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88" w:type="dxa"/>
        <w:tblLook w:val="00A0" w:firstRow="1" w:lastRow="0" w:firstColumn="1" w:lastColumn="0" w:noHBand="0" w:noVBand="0"/>
      </w:tblPr>
      <w:tblGrid>
        <w:gridCol w:w="843"/>
        <w:gridCol w:w="8445"/>
      </w:tblGrid>
      <w:tr w:rsidR="00B2178B" w:rsidRPr="0062662B" w14:paraId="4E19244D" w14:textId="77777777" w:rsidTr="00DE19C4">
        <w:trPr>
          <w:trHeight w:val="175"/>
        </w:trPr>
        <w:tc>
          <w:tcPr>
            <w:tcW w:w="843" w:type="dxa"/>
          </w:tcPr>
          <w:p w14:paraId="09067BAB" w14:textId="77777777" w:rsidR="00B2178B" w:rsidRPr="0062662B" w:rsidRDefault="00B2178B" w:rsidP="00AD0195">
            <w:pPr>
              <w:rPr>
                <w:rFonts w:ascii="Arial" w:hAnsi="Arial" w:cs="Arial"/>
                <w:color w:val="0000FF"/>
                <w:sz w:val="24"/>
                <w:szCs w:val="24"/>
              </w:rPr>
            </w:pPr>
            <w:bookmarkStart w:id="0" w:name="_GoBack"/>
            <w:bookmarkEnd w:id="0"/>
          </w:p>
        </w:tc>
        <w:tc>
          <w:tcPr>
            <w:tcW w:w="8445" w:type="dxa"/>
          </w:tcPr>
          <w:p w14:paraId="58C30EBC" w14:textId="77777777" w:rsidR="00B2178B" w:rsidRPr="0062662B" w:rsidRDefault="00B2178B" w:rsidP="008D3D81">
            <w:pPr>
              <w:ind w:left="9"/>
              <w:rPr>
                <w:rFonts w:ascii="Arial" w:hAnsi="Arial" w:cs="Arial"/>
                <w:sz w:val="24"/>
                <w:szCs w:val="24"/>
              </w:rPr>
            </w:pPr>
          </w:p>
        </w:tc>
      </w:tr>
    </w:tbl>
    <w:p w14:paraId="35928E4B" w14:textId="77777777" w:rsidR="00D4411E" w:rsidRPr="0062662B" w:rsidRDefault="00DE19C4" w:rsidP="00F07C58">
      <w:pPr>
        <w:rPr>
          <w:rFonts w:ascii="Arial" w:hAnsi="Arial" w:cs="Arial"/>
          <w:b/>
          <w:sz w:val="24"/>
          <w:szCs w:val="24"/>
        </w:rPr>
      </w:pPr>
      <w:r w:rsidRPr="0062662B">
        <w:rPr>
          <w:rFonts w:ascii="Arial" w:hAnsi="Arial" w:cs="Arial"/>
          <w:b/>
          <w:sz w:val="24"/>
          <w:szCs w:val="24"/>
        </w:rPr>
        <w:t>MEMORANDUM FOR RECORD</w:t>
      </w:r>
    </w:p>
    <w:p w14:paraId="52699170" w14:textId="77777777" w:rsidR="00DE19C4" w:rsidRPr="0062662B" w:rsidRDefault="00DE19C4" w:rsidP="00F07C58">
      <w:pPr>
        <w:rPr>
          <w:rFonts w:ascii="Arial" w:hAnsi="Arial" w:cs="Arial"/>
          <w:sz w:val="24"/>
          <w:szCs w:val="24"/>
        </w:rPr>
      </w:pPr>
    </w:p>
    <w:p w14:paraId="36FD4663" w14:textId="1ADDE709" w:rsidR="00DE19C4" w:rsidRPr="0062662B" w:rsidRDefault="00DA5B2E" w:rsidP="00F07C58">
      <w:pPr>
        <w:rPr>
          <w:rFonts w:ascii="Arial" w:hAnsi="Arial" w:cs="Arial"/>
          <w:sz w:val="24"/>
          <w:szCs w:val="24"/>
        </w:rPr>
      </w:pPr>
      <w:r w:rsidRPr="0062662B">
        <w:rPr>
          <w:rFonts w:ascii="Arial" w:hAnsi="Arial" w:cs="Arial"/>
          <w:sz w:val="24"/>
          <w:szCs w:val="24"/>
        </w:rPr>
        <w:t xml:space="preserve">Date: </w:t>
      </w:r>
      <w:r w:rsidR="00E07AD0" w:rsidRPr="0062662B">
        <w:rPr>
          <w:rFonts w:ascii="Arial" w:hAnsi="Arial" w:cs="Arial"/>
          <w:sz w:val="24"/>
          <w:szCs w:val="24"/>
        </w:rPr>
        <w:t>November 5</w:t>
      </w:r>
      <w:r w:rsidR="006A2B0E" w:rsidRPr="0062662B">
        <w:rPr>
          <w:rFonts w:ascii="Arial" w:hAnsi="Arial" w:cs="Arial"/>
          <w:sz w:val="24"/>
          <w:szCs w:val="24"/>
        </w:rPr>
        <w:t>,</w:t>
      </w:r>
      <w:r w:rsidR="000D1A6B" w:rsidRPr="0062662B">
        <w:rPr>
          <w:rFonts w:ascii="Arial" w:hAnsi="Arial" w:cs="Arial"/>
          <w:sz w:val="24"/>
          <w:szCs w:val="24"/>
        </w:rPr>
        <w:t xml:space="preserve"> 2017</w:t>
      </w:r>
    </w:p>
    <w:p w14:paraId="2D820F7E" w14:textId="77777777" w:rsidR="00DE19C4" w:rsidRPr="0062662B" w:rsidRDefault="00DE19C4" w:rsidP="00F07C58">
      <w:pPr>
        <w:rPr>
          <w:rFonts w:ascii="Arial" w:hAnsi="Arial" w:cs="Arial"/>
          <w:sz w:val="24"/>
          <w:szCs w:val="24"/>
        </w:rPr>
      </w:pPr>
    </w:p>
    <w:p w14:paraId="71993235" w14:textId="77777777" w:rsidR="00DE19C4" w:rsidRPr="0062662B" w:rsidRDefault="00DE19C4" w:rsidP="00227A49">
      <w:pPr>
        <w:outlineLvl w:val="0"/>
        <w:rPr>
          <w:rFonts w:ascii="Arial" w:hAnsi="Arial" w:cs="Arial"/>
          <w:sz w:val="24"/>
          <w:szCs w:val="24"/>
        </w:rPr>
      </w:pPr>
      <w:r w:rsidRPr="0062662B">
        <w:rPr>
          <w:rFonts w:ascii="Arial" w:hAnsi="Arial" w:cs="Arial"/>
          <w:sz w:val="24"/>
          <w:szCs w:val="24"/>
        </w:rPr>
        <w:t>From: Enterprise P</w:t>
      </w:r>
      <w:r w:rsidR="00E03BD6" w:rsidRPr="0062662B">
        <w:rPr>
          <w:rFonts w:ascii="Arial" w:hAnsi="Arial" w:cs="Arial"/>
          <w:sz w:val="24"/>
          <w:szCs w:val="24"/>
        </w:rPr>
        <w:t xml:space="preserve">rogram Management Office (EPMO), </w:t>
      </w:r>
      <w:r w:rsidR="009C1EA8" w:rsidRPr="0062662B">
        <w:rPr>
          <w:rFonts w:ascii="Arial" w:hAnsi="Arial" w:cs="Arial"/>
          <w:sz w:val="24"/>
          <w:szCs w:val="24"/>
        </w:rPr>
        <w:t>VistA Adaptive Maintenance Contract Office</w:t>
      </w:r>
    </w:p>
    <w:p w14:paraId="1D280880" w14:textId="77777777" w:rsidR="009C1EA8" w:rsidRPr="0062662B" w:rsidRDefault="009C1EA8" w:rsidP="00F07C58">
      <w:pPr>
        <w:rPr>
          <w:rFonts w:ascii="Arial" w:hAnsi="Arial" w:cs="Arial"/>
          <w:sz w:val="24"/>
          <w:szCs w:val="24"/>
        </w:rPr>
      </w:pPr>
    </w:p>
    <w:p w14:paraId="23DAEA0C" w14:textId="42B3B194" w:rsidR="00DE19C4" w:rsidRPr="0062662B" w:rsidRDefault="00DE19C4" w:rsidP="009C1EA8">
      <w:pPr>
        <w:autoSpaceDE w:val="0"/>
        <w:autoSpaceDN w:val="0"/>
        <w:adjustRightInd w:val="0"/>
        <w:rPr>
          <w:rFonts w:ascii="Arial" w:eastAsia="Calibri" w:hAnsi="Arial" w:cs="Arial"/>
          <w:sz w:val="24"/>
          <w:szCs w:val="24"/>
        </w:rPr>
      </w:pPr>
      <w:r w:rsidRPr="0062662B">
        <w:rPr>
          <w:rFonts w:ascii="Arial" w:hAnsi="Arial" w:cs="Arial"/>
          <w:sz w:val="24"/>
          <w:szCs w:val="24"/>
        </w:rPr>
        <w:t xml:space="preserve">SUBJECT:  </w:t>
      </w:r>
      <w:r w:rsidR="00CA618C" w:rsidRPr="0062662B">
        <w:rPr>
          <w:rFonts w:ascii="Arial" w:eastAsia="Calibri" w:hAnsi="Arial" w:cs="Arial"/>
          <w:sz w:val="24"/>
          <w:szCs w:val="24"/>
        </w:rPr>
        <w:t xml:space="preserve">Technical Within-Scope Determination, contract number </w:t>
      </w:r>
      <w:r w:rsidR="009C1EA8" w:rsidRPr="0062662B">
        <w:rPr>
          <w:rFonts w:ascii="Arial" w:eastAsia="Calibri" w:hAnsi="Arial" w:cs="Arial"/>
          <w:sz w:val="24"/>
          <w:szCs w:val="24"/>
        </w:rPr>
        <w:t>VA118-16-D-1009</w:t>
      </w:r>
      <w:r w:rsidR="000D1A6B" w:rsidRPr="0062662B">
        <w:rPr>
          <w:rFonts w:ascii="Arial" w:eastAsia="Calibri" w:hAnsi="Arial" w:cs="Arial"/>
          <w:sz w:val="24"/>
          <w:szCs w:val="24"/>
        </w:rPr>
        <w:t xml:space="preserve"> task order </w:t>
      </w:r>
      <w:r w:rsidR="009C1EA8" w:rsidRPr="0062662B">
        <w:rPr>
          <w:rFonts w:ascii="Arial" w:eastAsia="Calibri" w:hAnsi="Arial" w:cs="Arial"/>
          <w:sz w:val="24"/>
          <w:szCs w:val="24"/>
        </w:rPr>
        <w:t>VA11817F10090012</w:t>
      </w:r>
      <w:r w:rsidR="00CA618C" w:rsidRPr="0062662B">
        <w:rPr>
          <w:rFonts w:ascii="Arial" w:eastAsia="Calibri" w:hAnsi="Arial" w:cs="Arial"/>
          <w:sz w:val="24"/>
          <w:szCs w:val="24"/>
        </w:rPr>
        <w:t>,</w:t>
      </w:r>
      <w:r w:rsidR="009C1EA8" w:rsidRPr="0062662B">
        <w:rPr>
          <w:rFonts w:ascii="Arial" w:eastAsia="Calibri" w:hAnsi="Arial" w:cs="Arial"/>
          <w:sz w:val="24"/>
          <w:szCs w:val="24"/>
        </w:rPr>
        <w:t xml:space="preserve"> VistA Adaptive Maintenance (VAM)</w:t>
      </w:r>
    </w:p>
    <w:p w14:paraId="20519625" w14:textId="77777777" w:rsidR="000D1A6B" w:rsidRPr="0062662B" w:rsidRDefault="000D1A6B" w:rsidP="00F07C58">
      <w:pPr>
        <w:rPr>
          <w:rFonts w:ascii="Arial" w:hAnsi="Arial" w:cs="Arial"/>
          <w:sz w:val="24"/>
          <w:szCs w:val="24"/>
        </w:rPr>
      </w:pPr>
    </w:p>
    <w:p w14:paraId="74F9BD5D" w14:textId="69D53C5F" w:rsidR="00DE19C4" w:rsidRPr="0062662B" w:rsidRDefault="00DE19C4" w:rsidP="00F07C58">
      <w:pPr>
        <w:rPr>
          <w:rFonts w:ascii="Arial" w:hAnsi="Arial" w:cs="Arial"/>
          <w:sz w:val="24"/>
          <w:szCs w:val="24"/>
        </w:rPr>
      </w:pPr>
      <w:r w:rsidRPr="0062662B">
        <w:rPr>
          <w:rFonts w:ascii="Arial" w:hAnsi="Arial" w:cs="Arial"/>
          <w:sz w:val="24"/>
          <w:szCs w:val="24"/>
        </w:rPr>
        <w:t xml:space="preserve">PURPOSE:  The Office of Information and Technology, EPMO requires a modification to the </w:t>
      </w:r>
      <w:r w:rsidR="009C1EA8" w:rsidRPr="0062662B">
        <w:rPr>
          <w:rFonts w:ascii="Arial" w:hAnsi="Arial" w:cs="Arial"/>
          <w:sz w:val="24"/>
          <w:szCs w:val="24"/>
        </w:rPr>
        <w:t>VAM</w:t>
      </w:r>
      <w:r w:rsidRPr="0062662B">
        <w:rPr>
          <w:rFonts w:ascii="Arial" w:hAnsi="Arial" w:cs="Arial"/>
          <w:sz w:val="24"/>
          <w:szCs w:val="24"/>
        </w:rPr>
        <w:t xml:space="preserve"> task order as follows:</w:t>
      </w:r>
    </w:p>
    <w:p w14:paraId="2BE29445" w14:textId="77777777" w:rsidR="00DE19C4" w:rsidRPr="0062662B" w:rsidRDefault="00DE19C4" w:rsidP="00F07C58">
      <w:pPr>
        <w:rPr>
          <w:rFonts w:ascii="Arial" w:hAnsi="Arial" w:cs="Arial"/>
          <w:sz w:val="24"/>
          <w:szCs w:val="24"/>
        </w:rPr>
      </w:pPr>
    </w:p>
    <w:p w14:paraId="2E5EDBBB" w14:textId="1DB34DD7" w:rsidR="007C7253" w:rsidRPr="0062662B" w:rsidRDefault="00DE19C4" w:rsidP="00DF3126">
      <w:pPr>
        <w:pStyle w:val="ListParagraph"/>
        <w:spacing w:after="240"/>
        <w:ind w:left="0" w:right="72"/>
        <w:contextualSpacing w:val="0"/>
        <w:rPr>
          <w:rFonts w:cs="Arial"/>
          <w:sz w:val="24"/>
          <w:szCs w:val="24"/>
        </w:rPr>
      </w:pPr>
      <w:r w:rsidRPr="0062662B">
        <w:rPr>
          <w:rFonts w:cs="Arial"/>
          <w:sz w:val="24"/>
          <w:szCs w:val="24"/>
        </w:rPr>
        <w:t xml:space="preserve">The purpose of this modification is to revise the </w:t>
      </w:r>
      <w:r w:rsidR="00B343A9" w:rsidRPr="0062662B">
        <w:rPr>
          <w:rFonts w:cs="Arial"/>
          <w:sz w:val="24"/>
          <w:szCs w:val="24"/>
        </w:rPr>
        <w:t>Performance Work Statement</w:t>
      </w:r>
      <w:ins w:id="1" w:author="Susan Banasiak" w:date="2017-11-07T08:37:00Z">
        <w:r w:rsidR="00DF3126">
          <w:rPr>
            <w:rFonts w:cs="Arial"/>
            <w:sz w:val="24"/>
            <w:szCs w:val="24"/>
          </w:rPr>
          <w:t xml:space="preserve"> (PWS)</w:t>
        </w:r>
      </w:ins>
      <w:r w:rsidR="00B343A9" w:rsidRPr="0062662B">
        <w:rPr>
          <w:rFonts w:cs="Arial"/>
          <w:sz w:val="24"/>
          <w:szCs w:val="24"/>
        </w:rPr>
        <w:t xml:space="preserve"> </w:t>
      </w:r>
      <w:r w:rsidR="00C977BF" w:rsidRPr="0062662B">
        <w:rPr>
          <w:rFonts w:cs="Arial"/>
          <w:sz w:val="24"/>
          <w:szCs w:val="24"/>
        </w:rPr>
        <w:t xml:space="preserve">to the subject line task order </w:t>
      </w:r>
      <w:r w:rsidR="007C7253" w:rsidRPr="0062662B">
        <w:rPr>
          <w:rFonts w:cs="Arial"/>
          <w:sz w:val="24"/>
          <w:szCs w:val="24"/>
        </w:rPr>
        <w:t>to</w:t>
      </w:r>
      <w:r w:rsidR="00C977BF" w:rsidRPr="0062662B">
        <w:rPr>
          <w:rFonts w:cs="Arial"/>
          <w:sz w:val="24"/>
          <w:szCs w:val="24"/>
        </w:rPr>
        <w:t>:</w:t>
      </w:r>
    </w:p>
    <w:p w14:paraId="08206569" w14:textId="0C77DB3B" w:rsidR="007C7253" w:rsidRPr="0062662B" w:rsidRDefault="003C0B6E" w:rsidP="007C7253">
      <w:pPr>
        <w:pStyle w:val="ListParagraph"/>
        <w:numPr>
          <w:ilvl w:val="0"/>
          <w:numId w:val="25"/>
        </w:numPr>
        <w:spacing w:after="240"/>
        <w:ind w:right="72"/>
        <w:contextualSpacing w:val="0"/>
        <w:rPr>
          <w:rFonts w:cs="Arial"/>
          <w:sz w:val="24"/>
          <w:szCs w:val="24"/>
        </w:rPr>
      </w:pPr>
      <w:r w:rsidRPr="0062662B">
        <w:rPr>
          <w:rFonts w:cs="Arial"/>
          <w:sz w:val="24"/>
          <w:szCs w:val="24"/>
        </w:rPr>
        <w:t>Remove</w:t>
      </w:r>
      <w:r w:rsidR="00C70589" w:rsidRPr="0062662B">
        <w:rPr>
          <w:rFonts w:cs="Arial"/>
          <w:sz w:val="24"/>
          <w:szCs w:val="24"/>
        </w:rPr>
        <w:t xml:space="preserve"> </w:t>
      </w:r>
      <w:r w:rsidR="007C7253" w:rsidRPr="0062662B">
        <w:rPr>
          <w:rFonts w:cs="Arial"/>
          <w:sz w:val="24"/>
          <w:szCs w:val="24"/>
        </w:rPr>
        <w:t>the re</w:t>
      </w:r>
      <w:r w:rsidR="00C977BF" w:rsidRPr="0062662B">
        <w:rPr>
          <w:rFonts w:cs="Arial"/>
          <w:sz w:val="24"/>
          <w:szCs w:val="24"/>
        </w:rPr>
        <w:t>quirement for</w:t>
      </w:r>
      <w:r w:rsidR="003E377B" w:rsidRPr="0062662B">
        <w:rPr>
          <w:rFonts w:cs="Arial"/>
          <w:sz w:val="24"/>
          <w:szCs w:val="24"/>
        </w:rPr>
        <w:t xml:space="preserve"> S</w:t>
      </w:r>
      <w:r w:rsidR="00261FB3" w:rsidRPr="0062662B">
        <w:rPr>
          <w:rFonts w:cs="Arial"/>
          <w:sz w:val="24"/>
          <w:szCs w:val="24"/>
        </w:rPr>
        <w:t>ustainment</w:t>
      </w:r>
      <w:r w:rsidR="00F95A81" w:rsidRPr="0062662B">
        <w:rPr>
          <w:rFonts w:cs="Arial"/>
          <w:sz w:val="24"/>
          <w:szCs w:val="24"/>
        </w:rPr>
        <w:t xml:space="preserve"> (PWS 5.3</w:t>
      </w:r>
      <w:r w:rsidR="00284596" w:rsidRPr="0062662B">
        <w:rPr>
          <w:rFonts w:cs="Arial"/>
          <w:sz w:val="24"/>
          <w:szCs w:val="24"/>
        </w:rPr>
        <w:t>) in</w:t>
      </w:r>
      <w:r w:rsidR="007C7253" w:rsidRPr="0062662B">
        <w:rPr>
          <w:rFonts w:cs="Arial"/>
          <w:sz w:val="24"/>
          <w:szCs w:val="24"/>
        </w:rPr>
        <w:t xml:space="preserve"> the Base period</w:t>
      </w:r>
      <w:r w:rsidR="006F0B88" w:rsidRPr="0062662B">
        <w:rPr>
          <w:rFonts w:cs="Arial"/>
          <w:sz w:val="24"/>
          <w:szCs w:val="24"/>
        </w:rPr>
        <w:t xml:space="preserve">. The </w:t>
      </w:r>
      <w:r w:rsidR="005937D4" w:rsidRPr="0062662B">
        <w:rPr>
          <w:rFonts w:cs="Arial"/>
          <w:sz w:val="24"/>
          <w:szCs w:val="24"/>
        </w:rPr>
        <w:t xml:space="preserve">requirement for Sustainment in </w:t>
      </w:r>
      <w:r w:rsidR="00607825" w:rsidRPr="0062662B">
        <w:rPr>
          <w:rFonts w:cs="Arial"/>
          <w:sz w:val="24"/>
          <w:szCs w:val="24"/>
        </w:rPr>
        <w:t xml:space="preserve">the Option Period </w:t>
      </w:r>
      <w:r w:rsidR="00D9070A" w:rsidRPr="0062662B">
        <w:rPr>
          <w:rFonts w:cs="Arial"/>
          <w:sz w:val="24"/>
          <w:szCs w:val="24"/>
        </w:rPr>
        <w:t xml:space="preserve">remains </w:t>
      </w:r>
      <w:r w:rsidR="00607825" w:rsidRPr="0062662B">
        <w:rPr>
          <w:rFonts w:cs="Arial"/>
          <w:sz w:val="24"/>
          <w:szCs w:val="24"/>
        </w:rPr>
        <w:t>unchanged</w:t>
      </w:r>
      <w:ins w:id="2" w:author="Susan Banasiak" w:date="2017-11-07T07:38:00Z">
        <w:r w:rsidR="0062662B">
          <w:rPr>
            <w:rFonts w:cs="Arial"/>
            <w:sz w:val="24"/>
            <w:szCs w:val="24"/>
          </w:rPr>
          <w:t xml:space="preserve"> and has been moved to PWS Section 5.8</w:t>
        </w:r>
      </w:ins>
      <w:r w:rsidR="00101CB2" w:rsidRPr="0062662B">
        <w:rPr>
          <w:rFonts w:cs="Arial"/>
          <w:sz w:val="24"/>
          <w:szCs w:val="24"/>
        </w:rPr>
        <w:t>.</w:t>
      </w:r>
    </w:p>
    <w:p w14:paraId="2718D2B3" w14:textId="3166A462" w:rsidR="00C912AE" w:rsidRPr="0062662B" w:rsidRDefault="00401A64" w:rsidP="00C912AE">
      <w:pPr>
        <w:pStyle w:val="ListParagraph"/>
        <w:numPr>
          <w:ilvl w:val="0"/>
          <w:numId w:val="25"/>
        </w:numPr>
        <w:spacing w:after="240"/>
        <w:ind w:right="72"/>
        <w:contextualSpacing w:val="0"/>
        <w:rPr>
          <w:rFonts w:cs="Arial"/>
          <w:sz w:val="24"/>
          <w:szCs w:val="24"/>
        </w:rPr>
      </w:pPr>
      <w:r w:rsidRPr="0062662B">
        <w:rPr>
          <w:sz w:val="24"/>
          <w:szCs w:val="24"/>
        </w:rPr>
        <w:t xml:space="preserve">Add </w:t>
      </w:r>
      <w:r w:rsidR="00BE6A94" w:rsidRPr="0062662B">
        <w:rPr>
          <w:sz w:val="24"/>
          <w:szCs w:val="24"/>
        </w:rPr>
        <w:t xml:space="preserve">the requirement </w:t>
      </w:r>
      <w:r w:rsidR="00FB3FA5" w:rsidRPr="0062662B">
        <w:rPr>
          <w:rFonts w:eastAsia="Calibri" w:cs="Arial"/>
          <w:sz w:val="24"/>
          <w:szCs w:val="24"/>
        </w:rPr>
        <w:t>Web C</w:t>
      </w:r>
      <w:r w:rsidRPr="0062662B">
        <w:rPr>
          <w:rFonts w:eastAsia="Calibri" w:cs="Arial"/>
          <w:sz w:val="24"/>
          <w:szCs w:val="24"/>
        </w:rPr>
        <w:t xml:space="preserve">lient </w:t>
      </w:r>
      <w:ins w:id="3" w:author="Susan Banasiak" w:date="2017-11-07T07:37:00Z">
        <w:r w:rsidR="0062662B">
          <w:rPr>
            <w:rFonts w:eastAsia="Calibri" w:cs="Arial"/>
            <w:sz w:val="24"/>
            <w:szCs w:val="24"/>
          </w:rPr>
          <w:t>D</w:t>
        </w:r>
      </w:ins>
      <w:del w:id="4" w:author="Susan Banasiak" w:date="2017-11-07T07:37:00Z">
        <w:r w:rsidR="00E1049A" w:rsidRPr="0062662B" w:rsidDel="0062662B">
          <w:rPr>
            <w:rFonts w:eastAsia="Calibri" w:cs="Arial"/>
            <w:sz w:val="24"/>
            <w:szCs w:val="24"/>
          </w:rPr>
          <w:delText>d</w:delText>
        </w:r>
      </w:del>
      <w:r w:rsidR="00E1049A" w:rsidRPr="0062662B">
        <w:rPr>
          <w:rFonts w:eastAsia="Calibri" w:cs="Arial"/>
          <w:sz w:val="24"/>
          <w:szCs w:val="24"/>
        </w:rPr>
        <w:t>evelopment</w:t>
      </w:r>
      <w:r w:rsidR="00421EFF" w:rsidRPr="0062662B">
        <w:rPr>
          <w:rFonts w:eastAsia="Calibri" w:cs="Arial"/>
          <w:sz w:val="24"/>
          <w:szCs w:val="24"/>
        </w:rPr>
        <w:t xml:space="preserve"> (PWS 5.</w:t>
      </w:r>
      <w:ins w:id="5" w:author="Susan Banasiak" w:date="2017-11-07T07:37:00Z">
        <w:r w:rsidR="0062662B">
          <w:rPr>
            <w:rFonts w:eastAsia="Calibri" w:cs="Arial"/>
            <w:sz w:val="24"/>
            <w:szCs w:val="24"/>
          </w:rPr>
          <w:t>6</w:t>
        </w:r>
      </w:ins>
      <w:del w:id="6" w:author="Susan Banasiak" w:date="2017-11-07T07:37:00Z">
        <w:r w:rsidR="00421EFF" w:rsidRPr="0062662B" w:rsidDel="0062662B">
          <w:rPr>
            <w:rFonts w:eastAsia="Calibri" w:cs="Arial"/>
            <w:sz w:val="24"/>
            <w:szCs w:val="24"/>
          </w:rPr>
          <w:delText>7</w:delText>
        </w:r>
      </w:del>
      <w:r w:rsidR="00421EFF" w:rsidRPr="0062662B">
        <w:rPr>
          <w:rFonts w:eastAsia="Calibri" w:cs="Arial"/>
          <w:sz w:val="24"/>
          <w:szCs w:val="24"/>
        </w:rPr>
        <w:t xml:space="preserve">) </w:t>
      </w:r>
      <w:r w:rsidR="000423EF" w:rsidRPr="0062662B">
        <w:rPr>
          <w:rFonts w:eastAsia="Calibri" w:cs="Arial"/>
          <w:sz w:val="24"/>
          <w:szCs w:val="24"/>
        </w:rPr>
        <w:t xml:space="preserve">for </w:t>
      </w:r>
      <w:ins w:id="7" w:author="Susan Banasiak" w:date="2017-11-07T07:38:00Z">
        <w:r w:rsidR="0062662B">
          <w:rPr>
            <w:rFonts w:eastAsia="Calibri" w:cs="Arial"/>
            <w:sz w:val="24"/>
            <w:szCs w:val="24"/>
          </w:rPr>
          <w:t>Patient Data Entry (</w:t>
        </w:r>
      </w:ins>
      <w:r w:rsidR="000423EF" w:rsidRPr="0062662B">
        <w:rPr>
          <w:rFonts w:eastAsia="Calibri" w:cs="Arial"/>
          <w:sz w:val="24"/>
          <w:szCs w:val="24"/>
        </w:rPr>
        <w:t>PDE</w:t>
      </w:r>
      <w:ins w:id="8" w:author="Susan Banasiak" w:date="2017-11-07T07:38:00Z">
        <w:r w:rsidR="0062662B">
          <w:rPr>
            <w:rFonts w:eastAsia="Calibri" w:cs="Arial"/>
            <w:sz w:val="24"/>
            <w:szCs w:val="24"/>
          </w:rPr>
          <w:t>)</w:t>
        </w:r>
      </w:ins>
      <w:r w:rsidR="000423EF" w:rsidRPr="0062662B">
        <w:rPr>
          <w:rFonts w:eastAsia="Calibri" w:cs="Arial"/>
          <w:sz w:val="24"/>
          <w:szCs w:val="24"/>
        </w:rPr>
        <w:t xml:space="preserve"> domains</w:t>
      </w:r>
      <w:r w:rsidR="00D3769D" w:rsidRPr="0062662B">
        <w:rPr>
          <w:rFonts w:eastAsia="Calibri" w:cs="Arial"/>
          <w:sz w:val="24"/>
          <w:szCs w:val="24"/>
        </w:rPr>
        <w:t xml:space="preserve"> in the Base period</w:t>
      </w:r>
      <w:ins w:id="9" w:author="Susan Banasiak" w:date="2017-11-07T07:39:00Z">
        <w:r w:rsidR="0062662B">
          <w:rPr>
            <w:rFonts w:eastAsia="Calibri" w:cs="Arial"/>
            <w:sz w:val="24"/>
            <w:szCs w:val="24"/>
          </w:rPr>
          <w:t xml:space="preserve"> (PWS 5.6.1)</w:t>
        </w:r>
      </w:ins>
      <w:r w:rsidR="004D1C8B" w:rsidRPr="0062662B">
        <w:rPr>
          <w:rFonts w:eastAsia="Calibri" w:cs="Arial"/>
          <w:sz w:val="24"/>
          <w:szCs w:val="24"/>
        </w:rPr>
        <w:t xml:space="preserve">, </w:t>
      </w:r>
      <w:r w:rsidR="00D64EE1" w:rsidRPr="0062662B">
        <w:rPr>
          <w:rFonts w:eastAsia="Calibri" w:cs="Arial"/>
          <w:sz w:val="24"/>
          <w:szCs w:val="24"/>
        </w:rPr>
        <w:t xml:space="preserve">and </w:t>
      </w:r>
      <w:r w:rsidR="00D84DD7" w:rsidRPr="0062662B">
        <w:rPr>
          <w:rFonts w:eastAsia="Calibri" w:cs="Arial"/>
          <w:sz w:val="24"/>
          <w:szCs w:val="24"/>
        </w:rPr>
        <w:t>Web Client f</w:t>
      </w:r>
      <w:r w:rsidR="0022175A" w:rsidRPr="0062662B">
        <w:rPr>
          <w:rFonts w:eastAsia="Calibri" w:cs="Arial"/>
          <w:sz w:val="24"/>
          <w:szCs w:val="24"/>
        </w:rPr>
        <w:t xml:space="preserve">or </w:t>
      </w:r>
      <w:r w:rsidR="00D02E54" w:rsidRPr="0062662B">
        <w:rPr>
          <w:rFonts w:eastAsia="Calibri" w:cs="Arial"/>
          <w:sz w:val="24"/>
          <w:szCs w:val="24"/>
        </w:rPr>
        <w:t>Pharmacy</w:t>
      </w:r>
      <w:r w:rsidR="00544607" w:rsidRPr="0062662B">
        <w:rPr>
          <w:rFonts w:eastAsia="Calibri" w:cs="Arial"/>
          <w:sz w:val="24"/>
          <w:szCs w:val="24"/>
        </w:rPr>
        <w:t>/</w:t>
      </w:r>
      <w:ins w:id="10" w:author="Susan Banasiak" w:date="2017-11-07T07:39:00Z">
        <w:r w:rsidR="0062662B">
          <w:rPr>
            <w:rFonts w:eastAsia="Calibri" w:cs="Arial"/>
            <w:sz w:val="24"/>
            <w:szCs w:val="24"/>
          </w:rPr>
          <w:t>Computerized Physician Order Entry (</w:t>
        </w:r>
      </w:ins>
      <w:r w:rsidR="00544607" w:rsidRPr="0062662B">
        <w:rPr>
          <w:rFonts w:eastAsia="Calibri" w:cs="Arial"/>
          <w:sz w:val="24"/>
          <w:szCs w:val="24"/>
        </w:rPr>
        <w:t>CPOE</w:t>
      </w:r>
      <w:ins w:id="11" w:author="Susan Banasiak" w:date="2017-11-07T07:38:00Z">
        <w:r w:rsidR="0062662B">
          <w:rPr>
            <w:rFonts w:eastAsia="Calibri" w:cs="Arial"/>
            <w:sz w:val="24"/>
            <w:szCs w:val="24"/>
          </w:rPr>
          <w:t>)</w:t>
        </w:r>
      </w:ins>
      <w:r w:rsidR="00544607" w:rsidRPr="0062662B">
        <w:rPr>
          <w:rFonts w:eastAsia="Calibri" w:cs="Arial"/>
          <w:sz w:val="24"/>
          <w:szCs w:val="24"/>
        </w:rPr>
        <w:t xml:space="preserve"> </w:t>
      </w:r>
      <w:r w:rsidR="00072B4D" w:rsidRPr="0062662B">
        <w:rPr>
          <w:rFonts w:eastAsia="Calibri" w:cs="Arial"/>
          <w:sz w:val="24"/>
          <w:szCs w:val="24"/>
        </w:rPr>
        <w:t xml:space="preserve">in the </w:t>
      </w:r>
      <w:r w:rsidR="00955582" w:rsidRPr="0062662B">
        <w:rPr>
          <w:rFonts w:eastAsia="Calibri" w:cs="Arial"/>
          <w:sz w:val="24"/>
          <w:szCs w:val="24"/>
        </w:rPr>
        <w:t>Option period</w:t>
      </w:r>
      <w:ins w:id="12" w:author="Susan Banasiak" w:date="2017-11-07T07:40:00Z">
        <w:r w:rsidR="0062662B">
          <w:rPr>
            <w:rFonts w:eastAsia="Calibri" w:cs="Arial"/>
            <w:sz w:val="24"/>
            <w:szCs w:val="24"/>
          </w:rPr>
          <w:t xml:space="preserve"> (PWS 5.6.2)</w:t>
        </w:r>
      </w:ins>
      <w:r w:rsidR="00421EFF" w:rsidRPr="0062662B">
        <w:rPr>
          <w:rFonts w:eastAsia="Calibri" w:cs="Arial"/>
          <w:sz w:val="24"/>
          <w:szCs w:val="24"/>
        </w:rPr>
        <w:t>.</w:t>
      </w:r>
    </w:p>
    <w:p w14:paraId="60E38BAE" w14:textId="6678348B" w:rsidR="00DF3126" w:rsidRDefault="000D1A6B" w:rsidP="009A5BCE">
      <w:pPr>
        <w:pStyle w:val="NoSpacing"/>
        <w:rPr>
          <w:ins w:id="13" w:author="Susan Banasiak" w:date="2017-11-07T08:41:00Z"/>
        </w:rPr>
      </w:pPr>
      <w:del w:id="14" w:author="Susan Banasiak" w:date="2017-11-07T08:40:00Z">
        <w:r w:rsidRPr="009A5BCE" w:rsidDel="00DF3126">
          <w:rPr>
            <w:rFonts w:ascii="Arial" w:hAnsi="Arial" w:cs="Arial"/>
            <w:sz w:val="24"/>
            <w:szCs w:val="24"/>
          </w:rPr>
          <w:delText xml:space="preserve">The Department of Veterans Affairs (VA)/Department of Defense Interagency Program Office require a technical within-scope modification to Transformation Twenty-One Total Technology </w:delText>
        </w:r>
        <w:r w:rsidR="003E10FC" w:rsidRPr="009A5BCE" w:rsidDel="00DF3126">
          <w:rPr>
            <w:rFonts w:ascii="Arial" w:hAnsi="Arial" w:cs="Arial"/>
            <w:sz w:val="24"/>
            <w:szCs w:val="24"/>
          </w:rPr>
          <w:delText xml:space="preserve">Next Generation </w:delText>
        </w:r>
        <w:r w:rsidRPr="009A5BCE" w:rsidDel="00DF3126">
          <w:rPr>
            <w:rFonts w:ascii="Arial" w:hAnsi="Arial" w:cs="Arial"/>
            <w:sz w:val="24"/>
            <w:szCs w:val="24"/>
          </w:rPr>
          <w:delText>(T4</w:delText>
        </w:r>
        <w:r w:rsidR="003E10FC" w:rsidRPr="009A5BCE" w:rsidDel="00DF3126">
          <w:rPr>
            <w:rFonts w:ascii="Arial" w:hAnsi="Arial" w:cs="Arial"/>
            <w:sz w:val="24"/>
            <w:szCs w:val="24"/>
          </w:rPr>
          <w:delText>NG</w:delText>
        </w:r>
        <w:r w:rsidRPr="009A5BCE" w:rsidDel="00DF3126">
          <w:rPr>
            <w:rFonts w:ascii="Arial" w:hAnsi="Arial" w:cs="Arial"/>
            <w:sz w:val="24"/>
            <w:szCs w:val="24"/>
          </w:rPr>
          <w:delText>) Task Order VA118-1</w:delText>
        </w:r>
        <w:r w:rsidR="003E10FC" w:rsidRPr="009A5BCE" w:rsidDel="00DF3126">
          <w:rPr>
            <w:rFonts w:ascii="Arial" w:hAnsi="Arial" w:cs="Arial"/>
            <w:sz w:val="24"/>
            <w:szCs w:val="24"/>
          </w:rPr>
          <w:delText>6-D-1009</w:delText>
        </w:r>
        <w:r w:rsidRPr="009A5BCE" w:rsidDel="00DF3126">
          <w:rPr>
            <w:rFonts w:ascii="Arial" w:hAnsi="Arial" w:cs="Arial"/>
            <w:sz w:val="24"/>
            <w:szCs w:val="24"/>
          </w:rPr>
          <w:delText xml:space="preserve"> VA118</w:delText>
        </w:r>
        <w:r w:rsidR="003E10FC" w:rsidRPr="009A5BCE" w:rsidDel="00DF3126">
          <w:rPr>
            <w:rFonts w:ascii="Arial" w:hAnsi="Arial" w:cs="Arial"/>
            <w:sz w:val="24"/>
            <w:szCs w:val="24"/>
          </w:rPr>
          <w:delText>17f10090012</w:delText>
        </w:r>
        <w:r w:rsidRPr="009A5BCE" w:rsidDel="00DF3126">
          <w:rPr>
            <w:rFonts w:ascii="Arial" w:hAnsi="Arial" w:cs="Arial"/>
            <w:sz w:val="24"/>
            <w:szCs w:val="24"/>
          </w:rPr>
          <w:delText xml:space="preserve"> titled, “</w:delText>
        </w:r>
        <w:r w:rsidR="003E10FC" w:rsidRPr="009A5BCE" w:rsidDel="00DF3126">
          <w:rPr>
            <w:rFonts w:ascii="Arial" w:hAnsi="Arial" w:cs="Arial"/>
            <w:sz w:val="24"/>
            <w:szCs w:val="24"/>
          </w:rPr>
          <w:delText>VistA Adaptive Maintenance (VAM)</w:delText>
        </w:r>
        <w:r w:rsidRPr="009A5BCE" w:rsidDel="00DF3126">
          <w:rPr>
            <w:rFonts w:ascii="Arial" w:hAnsi="Arial" w:cs="Arial"/>
            <w:sz w:val="24"/>
            <w:szCs w:val="24"/>
          </w:rPr>
          <w:delText xml:space="preserve">” to </w:delText>
        </w:r>
        <w:r w:rsidR="003E10FC" w:rsidRPr="009A5BCE" w:rsidDel="00DF3126">
          <w:rPr>
            <w:rFonts w:ascii="Arial" w:hAnsi="Arial" w:cs="Arial"/>
            <w:sz w:val="24"/>
            <w:szCs w:val="24"/>
          </w:rPr>
          <w:delText xml:space="preserve">include the </w:delText>
        </w:r>
        <w:r w:rsidRPr="009A5BCE" w:rsidDel="00DF3126">
          <w:rPr>
            <w:rFonts w:ascii="Arial" w:hAnsi="Arial" w:cs="Arial"/>
            <w:sz w:val="24"/>
            <w:szCs w:val="24"/>
          </w:rPr>
          <w:delText xml:space="preserve">requirements of </w:delText>
        </w:r>
        <w:r w:rsidR="003E10FC" w:rsidRPr="009A5BCE" w:rsidDel="00DF3126">
          <w:rPr>
            <w:rFonts w:ascii="Arial" w:hAnsi="Arial" w:cs="Arial"/>
            <w:sz w:val="24"/>
            <w:szCs w:val="24"/>
          </w:rPr>
          <w:delText>Web Client Development</w:delText>
        </w:r>
        <w:r w:rsidR="00223A3D" w:rsidRPr="009A5BCE" w:rsidDel="00DF3126">
          <w:rPr>
            <w:rFonts w:ascii="Arial" w:hAnsi="Arial" w:cs="Arial"/>
            <w:sz w:val="24"/>
            <w:szCs w:val="24"/>
          </w:rPr>
          <w:delText xml:space="preserve"> for </w:delText>
        </w:r>
        <w:r w:rsidR="008B03B7" w:rsidRPr="009A5BCE" w:rsidDel="00DF3126">
          <w:rPr>
            <w:rFonts w:ascii="Arial" w:hAnsi="Arial" w:cs="Arial"/>
            <w:sz w:val="24"/>
            <w:szCs w:val="24"/>
          </w:rPr>
          <w:delText xml:space="preserve">the </w:delText>
        </w:r>
        <w:r w:rsidR="00854BA3" w:rsidRPr="009A5BCE" w:rsidDel="00DF3126">
          <w:rPr>
            <w:rFonts w:ascii="Arial" w:hAnsi="Arial" w:cs="Arial"/>
            <w:sz w:val="24"/>
            <w:szCs w:val="24"/>
          </w:rPr>
          <w:delText>Physician Data Entry (</w:delText>
        </w:r>
        <w:r w:rsidR="001A1E02" w:rsidRPr="009A5BCE" w:rsidDel="00DF3126">
          <w:rPr>
            <w:rFonts w:ascii="Arial" w:hAnsi="Arial" w:cs="Arial"/>
            <w:sz w:val="24"/>
            <w:szCs w:val="24"/>
          </w:rPr>
          <w:delText>PDE) domains</w:delText>
        </w:r>
        <w:r w:rsidR="00EC54F7" w:rsidRPr="009A5BCE" w:rsidDel="00DF3126">
          <w:rPr>
            <w:rFonts w:ascii="Arial" w:hAnsi="Arial" w:cs="Arial"/>
            <w:sz w:val="24"/>
            <w:szCs w:val="24"/>
          </w:rPr>
          <w:delText xml:space="preserve"> and for </w:delText>
        </w:r>
        <w:r w:rsidR="006A3E24" w:rsidRPr="009A5BCE" w:rsidDel="00DF3126">
          <w:rPr>
            <w:rFonts w:ascii="Arial" w:hAnsi="Arial" w:cs="Arial"/>
            <w:sz w:val="24"/>
            <w:szCs w:val="24"/>
          </w:rPr>
          <w:delText xml:space="preserve">the </w:delText>
        </w:r>
        <w:r w:rsidR="00594A3F" w:rsidRPr="009A5BCE" w:rsidDel="00DF3126">
          <w:rPr>
            <w:rFonts w:ascii="Arial" w:hAnsi="Arial" w:cs="Arial"/>
            <w:sz w:val="24"/>
            <w:szCs w:val="24"/>
          </w:rPr>
          <w:delText>Pharmacy/</w:delText>
        </w:r>
        <w:r w:rsidR="007A13A2" w:rsidRPr="009A5BCE" w:rsidDel="00DF3126">
          <w:rPr>
            <w:rFonts w:ascii="Arial" w:hAnsi="Arial" w:cs="Arial"/>
            <w:sz w:val="24"/>
            <w:szCs w:val="24"/>
          </w:rPr>
          <w:delText>Computerized Physician Order Entry (CPOE)</w:delText>
        </w:r>
        <w:r w:rsidR="00026BC6" w:rsidRPr="009A5BCE" w:rsidDel="00DF3126">
          <w:rPr>
            <w:rFonts w:ascii="Arial" w:hAnsi="Arial" w:cs="Arial"/>
            <w:sz w:val="24"/>
            <w:szCs w:val="24"/>
          </w:rPr>
          <w:delText xml:space="preserve"> </w:delText>
        </w:r>
        <w:r w:rsidR="001A1E02" w:rsidRPr="009A5BCE" w:rsidDel="00DF3126">
          <w:rPr>
            <w:rFonts w:ascii="Arial" w:hAnsi="Arial" w:cs="Arial"/>
            <w:sz w:val="24"/>
            <w:szCs w:val="24"/>
          </w:rPr>
          <w:delText>domain</w:delText>
        </w:r>
        <w:r w:rsidRPr="009A5BCE" w:rsidDel="00DF3126">
          <w:rPr>
            <w:rFonts w:ascii="Arial" w:hAnsi="Arial" w:cs="Arial"/>
            <w:sz w:val="24"/>
            <w:szCs w:val="24"/>
          </w:rPr>
          <w:delText>.</w:delText>
        </w:r>
      </w:del>
      <w:ins w:id="15" w:author="Susan Banasiak" w:date="2017-11-07T08:41:00Z">
        <w:r w:rsidR="00DF3126" w:rsidRPr="009A5BCE">
          <w:rPr>
            <w:rFonts w:ascii="Arial" w:hAnsi="Arial" w:cs="Arial"/>
            <w:sz w:val="24"/>
            <w:szCs w:val="24"/>
          </w:rPr>
          <w:t xml:space="preserve">The </w:t>
        </w:r>
      </w:ins>
      <w:ins w:id="16" w:author="Susan Banasiak" w:date="2017-11-07T08:42:00Z">
        <w:r w:rsidR="00DF3126" w:rsidRPr="009A5BCE">
          <w:rPr>
            <w:rFonts w:ascii="Arial" w:hAnsi="Arial" w:cs="Arial"/>
            <w:sz w:val="24"/>
            <w:szCs w:val="24"/>
          </w:rPr>
          <w:t>sustainment requirement is not actually required during the base period as there are no artifacts which require sustainment during this period.  The Massachusetts General Hospital Utility Multi-Programing System (MUMPS) emulation code to sustain is being created during the base period; therefore, sustainment is required only in the option period.  This modification does not change the original intent of the work being performed under this task order, but rather aligns the components of the work within the correct timeframes for which they are applicable.  Additionally, moving the requirement to Section 5.8 aligns the requirement with the remainder of the option period tasks.</w:t>
        </w:r>
      </w:ins>
    </w:p>
    <w:p w14:paraId="432C6B85" w14:textId="77777777" w:rsidR="00180054" w:rsidRDefault="00180054" w:rsidP="009A5BCE">
      <w:pPr>
        <w:pStyle w:val="NoSpacing"/>
        <w:rPr>
          <w:ins w:id="17" w:author="Susan Banasiak" w:date="2017-11-07T08:55:00Z"/>
          <w:rFonts w:ascii="Arial" w:hAnsi="Arial" w:cs="Arial"/>
          <w:sz w:val="24"/>
          <w:szCs w:val="24"/>
        </w:rPr>
      </w:pPr>
    </w:p>
    <w:p w14:paraId="67C5445F" w14:textId="0B06F325" w:rsidR="00DF3126" w:rsidRDefault="00DF3126" w:rsidP="00180054">
      <w:pPr>
        <w:pStyle w:val="NoSpacing"/>
        <w:rPr>
          <w:ins w:id="18" w:author="Susan Banasiak" w:date="2017-11-07T09:08:00Z"/>
          <w:rFonts w:ascii="Arial" w:hAnsi="Arial" w:cs="Arial"/>
          <w:sz w:val="24"/>
          <w:szCs w:val="24"/>
        </w:rPr>
      </w:pPr>
      <w:ins w:id="19" w:author="Susan Banasiak" w:date="2017-11-07T08:42:00Z">
        <w:r w:rsidRPr="00DF3126">
          <w:rPr>
            <w:rFonts w:ascii="Arial" w:hAnsi="Arial" w:cs="Arial"/>
            <w:sz w:val="24"/>
            <w:szCs w:val="24"/>
          </w:rPr>
          <w:t>In terms of the Web Client Development for PDE domains in the base period and the CPOE domain in the option period,</w:t>
        </w:r>
      </w:ins>
      <w:ins w:id="20" w:author="Susan Banasiak" w:date="2017-11-07T08:44:00Z">
        <w:r>
          <w:rPr>
            <w:rFonts w:cs="Arial"/>
            <w:sz w:val="24"/>
            <w:szCs w:val="24"/>
          </w:rPr>
          <w:t xml:space="preserve"> </w:t>
        </w:r>
      </w:ins>
      <w:ins w:id="21" w:author="Susan Banasiak" w:date="2017-11-07T08:47:00Z">
        <w:r w:rsidR="009A5BCE">
          <w:rPr>
            <w:rFonts w:ascii="Arial" w:hAnsi="Arial" w:cs="Arial"/>
            <w:sz w:val="24"/>
            <w:szCs w:val="24"/>
          </w:rPr>
          <w:t xml:space="preserve">in order for the Contractor to provide the </w:t>
        </w:r>
      </w:ins>
      <w:ins w:id="22" w:author="Susan Banasiak" w:date="2017-11-07T08:48:00Z">
        <w:r w:rsidR="009A5BCE">
          <w:rPr>
            <w:rFonts w:ascii="Arial" w:hAnsi="Arial" w:cs="Arial"/>
            <w:sz w:val="24"/>
            <w:szCs w:val="24"/>
          </w:rPr>
          <w:t xml:space="preserve">deliverables required in PWS Section 5.2.1 Isolate </w:t>
        </w:r>
      </w:ins>
      <w:ins w:id="23" w:author="Susan Banasiak" w:date="2017-11-07T08:50:00Z">
        <w:r w:rsidR="009A5BCE">
          <w:rPr>
            <w:rFonts w:ascii="Arial" w:hAnsi="Arial" w:cs="Arial"/>
            <w:sz w:val="24"/>
            <w:szCs w:val="24"/>
          </w:rPr>
          <w:t>Computerized Patient Care System (</w:t>
        </w:r>
      </w:ins>
      <w:ins w:id="24" w:author="Susan Banasiak" w:date="2017-11-07T08:48:00Z">
        <w:r w:rsidR="009A5BCE">
          <w:rPr>
            <w:rFonts w:ascii="Arial" w:hAnsi="Arial" w:cs="Arial"/>
            <w:sz w:val="24"/>
            <w:szCs w:val="24"/>
          </w:rPr>
          <w:t>CPRS</w:t>
        </w:r>
      </w:ins>
      <w:ins w:id="25" w:author="Susan Banasiak" w:date="2017-11-07T08:49:00Z">
        <w:r w:rsidR="009A5BCE">
          <w:rPr>
            <w:rFonts w:ascii="Arial" w:hAnsi="Arial" w:cs="Arial"/>
            <w:sz w:val="24"/>
            <w:szCs w:val="24"/>
          </w:rPr>
          <w:t>)</w:t>
        </w:r>
      </w:ins>
      <w:ins w:id="26" w:author="Susan Banasiak" w:date="2017-11-07T08:48:00Z">
        <w:r w:rsidR="009A5BCE">
          <w:rPr>
            <w:rFonts w:ascii="Arial" w:hAnsi="Arial" w:cs="Arial"/>
            <w:sz w:val="24"/>
            <w:szCs w:val="24"/>
          </w:rPr>
          <w:t xml:space="preserve"> from VistA MUMPS for </w:t>
        </w:r>
      </w:ins>
      <w:ins w:id="27" w:author="Susan Banasiak" w:date="2017-11-07T08:49:00Z">
        <w:r w:rsidR="009A5BCE">
          <w:rPr>
            <w:rFonts w:ascii="Arial" w:hAnsi="Arial" w:cs="Arial"/>
            <w:sz w:val="24"/>
            <w:szCs w:val="24"/>
          </w:rPr>
          <w:t>S</w:t>
        </w:r>
      </w:ins>
      <w:ins w:id="28" w:author="Susan Banasiak" w:date="2017-11-07T08:48:00Z">
        <w:r w:rsidR="009A5BCE">
          <w:rPr>
            <w:rFonts w:ascii="Arial" w:hAnsi="Arial" w:cs="Arial"/>
            <w:sz w:val="24"/>
            <w:szCs w:val="24"/>
          </w:rPr>
          <w:t>elect PDE</w:t>
        </w:r>
      </w:ins>
      <w:ins w:id="29" w:author="Susan Banasiak" w:date="2017-11-07T08:49:00Z">
        <w:r w:rsidR="009A5BCE">
          <w:rPr>
            <w:rFonts w:ascii="Arial" w:hAnsi="Arial" w:cs="Arial"/>
            <w:sz w:val="24"/>
            <w:szCs w:val="24"/>
          </w:rPr>
          <w:t xml:space="preserve"> Functions</w:t>
        </w:r>
      </w:ins>
      <w:ins w:id="30" w:author="Susan Banasiak" w:date="2017-11-07T08:51:00Z">
        <w:r w:rsidR="009A5BCE">
          <w:rPr>
            <w:rFonts w:ascii="Arial" w:hAnsi="Arial" w:cs="Arial"/>
            <w:sz w:val="24"/>
            <w:szCs w:val="24"/>
          </w:rPr>
          <w:t xml:space="preserve"> is to performance test the </w:t>
        </w:r>
      </w:ins>
      <w:ins w:id="31" w:author="Susan Banasiak" w:date="2017-11-07T08:58:00Z">
        <w:r w:rsidR="00180054">
          <w:rPr>
            <w:rFonts w:ascii="Arial" w:hAnsi="Arial" w:cs="Arial"/>
            <w:sz w:val="24"/>
            <w:szCs w:val="24"/>
          </w:rPr>
          <w:t>Retrieval and Equivalent representational State Transfer (</w:t>
        </w:r>
      </w:ins>
      <w:ins w:id="32" w:author="Susan Banasiak" w:date="2017-11-07T08:51:00Z">
        <w:r w:rsidR="009A5BCE">
          <w:rPr>
            <w:rFonts w:ascii="Arial" w:hAnsi="Arial" w:cs="Arial"/>
            <w:sz w:val="24"/>
            <w:szCs w:val="24"/>
          </w:rPr>
          <w:t>REST</w:t>
        </w:r>
      </w:ins>
      <w:ins w:id="33" w:author="Susan Banasiak" w:date="2017-11-07T08:58:00Z">
        <w:r w:rsidR="00180054">
          <w:rPr>
            <w:rFonts w:ascii="Arial" w:hAnsi="Arial" w:cs="Arial"/>
            <w:sz w:val="24"/>
            <w:szCs w:val="24"/>
          </w:rPr>
          <w:t>)</w:t>
        </w:r>
      </w:ins>
      <w:ins w:id="34" w:author="Susan Banasiak" w:date="2017-11-07T08:51:00Z">
        <w:r w:rsidR="009A5BCE">
          <w:rPr>
            <w:rFonts w:ascii="Arial" w:hAnsi="Arial" w:cs="Arial"/>
            <w:sz w:val="24"/>
            <w:szCs w:val="24"/>
          </w:rPr>
          <w:t xml:space="preserve">-based </w:t>
        </w:r>
      </w:ins>
      <w:ins w:id="35" w:author="Susan Banasiak" w:date="2017-11-07T08:59:00Z">
        <w:r w:rsidR="00180054" w:rsidRPr="00180054">
          <w:rPr>
            <w:rFonts w:ascii="Arial" w:hAnsi="Arial" w:cs="Arial"/>
            <w:sz w:val="24"/>
            <w:szCs w:val="24"/>
          </w:rPr>
          <w:t xml:space="preserve">Veteran Integrated Care Services </w:t>
        </w:r>
        <w:r w:rsidR="00180054">
          <w:rPr>
            <w:rFonts w:cs="Arial"/>
            <w:sz w:val="24"/>
            <w:szCs w:val="24"/>
          </w:rPr>
          <w:t>(</w:t>
        </w:r>
      </w:ins>
      <w:ins w:id="36" w:author="Susan Banasiak" w:date="2017-11-07T08:51:00Z">
        <w:r w:rsidR="009A5BCE">
          <w:rPr>
            <w:rFonts w:ascii="Arial" w:hAnsi="Arial" w:cs="Arial"/>
            <w:sz w:val="24"/>
            <w:szCs w:val="24"/>
          </w:rPr>
          <w:t>VICS</w:t>
        </w:r>
      </w:ins>
      <w:ins w:id="37" w:author="Susan Banasiak" w:date="2017-11-07T08:59:00Z">
        <w:r w:rsidR="00180054">
          <w:rPr>
            <w:rFonts w:ascii="Arial" w:hAnsi="Arial" w:cs="Arial"/>
            <w:sz w:val="24"/>
            <w:szCs w:val="24"/>
          </w:rPr>
          <w:t>)</w:t>
        </w:r>
      </w:ins>
      <w:ins w:id="38" w:author="Susan Banasiak" w:date="2017-11-07T08:51:00Z">
        <w:r w:rsidR="009A5BCE">
          <w:rPr>
            <w:rFonts w:ascii="Arial" w:hAnsi="Arial" w:cs="Arial"/>
            <w:sz w:val="24"/>
            <w:szCs w:val="24"/>
          </w:rPr>
          <w:t xml:space="preserve"> service interface.  </w:t>
        </w:r>
      </w:ins>
      <w:ins w:id="39" w:author="Susan Banasiak" w:date="2017-11-07T08:56:00Z">
        <w:r w:rsidR="00180054">
          <w:rPr>
            <w:rFonts w:ascii="Arial" w:hAnsi="Arial" w:cs="Arial"/>
            <w:sz w:val="24"/>
            <w:szCs w:val="24"/>
          </w:rPr>
          <w:t>The only means of completing the performance testing is with load testing using a web client agains</w:t>
        </w:r>
      </w:ins>
      <w:ins w:id="40" w:author="Susan Banasiak" w:date="2017-11-07T09:00:00Z">
        <w:r w:rsidR="00180054">
          <w:rPr>
            <w:rFonts w:ascii="Arial" w:hAnsi="Arial" w:cs="Arial"/>
            <w:sz w:val="24"/>
            <w:szCs w:val="24"/>
          </w:rPr>
          <w:t>t</w:t>
        </w:r>
      </w:ins>
      <w:ins w:id="41" w:author="Susan Banasiak" w:date="2017-11-07T08:56:00Z">
        <w:r w:rsidR="00180054">
          <w:rPr>
            <w:rFonts w:ascii="Arial" w:hAnsi="Arial" w:cs="Arial"/>
            <w:sz w:val="24"/>
            <w:szCs w:val="24"/>
          </w:rPr>
          <w:t xml:space="preserve"> the </w:t>
        </w:r>
      </w:ins>
      <w:ins w:id="42" w:author="Susan Banasiak" w:date="2017-11-07T09:00:00Z">
        <w:r w:rsidR="00180054">
          <w:rPr>
            <w:rFonts w:ascii="Arial" w:hAnsi="Arial" w:cs="Arial"/>
            <w:sz w:val="24"/>
            <w:szCs w:val="24"/>
          </w:rPr>
          <w:t xml:space="preserve">Vitals, Allergy and Problem </w:t>
        </w:r>
      </w:ins>
      <w:ins w:id="43" w:author="Susan Banasiak" w:date="2017-11-07T08:56:00Z">
        <w:r w:rsidR="00180054">
          <w:rPr>
            <w:rFonts w:ascii="Arial" w:hAnsi="Arial" w:cs="Arial"/>
            <w:sz w:val="24"/>
            <w:szCs w:val="24"/>
          </w:rPr>
          <w:t>VICS</w:t>
        </w:r>
      </w:ins>
      <w:ins w:id="44" w:author="Susan Banasiak" w:date="2017-11-07T08:44:00Z">
        <w:r w:rsidRPr="00DF3126">
          <w:rPr>
            <w:rFonts w:ascii="Arial" w:hAnsi="Arial" w:cs="Arial"/>
            <w:sz w:val="24"/>
            <w:szCs w:val="24"/>
          </w:rPr>
          <w:t xml:space="preserve"> service</w:t>
        </w:r>
      </w:ins>
      <w:ins w:id="45" w:author="Susan Banasiak" w:date="2017-11-07T09:00:00Z">
        <w:r w:rsidR="00180054">
          <w:rPr>
            <w:rFonts w:ascii="Arial" w:hAnsi="Arial" w:cs="Arial"/>
            <w:sz w:val="24"/>
            <w:szCs w:val="24"/>
          </w:rPr>
          <w:t>s</w:t>
        </w:r>
      </w:ins>
      <w:ins w:id="46" w:author="Susan Banasiak" w:date="2017-11-07T09:01:00Z">
        <w:r w:rsidR="00180054">
          <w:rPr>
            <w:rFonts w:ascii="Arial" w:hAnsi="Arial" w:cs="Arial"/>
            <w:sz w:val="24"/>
            <w:szCs w:val="24"/>
          </w:rPr>
          <w:t>,</w:t>
        </w:r>
      </w:ins>
      <w:ins w:id="47" w:author="Susan Banasiak" w:date="2017-11-07T08:44:00Z">
        <w:r w:rsidRPr="00DF3126">
          <w:rPr>
            <w:rFonts w:ascii="Arial" w:hAnsi="Arial" w:cs="Arial"/>
            <w:sz w:val="24"/>
            <w:szCs w:val="24"/>
          </w:rPr>
          <w:t xml:space="preserve"> </w:t>
        </w:r>
      </w:ins>
      <w:ins w:id="48" w:author="Susan Banasiak" w:date="2017-11-07T09:01:00Z">
        <w:r w:rsidR="00180054">
          <w:rPr>
            <w:rFonts w:ascii="Arial" w:hAnsi="Arial" w:cs="Arial"/>
            <w:sz w:val="24"/>
            <w:szCs w:val="24"/>
          </w:rPr>
          <w:t>followed by the</w:t>
        </w:r>
      </w:ins>
      <w:ins w:id="49" w:author="Susan Banasiak" w:date="2017-11-07T08:44:00Z">
        <w:r w:rsidRPr="00DF3126">
          <w:rPr>
            <w:rFonts w:ascii="Arial" w:hAnsi="Arial" w:cs="Arial"/>
            <w:sz w:val="24"/>
            <w:szCs w:val="24"/>
          </w:rPr>
          <w:t xml:space="preserve"> comparison of the performance against the original CPRS client.  </w:t>
        </w:r>
      </w:ins>
      <w:ins w:id="50" w:author="Susan Banasiak" w:date="2017-11-07T09:01:00Z">
        <w:r w:rsidR="00180054">
          <w:rPr>
            <w:rFonts w:ascii="Arial" w:hAnsi="Arial" w:cs="Arial"/>
            <w:sz w:val="24"/>
            <w:szCs w:val="24"/>
          </w:rPr>
          <w:t xml:space="preserve">Therefore, the requirement for the addition of Web Client </w:t>
        </w:r>
      </w:ins>
      <w:ins w:id="51" w:author="Susan Banasiak" w:date="2017-11-07T09:02:00Z">
        <w:r w:rsidR="00180054">
          <w:rPr>
            <w:rFonts w:ascii="Arial" w:hAnsi="Arial" w:cs="Arial"/>
            <w:sz w:val="24"/>
            <w:szCs w:val="24"/>
          </w:rPr>
          <w:t>development under PWS 5.6</w:t>
        </w:r>
      </w:ins>
      <w:ins w:id="52" w:author="Susan Banasiak" w:date="2017-11-07T09:05:00Z">
        <w:r w:rsidR="00180054">
          <w:rPr>
            <w:rFonts w:ascii="Arial" w:hAnsi="Arial" w:cs="Arial"/>
            <w:sz w:val="24"/>
            <w:szCs w:val="24"/>
          </w:rPr>
          <w:t xml:space="preserve"> is within scope of </w:t>
        </w:r>
        <w:r w:rsidR="00F93AF7">
          <w:rPr>
            <w:rFonts w:ascii="Arial" w:hAnsi="Arial" w:cs="Arial"/>
            <w:sz w:val="24"/>
            <w:szCs w:val="24"/>
          </w:rPr>
          <w:t>PWS Section 5.4 Build and Development</w:t>
        </w:r>
      </w:ins>
      <w:ins w:id="53" w:author="Susan Banasiak" w:date="2017-11-07T09:06:00Z">
        <w:r w:rsidR="00F93AF7">
          <w:rPr>
            <w:rFonts w:ascii="Arial" w:hAnsi="Arial" w:cs="Arial"/>
            <w:sz w:val="24"/>
            <w:szCs w:val="24"/>
          </w:rPr>
          <w:t xml:space="preserve"> and PWS Section 5.4.5.1 Test Approach.  For satisfactory performance, </w:t>
        </w:r>
        <w:r w:rsidR="00F93AF7">
          <w:rPr>
            <w:rFonts w:ascii="Arial" w:hAnsi="Arial" w:cs="Arial"/>
            <w:sz w:val="24"/>
            <w:szCs w:val="24"/>
          </w:rPr>
          <w:lastRenderedPageBreak/>
          <w:t xml:space="preserve">the VICS service-based web client needs to be quantifiably faster than the </w:t>
        </w:r>
      </w:ins>
      <w:ins w:id="54" w:author="Susan Banasiak" w:date="2017-11-07T09:07:00Z">
        <w:r w:rsidR="00F93AF7">
          <w:rPr>
            <w:rFonts w:ascii="Arial" w:hAnsi="Arial" w:cs="Arial"/>
            <w:sz w:val="24"/>
            <w:szCs w:val="24"/>
          </w:rPr>
          <w:t>original</w:t>
        </w:r>
      </w:ins>
      <w:ins w:id="55" w:author="Susan Banasiak" w:date="2017-11-07T09:06:00Z">
        <w:r w:rsidR="00F93AF7">
          <w:rPr>
            <w:rFonts w:ascii="Arial" w:hAnsi="Arial" w:cs="Arial"/>
            <w:sz w:val="24"/>
            <w:szCs w:val="24"/>
          </w:rPr>
          <w:t xml:space="preserve"> </w:t>
        </w:r>
      </w:ins>
      <w:ins w:id="56" w:author="Susan Banasiak" w:date="2017-11-07T09:07:00Z">
        <w:r w:rsidR="00F93AF7">
          <w:rPr>
            <w:rFonts w:ascii="Arial" w:hAnsi="Arial" w:cs="Arial"/>
            <w:sz w:val="24"/>
            <w:szCs w:val="24"/>
          </w:rPr>
          <w:t xml:space="preserve">MUMPS-based CPRS client in </w:t>
        </w:r>
        <w:proofErr w:type="spellStart"/>
        <w:r w:rsidR="00F93AF7">
          <w:rPr>
            <w:rFonts w:ascii="Arial" w:hAnsi="Arial" w:cs="Arial"/>
            <w:sz w:val="24"/>
            <w:szCs w:val="24"/>
          </w:rPr>
          <w:t>peforming</w:t>
        </w:r>
        <w:proofErr w:type="spellEnd"/>
        <w:r w:rsidR="00F93AF7">
          <w:rPr>
            <w:rFonts w:ascii="Arial" w:hAnsi="Arial" w:cs="Arial"/>
            <w:sz w:val="24"/>
            <w:szCs w:val="24"/>
          </w:rPr>
          <w:t xml:space="preserve"> the same transactions.  </w:t>
        </w:r>
      </w:ins>
    </w:p>
    <w:p w14:paraId="24AA761C" w14:textId="77777777" w:rsidR="00DF3126" w:rsidRDefault="00DF3126" w:rsidP="00180054">
      <w:pPr>
        <w:pStyle w:val="NoSpacing"/>
        <w:rPr>
          <w:ins w:id="57" w:author="Susan Banasiak" w:date="2017-11-07T09:08:00Z"/>
          <w:rFonts w:ascii="Arial" w:hAnsi="Arial" w:cs="Arial"/>
          <w:sz w:val="24"/>
          <w:szCs w:val="24"/>
        </w:rPr>
      </w:pPr>
    </w:p>
    <w:p w14:paraId="3A81D555" w14:textId="4C6C85A6" w:rsidR="00DF3126" w:rsidRPr="00DF3126" w:rsidRDefault="00F93AF7" w:rsidP="00180054">
      <w:pPr>
        <w:pStyle w:val="NoSpacing"/>
        <w:rPr>
          <w:ins w:id="58" w:author="Susan Banasiak" w:date="2017-11-07T08:44:00Z"/>
          <w:rFonts w:ascii="Arial" w:hAnsi="Arial" w:cs="Arial"/>
          <w:sz w:val="24"/>
          <w:szCs w:val="24"/>
        </w:rPr>
      </w:pPr>
      <w:ins w:id="59" w:author="Susan Banasiak" w:date="2017-11-07T09:10:00Z">
        <w:r>
          <w:rPr>
            <w:rFonts w:ascii="Arial" w:hAnsi="Arial" w:cs="Arial"/>
            <w:sz w:val="24"/>
            <w:szCs w:val="24"/>
          </w:rPr>
          <w:t xml:space="preserve">During the development of the PWS, the </w:t>
        </w:r>
      </w:ins>
      <w:ins w:id="60" w:author="Susan Banasiak" w:date="2017-11-07T09:11:00Z">
        <w:r w:rsidRPr="00F93AF7">
          <w:rPr>
            <w:rFonts w:ascii="Arial" w:hAnsi="Arial" w:cs="Arial"/>
            <w:sz w:val="24"/>
            <w:szCs w:val="24"/>
          </w:rPr>
          <w:t>technical requirements (section 5.2-5.4) were written separately and independently from the V</w:t>
        </w:r>
        <w:r>
          <w:rPr>
            <w:rFonts w:ascii="Arial" w:hAnsi="Arial" w:cs="Arial"/>
            <w:sz w:val="24"/>
            <w:szCs w:val="24"/>
          </w:rPr>
          <w:t>eteran focused Integration Process (V</w:t>
        </w:r>
        <w:r w:rsidRPr="00F93AF7">
          <w:rPr>
            <w:rFonts w:ascii="Arial" w:hAnsi="Arial" w:cs="Arial"/>
            <w:sz w:val="24"/>
            <w:szCs w:val="24"/>
          </w:rPr>
          <w:t>IP</w:t>
        </w:r>
        <w:r>
          <w:rPr>
            <w:rFonts w:ascii="Arial" w:hAnsi="Arial" w:cs="Arial"/>
            <w:sz w:val="24"/>
            <w:szCs w:val="24"/>
          </w:rPr>
          <w:t>)</w:t>
        </w:r>
        <w:r w:rsidRPr="00F93AF7">
          <w:rPr>
            <w:rFonts w:ascii="Arial" w:hAnsi="Arial" w:cs="Arial"/>
            <w:sz w:val="24"/>
            <w:szCs w:val="24"/>
          </w:rPr>
          <w:t xml:space="preserve"> requirements. These separate sets of requirements were partitioned into different sections of the PWS</w:t>
        </w:r>
      </w:ins>
      <w:ins w:id="61" w:author="Susan Banasiak" w:date="2017-11-07T09:12:00Z">
        <w:r>
          <w:rPr>
            <w:rFonts w:ascii="Arial" w:hAnsi="Arial" w:cs="Arial"/>
            <w:sz w:val="24"/>
            <w:szCs w:val="24"/>
          </w:rPr>
          <w:t>.  It only became apparent after award</w:t>
        </w:r>
      </w:ins>
      <w:ins w:id="62" w:author="Susan Banasiak" w:date="2017-11-07T09:13:00Z">
        <w:r>
          <w:rPr>
            <w:rFonts w:ascii="Arial" w:hAnsi="Arial" w:cs="Arial"/>
            <w:sz w:val="24"/>
            <w:szCs w:val="24"/>
          </w:rPr>
          <w:t>, when an integrated review of all requirements from all sections of the PWS,</w:t>
        </w:r>
      </w:ins>
      <w:ins w:id="63" w:author="Susan Banasiak" w:date="2017-11-07T09:12:00Z">
        <w:r>
          <w:rPr>
            <w:rFonts w:ascii="Arial" w:hAnsi="Arial" w:cs="Arial"/>
            <w:sz w:val="24"/>
            <w:szCs w:val="24"/>
          </w:rPr>
          <w:t xml:space="preserve"> that some of the VIP requirements were not supported by the technical requirements</w:t>
        </w:r>
      </w:ins>
      <w:ins w:id="64" w:author="Susan Banasiak" w:date="2017-11-07T09:13:00Z">
        <w:r>
          <w:rPr>
            <w:rFonts w:ascii="Arial" w:hAnsi="Arial" w:cs="Arial"/>
            <w:sz w:val="24"/>
            <w:szCs w:val="24"/>
          </w:rPr>
          <w:t xml:space="preserve">.  This was an </w:t>
        </w:r>
        <w:proofErr w:type="spellStart"/>
        <w:r>
          <w:rPr>
            <w:rFonts w:ascii="Arial" w:hAnsi="Arial" w:cs="Arial"/>
            <w:sz w:val="24"/>
            <w:szCs w:val="24"/>
          </w:rPr>
          <w:t>oversigh</w:t>
        </w:r>
        <w:proofErr w:type="spellEnd"/>
        <w:r>
          <w:rPr>
            <w:rFonts w:ascii="Arial" w:hAnsi="Arial" w:cs="Arial"/>
            <w:sz w:val="24"/>
            <w:szCs w:val="24"/>
          </w:rPr>
          <w:t xml:space="preserve"> in assuring that all technical requirements were mapped to all project </w:t>
        </w:r>
      </w:ins>
      <w:ins w:id="65" w:author="Susan Banasiak" w:date="2017-11-07T09:14:00Z">
        <w:r>
          <w:rPr>
            <w:rFonts w:ascii="Arial" w:hAnsi="Arial" w:cs="Arial"/>
            <w:sz w:val="24"/>
            <w:szCs w:val="24"/>
          </w:rPr>
          <w:t>management</w:t>
        </w:r>
      </w:ins>
      <w:ins w:id="66" w:author="Susan Banasiak" w:date="2017-11-07T09:13:00Z">
        <w:r>
          <w:rPr>
            <w:rFonts w:ascii="Arial" w:hAnsi="Arial" w:cs="Arial"/>
            <w:sz w:val="24"/>
            <w:szCs w:val="24"/>
          </w:rPr>
          <w:t xml:space="preserve"> </w:t>
        </w:r>
      </w:ins>
      <w:ins w:id="67" w:author="Susan Banasiak" w:date="2017-11-07T09:14:00Z">
        <w:r>
          <w:rPr>
            <w:rFonts w:ascii="Arial" w:hAnsi="Arial" w:cs="Arial"/>
            <w:sz w:val="24"/>
            <w:szCs w:val="24"/>
          </w:rPr>
          <w:t xml:space="preserve">(VIP) requirements.  </w:t>
        </w:r>
      </w:ins>
    </w:p>
    <w:p w14:paraId="10CBED9D" w14:textId="77777777" w:rsidR="00533EB0" w:rsidRPr="00533EB0" w:rsidRDefault="00533EB0" w:rsidP="00533EB0">
      <w:pPr>
        <w:pStyle w:val="NoSpacing"/>
        <w:rPr>
          <w:ins w:id="68" w:author="Susan Banasiak" w:date="2017-11-07T09:16:00Z"/>
          <w:rFonts w:ascii="Arial" w:hAnsi="Arial" w:cs="Arial"/>
          <w:sz w:val="24"/>
          <w:szCs w:val="24"/>
        </w:rPr>
      </w:pPr>
    </w:p>
    <w:p w14:paraId="3621C2C2" w14:textId="190C6158" w:rsidR="00C95E5C" w:rsidRPr="00533EB0" w:rsidRDefault="00CA618C" w:rsidP="00533EB0">
      <w:pPr>
        <w:pStyle w:val="NoSpacing"/>
        <w:rPr>
          <w:rFonts w:ascii="Arial" w:hAnsi="Arial" w:cs="Arial"/>
          <w:sz w:val="24"/>
          <w:szCs w:val="24"/>
        </w:rPr>
      </w:pPr>
      <w:r w:rsidRPr="00533EB0">
        <w:rPr>
          <w:rFonts w:ascii="Arial" w:hAnsi="Arial" w:cs="Arial"/>
          <w:sz w:val="24"/>
          <w:szCs w:val="24"/>
        </w:rPr>
        <w:t>As a result of this within scope modification, the task order will increase by approximately $</w:t>
      </w:r>
      <w:r w:rsidR="0011456D" w:rsidRPr="00533EB0">
        <w:rPr>
          <w:rFonts w:ascii="Arial" w:hAnsi="Arial" w:cs="Arial"/>
          <w:sz w:val="24"/>
          <w:szCs w:val="24"/>
        </w:rPr>
        <w:t>405,803.05</w:t>
      </w:r>
      <w:r w:rsidRPr="00533EB0">
        <w:rPr>
          <w:rFonts w:ascii="Arial" w:hAnsi="Arial" w:cs="Arial"/>
          <w:sz w:val="24"/>
          <w:szCs w:val="24"/>
        </w:rPr>
        <w:t xml:space="preserve">, which is the Government estimate for this change. This will increase the total task order value from: </w:t>
      </w:r>
      <w:r w:rsidR="000D1A6B" w:rsidRPr="00533EB0">
        <w:rPr>
          <w:rFonts w:ascii="Arial" w:hAnsi="Arial" w:cs="Arial"/>
          <w:sz w:val="24"/>
          <w:szCs w:val="24"/>
        </w:rPr>
        <w:t>$</w:t>
      </w:r>
      <w:r w:rsidR="00673190" w:rsidRPr="00533EB0">
        <w:rPr>
          <w:rFonts w:ascii="Arial" w:hAnsi="Arial" w:cs="Arial"/>
          <w:sz w:val="24"/>
          <w:szCs w:val="24"/>
        </w:rPr>
        <w:t>8,701,895.55</w:t>
      </w:r>
      <w:r w:rsidR="000D1A6B" w:rsidRPr="00533EB0">
        <w:rPr>
          <w:rFonts w:ascii="Arial" w:hAnsi="Arial" w:cs="Arial"/>
          <w:sz w:val="24"/>
          <w:szCs w:val="24"/>
        </w:rPr>
        <w:t xml:space="preserve"> to $</w:t>
      </w:r>
      <w:r w:rsidR="008A3F2A" w:rsidRPr="00533EB0">
        <w:rPr>
          <w:rFonts w:ascii="Arial" w:hAnsi="Arial" w:cs="Arial"/>
          <w:sz w:val="24"/>
          <w:szCs w:val="24"/>
        </w:rPr>
        <w:t>9</w:t>
      </w:r>
      <w:r w:rsidR="00903AF7" w:rsidRPr="00533EB0">
        <w:rPr>
          <w:rFonts w:ascii="Arial" w:hAnsi="Arial" w:cs="Arial"/>
          <w:sz w:val="24"/>
          <w:szCs w:val="24"/>
        </w:rPr>
        <w:t>,</w:t>
      </w:r>
      <w:r w:rsidR="008A3F2A" w:rsidRPr="00533EB0">
        <w:rPr>
          <w:rFonts w:ascii="Arial" w:hAnsi="Arial" w:cs="Arial"/>
          <w:sz w:val="24"/>
          <w:szCs w:val="24"/>
        </w:rPr>
        <w:t>107</w:t>
      </w:r>
      <w:r w:rsidR="00903AF7" w:rsidRPr="00533EB0">
        <w:rPr>
          <w:rFonts w:ascii="Arial" w:hAnsi="Arial" w:cs="Arial"/>
          <w:sz w:val="24"/>
          <w:szCs w:val="24"/>
        </w:rPr>
        <w:t>,</w:t>
      </w:r>
      <w:r w:rsidR="008A3F2A" w:rsidRPr="00533EB0">
        <w:rPr>
          <w:rFonts w:ascii="Arial" w:hAnsi="Arial" w:cs="Arial"/>
          <w:sz w:val="24"/>
          <w:szCs w:val="24"/>
        </w:rPr>
        <w:t>698.6</w:t>
      </w:r>
      <w:r w:rsidR="00903AF7" w:rsidRPr="00533EB0">
        <w:rPr>
          <w:rFonts w:ascii="Arial" w:hAnsi="Arial" w:cs="Arial"/>
          <w:sz w:val="24"/>
          <w:szCs w:val="24"/>
        </w:rPr>
        <w:t>0</w:t>
      </w:r>
      <w:r w:rsidR="00C977BF" w:rsidRPr="00533EB0">
        <w:rPr>
          <w:rFonts w:ascii="Arial" w:hAnsi="Arial" w:cs="Arial"/>
          <w:sz w:val="24"/>
          <w:szCs w:val="24"/>
        </w:rPr>
        <w:t xml:space="preserve">.  </w:t>
      </w:r>
      <w:r w:rsidR="000D1A6B" w:rsidRPr="00533EB0">
        <w:rPr>
          <w:rFonts w:ascii="Arial" w:hAnsi="Arial" w:cs="Arial"/>
          <w:sz w:val="24"/>
          <w:szCs w:val="24"/>
        </w:rPr>
        <w:t xml:space="preserve">The Government anticipates this within scope requirement to be continued under </w:t>
      </w:r>
      <w:r w:rsidR="00673190" w:rsidRPr="00533EB0">
        <w:rPr>
          <w:rFonts w:ascii="Arial" w:hAnsi="Arial" w:cs="Arial"/>
          <w:sz w:val="24"/>
          <w:szCs w:val="24"/>
        </w:rPr>
        <w:t>The Base Period and Option Period</w:t>
      </w:r>
      <w:r w:rsidR="000D1A6B" w:rsidRPr="00533EB0">
        <w:rPr>
          <w:rFonts w:ascii="Arial" w:hAnsi="Arial" w:cs="Arial"/>
          <w:sz w:val="24"/>
          <w:szCs w:val="24"/>
        </w:rPr>
        <w:t xml:space="preserve"> with a period of performance ending </w:t>
      </w:r>
      <w:r w:rsidR="00673190" w:rsidRPr="00533EB0">
        <w:rPr>
          <w:rFonts w:ascii="Arial" w:hAnsi="Arial" w:cs="Arial"/>
          <w:sz w:val="24"/>
          <w:szCs w:val="24"/>
        </w:rPr>
        <w:t>September 17, 2019</w:t>
      </w:r>
      <w:r w:rsidR="000D1A6B" w:rsidRPr="00533EB0">
        <w:rPr>
          <w:rFonts w:ascii="Arial" w:hAnsi="Arial" w:cs="Arial"/>
          <w:sz w:val="24"/>
          <w:szCs w:val="24"/>
        </w:rPr>
        <w:t>.</w:t>
      </w:r>
    </w:p>
    <w:p w14:paraId="5E973F38" w14:textId="77777777" w:rsidR="00CA618C" w:rsidRPr="0062662B" w:rsidRDefault="00CA618C" w:rsidP="002842DB">
      <w:pPr>
        <w:pStyle w:val="ListParagraph"/>
        <w:spacing w:after="200"/>
        <w:rPr>
          <w:rFonts w:eastAsia="Calibri" w:cs="Arial"/>
          <w:sz w:val="24"/>
          <w:szCs w:val="24"/>
        </w:rPr>
      </w:pPr>
    </w:p>
    <w:p w14:paraId="0CBAE647" w14:textId="160D1D35" w:rsidR="00526619" w:rsidRPr="0062662B" w:rsidDel="00180054" w:rsidRDefault="000D1A6B" w:rsidP="00180054">
      <w:pPr>
        <w:pStyle w:val="ListParagraph"/>
        <w:numPr>
          <w:ilvl w:val="0"/>
          <w:numId w:val="19"/>
        </w:numPr>
        <w:spacing w:after="240"/>
        <w:contextualSpacing w:val="0"/>
        <w:rPr>
          <w:del w:id="69" w:author="Susan Banasiak" w:date="2017-11-07T08:57:00Z"/>
          <w:rFonts w:eastAsia="Calibri" w:cs="Arial"/>
          <w:sz w:val="24"/>
          <w:szCs w:val="24"/>
        </w:rPr>
      </w:pPr>
      <w:del w:id="70" w:author="Susan Banasiak" w:date="2017-11-07T08:57:00Z">
        <w:r w:rsidRPr="0062662B" w:rsidDel="00180054">
          <w:rPr>
            <w:rFonts w:eastAsia="Calibri" w:cs="Arial"/>
            <w:sz w:val="24"/>
            <w:szCs w:val="24"/>
          </w:rPr>
          <w:delText>The original intent of the tasks performed under 5.</w:delText>
        </w:r>
        <w:r w:rsidR="003E10FC" w:rsidRPr="0062662B" w:rsidDel="00180054">
          <w:rPr>
            <w:rFonts w:eastAsia="Calibri" w:cs="Arial"/>
            <w:sz w:val="24"/>
            <w:szCs w:val="24"/>
          </w:rPr>
          <w:delText>3</w:delText>
        </w:r>
        <w:r w:rsidRPr="0062662B" w:rsidDel="00180054">
          <w:rPr>
            <w:rFonts w:eastAsia="Calibri" w:cs="Arial"/>
            <w:sz w:val="24"/>
            <w:szCs w:val="24"/>
          </w:rPr>
          <w:delText xml:space="preserve"> </w:delText>
        </w:r>
        <w:r w:rsidR="00401A64" w:rsidRPr="0062662B" w:rsidDel="00180054">
          <w:rPr>
            <w:rFonts w:eastAsia="Calibri" w:cs="Arial"/>
            <w:sz w:val="24"/>
            <w:szCs w:val="24"/>
          </w:rPr>
          <w:delText xml:space="preserve">were for </w:delText>
        </w:r>
        <w:r w:rsidR="00C977BF" w:rsidRPr="0062662B" w:rsidDel="00180054">
          <w:rPr>
            <w:rFonts w:eastAsia="Calibri" w:cs="Arial"/>
            <w:sz w:val="24"/>
            <w:szCs w:val="24"/>
          </w:rPr>
          <w:delText>Sustainment Support for t</w:delText>
        </w:r>
        <w:r w:rsidR="00C12FD7" w:rsidRPr="0062662B" w:rsidDel="00180054">
          <w:rPr>
            <w:rFonts w:eastAsia="Calibri" w:cs="Arial"/>
            <w:sz w:val="24"/>
            <w:szCs w:val="24"/>
          </w:rPr>
          <w:delText xml:space="preserve">he </w:delText>
        </w:r>
        <w:r w:rsidR="00EC6E26" w:rsidRPr="0062662B" w:rsidDel="00180054">
          <w:rPr>
            <w:rFonts w:eastAsia="Calibri" w:cs="Arial"/>
            <w:sz w:val="24"/>
            <w:szCs w:val="24"/>
          </w:rPr>
          <w:delText>PDE</w:delText>
        </w:r>
        <w:r w:rsidR="00C12FD7" w:rsidRPr="0062662B" w:rsidDel="00180054">
          <w:rPr>
            <w:rFonts w:eastAsia="Calibri" w:cs="Arial"/>
            <w:sz w:val="24"/>
            <w:szCs w:val="24"/>
          </w:rPr>
          <w:delText xml:space="preserve"> </w:delText>
        </w:r>
        <w:r w:rsidR="001A1E02" w:rsidRPr="0062662B" w:rsidDel="00180054">
          <w:rPr>
            <w:rFonts w:eastAsia="Calibri" w:cs="Arial"/>
            <w:sz w:val="24"/>
            <w:szCs w:val="24"/>
          </w:rPr>
          <w:delText>and</w:delText>
        </w:r>
        <w:r w:rsidR="00C12FD7" w:rsidRPr="0062662B" w:rsidDel="00180054">
          <w:rPr>
            <w:rFonts w:eastAsia="Calibri" w:cs="Arial"/>
            <w:sz w:val="24"/>
            <w:szCs w:val="24"/>
          </w:rPr>
          <w:delText xml:space="preserve"> Pharmacy </w:delText>
        </w:r>
        <w:r w:rsidR="00EC6E26" w:rsidRPr="0062662B" w:rsidDel="00180054">
          <w:rPr>
            <w:rFonts w:eastAsia="Calibri" w:cs="Arial"/>
            <w:sz w:val="24"/>
            <w:szCs w:val="24"/>
          </w:rPr>
          <w:delText>CPOE f</w:delText>
        </w:r>
        <w:r w:rsidR="00C12FD7" w:rsidRPr="0062662B" w:rsidDel="00180054">
          <w:rPr>
            <w:rFonts w:eastAsia="Calibri" w:cs="Arial"/>
            <w:sz w:val="24"/>
            <w:szCs w:val="24"/>
          </w:rPr>
          <w:delText>unctions</w:delText>
        </w:r>
        <w:r w:rsidR="00401A64" w:rsidRPr="0062662B" w:rsidDel="00180054">
          <w:rPr>
            <w:rFonts w:eastAsia="Calibri" w:cs="Arial"/>
            <w:sz w:val="24"/>
            <w:szCs w:val="24"/>
          </w:rPr>
          <w:delText xml:space="preserve"> for both the </w:delText>
        </w:r>
        <w:r w:rsidR="00566D40" w:rsidRPr="0062662B" w:rsidDel="00180054">
          <w:rPr>
            <w:rFonts w:eastAsia="Calibri" w:cs="Arial"/>
            <w:sz w:val="24"/>
            <w:szCs w:val="24"/>
          </w:rPr>
          <w:delText>Base</w:delText>
        </w:r>
        <w:r w:rsidR="00401A64" w:rsidRPr="0062662B" w:rsidDel="00180054">
          <w:rPr>
            <w:rFonts w:eastAsia="Calibri" w:cs="Arial"/>
            <w:sz w:val="24"/>
            <w:szCs w:val="24"/>
          </w:rPr>
          <w:delText xml:space="preserve"> period and </w:delText>
        </w:r>
        <w:r w:rsidR="001A1E02" w:rsidRPr="0062662B" w:rsidDel="00180054">
          <w:rPr>
            <w:rFonts w:eastAsia="Calibri" w:cs="Arial"/>
            <w:sz w:val="24"/>
            <w:szCs w:val="24"/>
          </w:rPr>
          <w:delText>Option</w:delText>
        </w:r>
        <w:r w:rsidR="00401A64" w:rsidRPr="0062662B" w:rsidDel="00180054">
          <w:rPr>
            <w:rFonts w:eastAsia="Calibri" w:cs="Arial"/>
            <w:sz w:val="24"/>
            <w:szCs w:val="24"/>
          </w:rPr>
          <w:delText xml:space="preserve"> period.  </w:delText>
        </w:r>
        <w:r w:rsidRPr="0062662B" w:rsidDel="00180054">
          <w:rPr>
            <w:rFonts w:eastAsia="Calibri" w:cs="Arial"/>
            <w:sz w:val="24"/>
            <w:szCs w:val="24"/>
          </w:rPr>
          <w:delText xml:space="preserve">This modification </w:delText>
        </w:r>
        <w:r w:rsidR="00401A64" w:rsidRPr="0062662B" w:rsidDel="00180054">
          <w:rPr>
            <w:rFonts w:eastAsia="Calibri" w:cs="Arial"/>
            <w:sz w:val="24"/>
            <w:szCs w:val="24"/>
          </w:rPr>
          <w:delText xml:space="preserve">will do the following: </w:delText>
        </w:r>
      </w:del>
    </w:p>
    <w:p w14:paraId="7920EE42" w14:textId="7A501435" w:rsidR="00526619" w:rsidRPr="0062662B" w:rsidDel="00F93AF7" w:rsidRDefault="00526619" w:rsidP="00F93AF7">
      <w:pPr>
        <w:pStyle w:val="ListParagraph"/>
        <w:spacing w:after="240"/>
        <w:contextualSpacing w:val="0"/>
        <w:rPr>
          <w:del w:id="71" w:author="Susan Banasiak" w:date="2017-11-07T09:14:00Z"/>
          <w:rFonts w:eastAsia="Calibri" w:cs="Arial"/>
          <w:sz w:val="24"/>
          <w:szCs w:val="24"/>
        </w:rPr>
      </w:pPr>
      <w:del w:id="72" w:author="Susan Banasiak" w:date="2017-11-07T08:57:00Z">
        <w:r w:rsidRPr="0062662B" w:rsidDel="00180054">
          <w:rPr>
            <w:rFonts w:eastAsia="Calibri" w:cs="Arial"/>
            <w:sz w:val="24"/>
            <w:szCs w:val="24"/>
          </w:rPr>
          <w:delText>R</w:delText>
        </w:r>
        <w:r w:rsidR="00C12FD7" w:rsidRPr="0062662B" w:rsidDel="00180054">
          <w:rPr>
            <w:rFonts w:eastAsia="Calibri" w:cs="Arial"/>
            <w:sz w:val="24"/>
            <w:szCs w:val="24"/>
          </w:rPr>
          <w:delText>emove the</w:delText>
        </w:r>
        <w:r w:rsidR="00F974BB" w:rsidRPr="0062662B" w:rsidDel="00180054">
          <w:rPr>
            <w:rFonts w:eastAsia="Calibri" w:cs="Arial"/>
            <w:sz w:val="24"/>
            <w:szCs w:val="24"/>
          </w:rPr>
          <w:delText xml:space="preserve"> requirement for </w:delText>
        </w:r>
        <w:r w:rsidR="00230021" w:rsidRPr="0062662B" w:rsidDel="00180054">
          <w:rPr>
            <w:rFonts w:eastAsia="Calibri" w:cs="Arial"/>
            <w:sz w:val="24"/>
            <w:szCs w:val="24"/>
          </w:rPr>
          <w:delText xml:space="preserve">Sustainment </w:delText>
        </w:r>
        <w:r w:rsidR="001A1E02" w:rsidRPr="0062662B" w:rsidDel="00180054">
          <w:rPr>
            <w:rFonts w:eastAsia="Calibri" w:cs="Arial"/>
            <w:sz w:val="24"/>
            <w:szCs w:val="24"/>
          </w:rPr>
          <w:delText>Support (</w:delText>
        </w:r>
        <w:r w:rsidR="00F974BB" w:rsidRPr="0062662B" w:rsidDel="00180054">
          <w:rPr>
            <w:rFonts w:eastAsia="Calibri" w:cs="Arial"/>
            <w:sz w:val="24"/>
            <w:szCs w:val="24"/>
          </w:rPr>
          <w:delText xml:space="preserve">PWS Section 5.3) </w:delText>
        </w:r>
        <w:r w:rsidRPr="0062662B" w:rsidDel="00180054">
          <w:rPr>
            <w:rFonts w:eastAsia="Calibri" w:cs="Arial"/>
            <w:sz w:val="24"/>
            <w:szCs w:val="24"/>
          </w:rPr>
          <w:delText>for</w:delText>
        </w:r>
        <w:r w:rsidR="00C12FD7" w:rsidRPr="0062662B" w:rsidDel="00180054">
          <w:rPr>
            <w:rFonts w:eastAsia="Calibri" w:cs="Arial"/>
            <w:sz w:val="24"/>
            <w:szCs w:val="24"/>
          </w:rPr>
          <w:delText xml:space="preserve"> the Base Period as there </w:delText>
        </w:r>
        <w:r w:rsidR="00936872" w:rsidRPr="0062662B" w:rsidDel="00180054">
          <w:rPr>
            <w:rFonts w:eastAsia="Calibri" w:cs="Arial"/>
            <w:sz w:val="24"/>
            <w:szCs w:val="24"/>
          </w:rPr>
          <w:delText>no</w:delText>
        </w:r>
        <w:r w:rsidR="00CD7D5B" w:rsidRPr="0062662B" w:rsidDel="00180054">
          <w:rPr>
            <w:rFonts w:eastAsia="Calibri" w:cs="Arial"/>
            <w:sz w:val="24"/>
            <w:szCs w:val="24"/>
          </w:rPr>
          <w:delText xml:space="preserve"> </w:delText>
        </w:r>
        <w:r w:rsidR="007B5FE7" w:rsidRPr="0062662B" w:rsidDel="00180054">
          <w:rPr>
            <w:rFonts w:eastAsia="Calibri" w:cs="Arial"/>
            <w:sz w:val="24"/>
            <w:szCs w:val="24"/>
          </w:rPr>
          <w:delText>artifacts</w:delText>
        </w:r>
        <w:r w:rsidR="006C7C9F" w:rsidRPr="0062662B" w:rsidDel="00180054">
          <w:rPr>
            <w:rFonts w:eastAsia="Calibri" w:cs="Arial"/>
            <w:sz w:val="24"/>
            <w:szCs w:val="24"/>
          </w:rPr>
          <w:delText xml:space="preserve"> </w:delText>
        </w:r>
        <w:r w:rsidR="006F0433" w:rsidRPr="0062662B" w:rsidDel="00180054">
          <w:rPr>
            <w:rFonts w:eastAsia="Calibri" w:cs="Arial"/>
            <w:sz w:val="24"/>
            <w:szCs w:val="24"/>
          </w:rPr>
          <w:delText>that</w:delText>
        </w:r>
        <w:r w:rsidR="006C7C9F" w:rsidRPr="0062662B" w:rsidDel="00180054">
          <w:rPr>
            <w:rFonts w:eastAsia="Calibri" w:cs="Arial"/>
            <w:sz w:val="24"/>
            <w:szCs w:val="24"/>
          </w:rPr>
          <w:delText xml:space="preserve"> require </w:delText>
        </w:r>
        <w:r w:rsidR="00C12FD7" w:rsidRPr="0062662B" w:rsidDel="00180054">
          <w:rPr>
            <w:rFonts w:eastAsia="Calibri" w:cs="Arial"/>
            <w:sz w:val="24"/>
            <w:szCs w:val="24"/>
          </w:rPr>
          <w:delText>sustainment</w:delText>
        </w:r>
        <w:r w:rsidR="00876EA9" w:rsidRPr="0062662B" w:rsidDel="00180054">
          <w:rPr>
            <w:rFonts w:eastAsia="Calibri" w:cs="Arial"/>
            <w:sz w:val="24"/>
            <w:szCs w:val="24"/>
          </w:rPr>
          <w:delText xml:space="preserve"> during this period</w:delText>
        </w:r>
        <w:r w:rsidR="006F0433" w:rsidRPr="0062662B" w:rsidDel="00180054">
          <w:rPr>
            <w:rFonts w:eastAsia="Calibri" w:cs="Arial"/>
            <w:sz w:val="24"/>
            <w:szCs w:val="24"/>
          </w:rPr>
          <w:delText>; they don’t exist.</w:delText>
        </w:r>
        <w:r w:rsidR="00C12FD7" w:rsidRPr="0062662B" w:rsidDel="00180054">
          <w:rPr>
            <w:rFonts w:eastAsia="Calibri" w:cs="Arial"/>
            <w:sz w:val="24"/>
            <w:szCs w:val="24"/>
          </w:rPr>
          <w:delText xml:space="preserve"> </w:delText>
        </w:r>
        <w:r w:rsidR="006A1099" w:rsidRPr="0062662B" w:rsidDel="00180054">
          <w:rPr>
            <w:rFonts w:eastAsia="Calibri" w:cs="Arial"/>
            <w:sz w:val="24"/>
            <w:szCs w:val="24"/>
          </w:rPr>
          <w:delText xml:space="preserve"> </w:delText>
        </w:r>
        <w:r w:rsidR="006C233F" w:rsidRPr="0062662B" w:rsidDel="00180054">
          <w:rPr>
            <w:rFonts w:eastAsia="Calibri" w:cs="Arial"/>
            <w:sz w:val="24"/>
            <w:szCs w:val="24"/>
          </w:rPr>
          <w:delText>S</w:delText>
        </w:r>
        <w:r w:rsidR="008C17E3" w:rsidRPr="0062662B" w:rsidDel="00180054">
          <w:rPr>
            <w:rFonts w:eastAsia="Calibri" w:cs="Arial"/>
            <w:sz w:val="24"/>
            <w:szCs w:val="24"/>
          </w:rPr>
          <w:delText>ustainment</w:delText>
        </w:r>
        <w:r w:rsidR="006C233F" w:rsidRPr="0062662B" w:rsidDel="00180054">
          <w:rPr>
            <w:rFonts w:eastAsia="Calibri" w:cs="Arial"/>
            <w:sz w:val="24"/>
            <w:szCs w:val="24"/>
          </w:rPr>
          <w:delText xml:space="preserve">, however, </w:delText>
        </w:r>
        <w:r w:rsidR="00876714" w:rsidRPr="0062662B" w:rsidDel="00180054">
          <w:rPr>
            <w:rFonts w:eastAsia="Calibri" w:cs="Arial"/>
            <w:sz w:val="24"/>
            <w:szCs w:val="24"/>
          </w:rPr>
          <w:delText xml:space="preserve">is required </w:delText>
        </w:r>
        <w:r w:rsidR="008C17E3" w:rsidRPr="0062662B" w:rsidDel="00180054">
          <w:rPr>
            <w:rFonts w:eastAsia="Calibri" w:cs="Arial"/>
            <w:sz w:val="24"/>
            <w:szCs w:val="24"/>
          </w:rPr>
          <w:delText xml:space="preserve">in the </w:delText>
        </w:r>
        <w:r w:rsidR="00B60F27" w:rsidRPr="0062662B" w:rsidDel="00180054">
          <w:rPr>
            <w:rFonts w:eastAsia="Calibri" w:cs="Arial"/>
            <w:sz w:val="24"/>
            <w:szCs w:val="24"/>
          </w:rPr>
          <w:delText>Option</w:delText>
        </w:r>
        <w:r w:rsidR="008C17E3" w:rsidRPr="0062662B" w:rsidDel="00180054">
          <w:rPr>
            <w:rFonts w:eastAsia="Calibri" w:cs="Arial"/>
            <w:sz w:val="24"/>
            <w:szCs w:val="24"/>
          </w:rPr>
          <w:delText xml:space="preserve"> </w:delText>
        </w:r>
        <w:r w:rsidR="00B60F27" w:rsidRPr="0062662B" w:rsidDel="00180054">
          <w:rPr>
            <w:rFonts w:eastAsia="Calibri" w:cs="Arial"/>
            <w:sz w:val="24"/>
            <w:szCs w:val="24"/>
          </w:rPr>
          <w:delText>Period</w:delText>
        </w:r>
        <w:r w:rsidR="00FA1B7B" w:rsidRPr="0062662B" w:rsidDel="00180054">
          <w:rPr>
            <w:rFonts w:eastAsia="Calibri" w:cs="Arial"/>
            <w:sz w:val="24"/>
            <w:szCs w:val="24"/>
          </w:rPr>
          <w:delText xml:space="preserve"> to sustain the code and artifacts generated in the Base period</w:delText>
        </w:r>
        <w:r w:rsidR="00AA71B4" w:rsidRPr="0062662B" w:rsidDel="00180054">
          <w:rPr>
            <w:rFonts w:eastAsia="Calibri" w:cs="Arial"/>
            <w:sz w:val="24"/>
            <w:szCs w:val="24"/>
          </w:rPr>
          <w:delText>.</w:delText>
        </w:r>
        <w:r w:rsidR="001E102A" w:rsidRPr="0062662B" w:rsidDel="00180054">
          <w:rPr>
            <w:rFonts w:eastAsia="Calibri" w:cs="Arial"/>
            <w:sz w:val="24"/>
            <w:szCs w:val="24"/>
          </w:rPr>
          <w:delText xml:space="preserve">  </w:delText>
        </w:r>
        <w:r w:rsidR="00C12FD7" w:rsidRPr="0062662B" w:rsidDel="00180054">
          <w:rPr>
            <w:rFonts w:eastAsia="Calibri" w:cs="Arial"/>
            <w:sz w:val="24"/>
            <w:szCs w:val="24"/>
          </w:rPr>
          <w:delText xml:space="preserve">This modification </w:delText>
        </w:r>
        <w:r w:rsidR="000D1A6B" w:rsidRPr="0062662B" w:rsidDel="00180054">
          <w:rPr>
            <w:rFonts w:eastAsia="Calibri" w:cs="Arial"/>
            <w:sz w:val="24"/>
            <w:szCs w:val="24"/>
          </w:rPr>
          <w:delText xml:space="preserve">does not change the original </w:delText>
        </w:r>
        <w:r w:rsidR="00AE3B6B" w:rsidRPr="0062662B" w:rsidDel="00180054">
          <w:rPr>
            <w:rFonts w:eastAsia="Calibri" w:cs="Arial"/>
            <w:sz w:val="24"/>
            <w:szCs w:val="24"/>
          </w:rPr>
          <w:delText>intent</w:delText>
        </w:r>
        <w:r w:rsidR="000D1A6B" w:rsidRPr="0062662B" w:rsidDel="00180054">
          <w:rPr>
            <w:rFonts w:eastAsia="Calibri" w:cs="Arial"/>
            <w:sz w:val="24"/>
            <w:szCs w:val="24"/>
          </w:rPr>
          <w:delText xml:space="preserve"> of the work being performed under this task</w:delText>
        </w:r>
        <w:r w:rsidR="00C12FD7" w:rsidRPr="0062662B" w:rsidDel="00180054">
          <w:rPr>
            <w:rFonts w:eastAsia="Calibri" w:cs="Arial"/>
            <w:sz w:val="24"/>
            <w:szCs w:val="24"/>
          </w:rPr>
          <w:delText xml:space="preserve">, but rather </w:delText>
        </w:r>
        <w:r w:rsidR="00F5115C" w:rsidRPr="0062662B" w:rsidDel="00180054">
          <w:rPr>
            <w:rFonts w:eastAsia="Calibri" w:cs="Arial"/>
            <w:sz w:val="24"/>
            <w:szCs w:val="24"/>
          </w:rPr>
          <w:delText>aligns</w:delText>
        </w:r>
        <w:r w:rsidR="0035496F" w:rsidRPr="0062662B" w:rsidDel="00180054">
          <w:rPr>
            <w:rFonts w:eastAsia="Calibri" w:cs="Arial"/>
            <w:sz w:val="24"/>
            <w:szCs w:val="24"/>
          </w:rPr>
          <w:delText xml:space="preserve"> the components of the work </w:delText>
        </w:r>
        <w:r w:rsidR="00C002EF" w:rsidRPr="0062662B" w:rsidDel="00180054">
          <w:rPr>
            <w:rFonts w:eastAsia="Calibri" w:cs="Arial"/>
            <w:sz w:val="24"/>
            <w:szCs w:val="24"/>
          </w:rPr>
          <w:delText>within</w:delText>
        </w:r>
        <w:r w:rsidR="00C12FD7" w:rsidRPr="0062662B" w:rsidDel="00180054">
          <w:rPr>
            <w:rFonts w:eastAsia="Calibri" w:cs="Arial"/>
            <w:sz w:val="24"/>
            <w:szCs w:val="24"/>
          </w:rPr>
          <w:delText xml:space="preserve"> the</w:delText>
        </w:r>
        <w:r w:rsidR="00AA3621" w:rsidRPr="0062662B" w:rsidDel="00180054">
          <w:rPr>
            <w:rFonts w:eastAsia="Calibri" w:cs="Arial"/>
            <w:sz w:val="24"/>
            <w:szCs w:val="24"/>
          </w:rPr>
          <w:delText xml:space="preserve"> correct</w:delText>
        </w:r>
        <w:r w:rsidR="00C12FD7" w:rsidRPr="0062662B" w:rsidDel="00180054">
          <w:rPr>
            <w:rFonts w:eastAsia="Calibri" w:cs="Arial"/>
            <w:sz w:val="24"/>
            <w:szCs w:val="24"/>
          </w:rPr>
          <w:delText xml:space="preserve"> timeframe</w:delText>
        </w:r>
        <w:r w:rsidR="00B53BF3" w:rsidRPr="0062662B" w:rsidDel="00180054">
          <w:rPr>
            <w:rFonts w:eastAsia="Calibri" w:cs="Arial"/>
            <w:sz w:val="24"/>
            <w:szCs w:val="24"/>
          </w:rPr>
          <w:delText>s</w:delText>
        </w:r>
        <w:r w:rsidR="00C12FD7" w:rsidRPr="0062662B" w:rsidDel="00180054">
          <w:rPr>
            <w:rFonts w:eastAsia="Calibri" w:cs="Arial"/>
            <w:sz w:val="24"/>
            <w:szCs w:val="24"/>
          </w:rPr>
          <w:delText xml:space="preserve"> </w:delText>
        </w:r>
        <w:r w:rsidR="00F17A59" w:rsidRPr="0062662B" w:rsidDel="00180054">
          <w:rPr>
            <w:rFonts w:eastAsia="Calibri" w:cs="Arial"/>
            <w:sz w:val="24"/>
            <w:szCs w:val="24"/>
          </w:rPr>
          <w:delText xml:space="preserve">for which </w:delText>
        </w:r>
        <w:r w:rsidR="00B53BF3" w:rsidRPr="0062662B" w:rsidDel="00180054">
          <w:rPr>
            <w:rFonts w:eastAsia="Calibri" w:cs="Arial"/>
            <w:sz w:val="24"/>
            <w:szCs w:val="24"/>
          </w:rPr>
          <w:delText>they are</w:delText>
        </w:r>
        <w:r w:rsidR="00C12FD7" w:rsidRPr="0062662B" w:rsidDel="00180054">
          <w:rPr>
            <w:rFonts w:eastAsia="Calibri" w:cs="Arial"/>
            <w:sz w:val="24"/>
            <w:szCs w:val="24"/>
          </w:rPr>
          <w:delText xml:space="preserve"> applicable</w:delText>
        </w:r>
        <w:r w:rsidR="000D1A6B" w:rsidRPr="0062662B" w:rsidDel="00180054">
          <w:rPr>
            <w:rFonts w:eastAsia="Calibri" w:cs="Arial"/>
            <w:sz w:val="24"/>
            <w:szCs w:val="24"/>
          </w:rPr>
          <w:delText xml:space="preserve">. </w:delText>
        </w:r>
      </w:del>
      <w:r w:rsidR="000D1A6B" w:rsidRPr="0062662B">
        <w:rPr>
          <w:rFonts w:eastAsia="Calibri" w:cs="Arial"/>
          <w:sz w:val="24"/>
          <w:szCs w:val="24"/>
        </w:rPr>
        <w:t xml:space="preserve"> </w:t>
      </w:r>
    </w:p>
    <w:p w14:paraId="7F614A37" w14:textId="260A38ED" w:rsidR="00BB1FDC" w:rsidRPr="0062662B" w:rsidDel="00F93AF7" w:rsidRDefault="00526619" w:rsidP="00533EB0">
      <w:pPr>
        <w:pStyle w:val="ListParagraph"/>
        <w:spacing w:after="240"/>
        <w:ind w:left="0"/>
        <w:contextualSpacing w:val="0"/>
        <w:rPr>
          <w:del w:id="73" w:author="Susan Banasiak" w:date="2017-11-07T09:14:00Z"/>
          <w:rFonts w:eastAsia="Calibri" w:cs="Arial"/>
          <w:sz w:val="24"/>
          <w:szCs w:val="24"/>
        </w:rPr>
      </w:pPr>
      <w:del w:id="74" w:author="Susan Banasiak" w:date="2017-11-07T09:14:00Z">
        <w:r w:rsidRPr="0062662B" w:rsidDel="00F93AF7">
          <w:rPr>
            <w:sz w:val="24"/>
            <w:szCs w:val="24"/>
          </w:rPr>
          <w:delText xml:space="preserve">Add </w:delText>
        </w:r>
        <w:r w:rsidR="007B4DDA" w:rsidRPr="0062662B" w:rsidDel="00F93AF7">
          <w:rPr>
            <w:sz w:val="24"/>
            <w:szCs w:val="24"/>
          </w:rPr>
          <w:delText xml:space="preserve">the requirement for </w:delText>
        </w:r>
        <w:r w:rsidR="00A410D2" w:rsidRPr="0062662B" w:rsidDel="00F93AF7">
          <w:rPr>
            <w:sz w:val="24"/>
            <w:szCs w:val="24"/>
          </w:rPr>
          <w:delText>of</w:delText>
        </w:r>
        <w:r w:rsidRPr="0062662B" w:rsidDel="00F93AF7">
          <w:rPr>
            <w:sz w:val="24"/>
            <w:szCs w:val="24"/>
          </w:rPr>
          <w:delText xml:space="preserve"> </w:delText>
        </w:r>
        <w:r w:rsidR="00265F3A" w:rsidRPr="0062662B" w:rsidDel="00F93AF7">
          <w:rPr>
            <w:rFonts w:eastAsia="Calibri" w:cs="Arial"/>
            <w:sz w:val="24"/>
            <w:szCs w:val="24"/>
          </w:rPr>
          <w:delText xml:space="preserve">Web Client Development </w:delText>
        </w:r>
        <w:r w:rsidR="0004279C" w:rsidRPr="0062662B" w:rsidDel="00F93AF7">
          <w:rPr>
            <w:rFonts w:eastAsia="Calibri" w:cs="Arial"/>
            <w:sz w:val="24"/>
            <w:szCs w:val="24"/>
          </w:rPr>
          <w:delText>(</w:delText>
        </w:r>
        <w:r w:rsidR="0004279C" w:rsidRPr="0062662B" w:rsidDel="00F93AF7">
          <w:rPr>
            <w:sz w:val="24"/>
            <w:szCs w:val="24"/>
          </w:rPr>
          <w:delText>Section 5.</w:delText>
        </w:r>
      </w:del>
      <w:del w:id="75" w:author="Susan Banasiak" w:date="2017-11-07T07:48:00Z">
        <w:r w:rsidR="0004279C" w:rsidRPr="0062662B" w:rsidDel="00E70405">
          <w:rPr>
            <w:sz w:val="24"/>
            <w:szCs w:val="24"/>
          </w:rPr>
          <w:delText>7</w:delText>
        </w:r>
      </w:del>
      <w:del w:id="76" w:author="Susan Banasiak" w:date="2017-11-07T09:14:00Z">
        <w:r w:rsidR="0004279C" w:rsidRPr="0062662B" w:rsidDel="00F93AF7">
          <w:rPr>
            <w:sz w:val="24"/>
            <w:szCs w:val="24"/>
          </w:rPr>
          <w:delText xml:space="preserve">) </w:delText>
        </w:r>
        <w:r w:rsidR="00265F3A" w:rsidRPr="0062662B" w:rsidDel="00F93AF7">
          <w:rPr>
            <w:rFonts w:eastAsia="Calibri" w:cs="Arial"/>
            <w:sz w:val="24"/>
            <w:szCs w:val="24"/>
          </w:rPr>
          <w:delText xml:space="preserve">for </w:delText>
        </w:r>
        <w:r w:rsidRPr="0062662B" w:rsidDel="00F93AF7">
          <w:rPr>
            <w:rFonts w:eastAsia="Calibri" w:cs="Arial"/>
            <w:sz w:val="24"/>
            <w:szCs w:val="24"/>
          </w:rPr>
          <w:delText xml:space="preserve">PDE </w:delText>
        </w:r>
        <w:r w:rsidR="00265F3A" w:rsidRPr="0062662B" w:rsidDel="00F93AF7">
          <w:rPr>
            <w:rFonts w:eastAsia="Calibri" w:cs="Arial"/>
            <w:sz w:val="24"/>
            <w:szCs w:val="24"/>
          </w:rPr>
          <w:delText>domains</w:delText>
        </w:r>
        <w:r w:rsidR="0085124E" w:rsidRPr="0062662B" w:rsidDel="00F93AF7">
          <w:rPr>
            <w:rFonts w:eastAsia="Calibri" w:cs="Arial"/>
            <w:sz w:val="24"/>
            <w:szCs w:val="24"/>
          </w:rPr>
          <w:delText xml:space="preserve"> (Base </w:delText>
        </w:r>
      </w:del>
      <w:del w:id="77" w:author="Susan Banasiak" w:date="2017-11-07T07:49:00Z">
        <w:r w:rsidR="001A1E02" w:rsidRPr="0062662B" w:rsidDel="00E70405">
          <w:rPr>
            <w:rFonts w:eastAsia="Calibri" w:cs="Arial"/>
            <w:sz w:val="24"/>
            <w:szCs w:val="24"/>
          </w:rPr>
          <w:delText>p</w:delText>
        </w:r>
      </w:del>
      <w:del w:id="78" w:author="Susan Banasiak" w:date="2017-11-07T09:14:00Z">
        <w:r w:rsidR="001A1E02" w:rsidRPr="0062662B" w:rsidDel="00F93AF7">
          <w:rPr>
            <w:rFonts w:eastAsia="Calibri" w:cs="Arial"/>
            <w:sz w:val="24"/>
            <w:szCs w:val="24"/>
          </w:rPr>
          <w:delText>eriod) and</w:delText>
        </w:r>
        <w:r w:rsidR="00265F3A" w:rsidRPr="0062662B" w:rsidDel="00F93AF7">
          <w:rPr>
            <w:rFonts w:eastAsia="Calibri" w:cs="Arial"/>
            <w:sz w:val="24"/>
            <w:szCs w:val="24"/>
          </w:rPr>
          <w:delText xml:space="preserve"> </w:delText>
        </w:r>
        <w:r w:rsidR="003E4A59" w:rsidRPr="0062662B" w:rsidDel="00F93AF7">
          <w:rPr>
            <w:rFonts w:eastAsia="Calibri" w:cs="Arial"/>
            <w:sz w:val="24"/>
            <w:szCs w:val="24"/>
          </w:rPr>
          <w:delText>for</w:delText>
        </w:r>
        <w:r w:rsidR="00265F3A" w:rsidRPr="0062662B" w:rsidDel="00F93AF7">
          <w:rPr>
            <w:rFonts w:eastAsia="Calibri" w:cs="Arial"/>
            <w:sz w:val="24"/>
            <w:szCs w:val="24"/>
          </w:rPr>
          <w:delText xml:space="preserve"> </w:delText>
        </w:r>
        <w:r w:rsidR="0078495C" w:rsidRPr="0062662B" w:rsidDel="00F93AF7">
          <w:rPr>
            <w:rFonts w:eastAsia="Calibri" w:cs="Arial"/>
            <w:sz w:val="24"/>
            <w:szCs w:val="24"/>
          </w:rPr>
          <w:delText>CPOE/</w:delText>
        </w:r>
        <w:r w:rsidR="00265F3A" w:rsidRPr="0062662B" w:rsidDel="00F93AF7">
          <w:rPr>
            <w:rFonts w:eastAsia="Calibri" w:cs="Arial"/>
            <w:sz w:val="24"/>
            <w:szCs w:val="24"/>
          </w:rPr>
          <w:delText xml:space="preserve">Pharmacy </w:delText>
        </w:r>
        <w:r w:rsidR="0085124E" w:rsidRPr="0062662B" w:rsidDel="00F93AF7">
          <w:rPr>
            <w:rFonts w:eastAsia="Calibri" w:cs="Arial"/>
            <w:sz w:val="24"/>
            <w:szCs w:val="24"/>
          </w:rPr>
          <w:delText xml:space="preserve">(Option </w:delText>
        </w:r>
      </w:del>
      <w:del w:id="79" w:author="Susan Banasiak" w:date="2017-11-07T07:48:00Z">
        <w:r w:rsidR="0085124E" w:rsidRPr="0062662B" w:rsidDel="00E70405">
          <w:rPr>
            <w:rFonts w:eastAsia="Calibri" w:cs="Arial"/>
            <w:sz w:val="24"/>
            <w:szCs w:val="24"/>
          </w:rPr>
          <w:delText>p</w:delText>
        </w:r>
      </w:del>
      <w:del w:id="80" w:author="Susan Banasiak" w:date="2017-11-07T09:14:00Z">
        <w:r w:rsidR="0085124E" w:rsidRPr="0062662B" w:rsidDel="00F93AF7">
          <w:rPr>
            <w:rFonts w:eastAsia="Calibri" w:cs="Arial"/>
            <w:sz w:val="24"/>
            <w:szCs w:val="24"/>
          </w:rPr>
          <w:delText>eriod)</w:delText>
        </w:r>
        <w:r w:rsidRPr="0062662B" w:rsidDel="00F93AF7">
          <w:rPr>
            <w:rFonts w:eastAsia="Calibri" w:cs="Arial"/>
            <w:sz w:val="24"/>
            <w:szCs w:val="24"/>
          </w:rPr>
          <w:delText>.</w:delText>
        </w:r>
        <w:r w:rsidR="00C12FD7" w:rsidRPr="0062662B" w:rsidDel="00F93AF7">
          <w:rPr>
            <w:rFonts w:eastAsia="Calibri" w:cs="Arial"/>
            <w:sz w:val="24"/>
            <w:szCs w:val="24"/>
          </w:rPr>
          <w:delText xml:space="preserve"> </w:delText>
        </w:r>
        <w:r w:rsidR="00EA5337" w:rsidRPr="0062662B" w:rsidDel="00F93AF7">
          <w:rPr>
            <w:rFonts w:eastAsia="Calibri" w:cs="Arial"/>
            <w:sz w:val="24"/>
            <w:szCs w:val="24"/>
          </w:rPr>
          <w:delText xml:space="preserve"> This requirement is necessary to fulfill the requirements for P</w:delText>
        </w:r>
        <w:r w:rsidR="0078495C" w:rsidRPr="0062662B" w:rsidDel="00F93AF7">
          <w:rPr>
            <w:rFonts w:eastAsia="Calibri" w:cs="Arial"/>
            <w:sz w:val="24"/>
            <w:szCs w:val="24"/>
          </w:rPr>
          <w:delText>erformance Testing (Section 5.</w:delText>
        </w:r>
        <w:r w:rsidR="00EA5337" w:rsidRPr="0062662B" w:rsidDel="00F93AF7">
          <w:rPr>
            <w:rFonts w:eastAsia="Calibri" w:cs="Arial"/>
            <w:sz w:val="24"/>
            <w:szCs w:val="24"/>
          </w:rPr>
          <w:delText xml:space="preserve">5).  The only means to </w:delText>
        </w:r>
        <w:r w:rsidR="00C111A0" w:rsidRPr="0062662B" w:rsidDel="00F93AF7">
          <w:rPr>
            <w:rFonts w:eastAsia="Calibri" w:cs="Arial"/>
            <w:sz w:val="24"/>
            <w:szCs w:val="24"/>
          </w:rPr>
          <w:delText>assess</w:delText>
        </w:r>
        <w:r w:rsidR="00EA5337" w:rsidRPr="0062662B" w:rsidDel="00F93AF7">
          <w:rPr>
            <w:rFonts w:eastAsia="Calibri" w:cs="Arial"/>
            <w:sz w:val="24"/>
            <w:szCs w:val="24"/>
          </w:rPr>
          <w:delText xml:space="preserve"> the VICS </w:delText>
        </w:r>
        <w:r w:rsidR="00037C4F" w:rsidRPr="0062662B" w:rsidDel="00F93AF7">
          <w:rPr>
            <w:rFonts w:eastAsia="Calibri" w:cs="Arial"/>
            <w:sz w:val="24"/>
            <w:szCs w:val="24"/>
          </w:rPr>
          <w:delText xml:space="preserve">web </w:delText>
        </w:r>
        <w:r w:rsidR="00EA5337" w:rsidRPr="0062662B" w:rsidDel="00F93AF7">
          <w:rPr>
            <w:rFonts w:eastAsia="Calibri" w:cs="Arial"/>
            <w:sz w:val="24"/>
            <w:szCs w:val="24"/>
          </w:rPr>
          <w:delText xml:space="preserve">services </w:delText>
        </w:r>
        <w:r w:rsidR="00FF3F24" w:rsidRPr="0062662B" w:rsidDel="00F93AF7">
          <w:rPr>
            <w:rFonts w:eastAsia="Calibri" w:cs="Arial"/>
            <w:sz w:val="24"/>
            <w:szCs w:val="24"/>
          </w:rPr>
          <w:delText>(</w:delText>
        </w:r>
        <w:r w:rsidR="00050BC4" w:rsidRPr="0062662B" w:rsidDel="00F93AF7">
          <w:rPr>
            <w:rFonts w:eastAsia="Calibri" w:cs="Arial"/>
            <w:sz w:val="24"/>
            <w:szCs w:val="24"/>
          </w:rPr>
          <w:delText xml:space="preserve">for the PDE domains </w:delText>
        </w:r>
        <w:r w:rsidR="000C3CCB" w:rsidRPr="0062662B" w:rsidDel="00F93AF7">
          <w:rPr>
            <w:rFonts w:eastAsia="Calibri" w:cs="Arial"/>
            <w:sz w:val="24"/>
            <w:szCs w:val="24"/>
          </w:rPr>
          <w:delText>and</w:delText>
        </w:r>
        <w:r w:rsidR="00050BC4" w:rsidRPr="0062662B" w:rsidDel="00F93AF7">
          <w:rPr>
            <w:rFonts w:eastAsia="Calibri" w:cs="Arial"/>
            <w:sz w:val="24"/>
            <w:szCs w:val="24"/>
          </w:rPr>
          <w:delText xml:space="preserve"> </w:delText>
        </w:r>
        <w:r w:rsidR="00680473" w:rsidRPr="0062662B" w:rsidDel="00F93AF7">
          <w:rPr>
            <w:rFonts w:eastAsia="Calibri" w:cs="Arial"/>
            <w:sz w:val="24"/>
            <w:szCs w:val="24"/>
          </w:rPr>
          <w:delText>Pharmacy</w:delText>
        </w:r>
        <w:r w:rsidR="003915E4" w:rsidRPr="0062662B" w:rsidDel="00F93AF7">
          <w:rPr>
            <w:rFonts w:eastAsia="Calibri" w:cs="Arial"/>
            <w:sz w:val="24"/>
            <w:szCs w:val="24"/>
          </w:rPr>
          <w:delText>/CPOE</w:delText>
        </w:r>
        <w:r w:rsidR="00050BC4" w:rsidRPr="0062662B" w:rsidDel="00F93AF7">
          <w:rPr>
            <w:rFonts w:eastAsia="Calibri" w:cs="Arial"/>
            <w:sz w:val="24"/>
            <w:szCs w:val="24"/>
          </w:rPr>
          <w:delText xml:space="preserve"> </w:delText>
        </w:r>
        <w:r w:rsidR="000C3CCB" w:rsidRPr="0062662B" w:rsidDel="00F93AF7">
          <w:rPr>
            <w:rFonts w:eastAsia="Calibri" w:cs="Arial"/>
            <w:sz w:val="24"/>
            <w:szCs w:val="24"/>
          </w:rPr>
          <w:delText>domain</w:delText>
        </w:r>
        <w:r w:rsidR="00FF3F24" w:rsidRPr="0062662B" w:rsidDel="00F93AF7">
          <w:rPr>
            <w:rFonts w:eastAsia="Calibri" w:cs="Arial"/>
            <w:sz w:val="24"/>
            <w:szCs w:val="24"/>
          </w:rPr>
          <w:delText>)</w:delText>
        </w:r>
        <w:r w:rsidR="000C3CCB" w:rsidRPr="0062662B" w:rsidDel="00F93AF7">
          <w:rPr>
            <w:rFonts w:eastAsia="Calibri" w:cs="Arial"/>
            <w:sz w:val="24"/>
            <w:szCs w:val="24"/>
          </w:rPr>
          <w:delText xml:space="preserve"> </w:delText>
        </w:r>
        <w:r w:rsidR="00050BC4" w:rsidRPr="0062662B" w:rsidDel="00F93AF7">
          <w:rPr>
            <w:rFonts w:eastAsia="Calibri" w:cs="Arial"/>
            <w:sz w:val="24"/>
            <w:szCs w:val="24"/>
          </w:rPr>
          <w:delText>is to conne</w:delText>
        </w:r>
        <w:r w:rsidR="006720ED" w:rsidRPr="0062662B" w:rsidDel="00F93AF7">
          <w:rPr>
            <w:rFonts w:eastAsia="Calibri" w:cs="Arial"/>
            <w:sz w:val="24"/>
            <w:szCs w:val="24"/>
          </w:rPr>
          <w:delText xml:space="preserve">ct these </w:delText>
        </w:r>
        <w:r w:rsidR="00B63969" w:rsidRPr="0062662B" w:rsidDel="00F93AF7">
          <w:rPr>
            <w:rFonts w:eastAsia="Calibri" w:cs="Arial"/>
            <w:sz w:val="24"/>
            <w:szCs w:val="24"/>
          </w:rPr>
          <w:delText xml:space="preserve">web </w:delText>
        </w:r>
        <w:r w:rsidR="00050BC4" w:rsidRPr="0062662B" w:rsidDel="00F93AF7">
          <w:rPr>
            <w:rFonts w:eastAsia="Calibri" w:cs="Arial"/>
            <w:sz w:val="24"/>
            <w:szCs w:val="24"/>
          </w:rPr>
          <w:delText>service</w:delText>
        </w:r>
        <w:r w:rsidR="00576157" w:rsidRPr="0062662B" w:rsidDel="00F93AF7">
          <w:rPr>
            <w:rFonts w:eastAsia="Calibri" w:cs="Arial"/>
            <w:sz w:val="24"/>
            <w:szCs w:val="24"/>
          </w:rPr>
          <w:delText>s</w:delText>
        </w:r>
        <w:r w:rsidR="00050BC4" w:rsidRPr="0062662B" w:rsidDel="00F93AF7">
          <w:rPr>
            <w:rFonts w:eastAsia="Calibri" w:cs="Arial"/>
            <w:sz w:val="24"/>
            <w:szCs w:val="24"/>
          </w:rPr>
          <w:delText xml:space="preserve"> to a </w:delText>
        </w:r>
        <w:r w:rsidR="00DD6C8C" w:rsidRPr="0062662B" w:rsidDel="00F93AF7">
          <w:rPr>
            <w:rFonts w:eastAsia="Calibri" w:cs="Arial"/>
            <w:sz w:val="24"/>
            <w:szCs w:val="24"/>
          </w:rPr>
          <w:delText xml:space="preserve">web </w:delText>
        </w:r>
        <w:r w:rsidR="00DC67B4" w:rsidRPr="0062662B" w:rsidDel="00F93AF7">
          <w:rPr>
            <w:rFonts w:eastAsia="Calibri" w:cs="Arial"/>
            <w:sz w:val="24"/>
            <w:szCs w:val="24"/>
          </w:rPr>
          <w:delText xml:space="preserve">client and test the full </w:delText>
        </w:r>
        <w:r w:rsidR="00591F20" w:rsidRPr="0062662B" w:rsidDel="00F93AF7">
          <w:rPr>
            <w:rFonts w:eastAsia="Calibri" w:cs="Arial"/>
            <w:sz w:val="24"/>
            <w:szCs w:val="24"/>
          </w:rPr>
          <w:delText>stack (</w:delText>
        </w:r>
        <w:r w:rsidR="008C0E1D" w:rsidRPr="0062662B" w:rsidDel="00F93AF7">
          <w:rPr>
            <w:rFonts w:eastAsia="Calibri" w:cs="Arial"/>
            <w:sz w:val="24"/>
            <w:szCs w:val="24"/>
          </w:rPr>
          <w:delText xml:space="preserve">web </w:delText>
        </w:r>
        <w:r w:rsidR="00DD48F6" w:rsidRPr="0062662B" w:rsidDel="00F93AF7">
          <w:rPr>
            <w:rFonts w:eastAsia="Calibri" w:cs="Arial"/>
            <w:sz w:val="24"/>
            <w:szCs w:val="24"/>
          </w:rPr>
          <w:delText>server</w:delText>
        </w:r>
        <w:r w:rsidR="008F222D" w:rsidRPr="0062662B" w:rsidDel="00F93AF7">
          <w:rPr>
            <w:rFonts w:eastAsia="Calibri" w:cs="Arial"/>
            <w:sz w:val="24"/>
            <w:szCs w:val="24"/>
          </w:rPr>
          <w:delText xml:space="preserve"> </w:delText>
        </w:r>
        <w:r w:rsidR="00DD48F6" w:rsidRPr="0062662B" w:rsidDel="00F93AF7">
          <w:rPr>
            <w:rFonts w:eastAsia="Calibri" w:cs="Arial"/>
            <w:sz w:val="24"/>
            <w:szCs w:val="24"/>
          </w:rPr>
          <w:delText>-</w:delText>
        </w:r>
        <w:r w:rsidR="00B205C8" w:rsidRPr="0062662B" w:rsidDel="00F93AF7">
          <w:rPr>
            <w:rFonts w:eastAsia="Calibri" w:cs="Arial"/>
            <w:sz w:val="24"/>
            <w:szCs w:val="24"/>
          </w:rPr>
          <w:delText xml:space="preserve"> web </w:delText>
        </w:r>
        <w:r w:rsidR="00591F20" w:rsidRPr="0062662B" w:rsidDel="00F93AF7">
          <w:rPr>
            <w:rFonts w:eastAsia="Calibri" w:cs="Arial"/>
            <w:sz w:val="24"/>
            <w:szCs w:val="24"/>
          </w:rPr>
          <w:delText>client) performance</w:delText>
        </w:r>
        <w:r w:rsidR="00DD48F6" w:rsidRPr="0062662B" w:rsidDel="00F93AF7">
          <w:rPr>
            <w:rFonts w:eastAsia="Calibri" w:cs="Arial"/>
            <w:sz w:val="24"/>
            <w:szCs w:val="24"/>
          </w:rPr>
          <w:delText xml:space="preserve"> </w:delText>
        </w:r>
        <w:r w:rsidR="00050BC4" w:rsidRPr="0062662B" w:rsidDel="00F93AF7">
          <w:rPr>
            <w:rFonts w:eastAsia="Calibri" w:cs="Arial"/>
            <w:sz w:val="24"/>
            <w:szCs w:val="24"/>
          </w:rPr>
          <w:delText>unde</w:delText>
        </w:r>
        <w:r w:rsidR="00BF1606" w:rsidRPr="0062662B" w:rsidDel="00F93AF7">
          <w:rPr>
            <w:rFonts w:eastAsia="Calibri" w:cs="Arial"/>
            <w:sz w:val="24"/>
            <w:szCs w:val="24"/>
          </w:rPr>
          <w:delText>r real-world loading conditions, and quantitatively assess</w:delText>
        </w:r>
        <w:r w:rsidR="00050BC4" w:rsidRPr="0062662B" w:rsidDel="00F93AF7">
          <w:rPr>
            <w:rFonts w:eastAsia="Calibri" w:cs="Arial"/>
            <w:sz w:val="24"/>
            <w:szCs w:val="24"/>
          </w:rPr>
          <w:delText xml:space="preserve"> </w:delText>
        </w:r>
        <w:r w:rsidR="00ED1116" w:rsidRPr="0062662B" w:rsidDel="00F93AF7">
          <w:rPr>
            <w:rFonts w:eastAsia="Calibri" w:cs="Arial"/>
            <w:sz w:val="24"/>
            <w:szCs w:val="24"/>
          </w:rPr>
          <w:delText xml:space="preserve">this. </w:delText>
        </w:r>
        <w:r w:rsidR="00EA5337" w:rsidRPr="0062662B" w:rsidDel="00F93AF7">
          <w:rPr>
            <w:rFonts w:eastAsia="Calibri" w:cs="Arial"/>
            <w:sz w:val="24"/>
            <w:szCs w:val="24"/>
          </w:rPr>
          <w:delText xml:space="preserve"> </w:delText>
        </w:r>
        <w:r w:rsidR="00795BFD" w:rsidRPr="0062662B" w:rsidDel="00F93AF7">
          <w:rPr>
            <w:rFonts w:eastAsia="Calibri" w:cs="Arial"/>
            <w:sz w:val="24"/>
            <w:szCs w:val="24"/>
          </w:rPr>
          <w:delText xml:space="preserve">The addition of this </w:delText>
        </w:r>
        <w:r w:rsidR="00E174DA" w:rsidRPr="0062662B" w:rsidDel="00F93AF7">
          <w:rPr>
            <w:rFonts w:eastAsia="Calibri" w:cs="Arial"/>
            <w:sz w:val="24"/>
            <w:szCs w:val="24"/>
          </w:rPr>
          <w:delText>PWS 5.</w:delText>
        </w:r>
      </w:del>
      <w:del w:id="81" w:author="Susan Banasiak" w:date="2017-11-07T07:51:00Z">
        <w:r w:rsidR="00E174DA" w:rsidRPr="0062662B" w:rsidDel="00E70405">
          <w:rPr>
            <w:rFonts w:eastAsia="Calibri" w:cs="Arial"/>
            <w:sz w:val="24"/>
            <w:szCs w:val="24"/>
          </w:rPr>
          <w:delText>7</w:delText>
        </w:r>
      </w:del>
      <w:del w:id="82" w:author="Susan Banasiak" w:date="2017-11-07T09:14:00Z">
        <w:r w:rsidR="00E174DA" w:rsidRPr="0062662B" w:rsidDel="00F93AF7">
          <w:rPr>
            <w:rFonts w:eastAsia="Calibri" w:cs="Arial"/>
            <w:sz w:val="24"/>
            <w:szCs w:val="24"/>
          </w:rPr>
          <w:delText xml:space="preserve"> </w:delText>
        </w:r>
        <w:r w:rsidR="00795BFD" w:rsidRPr="0062662B" w:rsidDel="00F93AF7">
          <w:rPr>
            <w:rFonts w:eastAsia="Calibri" w:cs="Arial"/>
            <w:sz w:val="24"/>
            <w:szCs w:val="24"/>
          </w:rPr>
          <w:delText xml:space="preserve">task </w:delText>
        </w:r>
        <w:r w:rsidR="00E174DA" w:rsidRPr="0062662B" w:rsidDel="00F93AF7">
          <w:rPr>
            <w:rFonts w:eastAsia="Calibri" w:cs="Arial"/>
            <w:sz w:val="24"/>
            <w:szCs w:val="24"/>
          </w:rPr>
          <w:delText xml:space="preserve">reflects a change in total value of </w:delText>
        </w:r>
        <w:r w:rsidR="00795BFD" w:rsidRPr="0062662B" w:rsidDel="00F93AF7">
          <w:rPr>
            <w:rFonts w:eastAsia="Calibri" w:cs="Arial"/>
            <w:sz w:val="24"/>
            <w:szCs w:val="24"/>
          </w:rPr>
          <w:delText xml:space="preserve">the Option Period </w:delText>
        </w:r>
        <w:r w:rsidR="00E174DA" w:rsidRPr="0062662B" w:rsidDel="00F93AF7">
          <w:rPr>
            <w:rFonts w:eastAsia="Calibri" w:cs="Arial"/>
            <w:sz w:val="24"/>
            <w:szCs w:val="24"/>
          </w:rPr>
          <w:delText>and to t</w:delText>
        </w:r>
        <w:r w:rsidR="00795BFD" w:rsidRPr="0062662B" w:rsidDel="00F93AF7">
          <w:rPr>
            <w:rFonts w:eastAsia="Calibri" w:cs="Arial"/>
            <w:sz w:val="24"/>
            <w:szCs w:val="24"/>
          </w:rPr>
          <w:delText xml:space="preserve">he </w:delText>
        </w:r>
        <w:r w:rsidR="00E174DA" w:rsidRPr="0062662B" w:rsidDel="00F93AF7">
          <w:rPr>
            <w:rFonts w:eastAsia="Calibri" w:cs="Arial"/>
            <w:sz w:val="24"/>
            <w:szCs w:val="24"/>
          </w:rPr>
          <w:delText xml:space="preserve">total </w:delText>
        </w:r>
        <w:r w:rsidR="00795BFD" w:rsidRPr="0062662B" w:rsidDel="00F93AF7">
          <w:rPr>
            <w:rFonts w:eastAsia="Calibri" w:cs="Arial"/>
            <w:sz w:val="24"/>
            <w:szCs w:val="24"/>
          </w:rPr>
          <w:delText>task order</w:delText>
        </w:r>
        <w:r w:rsidR="00E174DA" w:rsidRPr="0062662B" w:rsidDel="00F93AF7">
          <w:rPr>
            <w:rFonts w:eastAsia="Calibri" w:cs="Arial"/>
            <w:sz w:val="24"/>
            <w:szCs w:val="24"/>
          </w:rPr>
          <w:delText xml:space="preserve"> value </w:delText>
        </w:r>
        <w:r w:rsidR="00795BFD" w:rsidRPr="0062662B" w:rsidDel="00F93AF7">
          <w:rPr>
            <w:rFonts w:eastAsia="Calibri" w:cs="Arial"/>
            <w:sz w:val="24"/>
            <w:szCs w:val="24"/>
          </w:rPr>
          <w:delText>of $405,803.05.</w:delText>
        </w:r>
      </w:del>
    </w:p>
    <w:p w14:paraId="103C3966" w14:textId="5BC78684" w:rsidR="003749DB" w:rsidRPr="0062662B" w:rsidRDefault="00795BFD" w:rsidP="00F93AF7">
      <w:pPr>
        <w:pStyle w:val="ListParagraph"/>
        <w:spacing w:after="240"/>
        <w:contextualSpacing w:val="0"/>
        <w:rPr>
          <w:rFonts w:eastAsia="Calibri" w:cs="Arial"/>
          <w:sz w:val="24"/>
          <w:szCs w:val="24"/>
        </w:rPr>
      </w:pPr>
      <w:del w:id="83" w:author="Susan Banasiak" w:date="2017-11-07T09:14:00Z">
        <w:r w:rsidRPr="0062662B" w:rsidDel="00F93AF7">
          <w:rPr>
            <w:rFonts w:eastAsia="Calibri" w:cs="Arial"/>
            <w:sz w:val="24"/>
            <w:szCs w:val="24"/>
          </w:rPr>
          <w:delText xml:space="preserve">The referenced changes are within scope of the PWS, with the additional task being within scope of </w:delText>
        </w:r>
      </w:del>
      <w:del w:id="84" w:author="Susan Banasiak" w:date="2017-11-07T07:54:00Z">
        <w:r w:rsidR="00E174DA" w:rsidRPr="0062662B" w:rsidDel="00A57B53">
          <w:rPr>
            <w:rFonts w:eastAsia="Calibri" w:cs="Arial"/>
            <w:sz w:val="24"/>
            <w:szCs w:val="24"/>
          </w:rPr>
          <w:delText xml:space="preserve">previously identified </w:delText>
        </w:r>
        <w:r w:rsidRPr="0062662B" w:rsidDel="00A57B53">
          <w:rPr>
            <w:rFonts w:eastAsia="Calibri" w:cs="Arial"/>
            <w:sz w:val="24"/>
            <w:szCs w:val="24"/>
          </w:rPr>
          <w:delText xml:space="preserve">T4NG </w:delText>
        </w:r>
        <w:r w:rsidR="00E174DA" w:rsidRPr="0062662B" w:rsidDel="00A57B53">
          <w:rPr>
            <w:rFonts w:eastAsia="Calibri" w:cs="Arial"/>
            <w:sz w:val="24"/>
            <w:szCs w:val="24"/>
          </w:rPr>
          <w:delText xml:space="preserve">within scope </w:delText>
        </w:r>
        <w:r w:rsidRPr="0062662B" w:rsidDel="00A57B53">
          <w:rPr>
            <w:rFonts w:eastAsia="Calibri" w:cs="Arial"/>
            <w:sz w:val="24"/>
            <w:szCs w:val="24"/>
          </w:rPr>
          <w:delText>services for 4.2.9 System/Software Integration</w:delText>
        </w:r>
        <w:r w:rsidR="00DA00A5" w:rsidRPr="0062662B" w:rsidDel="00A57B53">
          <w:rPr>
            <w:rFonts w:eastAsia="Calibri" w:cs="Arial"/>
            <w:sz w:val="24"/>
            <w:szCs w:val="24"/>
          </w:rPr>
          <w:delText xml:space="preserve"> and </w:delText>
        </w:r>
      </w:del>
      <w:del w:id="85" w:author="Susan Banasiak" w:date="2017-11-07T09:14:00Z">
        <w:r w:rsidR="00284596" w:rsidRPr="0062662B" w:rsidDel="00F93AF7">
          <w:rPr>
            <w:rFonts w:eastAsia="Calibri" w:cs="Arial"/>
            <w:sz w:val="24"/>
            <w:szCs w:val="24"/>
          </w:rPr>
          <w:delText>5.5.5 Performance</w:delText>
        </w:r>
        <w:r w:rsidR="00DA00A5" w:rsidRPr="0062662B" w:rsidDel="00F93AF7">
          <w:rPr>
            <w:rFonts w:eastAsia="Calibri" w:cs="Arial"/>
            <w:sz w:val="24"/>
            <w:szCs w:val="24"/>
          </w:rPr>
          <w:delText xml:space="preserve"> Testing</w:delText>
        </w:r>
        <w:r w:rsidRPr="0062662B" w:rsidDel="00F93AF7">
          <w:rPr>
            <w:rFonts w:eastAsia="Calibri" w:cs="Arial"/>
            <w:sz w:val="24"/>
            <w:szCs w:val="24"/>
          </w:rPr>
          <w:delText>.</w:delText>
        </w:r>
      </w:del>
    </w:p>
    <w:p w14:paraId="46D9C22C" w14:textId="7E2FB7F1" w:rsidR="00B25D08" w:rsidRDefault="00B343A9" w:rsidP="00533EB0">
      <w:pPr>
        <w:pStyle w:val="NoSpacing"/>
        <w:numPr>
          <w:ilvl w:val="0"/>
          <w:numId w:val="26"/>
        </w:numPr>
        <w:rPr>
          <w:ins w:id="86" w:author="Susan Banasiak" w:date="2017-11-07T09:20:00Z"/>
          <w:rFonts w:ascii="Arial" w:hAnsi="Arial" w:cs="Arial"/>
          <w:sz w:val="24"/>
          <w:szCs w:val="24"/>
        </w:rPr>
      </w:pPr>
      <w:r w:rsidRPr="00533EB0">
        <w:rPr>
          <w:rFonts w:ascii="Arial" w:hAnsi="Arial" w:cs="Arial"/>
          <w:sz w:val="24"/>
          <w:szCs w:val="24"/>
        </w:rPr>
        <w:t>Impact if Not Approved:  If the task order is not modified</w:t>
      </w:r>
      <w:r w:rsidR="00795BFD" w:rsidRPr="00533EB0">
        <w:rPr>
          <w:rFonts w:ascii="Arial" w:hAnsi="Arial" w:cs="Arial"/>
          <w:sz w:val="24"/>
          <w:szCs w:val="24"/>
        </w:rPr>
        <w:t xml:space="preserve">, </w:t>
      </w:r>
      <w:del w:id="87" w:author="Susan Banasiak" w:date="2017-11-07T08:02:00Z">
        <w:r w:rsidR="00795BFD" w:rsidRPr="00533EB0" w:rsidDel="00C279CC">
          <w:rPr>
            <w:rFonts w:ascii="Arial" w:hAnsi="Arial" w:cs="Arial"/>
            <w:sz w:val="24"/>
            <w:szCs w:val="24"/>
          </w:rPr>
          <w:delText xml:space="preserve">the </w:delText>
        </w:r>
      </w:del>
      <w:r w:rsidR="00795BFD" w:rsidRPr="00533EB0">
        <w:rPr>
          <w:rFonts w:ascii="Arial" w:hAnsi="Arial" w:cs="Arial"/>
          <w:sz w:val="24"/>
          <w:szCs w:val="24"/>
        </w:rPr>
        <w:t xml:space="preserve">VA will be paying for </w:t>
      </w:r>
      <w:r w:rsidR="00A6007E" w:rsidRPr="00533EB0">
        <w:rPr>
          <w:rFonts w:ascii="Arial" w:hAnsi="Arial" w:cs="Arial"/>
          <w:sz w:val="24"/>
          <w:szCs w:val="24"/>
        </w:rPr>
        <w:t>unnecessary</w:t>
      </w:r>
      <w:r w:rsidR="00464E21" w:rsidRPr="00533EB0">
        <w:rPr>
          <w:rFonts w:ascii="Arial" w:hAnsi="Arial" w:cs="Arial"/>
          <w:sz w:val="24"/>
          <w:szCs w:val="24"/>
        </w:rPr>
        <w:t xml:space="preserve"> </w:t>
      </w:r>
      <w:r w:rsidR="004A7F62" w:rsidRPr="00533EB0">
        <w:rPr>
          <w:rFonts w:ascii="Arial" w:hAnsi="Arial" w:cs="Arial"/>
          <w:sz w:val="24"/>
          <w:szCs w:val="24"/>
        </w:rPr>
        <w:t xml:space="preserve">services </w:t>
      </w:r>
      <w:r w:rsidR="00825409" w:rsidRPr="00533EB0">
        <w:rPr>
          <w:rFonts w:ascii="Arial" w:hAnsi="Arial" w:cs="Arial"/>
          <w:sz w:val="24"/>
          <w:szCs w:val="24"/>
        </w:rPr>
        <w:t xml:space="preserve">- </w:t>
      </w:r>
      <w:r w:rsidR="006457D4" w:rsidRPr="00533EB0">
        <w:rPr>
          <w:rFonts w:ascii="Arial" w:hAnsi="Arial" w:cs="Arial"/>
          <w:sz w:val="24"/>
          <w:szCs w:val="24"/>
        </w:rPr>
        <w:t>for</w:t>
      </w:r>
      <w:r w:rsidR="0060445C" w:rsidRPr="00533EB0">
        <w:rPr>
          <w:rFonts w:ascii="Arial" w:hAnsi="Arial" w:cs="Arial"/>
          <w:sz w:val="24"/>
          <w:szCs w:val="24"/>
        </w:rPr>
        <w:t xml:space="preserve"> </w:t>
      </w:r>
      <w:r w:rsidR="00342486" w:rsidRPr="00533EB0">
        <w:rPr>
          <w:rFonts w:ascii="Arial" w:hAnsi="Arial" w:cs="Arial"/>
          <w:sz w:val="24"/>
          <w:szCs w:val="24"/>
        </w:rPr>
        <w:t xml:space="preserve">Sustainment </w:t>
      </w:r>
      <w:r w:rsidR="0060445C" w:rsidRPr="00533EB0">
        <w:rPr>
          <w:rFonts w:ascii="Arial" w:hAnsi="Arial" w:cs="Arial"/>
          <w:sz w:val="24"/>
          <w:szCs w:val="24"/>
        </w:rPr>
        <w:t>of</w:t>
      </w:r>
      <w:r w:rsidR="000863AC" w:rsidRPr="00533EB0">
        <w:rPr>
          <w:rFonts w:ascii="Arial" w:hAnsi="Arial" w:cs="Arial"/>
          <w:sz w:val="24"/>
          <w:szCs w:val="24"/>
        </w:rPr>
        <w:t xml:space="preserve"> nonexistent </w:t>
      </w:r>
      <w:r w:rsidR="00446B5A" w:rsidRPr="00533EB0">
        <w:rPr>
          <w:rFonts w:ascii="Arial" w:hAnsi="Arial" w:cs="Arial"/>
          <w:sz w:val="24"/>
          <w:szCs w:val="24"/>
        </w:rPr>
        <w:t xml:space="preserve">code and </w:t>
      </w:r>
      <w:r w:rsidR="00CD52F1" w:rsidRPr="00533EB0">
        <w:rPr>
          <w:rFonts w:ascii="Arial" w:hAnsi="Arial" w:cs="Arial"/>
          <w:sz w:val="24"/>
          <w:szCs w:val="24"/>
        </w:rPr>
        <w:t xml:space="preserve">artifacts </w:t>
      </w:r>
      <w:r w:rsidR="00342486" w:rsidRPr="00533EB0">
        <w:rPr>
          <w:rFonts w:ascii="Arial" w:hAnsi="Arial" w:cs="Arial"/>
          <w:sz w:val="24"/>
          <w:szCs w:val="24"/>
        </w:rPr>
        <w:t>in the Base period</w:t>
      </w:r>
      <w:r w:rsidR="00FA3F4F" w:rsidRPr="00533EB0">
        <w:rPr>
          <w:rFonts w:ascii="Arial" w:hAnsi="Arial" w:cs="Arial"/>
          <w:sz w:val="24"/>
          <w:szCs w:val="24"/>
        </w:rPr>
        <w:t xml:space="preserve"> (PWS</w:t>
      </w:r>
      <w:ins w:id="88" w:author="Susan Banasiak" w:date="2017-11-07T09:18:00Z">
        <w:r w:rsidR="00533EB0" w:rsidRPr="00533EB0">
          <w:rPr>
            <w:rFonts w:ascii="Arial" w:hAnsi="Arial" w:cs="Arial"/>
            <w:sz w:val="24"/>
            <w:szCs w:val="24"/>
          </w:rPr>
          <w:t xml:space="preserve"> Section</w:t>
        </w:r>
      </w:ins>
      <w:r w:rsidR="00FA3F4F" w:rsidRPr="00533EB0">
        <w:rPr>
          <w:rFonts w:ascii="Arial" w:hAnsi="Arial" w:cs="Arial"/>
          <w:sz w:val="24"/>
          <w:szCs w:val="24"/>
        </w:rPr>
        <w:t xml:space="preserve"> 5.3)</w:t>
      </w:r>
      <w:r w:rsidR="00795BFD" w:rsidRPr="00533EB0">
        <w:rPr>
          <w:rFonts w:ascii="Arial" w:hAnsi="Arial" w:cs="Arial"/>
          <w:sz w:val="24"/>
          <w:szCs w:val="24"/>
        </w:rPr>
        <w:t xml:space="preserve">.  </w:t>
      </w:r>
      <w:r w:rsidR="00276A44" w:rsidRPr="00533EB0">
        <w:rPr>
          <w:rFonts w:ascii="Arial" w:hAnsi="Arial" w:cs="Arial"/>
          <w:sz w:val="24"/>
          <w:szCs w:val="24"/>
        </w:rPr>
        <w:t>Withou</w:t>
      </w:r>
      <w:r w:rsidR="00FA3F4F" w:rsidRPr="00533EB0">
        <w:rPr>
          <w:rFonts w:ascii="Arial" w:hAnsi="Arial" w:cs="Arial"/>
          <w:sz w:val="24"/>
          <w:szCs w:val="24"/>
        </w:rPr>
        <w:t>t</w:t>
      </w:r>
      <w:r w:rsidR="00795BFD" w:rsidRPr="00533EB0">
        <w:rPr>
          <w:rFonts w:ascii="Arial" w:hAnsi="Arial" w:cs="Arial"/>
          <w:sz w:val="24"/>
          <w:szCs w:val="24"/>
        </w:rPr>
        <w:t xml:space="preserve"> the </w:t>
      </w:r>
      <w:r w:rsidR="00526619" w:rsidRPr="00533EB0">
        <w:rPr>
          <w:rFonts w:ascii="Arial" w:hAnsi="Arial" w:cs="Arial"/>
          <w:sz w:val="24"/>
          <w:szCs w:val="24"/>
        </w:rPr>
        <w:t>addition</w:t>
      </w:r>
      <w:r w:rsidR="00DB1D66" w:rsidRPr="00533EB0">
        <w:rPr>
          <w:rFonts w:ascii="Arial" w:hAnsi="Arial" w:cs="Arial"/>
          <w:sz w:val="24"/>
          <w:szCs w:val="24"/>
        </w:rPr>
        <w:t xml:space="preserve"> of</w:t>
      </w:r>
      <w:r w:rsidR="00795BFD" w:rsidRPr="00533EB0">
        <w:rPr>
          <w:rFonts w:ascii="Arial" w:hAnsi="Arial" w:cs="Arial"/>
          <w:sz w:val="24"/>
          <w:szCs w:val="24"/>
        </w:rPr>
        <w:t xml:space="preserve"> PWS </w:t>
      </w:r>
      <w:ins w:id="89" w:author="Susan Banasiak" w:date="2017-11-07T09:18:00Z">
        <w:r w:rsidR="00533EB0" w:rsidRPr="00533EB0">
          <w:rPr>
            <w:rFonts w:ascii="Arial" w:hAnsi="Arial" w:cs="Arial"/>
            <w:sz w:val="24"/>
            <w:szCs w:val="24"/>
          </w:rPr>
          <w:t xml:space="preserve">Section </w:t>
        </w:r>
      </w:ins>
      <w:r w:rsidR="00795BFD" w:rsidRPr="00533EB0">
        <w:rPr>
          <w:rFonts w:ascii="Arial" w:hAnsi="Arial" w:cs="Arial"/>
          <w:sz w:val="24"/>
          <w:szCs w:val="24"/>
        </w:rPr>
        <w:t>5.</w:t>
      </w:r>
      <w:ins w:id="90" w:author="Susan Banasiak" w:date="2017-11-07T08:03:00Z">
        <w:r w:rsidR="00C279CC" w:rsidRPr="00533EB0">
          <w:rPr>
            <w:rFonts w:ascii="Arial" w:hAnsi="Arial" w:cs="Arial"/>
            <w:sz w:val="24"/>
            <w:szCs w:val="24"/>
          </w:rPr>
          <w:t>6</w:t>
        </w:r>
      </w:ins>
      <w:del w:id="91" w:author="Susan Banasiak" w:date="2017-11-07T08:03:00Z">
        <w:r w:rsidR="00795BFD" w:rsidRPr="00533EB0" w:rsidDel="00C279CC">
          <w:rPr>
            <w:rFonts w:ascii="Arial" w:hAnsi="Arial" w:cs="Arial"/>
            <w:sz w:val="24"/>
            <w:szCs w:val="24"/>
          </w:rPr>
          <w:delText>7</w:delText>
        </w:r>
      </w:del>
      <w:r w:rsidR="00795BFD" w:rsidRPr="00533EB0">
        <w:rPr>
          <w:rFonts w:ascii="Arial" w:hAnsi="Arial" w:cs="Arial"/>
          <w:sz w:val="24"/>
          <w:szCs w:val="24"/>
        </w:rPr>
        <w:t xml:space="preserve"> in the </w:t>
      </w:r>
      <w:r w:rsidR="00B4093C" w:rsidRPr="00533EB0">
        <w:rPr>
          <w:rFonts w:ascii="Arial" w:hAnsi="Arial" w:cs="Arial"/>
          <w:sz w:val="24"/>
          <w:szCs w:val="24"/>
        </w:rPr>
        <w:t>Base</w:t>
      </w:r>
      <w:r w:rsidR="00795BFD" w:rsidRPr="00533EB0">
        <w:rPr>
          <w:rFonts w:ascii="Arial" w:hAnsi="Arial" w:cs="Arial"/>
          <w:sz w:val="24"/>
          <w:szCs w:val="24"/>
        </w:rPr>
        <w:t xml:space="preserve"> period</w:t>
      </w:r>
      <w:ins w:id="92" w:author="Susan Banasiak" w:date="2017-11-07T09:18:00Z">
        <w:r w:rsidR="00533EB0" w:rsidRPr="00533EB0">
          <w:rPr>
            <w:rFonts w:ascii="Arial" w:hAnsi="Arial" w:cs="Arial"/>
            <w:sz w:val="24"/>
            <w:szCs w:val="24"/>
          </w:rPr>
          <w:t xml:space="preserve"> (PWS Section 5.6.1)</w:t>
        </w:r>
      </w:ins>
      <w:r w:rsidR="00795BFD" w:rsidRPr="00533EB0">
        <w:rPr>
          <w:rFonts w:ascii="Arial" w:hAnsi="Arial" w:cs="Arial"/>
          <w:sz w:val="24"/>
          <w:szCs w:val="24"/>
        </w:rPr>
        <w:t xml:space="preserve"> and in the </w:t>
      </w:r>
      <w:r w:rsidR="00B4093C" w:rsidRPr="00533EB0">
        <w:rPr>
          <w:rFonts w:ascii="Arial" w:hAnsi="Arial" w:cs="Arial"/>
          <w:sz w:val="24"/>
          <w:szCs w:val="24"/>
        </w:rPr>
        <w:t>Option</w:t>
      </w:r>
      <w:r w:rsidR="00795BFD" w:rsidRPr="00533EB0">
        <w:rPr>
          <w:rFonts w:ascii="Arial" w:hAnsi="Arial" w:cs="Arial"/>
          <w:sz w:val="24"/>
          <w:szCs w:val="24"/>
        </w:rPr>
        <w:t xml:space="preserve"> period</w:t>
      </w:r>
      <w:ins w:id="93" w:author="Susan Banasiak" w:date="2017-11-07T09:18:00Z">
        <w:r w:rsidR="00533EB0" w:rsidRPr="00533EB0">
          <w:rPr>
            <w:rFonts w:ascii="Arial" w:hAnsi="Arial" w:cs="Arial"/>
            <w:sz w:val="24"/>
            <w:szCs w:val="24"/>
          </w:rPr>
          <w:t xml:space="preserve"> (PWS Section 5.6.2)</w:t>
        </w:r>
      </w:ins>
      <w:r w:rsidR="00795BFD" w:rsidRPr="00533EB0">
        <w:rPr>
          <w:rFonts w:ascii="Arial" w:hAnsi="Arial" w:cs="Arial"/>
          <w:sz w:val="24"/>
          <w:szCs w:val="24"/>
        </w:rPr>
        <w:t xml:space="preserve">, this project </w:t>
      </w:r>
      <w:r w:rsidR="0024027B" w:rsidRPr="00533EB0">
        <w:rPr>
          <w:rFonts w:ascii="Arial" w:hAnsi="Arial" w:cs="Arial"/>
          <w:sz w:val="24"/>
          <w:szCs w:val="24"/>
        </w:rPr>
        <w:t>cannot do required</w:t>
      </w:r>
      <w:r w:rsidR="001874B1" w:rsidRPr="00533EB0">
        <w:rPr>
          <w:rFonts w:ascii="Arial" w:hAnsi="Arial" w:cs="Arial"/>
          <w:sz w:val="24"/>
          <w:szCs w:val="24"/>
        </w:rPr>
        <w:t xml:space="preserve"> Performance Testing </w:t>
      </w:r>
      <w:r w:rsidR="00853064" w:rsidRPr="00533EB0">
        <w:rPr>
          <w:rFonts w:ascii="Arial" w:hAnsi="Arial" w:cs="Arial"/>
          <w:sz w:val="24"/>
          <w:szCs w:val="24"/>
        </w:rPr>
        <w:t xml:space="preserve">of </w:t>
      </w:r>
      <w:r w:rsidR="00965481" w:rsidRPr="00533EB0">
        <w:rPr>
          <w:rFonts w:ascii="Arial" w:hAnsi="Arial" w:cs="Arial"/>
          <w:sz w:val="24"/>
          <w:szCs w:val="24"/>
        </w:rPr>
        <w:t xml:space="preserve">the final </w:t>
      </w:r>
      <w:r w:rsidR="00853064" w:rsidRPr="00533EB0">
        <w:rPr>
          <w:rFonts w:ascii="Arial" w:hAnsi="Arial" w:cs="Arial"/>
          <w:sz w:val="24"/>
          <w:szCs w:val="24"/>
        </w:rPr>
        <w:t>solution</w:t>
      </w:r>
      <w:r w:rsidR="00B81501" w:rsidRPr="00533EB0">
        <w:rPr>
          <w:rFonts w:ascii="Arial" w:hAnsi="Arial" w:cs="Arial"/>
          <w:sz w:val="24"/>
          <w:szCs w:val="24"/>
        </w:rPr>
        <w:t xml:space="preserve"> and deliverable</w:t>
      </w:r>
      <w:r w:rsidR="00853064" w:rsidRPr="00533EB0">
        <w:rPr>
          <w:rFonts w:ascii="Arial" w:hAnsi="Arial" w:cs="Arial"/>
          <w:sz w:val="24"/>
          <w:szCs w:val="24"/>
        </w:rPr>
        <w:t xml:space="preserve"> </w:t>
      </w:r>
      <w:r w:rsidR="001874B1" w:rsidRPr="00533EB0">
        <w:rPr>
          <w:rFonts w:ascii="Arial" w:hAnsi="Arial" w:cs="Arial"/>
          <w:sz w:val="24"/>
          <w:szCs w:val="24"/>
        </w:rPr>
        <w:t xml:space="preserve">as is </w:t>
      </w:r>
      <w:r w:rsidR="00B81501" w:rsidRPr="00533EB0">
        <w:rPr>
          <w:rFonts w:ascii="Arial" w:hAnsi="Arial" w:cs="Arial"/>
          <w:sz w:val="24"/>
          <w:szCs w:val="24"/>
        </w:rPr>
        <w:t xml:space="preserve">required </w:t>
      </w:r>
      <w:r w:rsidR="00020005" w:rsidRPr="00533EB0">
        <w:rPr>
          <w:rFonts w:ascii="Arial" w:hAnsi="Arial" w:cs="Arial"/>
          <w:sz w:val="24"/>
          <w:szCs w:val="24"/>
        </w:rPr>
        <w:t xml:space="preserve">in </w:t>
      </w:r>
      <w:r w:rsidR="00225A32" w:rsidRPr="00533EB0">
        <w:rPr>
          <w:rFonts w:ascii="Arial" w:hAnsi="Arial" w:cs="Arial"/>
          <w:sz w:val="24"/>
          <w:szCs w:val="24"/>
        </w:rPr>
        <w:t>PWS</w:t>
      </w:r>
      <w:r w:rsidR="00936C8B" w:rsidRPr="00533EB0">
        <w:rPr>
          <w:rFonts w:ascii="Arial" w:hAnsi="Arial" w:cs="Arial"/>
          <w:sz w:val="24"/>
          <w:szCs w:val="24"/>
        </w:rPr>
        <w:t xml:space="preserve"> Section</w:t>
      </w:r>
      <w:r w:rsidR="00020005" w:rsidRPr="00533EB0">
        <w:rPr>
          <w:rFonts w:ascii="Arial" w:hAnsi="Arial" w:cs="Arial"/>
          <w:sz w:val="24"/>
          <w:szCs w:val="24"/>
        </w:rPr>
        <w:t xml:space="preserve"> 5.</w:t>
      </w:r>
      <w:r w:rsidR="00807F78" w:rsidRPr="00533EB0">
        <w:rPr>
          <w:rFonts w:ascii="Arial" w:hAnsi="Arial" w:cs="Arial"/>
          <w:sz w:val="24"/>
          <w:szCs w:val="24"/>
        </w:rPr>
        <w:t>5.</w:t>
      </w:r>
      <w:ins w:id="94" w:author="Susan Banasiak" w:date="2017-11-07T08:03:00Z">
        <w:r w:rsidR="00C279CC" w:rsidRPr="00533EB0">
          <w:rPr>
            <w:rFonts w:ascii="Arial" w:hAnsi="Arial" w:cs="Arial"/>
            <w:sz w:val="24"/>
            <w:szCs w:val="24"/>
          </w:rPr>
          <w:t>5.</w:t>
        </w:r>
      </w:ins>
    </w:p>
    <w:p w14:paraId="76F33DB1" w14:textId="77777777" w:rsidR="00533EB0" w:rsidRDefault="00533EB0" w:rsidP="00533EB0">
      <w:pPr>
        <w:pStyle w:val="NoSpacing"/>
        <w:ind w:left="360"/>
        <w:rPr>
          <w:ins w:id="95" w:author="Susan Banasiak" w:date="2017-11-07T09:20:00Z"/>
          <w:rFonts w:ascii="Arial" w:hAnsi="Arial" w:cs="Arial"/>
          <w:sz w:val="24"/>
          <w:szCs w:val="24"/>
        </w:rPr>
      </w:pPr>
    </w:p>
    <w:p w14:paraId="63652A5B" w14:textId="3B16DB99" w:rsidR="00533EB0" w:rsidRDefault="00533EB0" w:rsidP="00533EB0">
      <w:pPr>
        <w:pStyle w:val="NoSpacing"/>
        <w:numPr>
          <w:ilvl w:val="0"/>
          <w:numId w:val="26"/>
        </w:numPr>
        <w:rPr>
          <w:ins w:id="96" w:author="Susan Banasiak" w:date="2017-11-07T09:20:00Z"/>
          <w:rFonts w:ascii="Arial" w:hAnsi="Arial" w:cs="Arial"/>
          <w:sz w:val="24"/>
          <w:szCs w:val="24"/>
        </w:rPr>
      </w:pPr>
      <w:ins w:id="97" w:author="Susan Banasiak" w:date="2017-11-07T09:20:00Z">
        <w:r>
          <w:rPr>
            <w:rFonts w:ascii="Arial" w:hAnsi="Arial" w:cs="Arial"/>
            <w:sz w:val="24"/>
            <w:szCs w:val="24"/>
          </w:rPr>
          <w:t>See attached PWS with track changes.</w:t>
        </w:r>
      </w:ins>
    </w:p>
    <w:p w14:paraId="5180A3C0" w14:textId="77777777" w:rsidR="00533EB0" w:rsidRDefault="00533EB0" w:rsidP="00533EB0">
      <w:pPr>
        <w:pStyle w:val="ListParagraph"/>
        <w:rPr>
          <w:ins w:id="98" w:author="Susan Banasiak" w:date="2017-11-07T09:20:00Z"/>
          <w:rFonts w:cs="Arial"/>
          <w:sz w:val="24"/>
          <w:szCs w:val="24"/>
        </w:rPr>
      </w:pPr>
    </w:p>
    <w:p w14:paraId="6C92A995" w14:textId="3CF090F9" w:rsidR="00533EB0" w:rsidRDefault="00533EB0" w:rsidP="00533EB0">
      <w:pPr>
        <w:pStyle w:val="NoSpacing"/>
        <w:numPr>
          <w:ilvl w:val="0"/>
          <w:numId w:val="26"/>
        </w:numPr>
        <w:rPr>
          <w:ins w:id="99" w:author="Susan Banasiak" w:date="2017-11-07T09:19:00Z"/>
          <w:rFonts w:ascii="Arial" w:hAnsi="Arial" w:cs="Arial"/>
          <w:sz w:val="24"/>
          <w:szCs w:val="24"/>
        </w:rPr>
      </w:pPr>
      <w:ins w:id="100" w:author="Susan Banasiak" w:date="2017-11-07T09:20:00Z">
        <w:r>
          <w:rPr>
            <w:rFonts w:ascii="Arial" w:hAnsi="Arial" w:cs="Arial"/>
            <w:sz w:val="24"/>
            <w:szCs w:val="24"/>
          </w:rPr>
          <w:t xml:space="preserve">See accompanying </w:t>
        </w:r>
      </w:ins>
      <w:ins w:id="101" w:author="Susan Banasiak" w:date="2017-11-07T09:21:00Z">
        <w:r>
          <w:rPr>
            <w:rFonts w:ascii="Arial" w:hAnsi="Arial" w:cs="Arial"/>
            <w:sz w:val="24"/>
            <w:szCs w:val="24"/>
          </w:rPr>
          <w:t>Independent Government Cost Estimate.</w:t>
        </w:r>
      </w:ins>
    </w:p>
    <w:p w14:paraId="69031DE5" w14:textId="77777777" w:rsidR="00533EB0" w:rsidRDefault="00533EB0" w:rsidP="00533EB0">
      <w:pPr>
        <w:pStyle w:val="NoSpacing"/>
        <w:rPr>
          <w:ins w:id="102" w:author="Susan Banasiak" w:date="2017-11-07T09:19:00Z"/>
          <w:rFonts w:ascii="Arial" w:hAnsi="Arial" w:cs="Arial"/>
          <w:sz w:val="24"/>
          <w:szCs w:val="24"/>
        </w:rPr>
      </w:pPr>
    </w:p>
    <w:p w14:paraId="379EBA1A" w14:textId="77777777" w:rsidR="00533EB0" w:rsidRPr="00533EB0" w:rsidRDefault="00533EB0" w:rsidP="00533EB0">
      <w:pPr>
        <w:pStyle w:val="NoSpacing"/>
        <w:rPr>
          <w:ins w:id="103" w:author="Susan Banasiak" w:date="2017-11-07T09:18:00Z"/>
          <w:rFonts w:ascii="Arial" w:hAnsi="Arial" w:cs="Arial"/>
          <w:sz w:val="24"/>
          <w:szCs w:val="24"/>
        </w:rPr>
      </w:pPr>
    </w:p>
    <w:p w14:paraId="5AC1EBF9" w14:textId="40BA3BEA" w:rsidR="002C001D" w:rsidRPr="0062662B" w:rsidDel="00533EB0" w:rsidRDefault="00CB5405" w:rsidP="0049244E">
      <w:pPr>
        <w:pStyle w:val="ListParagraph"/>
        <w:numPr>
          <w:ilvl w:val="0"/>
          <w:numId w:val="19"/>
        </w:numPr>
        <w:spacing w:before="240" w:after="240"/>
        <w:ind w:right="72"/>
        <w:contextualSpacing w:val="0"/>
        <w:rPr>
          <w:del w:id="104" w:author="Susan Banasiak" w:date="2017-11-07T09:15:00Z"/>
          <w:rFonts w:cs="Arial"/>
          <w:sz w:val="24"/>
          <w:szCs w:val="24"/>
        </w:rPr>
      </w:pPr>
      <w:del w:id="105" w:author="Susan Banasiak" w:date="2017-11-07T09:15:00Z">
        <w:r w:rsidRPr="0062662B" w:rsidDel="00533EB0">
          <w:rPr>
            <w:rFonts w:cs="Arial"/>
            <w:sz w:val="24"/>
            <w:szCs w:val="24"/>
          </w:rPr>
          <w:delText xml:space="preserve">The addition of a Web Client is In-scope for the PWS because it is </w:delText>
        </w:r>
        <w:r w:rsidR="00B81501" w:rsidRPr="0062662B" w:rsidDel="00533EB0">
          <w:rPr>
            <w:rFonts w:cs="Arial"/>
            <w:sz w:val="24"/>
            <w:szCs w:val="24"/>
          </w:rPr>
          <w:delText>necessary</w:delText>
        </w:r>
        <w:r w:rsidRPr="0062662B" w:rsidDel="00533EB0">
          <w:rPr>
            <w:rFonts w:cs="Arial"/>
            <w:sz w:val="24"/>
            <w:szCs w:val="24"/>
          </w:rPr>
          <w:delText xml:space="preserve"> for Performance T</w:delText>
        </w:r>
        <w:r w:rsidR="00F9717C" w:rsidRPr="0062662B" w:rsidDel="00533EB0">
          <w:rPr>
            <w:rFonts w:cs="Arial"/>
            <w:sz w:val="24"/>
            <w:szCs w:val="24"/>
          </w:rPr>
          <w:delText xml:space="preserve">esting of the VICS </w:delText>
        </w:r>
        <w:r w:rsidR="00A835CE" w:rsidRPr="0062662B" w:rsidDel="00533EB0">
          <w:rPr>
            <w:rFonts w:cs="Arial"/>
            <w:sz w:val="24"/>
            <w:szCs w:val="24"/>
          </w:rPr>
          <w:delText>(</w:delText>
        </w:r>
        <w:r w:rsidR="00284596" w:rsidRPr="0062662B" w:rsidDel="00533EB0">
          <w:rPr>
            <w:rFonts w:cs="Arial"/>
            <w:sz w:val="24"/>
            <w:szCs w:val="24"/>
          </w:rPr>
          <w:delText>Web Services</w:delText>
        </w:r>
        <w:r w:rsidR="00B81501" w:rsidRPr="0062662B" w:rsidDel="00533EB0">
          <w:rPr>
            <w:rFonts w:cs="Arial"/>
            <w:sz w:val="24"/>
            <w:szCs w:val="24"/>
          </w:rPr>
          <w:delText>)</w:delText>
        </w:r>
        <w:r w:rsidR="00F9717C" w:rsidRPr="0062662B" w:rsidDel="00533EB0">
          <w:rPr>
            <w:rFonts w:cs="Arial"/>
            <w:sz w:val="24"/>
            <w:szCs w:val="24"/>
          </w:rPr>
          <w:delText xml:space="preserve">, as </w:delText>
        </w:r>
        <w:r w:rsidR="00B81501" w:rsidRPr="0062662B" w:rsidDel="00533EB0">
          <w:rPr>
            <w:rFonts w:cs="Arial"/>
            <w:sz w:val="24"/>
            <w:szCs w:val="24"/>
          </w:rPr>
          <w:delText>required</w:delText>
        </w:r>
        <w:r w:rsidR="00F9717C" w:rsidRPr="0062662B" w:rsidDel="00533EB0">
          <w:rPr>
            <w:rFonts w:cs="Arial"/>
            <w:sz w:val="24"/>
            <w:szCs w:val="24"/>
          </w:rPr>
          <w:delText xml:space="preserve"> </w:delText>
        </w:r>
        <w:r w:rsidRPr="0062662B" w:rsidDel="00533EB0">
          <w:rPr>
            <w:rFonts w:cs="Arial"/>
            <w:sz w:val="24"/>
            <w:szCs w:val="24"/>
          </w:rPr>
          <w:delText xml:space="preserve">in PWS </w:delText>
        </w:r>
        <w:r w:rsidR="00E57006" w:rsidRPr="0062662B" w:rsidDel="00533EB0">
          <w:rPr>
            <w:rFonts w:cs="Arial"/>
            <w:sz w:val="24"/>
            <w:szCs w:val="24"/>
          </w:rPr>
          <w:delText xml:space="preserve">section </w:delText>
        </w:r>
        <w:r w:rsidR="00B81501" w:rsidRPr="0062662B" w:rsidDel="00533EB0">
          <w:rPr>
            <w:rFonts w:cs="Arial"/>
            <w:sz w:val="24"/>
            <w:szCs w:val="24"/>
          </w:rPr>
          <w:delText>5.</w:delText>
        </w:r>
        <w:r w:rsidRPr="0062662B" w:rsidDel="00533EB0">
          <w:rPr>
            <w:rFonts w:cs="Arial"/>
            <w:sz w:val="24"/>
            <w:szCs w:val="24"/>
          </w:rPr>
          <w:delText>5.</w:delText>
        </w:r>
        <w:r w:rsidR="002F03D7" w:rsidRPr="0062662B" w:rsidDel="00533EB0">
          <w:rPr>
            <w:rFonts w:cs="Arial"/>
            <w:sz w:val="24"/>
            <w:szCs w:val="24"/>
          </w:rPr>
          <w:delText xml:space="preserve"> </w:delText>
        </w:r>
      </w:del>
    </w:p>
    <w:p w14:paraId="719CD826" w14:textId="73CCBF18" w:rsidR="000E0866" w:rsidRPr="0062662B" w:rsidDel="00533EB0" w:rsidRDefault="00077257" w:rsidP="0049244E">
      <w:pPr>
        <w:pStyle w:val="ListParagraph"/>
        <w:numPr>
          <w:ilvl w:val="0"/>
          <w:numId w:val="19"/>
        </w:numPr>
        <w:spacing w:before="240" w:after="240"/>
        <w:ind w:right="72"/>
        <w:contextualSpacing w:val="0"/>
        <w:rPr>
          <w:del w:id="106" w:author="Susan Banasiak" w:date="2017-11-07T09:15:00Z"/>
          <w:rFonts w:cs="Arial"/>
          <w:sz w:val="24"/>
          <w:szCs w:val="24"/>
        </w:rPr>
      </w:pPr>
      <w:del w:id="107" w:author="Susan Banasiak" w:date="2017-11-07T09:15:00Z">
        <w:r w:rsidRPr="0062662B" w:rsidDel="00533EB0">
          <w:rPr>
            <w:rFonts w:cs="Arial"/>
            <w:sz w:val="24"/>
            <w:szCs w:val="24"/>
          </w:rPr>
          <w:delText xml:space="preserve">If the requirement for a Web Client had been included in the original PWS, it would have been placed in </w:delText>
        </w:r>
        <w:r w:rsidR="00AC5295" w:rsidRPr="0062662B" w:rsidDel="00533EB0">
          <w:rPr>
            <w:rFonts w:cs="Arial"/>
            <w:sz w:val="24"/>
            <w:szCs w:val="24"/>
          </w:rPr>
          <w:delText>PWS</w:delText>
        </w:r>
        <w:r w:rsidRPr="0062662B" w:rsidDel="00533EB0">
          <w:rPr>
            <w:rFonts w:cs="Arial"/>
            <w:sz w:val="24"/>
            <w:szCs w:val="24"/>
          </w:rPr>
          <w:delText xml:space="preserve"> </w:delText>
        </w:r>
        <w:r w:rsidR="00C95412" w:rsidRPr="0062662B" w:rsidDel="00533EB0">
          <w:rPr>
            <w:rFonts w:cs="Arial"/>
            <w:sz w:val="24"/>
            <w:szCs w:val="24"/>
          </w:rPr>
          <w:delText xml:space="preserve">section </w:delText>
        </w:r>
        <w:r w:rsidRPr="0062662B" w:rsidDel="00533EB0">
          <w:rPr>
            <w:rFonts w:cs="Arial"/>
            <w:sz w:val="24"/>
            <w:szCs w:val="24"/>
          </w:rPr>
          <w:delText xml:space="preserve">5.5 </w:delText>
        </w:r>
        <w:r w:rsidR="00AC5295" w:rsidRPr="0062662B" w:rsidDel="00533EB0">
          <w:rPr>
            <w:rFonts w:cs="Arial"/>
            <w:sz w:val="24"/>
            <w:szCs w:val="24"/>
          </w:rPr>
          <w:delText xml:space="preserve">under </w:delText>
        </w:r>
        <w:r w:rsidR="00284596" w:rsidRPr="0062662B" w:rsidDel="00533EB0">
          <w:rPr>
            <w:rFonts w:cs="Arial"/>
            <w:sz w:val="24"/>
            <w:szCs w:val="24"/>
          </w:rPr>
          <w:delText>Performance</w:delText>
        </w:r>
        <w:r w:rsidRPr="0062662B" w:rsidDel="00533EB0">
          <w:rPr>
            <w:rFonts w:cs="Arial"/>
            <w:sz w:val="24"/>
            <w:szCs w:val="24"/>
          </w:rPr>
          <w:delText xml:space="preserve"> Testing. </w:delText>
        </w:r>
        <w:r w:rsidR="008B6ABF" w:rsidRPr="0062662B" w:rsidDel="00533EB0">
          <w:rPr>
            <w:rFonts w:cs="Arial"/>
            <w:sz w:val="24"/>
            <w:szCs w:val="24"/>
          </w:rPr>
          <w:delText xml:space="preserve"> </w:delText>
        </w:r>
      </w:del>
    </w:p>
    <w:p w14:paraId="104C2C18" w14:textId="524C1058" w:rsidR="00F32FD1" w:rsidRPr="0062662B" w:rsidDel="00F93AF7" w:rsidRDefault="00613E17" w:rsidP="00F32FD1">
      <w:pPr>
        <w:pStyle w:val="ListParagraph"/>
        <w:numPr>
          <w:ilvl w:val="0"/>
          <w:numId w:val="19"/>
        </w:numPr>
        <w:spacing w:before="240" w:after="240"/>
        <w:ind w:right="72"/>
        <w:contextualSpacing w:val="0"/>
        <w:rPr>
          <w:del w:id="108" w:author="Susan Banasiak" w:date="2017-11-07T09:15:00Z"/>
          <w:rFonts w:cs="Arial"/>
          <w:sz w:val="24"/>
          <w:szCs w:val="24"/>
        </w:rPr>
      </w:pPr>
      <w:del w:id="109" w:author="Susan Banasiak" w:date="2017-11-07T09:15:00Z">
        <w:r w:rsidRPr="0062662B" w:rsidDel="00F93AF7">
          <w:rPr>
            <w:rFonts w:cs="Arial"/>
            <w:sz w:val="24"/>
            <w:szCs w:val="24"/>
          </w:rPr>
          <w:delText xml:space="preserve">The reason for </w:delText>
        </w:r>
        <w:r w:rsidR="00346393" w:rsidRPr="0062662B" w:rsidDel="00F93AF7">
          <w:rPr>
            <w:rFonts w:cs="Arial"/>
            <w:sz w:val="24"/>
            <w:szCs w:val="24"/>
          </w:rPr>
          <w:delText>absence</w:delText>
        </w:r>
        <w:r w:rsidR="00BA6646" w:rsidRPr="0062662B" w:rsidDel="00F93AF7">
          <w:rPr>
            <w:rFonts w:cs="Arial"/>
            <w:sz w:val="24"/>
            <w:szCs w:val="24"/>
          </w:rPr>
          <w:delText xml:space="preserve"> of Web Client</w:delText>
        </w:r>
        <w:r w:rsidR="008B6ABF" w:rsidRPr="0062662B" w:rsidDel="00F93AF7">
          <w:rPr>
            <w:rFonts w:cs="Arial"/>
            <w:sz w:val="24"/>
            <w:szCs w:val="24"/>
          </w:rPr>
          <w:delText xml:space="preserve"> in the original PWS was that </w:delText>
        </w:r>
        <w:r w:rsidR="00E716B6" w:rsidRPr="0062662B" w:rsidDel="00F93AF7">
          <w:rPr>
            <w:rFonts w:cs="Arial"/>
            <w:sz w:val="24"/>
            <w:szCs w:val="24"/>
          </w:rPr>
          <w:delText>the requirements for</w:delText>
        </w:r>
        <w:r w:rsidR="00F90653" w:rsidRPr="0062662B" w:rsidDel="00F93AF7">
          <w:rPr>
            <w:rFonts w:cs="Arial"/>
            <w:sz w:val="24"/>
            <w:szCs w:val="24"/>
          </w:rPr>
          <w:delText xml:space="preserve"> Performance Testing </w:delText>
        </w:r>
      </w:del>
      <w:del w:id="110" w:author="Susan Banasiak" w:date="2017-11-07T08:06:00Z">
        <w:r w:rsidR="00E716B6" w:rsidRPr="0062662B" w:rsidDel="00C279CC">
          <w:rPr>
            <w:rFonts w:cs="Arial"/>
            <w:sz w:val="24"/>
            <w:szCs w:val="24"/>
          </w:rPr>
          <w:delText>(Section 5.5)</w:delText>
        </w:r>
      </w:del>
      <w:del w:id="111" w:author="Susan Banasiak" w:date="2017-11-07T09:15:00Z">
        <w:r w:rsidR="00E716B6" w:rsidRPr="0062662B" w:rsidDel="00F93AF7">
          <w:rPr>
            <w:rFonts w:cs="Arial"/>
            <w:sz w:val="24"/>
            <w:szCs w:val="24"/>
          </w:rPr>
          <w:delText xml:space="preserve"> </w:delText>
        </w:r>
        <w:r w:rsidR="00F90653" w:rsidRPr="0062662B" w:rsidDel="00F93AF7">
          <w:rPr>
            <w:rFonts w:cs="Arial"/>
            <w:sz w:val="24"/>
            <w:szCs w:val="24"/>
          </w:rPr>
          <w:delText xml:space="preserve"> </w:delText>
        </w:r>
        <w:r w:rsidR="009235E6" w:rsidRPr="0062662B" w:rsidDel="00F93AF7">
          <w:rPr>
            <w:rFonts w:cs="Arial"/>
            <w:sz w:val="24"/>
            <w:szCs w:val="24"/>
          </w:rPr>
          <w:delText xml:space="preserve">were not </w:delText>
        </w:r>
        <w:r w:rsidR="005907FA" w:rsidRPr="0062662B" w:rsidDel="00F93AF7">
          <w:rPr>
            <w:rFonts w:cs="Arial"/>
            <w:sz w:val="24"/>
            <w:szCs w:val="24"/>
          </w:rPr>
          <w:delText xml:space="preserve">initially </w:delText>
        </w:r>
        <w:r w:rsidR="009235E6" w:rsidRPr="0062662B" w:rsidDel="00F93AF7">
          <w:rPr>
            <w:rFonts w:cs="Arial"/>
            <w:sz w:val="24"/>
            <w:szCs w:val="24"/>
          </w:rPr>
          <w:delText>recognized</w:delText>
        </w:r>
        <w:r w:rsidR="00993F3E" w:rsidRPr="0062662B" w:rsidDel="00F93AF7">
          <w:rPr>
            <w:rFonts w:cs="Arial"/>
            <w:sz w:val="24"/>
            <w:szCs w:val="24"/>
          </w:rPr>
          <w:delText>.</w:delText>
        </w:r>
      </w:del>
    </w:p>
    <w:p w14:paraId="377E8A47" w14:textId="77777777" w:rsidR="00DA00A5" w:rsidRPr="0062662B" w:rsidRDefault="00DA00A5" w:rsidP="00DA00A5">
      <w:pPr>
        <w:spacing w:before="240" w:after="240"/>
        <w:ind w:right="72"/>
        <w:rPr>
          <w:rFonts w:cs="Arial"/>
          <w:sz w:val="24"/>
          <w:szCs w:val="24"/>
        </w:rPr>
      </w:pPr>
    </w:p>
    <w:p w14:paraId="6E38C92C" w14:textId="77777777" w:rsidR="00495722" w:rsidRPr="0062662B" w:rsidRDefault="00495722" w:rsidP="00DA00A5">
      <w:pPr>
        <w:spacing w:before="240" w:after="240"/>
        <w:ind w:right="72"/>
        <w:rPr>
          <w:rFonts w:cs="Arial"/>
          <w:sz w:val="24"/>
          <w:szCs w:val="24"/>
        </w:rPr>
      </w:pPr>
    </w:p>
    <w:p w14:paraId="7C3CA50C" w14:textId="77777777" w:rsidR="00F30FA4" w:rsidRPr="0062662B" w:rsidRDefault="00DB2B6B" w:rsidP="00533EB0">
      <w:pPr>
        <w:pStyle w:val="NoSpacing"/>
        <w:spacing w:after="60"/>
        <w:rPr>
          <w:rFonts w:ascii="Arial" w:hAnsi="Arial" w:cs="Arial"/>
          <w:sz w:val="24"/>
          <w:szCs w:val="24"/>
        </w:rPr>
      </w:pPr>
      <w:r w:rsidRPr="0062662B">
        <w:rPr>
          <w:rFonts w:ascii="Arial" w:hAnsi="Arial" w:cs="Arial"/>
          <w:sz w:val="24"/>
          <w:szCs w:val="24"/>
        </w:rPr>
        <w:t>____________________________</w:t>
      </w:r>
    </w:p>
    <w:p w14:paraId="2BCFD6DF" w14:textId="77777777" w:rsidR="00DA00A5" w:rsidRPr="0062662B" w:rsidRDefault="00673190" w:rsidP="00533EB0">
      <w:pPr>
        <w:pStyle w:val="NoSpacing"/>
        <w:tabs>
          <w:tab w:val="left" w:pos="990"/>
          <w:tab w:val="left" w:pos="5040"/>
        </w:tabs>
        <w:rPr>
          <w:rFonts w:ascii="Arial" w:hAnsi="Arial" w:cs="Arial"/>
          <w:sz w:val="24"/>
          <w:szCs w:val="24"/>
        </w:rPr>
      </w:pPr>
      <w:r w:rsidRPr="0062662B">
        <w:rPr>
          <w:rFonts w:ascii="Arial" w:hAnsi="Arial" w:cs="Arial"/>
          <w:sz w:val="24"/>
          <w:szCs w:val="24"/>
        </w:rPr>
        <w:t>Rafael Richards</w:t>
      </w:r>
      <w:r w:rsidR="003F52DB" w:rsidRPr="0062662B">
        <w:rPr>
          <w:rFonts w:ascii="Arial" w:hAnsi="Arial" w:cs="Arial"/>
          <w:sz w:val="24"/>
          <w:szCs w:val="24"/>
        </w:rPr>
        <w:t xml:space="preserve"> MD MS</w:t>
      </w:r>
    </w:p>
    <w:p w14:paraId="0DFF91A6" w14:textId="5F72E182" w:rsidR="000D1A6B" w:rsidRPr="0062662B" w:rsidRDefault="00673190" w:rsidP="00533EB0">
      <w:pPr>
        <w:pStyle w:val="NoSpacing"/>
        <w:tabs>
          <w:tab w:val="left" w:pos="990"/>
          <w:tab w:val="left" w:pos="5040"/>
        </w:tabs>
        <w:rPr>
          <w:rFonts w:ascii="Arial" w:hAnsi="Arial" w:cs="Arial"/>
          <w:sz w:val="24"/>
          <w:szCs w:val="24"/>
        </w:rPr>
      </w:pPr>
      <w:r w:rsidRPr="0062662B">
        <w:rPr>
          <w:rFonts w:ascii="Arial" w:hAnsi="Arial" w:cs="Arial"/>
          <w:sz w:val="24"/>
          <w:szCs w:val="24"/>
        </w:rPr>
        <w:t>VAM</w:t>
      </w:r>
      <w:r w:rsidR="000D1A6B" w:rsidRPr="0062662B">
        <w:rPr>
          <w:rFonts w:ascii="Arial" w:hAnsi="Arial" w:cs="Arial"/>
          <w:sz w:val="24"/>
          <w:szCs w:val="24"/>
        </w:rPr>
        <w:t xml:space="preserve"> </w:t>
      </w:r>
      <w:r w:rsidR="00E174DA" w:rsidRPr="0062662B">
        <w:rPr>
          <w:rFonts w:ascii="Arial" w:hAnsi="Arial" w:cs="Arial"/>
          <w:sz w:val="24"/>
          <w:szCs w:val="24"/>
        </w:rPr>
        <w:t>Project Director</w:t>
      </w:r>
    </w:p>
    <w:sectPr w:rsidR="000D1A6B" w:rsidRPr="0062662B" w:rsidSect="00194BF2">
      <w:headerReference w:type="default" r:id="rId11"/>
      <w:pgSz w:w="12240" w:h="15840" w:code="1"/>
      <w:pgMar w:top="1440" w:right="1440" w:bottom="1440" w:left="1440" w:header="720" w:footer="720" w:gutter="0"/>
      <w:paperSrc w:first="4" w:other="4"/>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A611D" w14:textId="77777777" w:rsidR="0034607A" w:rsidRDefault="0034607A">
      <w:r>
        <w:separator/>
      </w:r>
    </w:p>
  </w:endnote>
  <w:endnote w:type="continuationSeparator" w:id="0">
    <w:p w14:paraId="690EE5DD" w14:textId="77777777" w:rsidR="0034607A" w:rsidRDefault="0034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F58AF" w14:textId="77777777" w:rsidR="0034607A" w:rsidRDefault="0034607A">
      <w:r>
        <w:separator/>
      </w:r>
    </w:p>
  </w:footnote>
  <w:footnote w:type="continuationSeparator" w:id="0">
    <w:p w14:paraId="3A00626D" w14:textId="77777777" w:rsidR="0034607A" w:rsidRDefault="003460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3807" w14:textId="3AC86265" w:rsidR="00194BF2" w:rsidRDefault="000D1A6B">
    <w:pPr>
      <w:pStyle w:val="Header"/>
    </w:pPr>
    <w:r>
      <w:rPr>
        <w:rFonts w:ascii="Arial" w:eastAsia="Calibri" w:hAnsi="Arial" w:cs="Arial"/>
        <w:sz w:val="24"/>
        <w:szCs w:val="22"/>
      </w:rPr>
      <w:t xml:space="preserve">Technical </w:t>
    </w:r>
    <w:r w:rsidRPr="007A5EB3">
      <w:rPr>
        <w:rFonts w:ascii="Arial" w:eastAsia="Calibri" w:hAnsi="Arial" w:cs="Arial"/>
        <w:sz w:val="24"/>
        <w:szCs w:val="22"/>
      </w:rPr>
      <w:t>Within-Scope Determination</w:t>
    </w:r>
    <w:r>
      <w:rPr>
        <w:rFonts w:ascii="Arial" w:eastAsia="Calibri" w:hAnsi="Arial" w:cs="Arial"/>
        <w:sz w:val="24"/>
        <w:szCs w:val="22"/>
      </w:rPr>
      <w:t>, contract number VA118-11-D-1004 task order VA118-1004-0044</w:t>
    </w:r>
    <w:ins w:id="112" w:author="Susan Banasiak" w:date="2017-11-07T07:46:00Z">
      <w:r w:rsidR="00E70405">
        <w:rPr>
          <w:rFonts w:ascii="Arial" w:eastAsia="Calibri" w:hAnsi="Arial" w:cs="Arial"/>
          <w:sz w:val="24"/>
          <w:szCs w:val="22"/>
        </w:rPr>
        <w:t xml:space="preserve"> P00001</w: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57CE6"/>
    <w:multiLevelType w:val="hybridMultilevel"/>
    <w:tmpl w:val="48A2D40C"/>
    <w:lvl w:ilvl="0" w:tplc="7A26706C">
      <w:start w:val="1"/>
      <w:numFmt w:val="decimal"/>
      <w:lvlText w:val="%1."/>
      <w:lvlJc w:val="left"/>
      <w:pPr>
        <w:ind w:left="144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E15EA"/>
    <w:multiLevelType w:val="hybridMultilevel"/>
    <w:tmpl w:val="D4AA15BC"/>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4D0AE3"/>
    <w:multiLevelType w:val="hybridMultilevel"/>
    <w:tmpl w:val="8F064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430443"/>
    <w:multiLevelType w:val="hybridMultilevel"/>
    <w:tmpl w:val="55422A82"/>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E403A48"/>
    <w:multiLevelType w:val="hybridMultilevel"/>
    <w:tmpl w:val="02F4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E75AB"/>
    <w:multiLevelType w:val="hybridMultilevel"/>
    <w:tmpl w:val="F5C64E5A"/>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C232A7"/>
    <w:multiLevelType w:val="hybridMultilevel"/>
    <w:tmpl w:val="ACB06E48"/>
    <w:lvl w:ilvl="0" w:tplc="87C878D2">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39942D5"/>
    <w:multiLevelType w:val="hybridMultilevel"/>
    <w:tmpl w:val="A468CD74"/>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FC785F"/>
    <w:multiLevelType w:val="hybridMultilevel"/>
    <w:tmpl w:val="E804A72C"/>
    <w:lvl w:ilvl="0" w:tplc="85882806">
      <w:start w:val="1"/>
      <w:numFmt w:val="lowerLetter"/>
      <w:lvlText w:val="%1."/>
      <w:lvlJc w:val="left"/>
      <w:pPr>
        <w:ind w:left="720" w:hanging="360"/>
      </w:pPr>
      <w:rPr>
        <w:rFonts w:ascii="Arial" w:hAnsi="Arial"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0975E2"/>
    <w:multiLevelType w:val="hybridMultilevel"/>
    <w:tmpl w:val="572E06D4"/>
    <w:lvl w:ilvl="0" w:tplc="39EEEECA">
      <w:start w:val="1"/>
      <w:numFmt w:val="bullet"/>
      <w:lvlText w:val=""/>
      <w:lvlJc w:val="left"/>
      <w:pPr>
        <w:tabs>
          <w:tab w:val="num" w:pos="720"/>
        </w:tabs>
        <w:ind w:left="720" w:hanging="360"/>
      </w:pPr>
      <w:rPr>
        <w:rFonts w:ascii="Webdings" w:hAnsi="Webdings" w:hint="default"/>
      </w:rPr>
    </w:lvl>
    <w:lvl w:ilvl="1" w:tplc="5C047E96" w:tentative="1">
      <w:start w:val="1"/>
      <w:numFmt w:val="bullet"/>
      <w:lvlText w:val=""/>
      <w:lvlJc w:val="left"/>
      <w:pPr>
        <w:tabs>
          <w:tab w:val="num" w:pos="1440"/>
        </w:tabs>
        <w:ind w:left="1440" w:hanging="360"/>
      </w:pPr>
      <w:rPr>
        <w:rFonts w:ascii="Webdings" w:hAnsi="Webdings" w:hint="default"/>
      </w:rPr>
    </w:lvl>
    <w:lvl w:ilvl="2" w:tplc="DAEADE14" w:tentative="1">
      <w:start w:val="1"/>
      <w:numFmt w:val="bullet"/>
      <w:lvlText w:val=""/>
      <w:lvlJc w:val="left"/>
      <w:pPr>
        <w:tabs>
          <w:tab w:val="num" w:pos="2160"/>
        </w:tabs>
        <w:ind w:left="2160" w:hanging="360"/>
      </w:pPr>
      <w:rPr>
        <w:rFonts w:ascii="Webdings" w:hAnsi="Webdings" w:hint="default"/>
      </w:rPr>
    </w:lvl>
    <w:lvl w:ilvl="3" w:tplc="4B6AAA64" w:tentative="1">
      <w:start w:val="1"/>
      <w:numFmt w:val="bullet"/>
      <w:lvlText w:val=""/>
      <w:lvlJc w:val="left"/>
      <w:pPr>
        <w:tabs>
          <w:tab w:val="num" w:pos="2880"/>
        </w:tabs>
        <w:ind w:left="2880" w:hanging="360"/>
      </w:pPr>
      <w:rPr>
        <w:rFonts w:ascii="Webdings" w:hAnsi="Webdings" w:hint="default"/>
      </w:rPr>
    </w:lvl>
    <w:lvl w:ilvl="4" w:tplc="2FF8901E" w:tentative="1">
      <w:start w:val="1"/>
      <w:numFmt w:val="bullet"/>
      <w:lvlText w:val=""/>
      <w:lvlJc w:val="left"/>
      <w:pPr>
        <w:tabs>
          <w:tab w:val="num" w:pos="3600"/>
        </w:tabs>
        <w:ind w:left="3600" w:hanging="360"/>
      </w:pPr>
      <w:rPr>
        <w:rFonts w:ascii="Webdings" w:hAnsi="Webdings" w:hint="default"/>
      </w:rPr>
    </w:lvl>
    <w:lvl w:ilvl="5" w:tplc="7A22E122" w:tentative="1">
      <w:start w:val="1"/>
      <w:numFmt w:val="bullet"/>
      <w:lvlText w:val=""/>
      <w:lvlJc w:val="left"/>
      <w:pPr>
        <w:tabs>
          <w:tab w:val="num" w:pos="4320"/>
        </w:tabs>
        <w:ind w:left="4320" w:hanging="360"/>
      </w:pPr>
      <w:rPr>
        <w:rFonts w:ascii="Webdings" w:hAnsi="Webdings" w:hint="default"/>
      </w:rPr>
    </w:lvl>
    <w:lvl w:ilvl="6" w:tplc="798A1C10" w:tentative="1">
      <w:start w:val="1"/>
      <w:numFmt w:val="bullet"/>
      <w:lvlText w:val=""/>
      <w:lvlJc w:val="left"/>
      <w:pPr>
        <w:tabs>
          <w:tab w:val="num" w:pos="5040"/>
        </w:tabs>
        <w:ind w:left="5040" w:hanging="360"/>
      </w:pPr>
      <w:rPr>
        <w:rFonts w:ascii="Webdings" w:hAnsi="Webdings" w:hint="default"/>
      </w:rPr>
    </w:lvl>
    <w:lvl w:ilvl="7" w:tplc="13701F52" w:tentative="1">
      <w:start w:val="1"/>
      <w:numFmt w:val="bullet"/>
      <w:lvlText w:val=""/>
      <w:lvlJc w:val="left"/>
      <w:pPr>
        <w:tabs>
          <w:tab w:val="num" w:pos="5760"/>
        </w:tabs>
        <w:ind w:left="5760" w:hanging="360"/>
      </w:pPr>
      <w:rPr>
        <w:rFonts w:ascii="Webdings" w:hAnsi="Webdings" w:hint="default"/>
      </w:rPr>
    </w:lvl>
    <w:lvl w:ilvl="8" w:tplc="FC2E3450" w:tentative="1">
      <w:start w:val="1"/>
      <w:numFmt w:val="bullet"/>
      <w:lvlText w:val=""/>
      <w:lvlJc w:val="left"/>
      <w:pPr>
        <w:tabs>
          <w:tab w:val="num" w:pos="6480"/>
        </w:tabs>
        <w:ind w:left="6480" w:hanging="360"/>
      </w:pPr>
      <w:rPr>
        <w:rFonts w:ascii="Webdings" w:hAnsi="Webdings" w:hint="default"/>
      </w:rPr>
    </w:lvl>
  </w:abstractNum>
  <w:abstractNum w:abstractNumId="10">
    <w:nsid w:val="39104C69"/>
    <w:multiLevelType w:val="hybridMultilevel"/>
    <w:tmpl w:val="F3FCC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A3ACF"/>
    <w:multiLevelType w:val="hybridMultilevel"/>
    <w:tmpl w:val="41D4C656"/>
    <w:lvl w:ilvl="0" w:tplc="6726AE4C">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27D0637"/>
    <w:multiLevelType w:val="hybridMultilevel"/>
    <w:tmpl w:val="A03EF7AA"/>
    <w:lvl w:ilvl="0" w:tplc="9C8AD52C">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FF78CF"/>
    <w:multiLevelType w:val="hybridMultilevel"/>
    <w:tmpl w:val="1FAC5404"/>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9E5C96"/>
    <w:multiLevelType w:val="hybridMultilevel"/>
    <w:tmpl w:val="A2D2DF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C2144BD"/>
    <w:multiLevelType w:val="hybridMultilevel"/>
    <w:tmpl w:val="94E8F904"/>
    <w:lvl w:ilvl="0" w:tplc="9D1E3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825006"/>
    <w:multiLevelType w:val="hybridMultilevel"/>
    <w:tmpl w:val="82A229A4"/>
    <w:lvl w:ilvl="0" w:tplc="07546B5C">
      <w:start w:val="1"/>
      <w:numFmt w:val="decimal"/>
      <w:lvlText w:val="%1."/>
      <w:lvlJc w:val="left"/>
      <w:pPr>
        <w:ind w:left="120" w:hanging="300"/>
      </w:pPr>
      <w:rPr>
        <w:rFonts w:ascii="Times New Roman" w:eastAsia="Times New Roman" w:hAnsi="Times New Roman" w:hint="default"/>
        <w:sz w:val="24"/>
        <w:szCs w:val="24"/>
      </w:rPr>
    </w:lvl>
    <w:lvl w:ilvl="1" w:tplc="38A6BAC0">
      <w:start w:val="1"/>
      <w:numFmt w:val="bullet"/>
      <w:lvlText w:val="•"/>
      <w:lvlJc w:val="left"/>
      <w:pPr>
        <w:ind w:left="1098" w:hanging="300"/>
      </w:pPr>
      <w:rPr>
        <w:rFonts w:hint="default"/>
      </w:rPr>
    </w:lvl>
    <w:lvl w:ilvl="2" w:tplc="FC32AFD4">
      <w:start w:val="1"/>
      <w:numFmt w:val="bullet"/>
      <w:lvlText w:val="•"/>
      <w:lvlJc w:val="left"/>
      <w:pPr>
        <w:ind w:left="2076" w:hanging="300"/>
      </w:pPr>
      <w:rPr>
        <w:rFonts w:hint="default"/>
      </w:rPr>
    </w:lvl>
    <w:lvl w:ilvl="3" w:tplc="02C0CB0A">
      <w:start w:val="1"/>
      <w:numFmt w:val="bullet"/>
      <w:lvlText w:val="•"/>
      <w:lvlJc w:val="left"/>
      <w:pPr>
        <w:ind w:left="3054" w:hanging="300"/>
      </w:pPr>
      <w:rPr>
        <w:rFonts w:hint="default"/>
      </w:rPr>
    </w:lvl>
    <w:lvl w:ilvl="4" w:tplc="FB242F0E">
      <w:start w:val="1"/>
      <w:numFmt w:val="bullet"/>
      <w:lvlText w:val="•"/>
      <w:lvlJc w:val="left"/>
      <w:pPr>
        <w:ind w:left="4032" w:hanging="300"/>
      </w:pPr>
      <w:rPr>
        <w:rFonts w:hint="default"/>
      </w:rPr>
    </w:lvl>
    <w:lvl w:ilvl="5" w:tplc="B7B88808">
      <w:start w:val="1"/>
      <w:numFmt w:val="bullet"/>
      <w:lvlText w:val="•"/>
      <w:lvlJc w:val="left"/>
      <w:pPr>
        <w:ind w:left="5010" w:hanging="300"/>
      </w:pPr>
      <w:rPr>
        <w:rFonts w:hint="default"/>
      </w:rPr>
    </w:lvl>
    <w:lvl w:ilvl="6" w:tplc="01AEE708">
      <w:start w:val="1"/>
      <w:numFmt w:val="bullet"/>
      <w:lvlText w:val="•"/>
      <w:lvlJc w:val="left"/>
      <w:pPr>
        <w:ind w:left="5988" w:hanging="300"/>
      </w:pPr>
      <w:rPr>
        <w:rFonts w:hint="default"/>
      </w:rPr>
    </w:lvl>
    <w:lvl w:ilvl="7" w:tplc="D6E250AA">
      <w:start w:val="1"/>
      <w:numFmt w:val="bullet"/>
      <w:lvlText w:val="•"/>
      <w:lvlJc w:val="left"/>
      <w:pPr>
        <w:ind w:left="6966" w:hanging="300"/>
      </w:pPr>
      <w:rPr>
        <w:rFonts w:hint="default"/>
      </w:rPr>
    </w:lvl>
    <w:lvl w:ilvl="8" w:tplc="1B18CDBA">
      <w:start w:val="1"/>
      <w:numFmt w:val="bullet"/>
      <w:lvlText w:val="•"/>
      <w:lvlJc w:val="left"/>
      <w:pPr>
        <w:ind w:left="7944" w:hanging="300"/>
      </w:pPr>
      <w:rPr>
        <w:rFonts w:hint="default"/>
      </w:rPr>
    </w:lvl>
  </w:abstractNum>
  <w:abstractNum w:abstractNumId="17">
    <w:nsid w:val="4ED80BBB"/>
    <w:multiLevelType w:val="hybridMultilevel"/>
    <w:tmpl w:val="72940F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1F60E4F"/>
    <w:multiLevelType w:val="hybridMultilevel"/>
    <w:tmpl w:val="4CD84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551854"/>
    <w:multiLevelType w:val="hybridMultilevel"/>
    <w:tmpl w:val="2B469C10"/>
    <w:lvl w:ilvl="0" w:tplc="04090019">
      <w:start w:val="1"/>
      <w:numFmt w:val="lowerLetter"/>
      <w:lvlText w:val="%1."/>
      <w:lvlJc w:val="left"/>
      <w:pPr>
        <w:ind w:left="720" w:hanging="360"/>
      </w:pPr>
      <w:rPr>
        <w:rFonts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EE6BD1"/>
    <w:multiLevelType w:val="hybridMultilevel"/>
    <w:tmpl w:val="E60E5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720459"/>
    <w:multiLevelType w:val="hybridMultilevel"/>
    <w:tmpl w:val="D820D3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0147170"/>
    <w:multiLevelType w:val="hybridMultilevel"/>
    <w:tmpl w:val="2590873C"/>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547AAD"/>
    <w:multiLevelType w:val="hybridMultilevel"/>
    <w:tmpl w:val="0F0CA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64926D8"/>
    <w:multiLevelType w:val="hybridMultilevel"/>
    <w:tmpl w:val="B5FE41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EDB6A5B"/>
    <w:multiLevelType w:val="hybridMultilevel"/>
    <w:tmpl w:val="9CD41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6"/>
  </w:num>
  <w:num w:numId="4">
    <w:abstractNumId w:val="13"/>
  </w:num>
  <w:num w:numId="5">
    <w:abstractNumId w:val="7"/>
  </w:num>
  <w:num w:numId="6">
    <w:abstractNumId w:val="22"/>
  </w:num>
  <w:num w:numId="7">
    <w:abstractNumId w:val="4"/>
  </w:num>
  <w:num w:numId="8">
    <w:abstractNumId w:val="25"/>
  </w:num>
  <w:num w:numId="9">
    <w:abstractNumId w:val="15"/>
  </w:num>
  <w:num w:numId="10">
    <w:abstractNumId w:val="2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1"/>
  </w:num>
  <w:num w:numId="15">
    <w:abstractNumId w:val="23"/>
  </w:num>
  <w:num w:numId="16">
    <w:abstractNumId w:val="20"/>
  </w:num>
  <w:num w:numId="17">
    <w:abstractNumId w:val="12"/>
  </w:num>
  <w:num w:numId="18">
    <w:abstractNumId w:val="18"/>
  </w:num>
  <w:num w:numId="19">
    <w:abstractNumId w:val="10"/>
  </w:num>
  <w:num w:numId="20">
    <w:abstractNumId w:val="0"/>
  </w:num>
  <w:num w:numId="21">
    <w:abstractNumId w:val="8"/>
  </w:num>
  <w:num w:numId="22">
    <w:abstractNumId w:val="9"/>
  </w:num>
  <w:num w:numId="23">
    <w:abstractNumId w:val="19"/>
  </w:num>
  <w:num w:numId="24">
    <w:abstractNumId w:val="16"/>
  </w:num>
  <w:num w:numId="25">
    <w:abstractNumId w:val="1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8B"/>
    <w:rsid w:val="000002FF"/>
    <w:rsid w:val="000004A6"/>
    <w:rsid w:val="0000188C"/>
    <w:rsid w:val="00001B19"/>
    <w:rsid w:val="00013A91"/>
    <w:rsid w:val="000143DD"/>
    <w:rsid w:val="00016847"/>
    <w:rsid w:val="00016AB8"/>
    <w:rsid w:val="00016D05"/>
    <w:rsid w:val="00020005"/>
    <w:rsid w:val="00026676"/>
    <w:rsid w:val="00026BC6"/>
    <w:rsid w:val="0003057F"/>
    <w:rsid w:val="00037A07"/>
    <w:rsid w:val="00037C4F"/>
    <w:rsid w:val="00037FA1"/>
    <w:rsid w:val="000423EF"/>
    <w:rsid w:val="0004279C"/>
    <w:rsid w:val="00044FDB"/>
    <w:rsid w:val="000470DC"/>
    <w:rsid w:val="00050BC4"/>
    <w:rsid w:val="0005504C"/>
    <w:rsid w:val="00064B32"/>
    <w:rsid w:val="00072B4D"/>
    <w:rsid w:val="00073166"/>
    <w:rsid w:val="000736C9"/>
    <w:rsid w:val="00077257"/>
    <w:rsid w:val="00077AAE"/>
    <w:rsid w:val="0008500E"/>
    <w:rsid w:val="000863AC"/>
    <w:rsid w:val="00091B70"/>
    <w:rsid w:val="00092588"/>
    <w:rsid w:val="0009320C"/>
    <w:rsid w:val="000963EE"/>
    <w:rsid w:val="000974BC"/>
    <w:rsid w:val="000A04E0"/>
    <w:rsid w:val="000A373C"/>
    <w:rsid w:val="000A4D8E"/>
    <w:rsid w:val="000A54D9"/>
    <w:rsid w:val="000B0770"/>
    <w:rsid w:val="000B461C"/>
    <w:rsid w:val="000C3CCB"/>
    <w:rsid w:val="000C4F70"/>
    <w:rsid w:val="000D1326"/>
    <w:rsid w:val="000D1A6B"/>
    <w:rsid w:val="000D5C6C"/>
    <w:rsid w:val="000D669E"/>
    <w:rsid w:val="000E0866"/>
    <w:rsid w:val="000E23CF"/>
    <w:rsid w:val="000E3FD2"/>
    <w:rsid w:val="000E5990"/>
    <w:rsid w:val="000F1FD6"/>
    <w:rsid w:val="00101CB2"/>
    <w:rsid w:val="00103E71"/>
    <w:rsid w:val="001045B2"/>
    <w:rsid w:val="00104851"/>
    <w:rsid w:val="0010786F"/>
    <w:rsid w:val="00110A9A"/>
    <w:rsid w:val="0011430F"/>
    <w:rsid w:val="0011456D"/>
    <w:rsid w:val="00116104"/>
    <w:rsid w:val="00117D20"/>
    <w:rsid w:val="001202B8"/>
    <w:rsid w:val="00121869"/>
    <w:rsid w:val="0012594B"/>
    <w:rsid w:val="0012663F"/>
    <w:rsid w:val="0012719E"/>
    <w:rsid w:val="001341EF"/>
    <w:rsid w:val="00134909"/>
    <w:rsid w:val="00136365"/>
    <w:rsid w:val="001363EA"/>
    <w:rsid w:val="00140690"/>
    <w:rsid w:val="00142C27"/>
    <w:rsid w:val="00147209"/>
    <w:rsid w:val="00152A86"/>
    <w:rsid w:val="00154349"/>
    <w:rsid w:val="00156FDA"/>
    <w:rsid w:val="001577A9"/>
    <w:rsid w:val="00167C70"/>
    <w:rsid w:val="00171F89"/>
    <w:rsid w:val="00172CE9"/>
    <w:rsid w:val="00172F5F"/>
    <w:rsid w:val="001751E4"/>
    <w:rsid w:val="00180054"/>
    <w:rsid w:val="00182682"/>
    <w:rsid w:val="00183F77"/>
    <w:rsid w:val="001874B1"/>
    <w:rsid w:val="001901BD"/>
    <w:rsid w:val="00190D81"/>
    <w:rsid w:val="00194BF2"/>
    <w:rsid w:val="001A1E02"/>
    <w:rsid w:val="001A1E1C"/>
    <w:rsid w:val="001A53DD"/>
    <w:rsid w:val="001A6037"/>
    <w:rsid w:val="001A7AEF"/>
    <w:rsid w:val="001B0FC3"/>
    <w:rsid w:val="001B1475"/>
    <w:rsid w:val="001B27E6"/>
    <w:rsid w:val="001B3C8D"/>
    <w:rsid w:val="001B5CF5"/>
    <w:rsid w:val="001B6B3F"/>
    <w:rsid w:val="001C12CE"/>
    <w:rsid w:val="001C2DCA"/>
    <w:rsid w:val="001C36D8"/>
    <w:rsid w:val="001C54D6"/>
    <w:rsid w:val="001C717E"/>
    <w:rsid w:val="001D0974"/>
    <w:rsid w:val="001D2F00"/>
    <w:rsid w:val="001D42CB"/>
    <w:rsid w:val="001D46A4"/>
    <w:rsid w:val="001D5965"/>
    <w:rsid w:val="001E102A"/>
    <w:rsid w:val="001E2CAA"/>
    <w:rsid w:val="001E3AE3"/>
    <w:rsid w:val="001E3B1B"/>
    <w:rsid w:val="001E5221"/>
    <w:rsid w:val="001F459E"/>
    <w:rsid w:val="001F6E3C"/>
    <w:rsid w:val="00201B20"/>
    <w:rsid w:val="00207022"/>
    <w:rsid w:val="00213A86"/>
    <w:rsid w:val="00214CDB"/>
    <w:rsid w:val="002174D8"/>
    <w:rsid w:val="0022175A"/>
    <w:rsid w:val="00221D78"/>
    <w:rsid w:val="00222EC1"/>
    <w:rsid w:val="00223A3D"/>
    <w:rsid w:val="00225273"/>
    <w:rsid w:val="00225357"/>
    <w:rsid w:val="00225A32"/>
    <w:rsid w:val="00227A49"/>
    <w:rsid w:val="00230021"/>
    <w:rsid w:val="00236475"/>
    <w:rsid w:val="00237844"/>
    <w:rsid w:val="00237BF6"/>
    <w:rsid w:val="0024027B"/>
    <w:rsid w:val="00241EBC"/>
    <w:rsid w:val="00243A3B"/>
    <w:rsid w:val="00243DB4"/>
    <w:rsid w:val="002446E0"/>
    <w:rsid w:val="00252AC7"/>
    <w:rsid w:val="0025334A"/>
    <w:rsid w:val="002600F5"/>
    <w:rsid w:val="00260B81"/>
    <w:rsid w:val="002616E0"/>
    <w:rsid w:val="00261FB3"/>
    <w:rsid w:val="00263058"/>
    <w:rsid w:val="00265F3A"/>
    <w:rsid w:val="00266A0B"/>
    <w:rsid w:val="00273B19"/>
    <w:rsid w:val="00276A44"/>
    <w:rsid w:val="00277634"/>
    <w:rsid w:val="00277C2D"/>
    <w:rsid w:val="0028096A"/>
    <w:rsid w:val="00281C2B"/>
    <w:rsid w:val="00282B00"/>
    <w:rsid w:val="002842DB"/>
    <w:rsid w:val="00284596"/>
    <w:rsid w:val="00286E83"/>
    <w:rsid w:val="00287D0F"/>
    <w:rsid w:val="002A3F0C"/>
    <w:rsid w:val="002A4A4F"/>
    <w:rsid w:val="002B1C74"/>
    <w:rsid w:val="002C001D"/>
    <w:rsid w:val="002C0B41"/>
    <w:rsid w:val="002C0E0F"/>
    <w:rsid w:val="002C1B4F"/>
    <w:rsid w:val="002C25DD"/>
    <w:rsid w:val="002C3359"/>
    <w:rsid w:val="002D12C4"/>
    <w:rsid w:val="002D6761"/>
    <w:rsid w:val="002E0853"/>
    <w:rsid w:val="002E610E"/>
    <w:rsid w:val="002F03D7"/>
    <w:rsid w:val="002F1641"/>
    <w:rsid w:val="002F35F2"/>
    <w:rsid w:val="00305CB9"/>
    <w:rsid w:val="00311631"/>
    <w:rsid w:val="003167EB"/>
    <w:rsid w:val="00317077"/>
    <w:rsid w:val="00336C83"/>
    <w:rsid w:val="00342486"/>
    <w:rsid w:val="0034393E"/>
    <w:rsid w:val="0034607A"/>
    <w:rsid w:val="00346393"/>
    <w:rsid w:val="00352657"/>
    <w:rsid w:val="0035496F"/>
    <w:rsid w:val="003557C5"/>
    <w:rsid w:val="00357629"/>
    <w:rsid w:val="00371B7A"/>
    <w:rsid w:val="00372203"/>
    <w:rsid w:val="00372855"/>
    <w:rsid w:val="00372CE2"/>
    <w:rsid w:val="003749DB"/>
    <w:rsid w:val="00376288"/>
    <w:rsid w:val="00380642"/>
    <w:rsid w:val="00383333"/>
    <w:rsid w:val="003849CB"/>
    <w:rsid w:val="00390C2A"/>
    <w:rsid w:val="003915E4"/>
    <w:rsid w:val="003973CA"/>
    <w:rsid w:val="003A5030"/>
    <w:rsid w:val="003B0010"/>
    <w:rsid w:val="003C0B6E"/>
    <w:rsid w:val="003C1EDB"/>
    <w:rsid w:val="003C23C7"/>
    <w:rsid w:val="003C2EAB"/>
    <w:rsid w:val="003D1145"/>
    <w:rsid w:val="003D1C78"/>
    <w:rsid w:val="003D42BC"/>
    <w:rsid w:val="003E10FC"/>
    <w:rsid w:val="003E1C72"/>
    <w:rsid w:val="003E377B"/>
    <w:rsid w:val="003E460A"/>
    <w:rsid w:val="003E4A59"/>
    <w:rsid w:val="003E4CD5"/>
    <w:rsid w:val="003F52DB"/>
    <w:rsid w:val="00401A64"/>
    <w:rsid w:val="00405E19"/>
    <w:rsid w:val="00412858"/>
    <w:rsid w:val="00414445"/>
    <w:rsid w:val="004160A1"/>
    <w:rsid w:val="00421EFF"/>
    <w:rsid w:val="00425F93"/>
    <w:rsid w:val="004271F5"/>
    <w:rsid w:val="00434E32"/>
    <w:rsid w:val="0043530C"/>
    <w:rsid w:val="0043670C"/>
    <w:rsid w:val="0044314B"/>
    <w:rsid w:val="00445EE2"/>
    <w:rsid w:val="00446B5A"/>
    <w:rsid w:val="00455343"/>
    <w:rsid w:val="004559B7"/>
    <w:rsid w:val="00456E2A"/>
    <w:rsid w:val="004574ED"/>
    <w:rsid w:val="00464E21"/>
    <w:rsid w:val="00465E0A"/>
    <w:rsid w:val="00466525"/>
    <w:rsid w:val="004675B5"/>
    <w:rsid w:val="00470179"/>
    <w:rsid w:val="004779E3"/>
    <w:rsid w:val="00477A28"/>
    <w:rsid w:val="00477F8E"/>
    <w:rsid w:val="00480C71"/>
    <w:rsid w:val="00482677"/>
    <w:rsid w:val="0049244E"/>
    <w:rsid w:val="004926EA"/>
    <w:rsid w:val="00495722"/>
    <w:rsid w:val="0049766C"/>
    <w:rsid w:val="004A22FE"/>
    <w:rsid w:val="004A35AE"/>
    <w:rsid w:val="004A432D"/>
    <w:rsid w:val="004A4AC2"/>
    <w:rsid w:val="004A7F62"/>
    <w:rsid w:val="004C13FD"/>
    <w:rsid w:val="004D1C8B"/>
    <w:rsid w:val="004E55B2"/>
    <w:rsid w:val="004E6812"/>
    <w:rsid w:val="004E6EB6"/>
    <w:rsid w:val="004F5809"/>
    <w:rsid w:val="005046DD"/>
    <w:rsid w:val="005056D5"/>
    <w:rsid w:val="00512CB9"/>
    <w:rsid w:val="005201B8"/>
    <w:rsid w:val="0052306F"/>
    <w:rsid w:val="00525822"/>
    <w:rsid w:val="00526619"/>
    <w:rsid w:val="005302A5"/>
    <w:rsid w:val="005315F7"/>
    <w:rsid w:val="00533EB0"/>
    <w:rsid w:val="00544607"/>
    <w:rsid w:val="00546AFE"/>
    <w:rsid w:val="00550F7B"/>
    <w:rsid w:val="00552900"/>
    <w:rsid w:val="00554037"/>
    <w:rsid w:val="00564ED2"/>
    <w:rsid w:val="00564F04"/>
    <w:rsid w:val="00566D40"/>
    <w:rsid w:val="005702AB"/>
    <w:rsid w:val="0057086E"/>
    <w:rsid w:val="005727D3"/>
    <w:rsid w:val="00572E59"/>
    <w:rsid w:val="00576157"/>
    <w:rsid w:val="00587C83"/>
    <w:rsid w:val="005907DB"/>
    <w:rsid w:val="005907FA"/>
    <w:rsid w:val="00591F20"/>
    <w:rsid w:val="005937D4"/>
    <w:rsid w:val="00594A3F"/>
    <w:rsid w:val="00596200"/>
    <w:rsid w:val="005965B6"/>
    <w:rsid w:val="005A22B3"/>
    <w:rsid w:val="005A3875"/>
    <w:rsid w:val="005A7228"/>
    <w:rsid w:val="005B11E1"/>
    <w:rsid w:val="005B3374"/>
    <w:rsid w:val="005B4115"/>
    <w:rsid w:val="005B775E"/>
    <w:rsid w:val="005C12E4"/>
    <w:rsid w:val="005C6271"/>
    <w:rsid w:val="005D32A3"/>
    <w:rsid w:val="005D595D"/>
    <w:rsid w:val="005D5BCC"/>
    <w:rsid w:val="005D5C0B"/>
    <w:rsid w:val="005D7B6D"/>
    <w:rsid w:val="005E1415"/>
    <w:rsid w:val="005E62CB"/>
    <w:rsid w:val="005F0AA5"/>
    <w:rsid w:val="005F4B8F"/>
    <w:rsid w:val="0060445C"/>
    <w:rsid w:val="006044DE"/>
    <w:rsid w:val="00604A7B"/>
    <w:rsid w:val="0060762B"/>
    <w:rsid w:val="00607825"/>
    <w:rsid w:val="00613A42"/>
    <w:rsid w:val="00613E17"/>
    <w:rsid w:val="00625173"/>
    <w:rsid w:val="0062662B"/>
    <w:rsid w:val="00634CD0"/>
    <w:rsid w:val="00635259"/>
    <w:rsid w:val="00636573"/>
    <w:rsid w:val="00641CAD"/>
    <w:rsid w:val="00642600"/>
    <w:rsid w:val="006457D4"/>
    <w:rsid w:val="00647B5D"/>
    <w:rsid w:val="006515A1"/>
    <w:rsid w:val="00653A41"/>
    <w:rsid w:val="00662C2E"/>
    <w:rsid w:val="006638A9"/>
    <w:rsid w:val="00667E5F"/>
    <w:rsid w:val="0067196F"/>
    <w:rsid w:val="006720ED"/>
    <w:rsid w:val="00673190"/>
    <w:rsid w:val="00676722"/>
    <w:rsid w:val="00680473"/>
    <w:rsid w:val="00684071"/>
    <w:rsid w:val="00684D80"/>
    <w:rsid w:val="00695DA0"/>
    <w:rsid w:val="006A1099"/>
    <w:rsid w:val="006A2B0E"/>
    <w:rsid w:val="006A3088"/>
    <w:rsid w:val="006A3E24"/>
    <w:rsid w:val="006B64A9"/>
    <w:rsid w:val="006C233F"/>
    <w:rsid w:val="006C7C9F"/>
    <w:rsid w:val="006D0719"/>
    <w:rsid w:val="006D2E96"/>
    <w:rsid w:val="006D3056"/>
    <w:rsid w:val="006D6516"/>
    <w:rsid w:val="006D6ADC"/>
    <w:rsid w:val="006E25C4"/>
    <w:rsid w:val="006E3332"/>
    <w:rsid w:val="006E7F08"/>
    <w:rsid w:val="006F0433"/>
    <w:rsid w:val="006F0B88"/>
    <w:rsid w:val="006F414B"/>
    <w:rsid w:val="006F6BAE"/>
    <w:rsid w:val="007001B4"/>
    <w:rsid w:val="00703805"/>
    <w:rsid w:val="00707F86"/>
    <w:rsid w:val="00711085"/>
    <w:rsid w:val="007133CB"/>
    <w:rsid w:val="0072144A"/>
    <w:rsid w:val="00722159"/>
    <w:rsid w:val="007261ED"/>
    <w:rsid w:val="00732543"/>
    <w:rsid w:val="00734C20"/>
    <w:rsid w:val="00735D02"/>
    <w:rsid w:val="007414EC"/>
    <w:rsid w:val="00741BD3"/>
    <w:rsid w:val="0074235C"/>
    <w:rsid w:val="007432FC"/>
    <w:rsid w:val="00743D3B"/>
    <w:rsid w:val="007448D7"/>
    <w:rsid w:val="00747EB1"/>
    <w:rsid w:val="007531E5"/>
    <w:rsid w:val="00765CD1"/>
    <w:rsid w:val="00781196"/>
    <w:rsid w:val="007823CA"/>
    <w:rsid w:val="0078495C"/>
    <w:rsid w:val="007861CA"/>
    <w:rsid w:val="00791CAA"/>
    <w:rsid w:val="00795BFD"/>
    <w:rsid w:val="007A13A2"/>
    <w:rsid w:val="007A210F"/>
    <w:rsid w:val="007A5B05"/>
    <w:rsid w:val="007A7949"/>
    <w:rsid w:val="007B16CC"/>
    <w:rsid w:val="007B1F3E"/>
    <w:rsid w:val="007B35A5"/>
    <w:rsid w:val="007B413D"/>
    <w:rsid w:val="007B4DDA"/>
    <w:rsid w:val="007B5A70"/>
    <w:rsid w:val="007B5FE7"/>
    <w:rsid w:val="007C084A"/>
    <w:rsid w:val="007C0A90"/>
    <w:rsid w:val="007C0EB4"/>
    <w:rsid w:val="007C7253"/>
    <w:rsid w:val="007D073D"/>
    <w:rsid w:val="007D264B"/>
    <w:rsid w:val="007D675B"/>
    <w:rsid w:val="007D7DC2"/>
    <w:rsid w:val="007E5FB1"/>
    <w:rsid w:val="007E6EB8"/>
    <w:rsid w:val="00804FE5"/>
    <w:rsid w:val="008054A3"/>
    <w:rsid w:val="00807F78"/>
    <w:rsid w:val="00813C8C"/>
    <w:rsid w:val="00817FB7"/>
    <w:rsid w:val="00824F8B"/>
    <w:rsid w:val="00825409"/>
    <w:rsid w:val="008315D7"/>
    <w:rsid w:val="00831C1D"/>
    <w:rsid w:val="00834825"/>
    <w:rsid w:val="00836539"/>
    <w:rsid w:val="00836A2D"/>
    <w:rsid w:val="00843C40"/>
    <w:rsid w:val="0084546B"/>
    <w:rsid w:val="00846F00"/>
    <w:rsid w:val="0085124E"/>
    <w:rsid w:val="00853064"/>
    <w:rsid w:val="008543F3"/>
    <w:rsid w:val="00854BA3"/>
    <w:rsid w:val="00854F36"/>
    <w:rsid w:val="00855D0A"/>
    <w:rsid w:val="00860B38"/>
    <w:rsid w:val="00861D07"/>
    <w:rsid w:val="00861DAA"/>
    <w:rsid w:val="008627EA"/>
    <w:rsid w:val="00873952"/>
    <w:rsid w:val="00873A7B"/>
    <w:rsid w:val="00876714"/>
    <w:rsid w:val="00876EA9"/>
    <w:rsid w:val="0088580E"/>
    <w:rsid w:val="008860B8"/>
    <w:rsid w:val="00890A23"/>
    <w:rsid w:val="00894BCD"/>
    <w:rsid w:val="008A3F2A"/>
    <w:rsid w:val="008A4DE1"/>
    <w:rsid w:val="008A6851"/>
    <w:rsid w:val="008B03B7"/>
    <w:rsid w:val="008B120D"/>
    <w:rsid w:val="008B177B"/>
    <w:rsid w:val="008B2B48"/>
    <w:rsid w:val="008B6ABF"/>
    <w:rsid w:val="008B7C24"/>
    <w:rsid w:val="008B7EC2"/>
    <w:rsid w:val="008C0E1D"/>
    <w:rsid w:val="008C17E3"/>
    <w:rsid w:val="008C5977"/>
    <w:rsid w:val="008C7948"/>
    <w:rsid w:val="008C7EFC"/>
    <w:rsid w:val="008D0956"/>
    <w:rsid w:val="008D3D81"/>
    <w:rsid w:val="008E1FD7"/>
    <w:rsid w:val="008F0CC4"/>
    <w:rsid w:val="008F222D"/>
    <w:rsid w:val="008F7502"/>
    <w:rsid w:val="00900C07"/>
    <w:rsid w:val="00903AF7"/>
    <w:rsid w:val="00915D02"/>
    <w:rsid w:val="009235E6"/>
    <w:rsid w:val="00923CAD"/>
    <w:rsid w:val="00930919"/>
    <w:rsid w:val="00932304"/>
    <w:rsid w:val="00936872"/>
    <w:rsid w:val="00936C8B"/>
    <w:rsid w:val="009404F3"/>
    <w:rsid w:val="009445C4"/>
    <w:rsid w:val="00955582"/>
    <w:rsid w:val="00955A6A"/>
    <w:rsid w:val="00964D2A"/>
    <w:rsid w:val="00965422"/>
    <w:rsid w:val="00965481"/>
    <w:rsid w:val="00967633"/>
    <w:rsid w:val="00972362"/>
    <w:rsid w:val="0097510F"/>
    <w:rsid w:val="00990F23"/>
    <w:rsid w:val="00991962"/>
    <w:rsid w:val="00991FFD"/>
    <w:rsid w:val="0099279A"/>
    <w:rsid w:val="00993F3E"/>
    <w:rsid w:val="009A5BCE"/>
    <w:rsid w:val="009A6BBB"/>
    <w:rsid w:val="009B1D2D"/>
    <w:rsid w:val="009B238D"/>
    <w:rsid w:val="009B504C"/>
    <w:rsid w:val="009C0265"/>
    <w:rsid w:val="009C1EA8"/>
    <w:rsid w:val="009C37B0"/>
    <w:rsid w:val="009C3F08"/>
    <w:rsid w:val="009D100E"/>
    <w:rsid w:val="009D38B7"/>
    <w:rsid w:val="009D48F0"/>
    <w:rsid w:val="009E1AD1"/>
    <w:rsid w:val="009F5BBC"/>
    <w:rsid w:val="009F6BDA"/>
    <w:rsid w:val="00A0118F"/>
    <w:rsid w:val="00A01F11"/>
    <w:rsid w:val="00A02491"/>
    <w:rsid w:val="00A17E3A"/>
    <w:rsid w:val="00A223E1"/>
    <w:rsid w:val="00A3761B"/>
    <w:rsid w:val="00A37AB7"/>
    <w:rsid w:val="00A410D2"/>
    <w:rsid w:val="00A4160B"/>
    <w:rsid w:val="00A446B8"/>
    <w:rsid w:val="00A44B58"/>
    <w:rsid w:val="00A52F36"/>
    <w:rsid w:val="00A57B53"/>
    <w:rsid w:val="00A6007E"/>
    <w:rsid w:val="00A6173A"/>
    <w:rsid w:val="00A7158B"/>
    <w:rsid w:val="00A83095"/>
    <w:rsid w:val="00A835CE"/>
    <w:rsid w:val="00A938CF"/>
    <w:rsid w:val="00A97BA0"/>
    <w:rsid w:val="00AA15D8"/>
    <w:rsid w:val="00AA3621"/>
    <w:rsid w:val="00AA617A"/>
    <w:rsid w:val="00AA71B4"/>
    <w:rsid w:val="00AA7563"/>
    <w:rsid w:val="00AA7CCA"/>
    <w:rsid w:val="00AB1D12"/>
    <w:rsid w:val="00AB202B"/>
    <w:rsid w:val="00AC3210"/>
    <w:rsid w:val="00AC5295"/>
    <w:rsid w:val="00AC5381"/>
    <w:rsid w:val="00AC6FDC"/>
    <w:rsid w:val="00AD0195"/>
    <w:rsid w:val="00AD1EC8"/>
    <w:rsid w:val="00AD2596"/>
    <w:rsid w:val="00AD689C"/>
    <w:rsid w:val="00AD78DB"/>
    <w:rsid w:val="00AE12B2"/>
    <w:rsid w:val="00AE28CC"/>
    <w:rsid w:val="00AE3B6B"/>
    <w:rsid w:val="00AE4404"/>
    <w:rsid w:val="00AE53D5"/>
    <w:rsid w:val="00AE583E"/>
    <w:rsid w:val="00AF0288"/>
    <w:rsid w:val="00AF44DC"/>
    <w:rsid w:val="00B05432"/>
    <w:rsid w:val="00B14745"/>
    <w:rsid w:val="00B205C8"/>
    <w:rsid w:val="00B2178B"/>
    <w:rsid w:val="00B22202"/>
    <w:rsid w:val="00B25D08"/>
    <w:rsid w:val="00B33727"/>
    <w:rsid w:val="00B343A9"/>
    <w:rsid w:val="00B36DE1"/>
    <w:rsid w:val="00B37D0D"/>
    <w:rsid w:val="00B405BA"/>
    <w:rsid w:val="00B4093C"/>
    <w:rsid w:val="00B43250"/>
    <w:rsid w:val="00B43790"/>
    <w:rsid w:val="00B51AF0"/>
    <w:rsid w:val="00B53BF3"/>
    <w:rsid w:val="00B54A14"/>
    <w:rsid w:val="00B54DDB"/>
    <w:rsid w:val="00B60F27"/>
    <w:rsid w:val="00B63969"/>
    <w:rsid w:val="00B65A5C"/>
    <w:rsid w:val="00B70060"/>
    <w:rsid w:val="00B723F7"/>
    <w:rsid w:val="00B748FF"/>
    <w:rsid w:val="00B77D15"/>
    <w:rsid w:val="00B81501"/>
    <w:rsid w:val="00B81BCA"/>
    <w:rsid w:val="00B85254"/>
    <w:rsid w:val="00B913BE"/>
    <w:rsid w:val="00B92AFF"/>
    <w:rsid w:val="00BA0012"/>
    <w:rsid w:val="00BA0E80"/>
    <w:rsid w:val="00BA6646"/>
    <w:rsid w:val="00BA79FB"/>
    <w:rsid w:val="00BB1FDC"/>
    <w:rsid w:val="00BB20B8"/>
    <w:rsid w:val="00BB557D"/>
    <w:rsid w:val="00BB5C37"/>
    <w:rsid w:val="00BC09E6"/>
    <w:rsid w:val="00BC16C0"/>
    <w:rsid w:val="00BC517C"/>
    <w:rsid w:val="00BC5B65"/>
    <w:rsid w:val="00BD2FDB"/>
    <w:rsid w:val="00BD371E"/>
    <w:rsid w:val="00BD4E1A"/>
    <w:rsid w:val="00BD52C1"/>
    <w:rsid w:val="00BE0AD6"/>
    <w:rsid w:val="00BE6A94"/>
    <w:rsid w:val="00BE7BC6"/>
    <w:rsid w:val="00BF1606"/>
    <w:rsid w:val="00BF17E7"/>
    <w:rsid w:val="00BF48A3"/>
    <w:rsid w:val="00BF7867"/>
    <w:rsid w:val="00C002EF"/>
    <w:rsid w:val="00C00422"/>
    <w:rsid w:val="00C007BB"/>
    <w:rsid w:val="00C0433E"/>
    <w:rsid w:val="00C06347"/>
    <w:rsid w:val="00C111A0"/>
    <w:rsid w:val="00C12FD7"/>
    <w:rsid w:val="00C209D3"/>
    <w:rsid w:val="00C22EF1"/>
    <w:rsid w:val="00C24553"/>
    <w:rsid w:val="00C247BB"/>
    <w:rsid w:val="00C26019"/>
    <w:rsid w:val="00C279CC"/>
    <w:rsid w:val="00C33D1B"/>
    <w:rsid w:val="00C40376"/>
    <w:rsid w:val="00C45CC5"/>
    <w:rsid w:val="00C5368C"/>
    <w:rsid w:val="00C54DBC"/>
    <w:rsid w:val="00C62B51"/>
    <w:rsid w:val="00C64D06"/>
    <w:rsid w:val="00C65DAB"/>
    <w:rsid w:val="00C70589"/>
    <w:rsid w:val="00C707BE"/>
    <w:rsid w:val="00C75AEB"/>
    <w:rsid w:val="00C80307"/>
    <w:rsid w:val="00C859DF"/>
    <w:rsid w:val="00C87893"/>
    <w:rsid w:val="00C912AE"/>
    <w:rsid w:val="00C926D0"/>
    <w:rsid w:val="00C92A5B"/>
    <w:rsid w:val="00C95412"/>
    <w:rsid w:val="00C95E5C"/>
    <w:rsid w:val="00C977BF"/>
    <w:rsid w:val="00CA4020"/>
    <w:rsid w:val="00CA618C"/>
    <w:rsid w:val="00CB0BB4"/>
    <w:rsid w:val="00CB213D"/>
    <w:rsid w:val="00CB2DC7"/>
    <w:rsid w:val="00CB5405"/>
    <w:rsid w:val="00CD2C97"/>
    <w:rsid w:val="00CD2ED7"/>
    <w:rsid w:val="00CD52F1"/>
    <w:rsid w:val="00CD676F"/>
    <w:rsid w:val="00CD7D5B"/>
    <w:rsid w:val="00CE699C"/>
    <w:rsid w:val="00D02E54"/>
    <w:rsid w:val="00D0587F"/>
    <w:rsid w:val="00D12453"/>
    <w:rsid w:val="00D134E0"/>
    <w:rsid w:val="00D1413D"/>
    <w:rsid w:val="00D15713"/>
    <w:rsid w:val="00D1752B"/>
    <w:rsid w:val="00D20173"/>
    <w:rsid w:val="00D21892"/>
    <w:rsid w:val="00D23257"/>
    <w:rsid w:val="00D26745"/>
    <w:rsid w:val="00D31D00"/>
    <w:rsid w:val="00D3769D"/>
    <w:rsid w:val="00D37C43"/>
    <w:rsid w:val="00D37D69"/>
    <w:rsid w:val="00D4411E"/>
    <w:rsid w:val="00D45728"/>
    <w:rsid w:val="00D53B01"/>
    <w:rsid w:val="00D60635"/>
    <w:rsid w:val="00D64EE1"/>
    <w:rsid w:val="00D70C51"/>
    <w:rsid w:val="00D736ED"/>
    <w:rsid w:val="00D7444F"/>
    <w:rsid w:val="00D7621F"/>
    <w:rsid w:val="00D82F42"/>
    <w:rsid w:val="00D84DD7"/>
    <w:rsid w:val="00D9070A"/>
    <w:rsid w:val="00D95995"/>
    <w:rsid w:val="00D95DB3"/>
    <w:rsid w:val="00D95DD6"/>
    <w:rsid w:val="00DA00A5"/>
    <w:rsid w:val="00DA5B2E"/>
    <w:rsid w:val="00DB11D6"/>
    <w:rsid w:val="00DB1D66"/>
    <w:rsid w:val="00DB2B6B"/>
    <w:rsid w:val="00DC3BA3"/>
    <w:rsid w:val="00DC45F9"/>
    <w:rsid w:val="00DC4B80"/>
    <w:rsid w:val="00DC5623"/>
    <w:rsid w:val="00DC67B4"/>
    <w:rsid w:val="00DD48F6"/>
    <w:rsid w:val="00DD50A6"/>
    <w:rsid w:val="00DD6C8C"/>
    <w:rsid w:val="00DE19C4"/>
    <w:rsid w:val="00DE7C03"/>
    <w:rsid w:val="00DF1EB8"/>
    <w:rsid w:val="00DF214F"/>
    <w:rsid w:val="00DF2FE7"/>
    <w:rsid w:val="00DF3126"/>
    <w:rsid w:val="00E00F51"/>
    <w:rsid w:val="00E0335E"/>
    <w:rsid w:val="00E03BD6"/>
    <w:rsid w:val="00E07AD0"/>
    <w:rsid w:val="00E10229"/>
    <w:rsid w:val="00E1049A"/>
    <w:rsid w:val="00E11457"/>
    <w:rsid w:val="00E11629"/>
    <w:rsid w:val="00E11A84"/>
    <w:rsid w:val="00E174DA"/>
    <w:rsid w:val="00E22208"/>
    <w:rsid w:val="00E23DC2"/>
    <w:rsid w:val="00E26576"/>
    <w:rsid w:val="00E27331"/>
    <w:rsid w:val="00E30865"/>
    <w:rsid w:val="00E31230"/>
    <w:rsid w:val="00E32638"/>
    <w:rsid w:val="00E34869"/>
    <w:rsid w:val="00E3510D"/>
    <w:rsid w:val="00E42701"/>
    <w:rsid w:val="00E47259"/>
    <w:rsid w:val="00E50D9A"/>
    <w:rsid w:val="00E568EA"/>
    <w:rsid w:val="00E57006"/>
    <w:rsid w:val="00E57987"/>
    <w:rsid w:val="00E57D05"/>
    <w:rsid w:val="00E57D46"/>
    <w:rsid w:val="00E64E94"/>
    <w:rsid w:val="00E70405"/>
    <w:rsid w:val="00E716B6"/>
    <w:rsid w:val="00E75137"/>
    <w:rsid w:val="00E75B41"/>
    <w:rsid w:val="00E766A0"/>
    <w:rsid w:val="00E7686A"/>
    <w:rsid w:val="00E82C07"/>
    <w:rsid w:val="00E91E9D"/>
    <w:rsid w:val="00E95A6A"/>
    <w:rsid w:val="00EA029A"/>
    <w:rsid w:val="00EA5337"/>
    <w:rsid w:val="00EB1247"/>
    <w:rsid w:val="00EB2B1A"/>
    <w:rsid w:val="00EB2D95"/>
    <w:rsid w:val="00EC54F7"/>
    <w:rsid w:val="00EC6E26"/>
    <w:rsid w:val="00EC6FCA"/>
    <w:rsid w:val="00EC721B"/>
    <w:rsid w:val="00EC7D8E"/>
    <w:rsid w:val="00ED1116"/>
    <w:rsid w:val="00ED1923"/>
    <w:rsid w:val="00ED44BC"/>
    <w:rsid w:val="00ED6FFB"/>
    <w:rsid w:val="00ED79CF"/>
    <w:rsid w:val="00EE1098"/>
    <w:rsid w:val="00EE1E2C"/>
    <w:rsid w:val="00EE2BE2"/>
    <w:rsid w:val="00EE515A"/>
    <w:rsid w:val="00EE61FD"/>
    <w:rsid w:val="00EF04D2"/>
    <w:rsid w:val="00EF1291"/>
    <w:rsid w:val="00EF1DB6"/>
    <w:rsid w:val="00EF2211"/>
    <w:rsid w:val="00EF3A97"/>
    <w:rsid w:val="00F01301"/>
    <w:rsid w:val="00F0290D"/>
    <w:rsid w:val="00F0343B"/>
    <w:rsid w:val="00F05138"/>
    <w:rsid w:val="00F07C58"/>
    <w:rsid w:val="00F14EAC"/>
    <w:rsid w:val="00F17A59"/>
    <w:rsid w:val="00F22B8A"/>
    <w:rsid w:val="00F22D80"/>
    <w:rsid w:val="00F23ABA"/>
    <w:rsid w:val="00F30FA4"/>
    <w:rsid w:val="00F32FD1"/>
    <w:rsid w:val="00F37DEB"/>
    <w:rsid w:val="00F43867"/>
    <w:rsid w:val="00F465FB"/>
    <w:rsid w:val="00F4750A"/>
    <w:rsid w:val="00F476C8"/>
    <w:rsid w:val="00F5115C"/>
    <w:rsid w:val="00F553DF"/>
    <w:rsid w:val="00F64EFD"/>
    <w:rsid w:val="00F7132D"/>
    <w:rsid w:val="00F757B7"/>
    <w:rsid w:val="00F86D45"/>
    <w:rsid w:val="00F87361"/>
    <w:rsid w:val="00F90653"/>
    <w:rsid w:val="00F93AF7"/>
    <w:rsid w:val="00F95595"/>
    <w:rsid w:val="00F95A81"/>
    <w:rsid w:val="00F9717C"/>
    <w:rsid w:val="00F974BB"/>
    <w:rsid w:val="00F97DD3"/>
    <w:rsid w:val="00FA1B7B"/>
    <w:rsid w:val="00FA1BC6"/>
    <w:rsid w:val="00FA3F4F"/>
    <w:rsid w:val="00FA55F1"/>
    <w:rsid w:val="00FB3FA5"/>
    <w:rsid w:val="00FC009B"/>
    <w:rsid w:val="00FD249B"/>
    <w:rsid w:val="00FD618B"/>
    <w:rsid w:val="00FD6477"/>
    <w:rsid w:val="00FE1C12"/>
    <w:rsid w:val="00FE5C59"/>
    <w:rsid w:val="00FF090B"/>
    <w:rsid w:val="00FF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C52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2178B"/>
  </w:style>
  <w:style w:type="paragraph" w:styleId="Heading1">
    <w:name w:val="heading 1"/>
    <w:basedOn w:val="Normal"/>
    <w:next w:val="Normal"/>
    <w:qFormat/>
    <w:rsid w:val="00B2178B"/>
    <w:pPr>
      <w:keepNext/>
      <w:jc w:val="center"/>
      <w:outlineLvl w:val="0"/>
    </w:pPr>
    <w:rPr>
      <w:rFonts w:ascii="Arial" w:hAnsi="Arial"/>
      <w:b/>
      <w:bCs/>
    </w:rPr>
  </w:style>
  <w:style w:type="paragraph" w:styleId="Heading2">
    <w:name w:val="heading 2"/>
    <w:basedOn w:val="Normal"/>
    <w:next w:val="Normal"/>
    <w:link w:val="Heading2Char"/>
    <w:semiHidden/>
    <w:unhideWhenUsed/>
    <w:qFormat/>
    <w:rsid w:val="001B0FC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64D2A"/>
    <w:rPr>
      <w:rFonts w:ascii="Tahoma" w:hAnsi="Tahoma" w:cs="Tahoma"/>
      <w:sz w:val="16"/>
      <w:szCs w:val="16"/>
    </w:rPr>
  </w:style>
  <w:style w:type="character" w:styleId="CommentReference">
    <w:name w:val="annotation reference"/>
    <w:basedOn w:val="DefaultParagraphFont"/>
    <w:uiPriority w:val="99"/>
    <w:semiHidden/>
    <w:rsid w:val="00FD249B"/>
    <w:rPr>
      <w:sz w:val="16"/>
      <w:szCs w:val="16"/>
    </w:rPr>
  </w:style>
  <w:style w:type="paragraph" w:styleId="CommentText">
    <w:name w:val="annotation text"/>
    <w:basedOn w:val="Normal"/>
    <w:link w:val="CommentTextChar"/>
    <w:uiPriority w:val="99"/>
    <w:semiHidden/>
    <w:rsid w:val="00FD249B"/>
  </w:style>
  <w:style w:type="paragraph" w:styleId="CommentSubject">
    <w:name w:val="annotation subject"/>
    <w:basedOn w:val="CommentText"/>
    <w:next w:val="CommentText"/>
    <w:semiHidden/>
    <w:rsid w:val="00FD249B"/>
    <w:rPr>
      <w:b/>
      <w:bCs/>
    </w:rPr>
  </w:style>
  <w:style w:type="character" w:customStyle="1" w:styleId="Heading2Char">
    <w:name w:val="Heading 2 Char"/>
    <w:basedOn w:val="DefaultParagraphFont"/>
    <w:link w:val="Heading2"/>
    <w:semiHidden/>
    <w:rsid w:val="001B0FC3"/>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AC5381"/>
    <w:pPr>
      <w:ind w:left="720"/>
      <w:contextualSpacing/>
    </w:pPr>
    <w:rPr>
      <w:rFonts w:ascii="Arial" w:hAnsi="Arial"/>
      <w:sz w:val="22"/>
      <w:szCs w:val="22"/>
    </w:rPr>
  </w:style>
  <w:style w:type="paragraph" w:styleId="NoSpacing">
    <w:name w:val="No Spacing"/>
    <w:uiPriority w:val="1"/>
    <w:qFormat/>
    <w:rsid w:val="00243A3B"/>
    <w:rPr>
      <w:rFonts w:ascii="Calibri" w:eastAsia="Calibri" w:hAnsi="Calibri"/>
      <w:sz w:val="22"/>
      <w:szCs w:val="22"/>
    </w:rPr>
  </w:style>
  <w:style w:type="paragraph" w:styleId="Header">
    <w:name w:val="header"/>
    <w:basedOn w:val="Normal"/>
    <w:link w:val="HeaderChar"/>
    <w:rsid w:val="009E1AD1"/>
    <w:pPr>
      <w:tabs>
        <w:tab w:val="center" w:pos="4680"/>
        <w:tab w:val="right" w:pos="9360"/>
      </w:tabs>
    </w:pPr>
  </w:style>
  <w:style w:type="character" w:customStyle="1" w:styleId="HeaderChar">
    <w:name w:val="Header Char"/>
    <w:basedOn w:val="DefaultParagraphFont"/>
    <w:link w:val="Header"/>
    <w:rsid w:val="009E1AD1"/>
  </w:style>
  <w:style w:type="paragraph" w:styleId="Footer">
    <w:name w:val="footer"/>
    <w:basedOn w:val="Normal"/>
    <w:link w:val="FooterChar"/>
    <w:rsid w:val="009E1AD1"/>
    <w:pPr>
      <w:tabs>
        <w:tab w:val="center" w:pos="4680"/>
        <w:tab w:val="right" w:pos="9360"/>
      </w:tabs>
    </w:pPr>
  </w:style>
  <w:style w:type="character" w:customStyle="1" w:styleId="FooterChar">
    <w:name w:val="Footer Char"/>
    <w:basedOn w:val="DefaultParagraphFont"/>
    <w:link w:val="Footer"/>
    <w:rsid w:val="009E1AD1"/>
  </w:style>
  <w:style w:type="paragraph" w:customStyle="1" w:styleId="Default">
    <w:name w:val="Default"/>
    <w:rsid w:val="00064B32"/>
    <w:pPr>
      <w:autoSpaceDE w:val="0"/>
      <w:autoSpaceDN w:val="0"/>
      <w:adjustRightInd w:val="0"/>
    </w:pPr>
    <w:rPr>
      <w:color w:val="000000"/>
      <w:sz w:val="24"/>
      <w:szCs w:val="24"/>
    </w:rPr>
  </w:style>
  <w:style w:type="character" w:customStyle="1" w:styleId="ListParagraphChar">
    <w:name w:val="List Paragraph Char"/>
    <w:link w:val="ListParagraph"/>
    <w:uiPriority w:val="34"/>
    <w:locked/>
    <w:rsid w:val="00A7158B"/>
    <w:rPr>
      <w:rFonts w:ascii="Arial" w:hAnsi="Arial"/>
      <w:sz w:val="22"/>
      <w:szCs w:val="22"/>
    </w:rPr>
  </w:style>
  <w:style w:type="character" w:customStyle="1" w:styleId="CommentTextChar">
    <w:name w:val="Comment Text Char"/>
    <w:link w:val="CommentText"/>
    <w:uiPriority w:val="99"/>
    <w:semiHidden/>
    <w:rsid w:val="00A7158B"/>
  </w:style>
  <w:style w:type="paragraph" w:styleId="BodyText">
    <w:name w:val="Body Text"/>
    <w:basedOn w:val="Normal"/>
    <w:link w:val="BodyTextChar"/>
    <w:uiPriority w:val="1"/>
    <w:qFormat/>
    <w:rsid w:val="00171F89"/>
    <w:pPr>
      <w:widowControl w:val="0"/>
      <w:ind w:left="120"/>
    </w:pPr>
    <w:rPr>
      <w:rFonts w:cstheme="minorBidi"/>
      <w:sz w:val="24"/>
      <w:szCs w:val="24"/>
    </w:rPr>
  </w:style>
  <w:style w:type="character" w:customStyle="1" w:styleId="BodyTextChar">
    <w:name w:val="Body Text Char"/>
    <w:basedOn w:val="DefaultParagraphFont"/>
    <w:link w:val="BodyText"/>
    <w:uiPriority w:val="1"/>
    <w:rsid w:val="00171F89"/>
    <w:rPr>
      <w:rFonts w:cstheme="minorBidi"/>
      <w:sz w:val="24"/>
      <w:szCs w:val="24"/>
    </w:rPr>
  </w:style>
  <w:style w:type="paragraph" w:styleId="PlainText">
    <w:name w:val="Plain Text"/>
    <w:basedOn w:val="Normal"/>
    <w:link w:val="PlainTextChar"/>
    <w:uiPriority w:val="99"/>
    <w:unhideWhenUsed/>
    <w:rsid w:val="00662C2E"/>
    <w:rPr>
      <w:rFonts w:ascii="Consolas" w:eastAsia="Calibri" w:hAnsi="Consolas"/>
      <w:sz w:val="21"/>
      <w:szCs w:val="21"/>
    </w:rPr>
  </w:style>
  <w:style w:type="character" w:customStyle="1" w:styleId="PlainTextChar">
    <w:name w:val="Plain Text Char"/>
    <w:basedOn w:val="DefaultParagraphFont"/>
    <w:link w:val="PlainText"/>
    <w:uiPriority w:val="99"/>
    <w:rsid w:val="00662C2E"/>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9435">
      <w:bodyDiv w:val="1"/>
      <w:marLeft w:val="0"/>
      <w:marRight w:val="0"/>
      <w:marTop w:val="0"/>
      <w:marBottom w:val="0"/>
      <w:divBdr>
        <w:top w:val="none" w:sz="0" w:space="0" w:color="auto"/>
        <w:left w:val="none" w:sz="0" w:space="0" w:color="auto"/>
        <w:bottom w:val="none" w:sz="0" w:space="0" w:color="auto"/>
        <w:right w:val="none" w:sz="0" w:space="0" w:color="auto"/>
      </w:divBdr>
    </w:div>
    <w:div w:id="600645395">
      <w:bodyDiv w:val="1"/>
      <w:marLeft w:val="0"/>
      <w:marRight w:val="0"/>
      <w:marTop w:val="0"/>
      <w:marBottom w:val="0"/>
      <w:divBdr>
        <w:top w:val="none" w:sz="0" w:space="0" w:color="auto"/>
        <w:left w:val="none" w:sz="0" w:space="0" w:color="auto"/>
        <w:bottom w:val="none" w:sz="0" w:space="0" w:color="auto"/>
        <w:right w:val="none" w:sz="0" w:space="0" w:color="auto"/>
      </w:divBdr>
    </w:div>
    <w:div w:id="708142418">
      <w:bodyDiv w:val="1"/>
      <w:marLeft w:val="0"/>
      <w:marRight w:val="0"/>
      <w:marTop w:val="0"/>
      <w:marBottom w:val="0"/>
      <w:divBdr>
        <w:top w:val="none" w:sz="0" w:space="0" w:color="auto"/>
        <w:left w:val="none" w:sz="0" w:space="0" w:color="auto"/>
        <w:bottom w:val="none" w:sz="0" w:space="0" w:color="auto"/>
        <w:right w:val="none" w:sz="0" w:space="0" w:color="auto"/>
      </w:divBdr>
    </w:div>
    <w:div w:id="1389837577">
      <w:bodyDiv w:val="1"/>
      <w:marLeft w:val="0"/>
      <w:marRight w:val="0"/>
      <w:marTop w:val="0"/>
      <w:marBottom w:val="0"/>
      <w:divBdr>
        <w:top w:val="none" w:sz="0" w:space="0" w:color="auto"/>
        <w:left w:val="none" w:sz="0" w:space="0" w:color="auto"/>
        <w:bottom w:val="none" w:sz="0" w:space="0" w:color="auto"/>
        <w:right w:val="none" w:sz="0" w:space="0" w:color="auto"/>
      </w:divBdr>
    </w:div>
    <w:div w:id="1747611391">
      <w:bodyDiv w:val="1"/>
      <w:marLeft w:val="0"/>
      <w:marRight w:val="0"/>
      <w:marTop w:val="0"/>
      <w:marBottom w:val="0"/>
      <w:divBdr>
        <w:top w:val="none" w:sz="0" w:space="0" w:color="auto"/>
        <w:left w:val="none" w:sz="0" w:space="0" w:color="auto"/>
        <w:bottom w:val="none" w:sz="0" w:space="0" w:color="auto"/>
        <w:right w:val="none" w:sz="0" w:space="0" w:color="auto"/>
      </w:divBdr>
    </w:div>
    <w:div w:id="208268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17AB9B60A2334A86E157D1232301E3" ma:contentTypeVersion="0" ma:contentTypeDescription="Create a new document." ma:contentTypeScope="" ma:versionID="e51e136b9d58906dea019df7b906d73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0DA0E-57CC-4DE7-8E33-D4FC234215A2}">
  <ds:schemaRefs>
    <ds:schemaRef ds:uri="http://schemas.microsoft.com/office/2006/metadata/properties"/>
  </ds:schemaRefs>
</ds:datastoreItem>
</file>

<file path=customXml/itemProps2.xml><?xml version="1.0" encoding="utf-8"?>
<ds:datastoreItem xmlns:ds="http://schemas.openxmlformats.org/officeDocument/2006/customXml" ds:itemID="{54C960AB-A865-4AC8-BE16-05AB9DDF625F}">
  <ds:schemaRefs>
    <ds:schemaRef ds:uri="http://schemas.microsoft.com/sharepoint/v3/contenttype/forms"/>
  </ds:schemaRefs>
</ds:datastoreItem>
</file>

<file path=customXml/itemProps3.xml><?xml version="1.0" encoding="utf-8"?>
<ds:datastoreItem xmlns:ds="http://schemas.openxmlformats.org/officeDocument/2006/customXml" ds:itemID="{7B43AA1D-5E74-4F79-8CF8-D75721D27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0F7BC9-CD6D-0644-9D46-6CB686B9B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1011</Words>
  <Characters>5767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Department of                                            Memorandum</vt:lpstr>
    </vt:vector>
  </TitlesOfParts>
  <Company>Dept of Veterans Affairs</Company>
  <LinksUpToDate>false</LinksUpToDate>
  <CharactersWithSpaces>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Memorandum</dc:title>
  <dc:creator>Chris Figg</dc:creator>
  <cp:lastModifiedBy>Rafael Richards</cp:lastModifiedBy>
  <cp:revision>3</cp:revision>
  <cp:lastPrinted>2017-11-07T14:50:00Z</cp:lastPrinted>
  <dcterms:created xsi:type="dcterms:W3CDTF">2017-11-07T14:50:00Z</dcterms:created>
  <dcterms:modified xsi:type="dcterms:W3CDTF">2017-11-07T14:50:00Z</dcterms:modified>
</cp:coreProperties>
</file>