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ECDC7" w14:textId="77777777" w:rsidR="006C6285" w:rsidRPr="00392614" w:rsidRDefault="0066697F" w:rsidP="00C91EC3">
      <w:pPr>
        <w:pStyle w:val="AppendixBheading"/>
        <w:numPr>
          <w:ilvl w:val="0"/>
          <w:numId w:val="0"/>
        </w:numPr>
        <w:rPr>
          <w:b w:val="0"/>
        </w:rPr>
      </w:pPr>
      <w:r w:rsidRPr="00392614">
        <w:rPr>
          <w:b w:val="0"/>
          <w:noProof/>
        </w:rPr>
        <w:drawing>
          <wp:inline distT="0" distB="0" distL="0" distR="0" wp14:anchorId="1DFED37C" wp14:editId="1DFED37D">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1DFECDC8" w14:textId="77777777" w:rsidR="00082667" w:rsidRPr="00EF1B2A" w:rsidRDefault="00082667" w:rsidP="00741939">
      <w:pPr>
        <w:pStyle w:val="Title"/>
        <w:spacing w:before="2760"/>
        <w:jc w:val="center"/>
        <w:rPr>
          <w:rStyle w:val="BookTitle"/>
          <w:b/>
        </w:rPr>
      </w:pPr>
      <w:r w:rsidRPr="00EF1B2A">
        <w:rPr>
          <w:rStyle w:val="BookTitle"/>
          <w:b/>
        </w:rPr>
        <w:t>TRANSFORMATION TWENTY-ONE TOTAL TECHNOLOGY</w:t>
      </w:r>
      <w:r w:rsidR="001B6C96" w:rsidRPr="00EF1B2A">
        <w:rPr>
          <w:rStyle w:val="BookTitle"/>
          <w:b/>
        </w:rPr>
        <w:t xml:space="preserve"> NEXT GENERATION</w:t>
      </w:r>
      <w:r w:rsidRPr="00EF1B2A">
        <w:rPr>
          <w:rStyle w:val="BookTitle"/>
          <w:b/>
        </w:rPr>
        <w:t xml:space="preserve"> (T4</w:t>
      </w:r>
      <w:r w:rsidR="001B6C96" w:rsidRPr="00EF1B2A">
        <w:rPr>
          <w:rStyle w:val="BookTitle"/>
          <w:b/>
        </w:rPr>
        <w:t>NG</w:t>
      </w:r>
      <w:r w:rsidRPr="00EF1B2A">
        <w:rPr>
          <w:rStyle w:val="BookTitle"/>
          <w:b/>
        </w:rPr>
        <w:t>)</w:t>
      </w:r>
    </w:p>
    <w:p w14:paraId="1DFECDC9" w14:textId="77777777" w:rsidR="00082667" w:rsidRPr="00EF1B2A" w:rsidRDefault="00082667" w:rsidP="00B24A32">
      <w:pPr>
        <w:pStyle w:val="Title"/>
        <w:jc w:val="center"/>
        <w:rPr>
          <w:rStyle w:val="BookTitle"/>
          <w:b/>
        </w:rPr>
      </w:pPr>
      <w:r w:rsidRPr="00EF1B2A">
        <w:rPr>
          <w:rStyle w:val="BookTitle"/>
          <w:b/>
        </w:rPr>
        <w:t>PERFORMANCE WORK STATEMENT (PWS)</w:t>
      </w:r>
    </w:p>
    <w:p w14:paraId="1DFECDCA" w14:textId="77777777" w:rsidR="00082667" w:rsidRPr="00EF1B2A" w:rsidRDefault="00082667" w:rsidP="00B24A32">
      <w:pPr>
        <w:pStyle w:val="Title"/>
        <w:jc w:val="center"/>
        <w:rPr>
          <w:rStyle w:val="BookTitle"/>
          <w:b/>
        </w:rPr>
      </w:pPr>
      <w:r w:rsidRPr="00EF1B2A">
        <w:rPr>
          <w:rStyle w:val="BookTitle"/>
          <w:b/>
        </w:rPr>
        <w:t>DEPARTMENT OF VETERANS AFFAIRS</w:t>
      </w:r>
    </w:p>
    <w:p w14:paraId="1DFECDCB" w14:textId="77777777" w:rsidR="00697082" w:rsidRPr="00EF1B2A" w:rsidRDefault="00697082" w:rsidP="00697082">
      <w:pPr>
        <w:jc w:val="center"/>
        <w:rPr>
          <w:rFonts w:eastAsia="Calibri"/>
          <w:b/>
          <w:iCs/>
        </w:rPr>
      </w:pPr>
      <w:r w:rsidRPr="00EF1B2A">
        <w:rPr>
          <w:rFonts w:eastAsia="Calibri"/>
          <w:b/>
          <w:iCs/>
        </w:rPr>
        <w:t>Office of Information &amp; Technology</w:t>
      </w:r>
    </w:p>
    <w:p w14:paraId="1DFECDCC" w14:textId="77777777" w:rsidR="00697082" w:rsidRPr="00EF1B2A" w:rsidRDefault="00697082" w:rsidP="00697082">
      <w:pPr>
        <w:jc w:val="center"/>
        <w:rPr>
          <w:rFonts w:eastAsia="Calibri"/>
          <w:b/>
          <w:iCs/>
        </w:rPr>
      </w:pPr>
      <w:r w:rsidRPr="00EF1B2A">
        <w:rPr>
          <w:rFonts w:eastAsia="Calibri"/>
          <w:b/>
          <w:iCs/>
        </w:rPr>
        <w:t>Enterprise Project Management Office (EPMO)</w:t>
      </w:r>
    </w:p>
    <w:p w14:paraId="1DFECDCD" w14:textId="77777777" w:rsidR="00697082" w:rsidRPr="00EF1B2A" w:rsidRDefault="00697082" w:rsidP="00697082">
      <w:pPr>
        <w:jc w:val="center"/>
        <w:rPr>
          <w:rFonts w:eastAsia="Calibri"/>
          <w:b/>
          <w:iCs/>
        </w:rPr>
      </w:pPr>
    </w:p>
    <w:p w14:paraId="1DFECDCE" w14:textId="77777777" w:rsidR="00082667" w:rsidRPr="00EF1B2A" w:rsidRDefault="00697082" w:rsidP="00697082">
      <w:pPr>
        <w:pStyle w:val="PlainText"/>
        <w:jc w:val="center"/>
        <w:rPr>
          <w:rStyle w:val="Emphasis"/>
          <w:b w:val="0"/>
          <w:sz w:val="24"/>
          <w:szCs w:val="24"/>
        </w:rPr>
      </w:pPr>
      <w:r w:rsidRPr="00EF1B2A">
        <w:rPr>
          <w:rFonts w:ascii="Arial" w:eastAsia="Times New Roman" w:hAnsi="Arial"/>
          <w:b/>
          <w:iCs/>
          <w:sz w:val="24"/>
          <w:szCs w:val="24"/>
        </w:rPr>
        <w:t>VistA Adaptive Maintenance</w:t>
      </w:r>
    </w:p>
    <w:p w14:paraId="1DFECDCF" w14:textId="77777777" w:rsidR="00082667" w:rsidRPr="00392614" w:rsidRDefault="00082667" w:rsidP="00B24A32">
      <w:pPr>
        <w:pStyle w:val="NoSpacing"/>
        <w:rPr>
          <w:rStyle w:val="Emphasis"/>
          <w:b w:val="0"/>
        </w:rPr>
      </w:pPr>
    </w:p>
    <w:p w14:paraId="1DFECDD0" w14:textId="4353EB67" w:rsidR="00082667" w:rsidRPr="00AA7B02" w:rsidRDefault="00082667" w:rsidP="00C9572C">
      <w:pPr>
        <w:pStyle w:val="Title"/>
        <w:jc w:val="center"/>
        <w:rPr>
          <w:rFonts w:cs="Arial"/>
          <w:b w:val="0"/>
          <w:sz w:val="24"/>
          <w:szCs w:val="24"/>
        </w:rPr>
      </w:pPr>
      <w:r w:rsidRPr="00392614">
        <w:rPr>
          <w:rStyle w:val="TitleChar"/>
          <w:rFonts w:eastAsia="Calibri"/>
          <w:sz w:val="24"/>
          <w:szCs w:val="24"/>
        </w:rPr>
        <w:t>Date:</w:t>
      </w:r>
      <w:r w:rsidRPr="00392614">
        <w:rPr>
          <w:rFonts w:cs="Arial"/>
          <w:b w:val="0"/>
          <w:color w:val="0070C0"/>
          <w:sz w:val="24"/>
          <w:szCs w:val="24"/>
        </w:rPr>
        <w:t xml:space="preserve"> </w:t>
      </w:r>
      <w:commentRangeStart w:id="0"/>
      <w:r w:rsidR="00B24BD9" w:rsidRPr="00AA7B02">
        <w:rPr>
          <w:rFonts w:cs="Arial"/>
          <w:b w:val="0"/>
          <w:sz w:val="24"/>
          <w:szCs w:val="24"/>
        </w:rPr>
        <w:t>8/</w:t>
      </w:r>
      <w:r w:rsidR="00FE2005" w:rsidRPr="00AA7B02">
        <w:rPr>
          <w:rFonts w:cs="Arial"/>
          <w:b w:val="0"/>
          <w:sz w:val="24"/>
          <w:szCs w:val="24"/>
        </w:rPr>
        <w:t>10</w:t>
      </w:r>
      <w:r w:rsidR="00F01610" w:rsidRPr="00AA7B02">
        <w:rPr>
          <w:rFonts w:cs="Arial"/>
          <w:b w:val="0"/>
          <w:sz w:val="24"/>
          <w:szCs w:val="24"/>
        </w:rPr>
        <w:t>/17</w:t>
      </w:r>
      <w:commentRangeEnd w:id="0"/>
      <w:r w:rsidR="00870240">
        <w:rPr>
          <w:rStyle w:val="CommentReference"/>
          <w:b w:val="0"/>
          <w:spacing w:val="0"/>
          <w:kern w:val="22"/>
        </w:rPr>
        <w:commentReference w:id="0"/>
      </w:r>
    </w:p>
    <w:p w14:paraId="1DFECDD1" w14:textId="77777777" w:rsidR="00082667" w:rsidRPr="00AA7B02" w:rsidRDefault="00082667" w:rsidP="00C9572C">
      <w:pPr>
        <w:pStyle w:val="Title"/>
        <w:jc w:val="center"/>
        <w:rPr>
          <w:rFonts w:cs="Arial"/>
          <w:b w:val="0"/>
          <w:sz w:val="24"/>
          <w:szCs w:val="24"/>
        </w:rPr>
      </w:pPr>
      <w:r w:rsidRPr="00AA7B02">
        <w:rPr>
          <w:rStyle w:val="TitleChar"/>
          <w:rFonts w:eastAsia="Calibri"/>
          <w:sz w:val="24"/>
          <w:szCs w:val="24"/>
        </w:rPr>
        <w:t>TAC-</w:t>
      </w:r>
      <w:r w:rsidR="00324A57" w:rsidRPr="00AA7B02">
        <w:rPr>
          <w:rStyle w:val="TitleChar"/>
          <w:rFonts w:eastAsia="Calibri" w:cs="Arial"/>
          <w:sz w:val="24"/>
          <w:szCs w:val="24"/>
        </w:rPr>
        <w:t>17-42242</w:t>
      </w:r>
    </w:p>
    <w:p w14:paraId="1DFECDD2" w14:textId="04FDFAD5" w:rsidR="00082667" w:rsidRPr="00392614" w:rsidRDefault="00082667" w:rsidP="00C9572C">
      <w:pPr>
        <w:pStyle w:val="Title"/>
        <w:jc w:val="center"/>
        <w:rPr>
          <w:rFonts w:cs="Arial"/>
          <w:b w:val="0"/>
          <w:sz w:val="24"/>
          <w:szCs w:val="24"/>
        </w:rPr>
      </w:pPr>
      <w:r w:rsidRPr="00AA7B02">
        <w:rPr>
          <w:rStyle w:val="TitleChar"/>
          <w:rFonts w:eastAsia="Calibri"/>
          <w:sz w:val="24"/>
          <w:szCs w:val="24"/>
        </w:rPr>
        <w:t>Task Order PWS Version Number:</w:t>
      </w:r>
      <w:r w:rsidRPr="00AA7B02">
        <w:rPr>
          <w:rFonts w:cs="Arial"/>
          <w:b w:val="0"/>
          <w:sz w:val="24"/>
          <w:szCs w:val="24"/>
        </w:rPr>
        <w:t xml:space="preserve">  </w:t>
      </w:r>
      <w:r w:rsidR="00484450" w:rsidRPr="00AA7B02">
        <w:rPr>
          <w:rFonts w:cs="Arial"/>
          <w:b w:val="0"/>
          <w:sz w:val="24"/>
          <w:szCs w:val="24"/>
        </w:rPr>
        <w:t>3.1</w:t>
      </w:r>
    </w:p>
    <w:p w14:paraId="1DFECDD3" w14:textId="77777777" w:rsidR="00E47F5F" w:rsidRPr="00392614" w:rsidRDefault="00E47F5F" w:rsidP="000C2F41">
      <w:pPr>
        <w:pStyle w:val="NoSpacing"/>
      </w:pPr>
    </w:p>
    <w:p w14:paraId="1DFECDD4" w14:textId="77777777" w:rsidR="00B555AE" w:rsidRPr="00392614" w:rsidRDefault="00E47F5F" w:rsidP="00B555AE">
      <w:pPr>
        <w:jc w:val="center"/>
        <w:rPr>
          <w:rFonts w:cs="Arial"/>
        </w:rPr>
      </w:pPr>
      <w:r w:rsidRPr="00392614">
        <w:br w:type="page"/>
      </w:r>
    </w:p>
    <w:p w14:paraId="1DFECDD5" w14:textId="77777777" w:rsidR="00E47F5F" w:rsidRPr="00392614" w:rsidRDefault="00E47F5F" w:rsidP="00E47F5F">
      <w:pPr>
        <w:pStyle w:val="Title"/>
        <w:rPr>
          <w:rFonts w:cs="Arial"/>
          <w:b w:val="0"/>
        </w:rPr>
      </w:pPr>
      <w:r w:rsidRPr="00392614">
        <w:rPr>
          <w:rFonts w:cs="Arial"/>
          <w:b w:val="0"/>
        </w:rPr>
        <w:lastRenderedPageBreak/>
        <w:t>Contents</w:t>
      </w:r>
    </w:p>
    <w:p w14:paraId="7A28EF88" w14:textId="77777777" w:rsidR="00870240" w:rsidRPr="00870240" w:rsidRDefault="001013AB">
      <w:pPr>
        <w:pStyle w:val="TOC1"/>
        <w:tabs>
          <w:tab w:val="left" w:pos="720"/>
          <w:tab w:val="right" w:leader="dot" w:pos="9350"/>
        </w:tabs>
        <w:rPr>
          <w:ins w:id="2" w:author="Susan Banasiak" w:date="2017-10-17T15:14:00Z"/>
          <w:rFonts w:asciiTheme="minorHAnsi" w:eastAsiaTheme="minorEastAsia" w:hAnsiTheme="minorHAnsi" w:cstheme="minorBidi"/>
          <w:noProof/>
          <w:sz w:val="22"/>
          <w:szCs w:val="22"/>
        </w:rPr>
      </w:pPr>
      <w:r w:rsidRPr="00870240">
        <w:rPr>
          <w:rFonts w:cs="Arial"/>
        </w:rPr>
        <w:fldChar w:fldCharType="begin"/>
      </w:r>
      <w:r w:rsidRPr="00870240">
        <w:rPr>
          <w:rFonts w:cs="Arial"/>
        </w:rPr>
        <w:instrText xml:space="preserve"> TOC \o "1-4" \h \z \u </w:instrText>
      </w:r>
      <w:r w:rsidRPr="00870240">
        <w:rPr>
          <w:rFonts w:cs="Arial"/>
        </w:rPr>
        <w:fldChar w:fldCharType="separate"/>
      </w:r>
      <w:ins w:id="3" w:author="Susan Banasiak" w:date="2017-10-17T15:14:00Z">
        <w:r w:rsidR="00870240" w:rsidRPr="00870240">
          <w:rPr>
            <w:rStyle w:val="Hyperlink"/>
            <w:noProof/>
          </w:rPr>
          <w:fldChar w:fldCharType="begin"/>
        </w:r>
        <w:r w:rsidR="00870240" w:rsidRPr="00870240">
          <w:rPr>
            <w:rStyle w:val="Hyperlink"/>
            <w:noProof/>
          </w:rPr>
          <w:instrText xml:space="preserve"> </w:instrText>
        </w:r>
        <w:r w:rsidR="00870240" w:rsidRPr="00870240">
          <w:rPr>
            <w:noProof/>
          </w:rPr>
          <w:instrText>HYPERLINK \l "_Toc496016614"</w:instrText>
        </w:r>
        <w:r w:rsidR="00870240" w:rsidRPr="00870240">
          <w:rPr>
            <w:rStyle w:val="Hyperlink"/>
            <w:noProof/>
          </w:rPr>
          <w:instrText xml:space="preserve"> </w:instrText>
        </w:r>
        <w:r w:rsidR="00870240" w:rsidRPr="00870240">
          <w:rPr>
            <w:rStyle w:val="Hyperlink"/>
            <w:noProof/>
          </w:rPr>
        </w:r>
        <w:r w:rsidR="00870240" w:rsidRPr="00870240">
          <w:rPr>
            <w:rStyle w:val="Hyperlink"/>
            <w:noProof/>
          </w:rPr>
          <w:fldChar w:fldCharType="separate"/>
        </w:r>
        <w:r w:rsidR="00870240" w:rsidRPr="00870240">
          <w:rPr>
            <w:rStyle w:val="Hyperlink"/>
            <w:noProof/>
          </w:rPr>
          <w:t>1.0</w:t>
        </w:r>
        <w:r w:rsidR="00870240" w:rsidRPr="00870240">
          <w:rPr>
            <w:rFonts w:asciiTheme="minorHAnsi" w:eastAsiaTheme="minorEastAsia" w:hAnsiTheme="minorHAnsi" w:cstheme="minorBidi"/>
            <w:noProof/>
            <w:sz w:val="22"/>
            <w:szCs w:val="22"/>
          </w:rPr>
          <w:tab/>
        </w:r>
        <w:r w:rsidR="00870240" w:rsidRPr="00870240">
          <w:rPr>
            <w:rStyle w:val="Hyperlink"/>
            <w:noProof/>
          </w:rPr>
          <w:t>BACKGROUND</w:t>
        </w:r>
        <w:r w:rsidR="00870240" w:rsidRPr="00870240">
          <w:rPr>
            <w:noProof/>
            <w:webHidden/>
          </w:rPr>
          <w:tab/>
        </w:r>
        <w:r w:rsidR="00870240" w:rsidRPr="00870240">
          <w:rPr>
            <w:noProof/>
            <w:webHidden/>
          </w:rPr>
          <w:fldChar w:fldCharType="begin"/>
        </w:r>
        <w:r w:rsidR="00870240" w:rsidRPr="00870240">
          <w:rPr>
            <w:noProof/>
            <w:webHidden/>
          </w:rPr>
          <w:instrText xml:space="preserve"> PAGEREF _Toc496016614 \h </w:instrText>
        </w:r>
        <w:r w:rsidR="00870240" w:rsidRPr="00870240">
          <w:rPr>
            <w:noProof/>
            <w:webHidden/>
          </w:rPr>
        </w:r>
      </w:ins>
      <w:r w:rsidR="00870240" w:rsidRPr="00870240">
        <w:rPr>
          <w:noProof/>
          <w:webHidden/>
        </w:rPr>
        <w:fldChar w:fldCharType="separate"/>
      </w:r>
      <w:ins w:id="4" w:author="Susan Banasiak" w:date="2017-10-17T15:14:00Z">
        <w:r w:rsidR="00870240" w:rsidRPr="00870240">
          <w:rPr>
            <w:noProof/>
            <w:webHidden/>
          </w:rPr>
          <w:t>4</w:t>
        </w:r>
        <w:r w:rsidR="00870240" w:rsidRPr="00870240">
          <w:rPr>
            <w:noProof/>
            <w:webHidden/>
          </w:rPr>
          <w:fldChar w:fldCharType="end"/>
        </w:r>
        <w:r w:rsidR="00870240" w:rsidRPr="00870240">
          <w:rPr>
            <w:rStyle w:val="Hyperlink"/>
            <w:noProof/>
          </w:rPr>
          <w:fldChar w:fldCharType="end"/>
        </w:r>
      </w:ins>
    </w:p>
    <w:p w14:paraId="0F7A1CC9" w14:textId="77777777" w:rsidR="00870240" w:rsidRPr="00870240" w:rsidRDefault="00870240">
      <w:pPr>
        <w:pStyle w:val="TOC1"/>
        <w:tabs>
          <w:tab w:val="left" w:pos="720"/>
          <w:tab w:val="right" w:leader="dot" w:pos="9350"/>
        </w:tabs>
        <w:rPr>
          <w:ins w:id="5" w:author="Susan Banasiak" w:date="2017-10-17T15:14:00Z"/>
          <w:rFonts w:asciiTheme="minorHAnsi" w:eastAsiaTheme="minorEastAsia" w:hAnsiTheme="minorHAnsi" w:cstheme="minorBidi"/>
          <w:noProof/>
          <w:sz w:val="22"/>
          <w:szCs w:val="22"/>
        </w:rPr>
      </w:pPr>
      <w:ins w:id="6"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"_Toc496016615"</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2.0</w:t>
        </w:r>
        <w:r w:rsidRPr="00870240">
          <w:rPr>
            <w:rFonts w:asciiTheme="minorHAnsi" w:eastAsiaTheme="minorEastAsia" w:hAnsiTheme="minorHAnsi" w:cstheme="minorBidi"/>
            <w:noProof/>
            <w:sz w:val="22"/>
            <w:szCs w:val="22"/>
          </w:rPr>
          <w:tab/>
        </w:r>
        <w:r w:rsidRPr="00870240">
          <w:rPr>
            <w:rStyle w:val="Hyperlink"/>
            <w:noProof/>
          </w:rPr>
          <w:t>APPLICABLE DOCUMENTS</w:t>
        </w:r>
        <w:r w:rsidRPr="00870240">
          <w:rPr>
            <w:noProof/>
            <w:webHidden/>
          </w:rPr>
          <w:tab/>
        </w:r>
        <w:r w:rsidRPr="00870240">
          <w:rPr>
            <w:noProof/>
            <w:webHidden/>
          </w:rPr>
          <w:fldChar w:fldCharType="begin"/>
        </w:r>
        <w:r w:rsidRPr="00870240">
          <w:rPr>
            <w:noProof/>
            <w:webHidden/>
          </w:rPr>
          <w:instrText xml:space="preserve"> PAGEREF _Toc496016615 \h </w:instrText>
        </w:r>
        <w:r w:rsidRPr="00870240">
          <w:rPr>
            <w:noProof/>
            <w:webHidden/>
          </w:rPr>
        </w:r>
      </w:ins>
      <w:r w:rsidRPr="00870240">
        <w:rPr>
          <w:noProof/>
          <w:webHidden/>
        </w:rPr>
        <w:fldChar w:fldCharType="separate"/>
      </w:r>
      <w:ins w:id="7" w:author="Susan Banasiak" w:date="2017-10-17T15:14:00Z">
        <w:r w:rsidRPr="00870240">
          <w:rPr>
            <w:noProof/>
            <w:webHidden/>
          </w:rPr>
          <w:t>5</w:t>
        </w:r>
        <w:r w:rsidRPr="00870240">
          <w:rPr>
            <w:noProof/>
            <w:webHidden/>
          </w:rPr>
          <w:fldChar w:fldCharType="end"/>
        </w:r>
        <w:r w:rsidRPr="00870240">
          <w:rPr>
            <w:rStyle w:val="Hyperlink"/>
            <w:noProof/>
          </w:rPr>
          <w:fldChar w:fldCharType="end"/>
        </w:r>
      </w:ins>
    </w:p>
    <w:p w14:paraId="5AAEFF8B" w14:textId="77777777" w:rsidR="00870240" w:rsidRPr="00870240" w:rsidRDefault="00870240">
      <w:pPr>
        <w:pStyle w:val="TOC1"/>
        <w:tabs>
          <w:tab w:val="left" w:pos="720"/>
          <w:tab w:val="right" w:leader="dot" w:pos="9350"/>
        </w:tabs>
        <w:rPr>
          <w:ins w:id="8" w:author="Susan Banasiak" w:date="2017-10-17T15:14:00Z"/>
          <w:rFonts w:asciiTheme="minorHAnsi" w:eastAsiaTheme="minorEastAsia" w:hAnsiTheme="minorHAnsi" w:cstheme="minorBidi"/>
          <w:noProof/>
          <w:sz w:val="22"/>
          <w:szCs w:val="22"/>
        </w:rPr>
      </w:pPr>
      <w:ins w:id="9"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"_Toc496016616"</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3.0</w:t>
        </w:r>
        <w:r w:rsidRPr="00870240">
          <w:rPr>
            <w:rFonts w:asciiTheme="minorHAnsi" w:eastAsiaTheme="minorEastAsia" w:hAnsiTheme="minorHAnsi" w:cstheme="minorBidi"/>
            <w:noProof/>
            <w:sz w:val="22"/>
            <w:szCs w:val="22"/>
          </w:rPr>
          <w:tab/>
        </w:r>
        <w:r w:rsidRPr="00870240">
          <w:rPr>
            <w:rStyle w:val="Hyperlink"/>
            <w:noProof/>
          </w:rPr>
          <w:t>SCOPE OF WORK</w:t>
        </w:r>
        <w:r w:rsidRPr="00870240">
          <w:rPr>
            <w:noProof/>
            <w:webHidden/>
          </w:rPr>
          <w:tab/>
        </w:r>
        <w:r w:rsidRPr="00870240">
          <w:rPr>
            <w:noProof/>
            <w:webHidden/>
          </w:rPr>
          <w:fldChar w:fldCharType="begin"/>
        </w:r>
        <w:r w:rsidRPr="00870240">
          <w:rPr>
            <w:noProof/>
            <w:webHidden/>
          </w:rPr>
          <w:instrText xml:space="preserve"> PAGEREF _Toc496016616 \h </w:instrText>
        </w:r>
        <w:r w:rsidRPr="00870240">
          <w:rPr>
            <w:noProof/>
            <w:webHidden/>
          </w:rPr>
        </w:r>
      </w:ins>
      <w:r w:rsidRPr="00870240">
        <w:rPr>
          <w:noProof/>
          <w:webHidden/>
        </w:rPr>
        <w:fldChar w:fldCharType="separate"/>
      </w:r>
      <w:ins w:id="10" w:author="Susan Banasiak" w:date="2017-10-17T15:14:00Z">
        <w:r w:rsidRPr="00870240">
          <w:rPr>
            <w:noProof/>
            <w:webHidden/>
          </w:rPr>
          <w:t>5</w:t>
        </w:r>
        <w:r w:rsidRPr="00870240">
          <w:rPr>
            <w:noProof/>
            <w:webHidden/>
          </w:rPr>
          <w:fldChar w:fldCharType="end"/>
        </w:r>
        <w:r w:rsidRPr="00870240">
          <w:rPr>
            <w:rStyle w:val="Hyperlink"/>
            <w:noProof/>
          </w:rPr>
          <w:fldChar w:fldCharType="end"/>
        </w:r>
      </w:ins>
    </w:p>
    <w:p w14:paraId="068E5E00" w14:textId="77777777" w:rsidR="00870240" w:rsidRPr="00870240" w:rsidRDefault="00870240">
      <w:pPr>
        <w:pStyle w:val="TOC2"/>
        <w:tabs>
          <w:tab w:val="left" w:pos="880"/>
          <w:tab w:val="right" w:leader="dot" w:pos="9350"/>
        </w:tabs>
        <w:rPr>
          <w:ins w:id="11" w:author="Susan Banasiak" w:date="2017-10-17T15:14:00Z"/>
          <w:rFonts w:asciiTheme="minorHAnsi" w:eastAsiaTheme="minorEastAsia" w:hAnsiTheme="minorHAnsi" w:cstheme="minorBidi"/>
          <w:noProof/>
          <w:sz w:val="22"/>
          <w:szCs w:val="22"/>
        </w:rPr>
      </w:pPr>
      <w:ins w:id="12"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"_Toc496016617"</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3.1</w:t>
        </w:r>
        <w:r w:rsidRPr="00870240">
          <w:rPr>
            <w:rFonts w:asciiTheme="minorHAnsi" w:eastAsiaTheme="minorEastAsia" w:hAnsiTheme="minorHAnsi" w:cstheme="minorBidi"/>
            <w:noProof/>
            <w:sz w:val="22"/>
            <w:szCs w:val="22"/>
          </w:rPr>
          <w:tab/>
        </w:r>
        <w:r w:rsidRPr="00870240">
          <w:rPr>
            <w:rStyle w:val="Hyperlink"/>
            <w:noProof/>
          </w:rPr>
          <w:t>APPLICABILITY</w:t>
        </w:r>
        <w:r w:rsidRPr="00870240">
          <w:rPr>
            <w:noProof/>
            <w:webHidden/>
          </w:rPr>
          <w:tab/>
        </w:r>
        <w:r w:rsidRPr="00870240">
          <w:rPr>
            <w:noProof/>
            <w:webHidden/>
          </w:rPr>
          <w:fldChar w:fldCharType="begin"/>
        </w:r>
        <w:r w:rsidRPr="00870240">
          <w:rPr>
            <w:noProof/>
            <w:webHidden/>
          </w:rPr>
          <w:instrText xml:space="preserve"> PAGEREF _Toc496016617 \h </w:instrText>
        </w:r>
        <w:r w:rsidRPr="00870240">
          <w:rPr>
            <w:noProof/>
            <w:webHidden/>
          </w:rPr>
        </w:r>
      </w:ins>
      <w:r w:rsidRPr="00870240">
        <w:rPr>
          <w:noProof/>
          <w:webHidden/>
        </w:rPr>
        <w:fldChar w:fldCharType="separate"/>
      </w:r>
      <w:ins w:id="13"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1EB8EC0F" w14:textId="77777777" w:rsidR="00870240" w:rsidRPr="00870240" w:rsidRDefault="00870240">
      <w:pPr>
        <w:pStyle w:val="TOC2"/>
        <w:tabs>
          <w:tab w:val="left" w:pos="880"/>
          <w:tab w:val="right" w:leader="dot" w:pos="9350"/>
        </w:tabs>
        <w:rPr>
          <w:ins w:id="14" w:author="Susan Banasiak" w:date="2017-10-17T15:14:00Z"/>
          <w:rFonts w:asciiTheme="minorHAnsi" w:eastAsiaTheme="minorEastAsia" w:hAnsiTheme="minorHAnsi" w:cstheme="minorBidi"/>
          <w:noProof/>
          <w:sz w:val="22"/>
          <w:szCs w:val="22"/>
        </w:rPr>
      </w:pPr>
      <w:ins w:id="15"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"_Toc496016618"</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3.2</w:t>
        </w:r>
        <w:r w:rsidRPr="00870240">
          <w:rPr>
            <w:rFonts w:asciiTheme="minorHAnsi" w:eastAsiaTheme="minorEastAsia" w:hAnsiTheme="minorHAnsi" w:cstheme="minorBidi"/>
            <w:noProof/>
            <w:sz w:val="22"/>
            <w:szCs w:val="22"/>
          </w:rPr>
          <w:tab/>
        </w:r>
        <w:r w:rsidRPr="00870240">
          <w:rPr>
            <w:rStyle w:val="Hyperlink"/>
            <w:noProof/>
          </w:rPr>
          <w:t>ORDER TYPE</w:t>
        </w:r>
        <w:r w:rsidRPr="00870240">
          <w:rPr>
            <w:noProof/>
            <w:webHidden/>
          </w:rPr>
          <w:tab/>
        </w:r>
        <w:r w:rsidRPr="00870240">
          <w:rPr>
            <w:noProof/>
            <w:webHidden/>
          </w:rPr>
          <w:fldChar w:fldCharType="begin"/>
        </w:r>
        <w:r w:rsidRPr="00870240">
          <w:rPr>
            <w:noProof/>
            <w:webHidden/>
          </w:rPr>
          <w:instrText xml:space="preserve"> PAGEREF _Toc496016618 \h </w:instrText>
        </w:r>
        <w:r w:rsidRPr="00870240">
          <w:rPr>
            <w:noProof/>
            <w:webHidden/>
          </w:rPr>
        </w:r>
      </w:ins>
      <w:r w:rsidRPr="00870240">
        <w:rPr>
          <w:noProof/>
          <w:webHidden/>
        </w:rPr>
        <w:fldChar w:fldCharType="separate"/>
      </w:r>
      <w:ins w:id="16"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3744CEEC" w14:textId="77777777" w:rsidR="00870240" w:rsidRPr="00870240" w:rsidRDefault="00870240">
      <w:pPr>
        <w:pStyle w:val="TOC1"/>
        <w:tabs>
          <w:tab w:val="left" w:pos="720"/>
          <w:tab w:val="right" w:leader="dot" w:pos="9350"/>
        </w:tabs>
        <w:rPr>
          <w:ins w:id="17" w:author="Susan Banasiak" w:date="2017-10-17T15:14:00Z"/>
          <w:rFonts w:asciiTheme="minorHAnsi" w:eastAsiaTheme="minorEastAsia" w:hAnsiTheme="minorHAnsi" w:cstheme="minorBidi"/>
          <w:noProof/>
          <w:sz w:val="22"/>
          <w:szCs w:val="22"/>
        </w:rPr>
      </w:pPr>
      <w:ins w:id="18"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"_Toc496016619"</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4.0</w:t>
        </w:r>
        <w:r w:rsidRPr="00870240">
          <w:rPr>
            <w:rFonts w:asciiTheme="minorHAnsi" w:eastAsiaTheme="minorEastAsia" w:hAnsiTheme="minorHAnsi" w:cstheme="minorBidi"/>
            <w:noProof/>
            <w:sz w:val="22"/>
            <w:szCs w:val="22"/>
          </w:rPr>
          <w:tab/>
        </w:r>
        <w:r w:rsidRPr="00870240">
          <w:rPr>
            <w:rStyle w:val="Hyperlink"/>
            <w:noProof/>
          </w:rPr>
          <w:t>PERFORMANCE DETAILS</w:t>
        </w:r>
        <w:r w:rsidRPr="00870240">
          <w:rPr>
            <w:noProof/>
            <w:webHidden/>
          </w:rPr>
          <w:tab/>
        </w:r>
        <w:r w:rsidRPr="00870240">
          <w:rPr>
            <w:noProof/>
            <w:webHidden/>
          </w:rPr>
          <w:fldChar w:fldCharType="begin"/>
        </w:r>
        <w:r w:rsidRPr="00870240">
          <w:rPr>
            <w:noProof/>
            <w:webHidden/>
          </w:rPr>
          <w:instrText xml:space="preserve"> PAGEREF _Toc496016619 \h </w:instrText>
        </w:r>
        <w:r w:rsidRPr="00870240">
          <w:rPr>
            <w:noProof/>
            <w:webHidden/>
          </w:rPr>
        </w:r>
      </w:ins>
      <w:r w:rsidRPr="00870240">
        <w:rPr>
          <w:noProof/>
          <w:webHidden/>
        </w:rPr>
        <w:fldChar w:fldCharType="separate"/>
      </w:r>
      <w:ins w:id="19"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65C2F48C" w14:textId="77777777" w:rsidR="00870240" w:rsidRPr="00870240" w:rsidRDefault="00870240">
      <w:pPr>
        <w:pStyle w:val="TOC2"/>
        <w:tabs>
          <w:tab w:val="left" w:pos="880"/>
          <w:tab w:val="right" w:leader="dot" w:pos="9350"/>
        </w:tabs>
        <w:rPr>
          <w:ins w:id="20" w:author="Susan Banasiak" w:date="2017-10-17T15:14:00Z"/>
          <w:rFonts w:asciiTheme="minorHAnsi" w:eastAsiaTheme="minorEastAsia" w:hAnsiTheme="minorHAnsi" w:cstheme="minorBidi"/>
          <w:noProof/>
          <w:sz w:val="22"/>
          <w:szCs w:val="22"/>
        </w:rPr>
      </w:pPr>
      <w:ins w:id="21"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"_Toc496016620"</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4.1</w:t>
        </w:r>
        <w:r w:rsidRPr="00870240">
          <w:rPr>
            <w:rFonts w:asciiTheme="minorHAnsi" w:eastAsiaTheme="minorEastAsia" w:hAnsiTheme="minorHAnsi" w:cstheme="minorBidi"/>
            <w:noProof/>
            <w:sz w:val="22"/>
            <w:szCs w:val="22"/>
          </w:rPr>
          <w:tab/>
        </w:r>
        <w:r w:rsidRPr="00870240">
          <w:rPr>
            <w:rStyle w:val="Hyperlink"/>
            <w:noProof/>
          </w:rPr>
          <w:t>PERFORMANCE PERIOD</w:t>
        </w:r>
        <w:r w:rsidRPr="00870240">
          <w:rPr>
            <w:noProof/>
            <w:webHidden/>
          </w:rPr>
          <w:tab/>
        </w:r>
        <w:r w:rsidRPr="00870240">
          <w:rPr>
            <w:noProof/>
            <w:webHidden/>
          </w:rPr>
          <w:fldChar w:fldCharType="begin"/>
        </w:r>
        <w:r w:rsidRPr="00870240">
          <w:rPr>
            <w:noProof/>
            <w:webHidden/>
          </w:rPr>
          <w:instrText xml:space="preserve"> PAGEREF _Toc496016620 \h </w:instrText>
        </w:r>
        <w:r w:rsidRPr="00870240">
          <w:rPr>
            <w:noProof/>
            <w:webHidden/>
          </w:rPr>
        </w:r>
      </w:ins>
      <w:r w:rsidRPr="00870240">
        <w:rPr>
          <w:noProof/>
          <w:webHidden/>
        </w:rPr>
        <w:fldChar w:fldCharType="separate"/>
      </w:r>
      <w:ins w:id="22"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032C7D46" w14:textId="77777777" w:rsidR="00870240" w:rsidRPr="00870240" w:rsidRDefault="00870240">
      <w:pPr>
        <w:pStyle w:val="TOC2"/>
        <w:tabs>
          <w:tab w:val="left" w:pos="880"/>
          <w:tab w:val="right" w:leader="dot" w:pos="9350"/>
        </w:tabs>
        <w:rPr>
          <w:ins w:id="23" w:author="Susan Banasiak" w:date="2017-10-17T15:14:00Z"/>
          <w:rFonts w:asciiTheme="minorHAnsi" w:eastAsiaTheme="minorEastAsia" w:hAnsiTheme="minorHAnsi" w:cstheme="minorBidi"/>
          <w:noProof/>
          <w:sz w:val="22"/>
          <w:szCs w:val="22"/>
        </w:rPr>
      </w:pPr>
      <w:ins w:id="24"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"_Toc496016621"</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4.2</w:t>
        </w:r>
        <w:r w:rsidRPr="00870240">
          <w:rPr>
            <w:rFonts w:asciiTheme="minorHAnsi" w:eastAsiaTheme="minorEastAsia" w:hAnsiTheme="minorHAnsi" w:cstheme="minorBidi"/>
            <w:noProof/>
            <w:sz w:val="22"/>
            <w:szCs w:val="22"/>
          </w:rPr>
          <w:tab/>
        </w:r>
        <w:r w:rsidRPr="00870240">
          <w:rPr>
            <w:rStyle w:val="Hyperlink"/>
            <w:noProof/>
          </w:rPr>
          <w:t>PLACE OF PERFORMANCE</w:t>
        </w:r>
        <w:r w:rsidRPr="00870240">
          <w:rPr>
            <w:noProof/>
            <w:webHidden/>
          </w:rPr>
          <w:tab/>
        </w:r>
        <w:r w:rsidRPr="00870240">
          <w:rPr>
            <w:noProof/>
            <w:webHidden/>
          </w:rPr>
          <w:fldChar w:fldCharType="begin"/>
        </w:r>
        <w:r w:rsidRPr="00870240">
          <w:rPr>
            <w:noProof/>
            <w:webHidden/>
          </w:rPr>
          <w:instrText xml:space="preserve"> PAGEREF _Toc496016621 \h </w:instrText>
        </w:r>
        <w:r w:rsidRPr="00870240">
          <w:rPr>
            <w:noProof/>
            <w:webHidden/>
          </w:rPr>
        </w:r>
      </w:ins>
      <w:r w:rsidRPr="00870240">
        <w:rPr>
          <w:noProof/>
          <w:webHidden/>
        </w:rPr>
        <w:fldChar w:fldCharType="separate"/>
      </w:r>
      <w:ins w:id="25"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5CCE94CF" w14:textId="77777777" w:rsidR="00870240" w:rsidRPr="00870240" w:rsidRDefault="00870240">
      <w:pPr>
        <w:pStyle w:val="TOC2"/>
        <w:tabs>
          <w:tab w:val="left" w:pos="880"/>
          <w:tab w:val="right" w:leader="dot" w:pos="9350"/>
        </w:tabs>
        <w:rPr>
          <w:ins w:id="26" w:author="Susan Banasiak" w:date="2017-10-17T15:14:00Z"/>
          <w:rFonts w:asciiTheme="minorHAnsi" w:eastAsiaTheme="minorEastAsia" w:hAnsiTheme="minorHAnsi" w:cstheme="minorBidi"/>
          <w:noProof/>
          <w:sz w:val="22"/>
          <w:szCs w:val="22"/>
        </w:rPr>
      </w:pPr>
      <w:ins w:id="27"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"_Toc496016622"</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4.3</w:t>
        </w:r>
        <w:r w:rsidRPr="00870240">
          <w:rPr>
            <w:rFonts w:asciiTheme="minorHAnsi" w:eastAsiaTheme="minorEastAsia" w:hAnsiTheme="minorHAnsi" w:cstheme="minorBidi"/>
            <w:noProof/>
            <w:sz w:val="22"/>
            <w:szCs w:val="22"/>
          </w:rPr>
          <w:tab/>
        </w:r>
        <w:r w:rsidRPr="00870240">
          <w:rPr>
            <w:rStyle w:val="Hyperlink"/>
            <w:noProof/>
          </w:rPr>
          <w:t>TRAVEL OR SPECIAL REQUIREMENTS</w:t>
        </w:r>
        <w:r w:rsidRPr="00870240">
          <w:rPr>
            <w:noProof/>
            <w:webHidden/>
          </w:rPr>
          <w:tab/>
        </w:r>
        <w:r w:rsidRPr="00870240">
          <w:rPr>
            <w:noProof/>
            <w:webHidden/>
          </w:rPr>
          <w:fldChar w:fldCharType="begin"/>
        </w:r>
        <w:r w:rsidRPr="00870240">
          <w:rPr>
            <w:noProof/>
            <w:webHidden/>
          </w:rPr>
          <w:instrText xml:space="preserve"> PAGEREF _Toc496016622 \h </w:instrText>
        </w:r>
        <w:r w:rsidRPr="00870240">
          <w:rPr>
            <w:noProof/>
            <w:webHidden/>
          </w:rPr>
        </w:r>
      </w:ins>
      <w:r w:rsidRPr="00870240">
        <w:rPr>
          <w:noProof/>
          <w:webHidden/>
        </w:rPr>
        <w:fldChar w:fldCharType="separate"/>
      </w:r>
      <w:ins w:id="28" w:author="Susan Banasiak" w:date="2017-10-17T15:14:00Z">
        <w:r w:rsidRPr="00870240">
          <w:rPr>
            <w:noProof/>
            <w:webHidden/>
          </w:rPr>
          <w:t>6</w:t>
        </w:r>
        <w:r w:rsidRPr="00870240">
          <w:rPr>
            <w:noProof/>
            <w:webHidden/>
          </w:rPr>
          <w:fldChar w:fldCharType="end"/>
        </w:r>
        <w:r w:rsidRPr="00870240">
          <w:rPr>
            <w:rStyle w:val="Hyperlink"/>
            <w:noProof/>
          </w:rPr>
          <w:fldChar w:fldCharType="end"/>
        </w:r>
      </w:ins>
    </w:p>
    <w:p w14:paraId="7C2FB3BF" w14:textId="77777777" w:rsidR="00870240" w:rsidRPr="00870240" w:rsidRDefault="00870240">
      <w:pPr>
        <w:pStyle w:val="TOC2"/>
        <w:tabs>
          <w:tab w:val="left" w:pos="880"/>
          <w:tab w:val="right" w:leader="dot" w:pos="9350"/>
        </w:tabs>
        <w:rPr>
          <w:ins w:id="29" w:author="Susan Banasiak" w:date="2017-10-17T15:14:00Z"/>
          <w:rFonts w:asciiTheme="minorHAnsi" w:eastAsiaTheme="minorEastAsia" w:hAnsiTheme="minorHAnsi" w:cstheme="minorBidi"/>
          <w:noProof/>
          <w:sz w:val="22"/>
          <w:szCs w:val="22"/>
        </w:rPr>
      </w:pPr>
      <w:ins w:id="30"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"_Toc496016623"</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4.4</w:t>
        </w:r>
        <w:r w:rsidRPr="00870240">
          <w:rPr>
            <w:rFonts w:asciiTheme="minorHAnsi" w:eastAsiaTheme="minorEastAsia" w:hAnsiTheme="minorHAnsi" w:cstheme="minorBidi"/>
            <w:noProof/>
            <w:sz w:val="22"/>
            <w:szCs w:val="22"/>
          </w:rPr>
          <w:tab/>
        </w:r>
        <w:r w:rsidRPr="00870240">
          <w:rPr>
            <w:rStyle w:val="Hyperlink"/>
            <w:noProof/>
          </w:rPr>
          <w:t>CONTRACT MANAGEMENT</w:t>
        </w:r>
        <w:r w:rsidRPr="00870240">
          <w:rPr>
            <w:noProof/>
            <w:webHidden/>
          </w:rPr>
          <w:tab/>
        </w:r>
        <w:r w:rsidRPr="00870240">
          <w:rPr>
            <w:noProof/>
            <w:webHidden/>
          </w:rPr>
          <w:fldChar w:fldCharType="begin"/>
        </w:r>
        <w:r w:rsidRPr="00870240">
          <w:rPr>
            <w:noProof/>
            <w:webHidden/>
          </w:rPr>
          <w:instrText xml:space="preserve"> PAGEREF _Toc496016623 \h </w:instrText>
        </w:r>
        <w:r w:rsidRPr="00870240">
          <w:rPr>
            <w:noProof/>
            <w:webHidden/>
          </w:rPr>
        </w:r>
      </w:ins>
      <w:r w:rsidRPr="00870240">
        <w:rPr>
          <w:noProof/>
          <w:webHidden/>
        </w:rPr>
        <w:fldChar w:fldCharType="separate"/>
      </w:r>
      <w:ins w:id="31"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4D0FA278" w14:textId="77777777" w:rsidR="00870240" w:rsidRPr="00870240" w:rsidRDefault="00870240">
      <w:pPr>
        <w:pStyle w:val="TOC2"/>
        <w:tabs>
          <w:tab w:val="left" w:pos="880"/>
          <w:tab w:val="right" w:leader="dot" w:pos="9350"/>
        </w:tabs>
        <w:rPr>
          <w:ins w:id="32" w:author="Susan Banasiak" w:date="2017-10-17T15:14:00Z"/>
          <w:rFonts w:asciiTheme="minorHAnsi" w:eastAsiaTheme="minorEastAsia" w:hAnsiTheme="minorHAnsi" w:cstheme="minorBidi"/>
          <w:noProof/>
          <w:sz w:val="22"/>
          <w:szCs w:val="22"/>
        </w:rPr>
      </w:pPr>
      <w:ins w:id="33"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"_Toc496016624"</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4.5</w:t>
        </w:r>
        <w:r w:rsidRPr="00870240">
          <w:rPr>
            <w:rFonts w:asciiTheme="minorHAnsi" w:eastAsiaTheme="minorEastAsia" w:hAnsiTheme="minorHAnsi" w:cstheme="minorBidi"/>
            <w:noProof/>
            <w:sz w:val="22"/>
            <w:szCs w:val="22"/>
          </w:rPr>
          <w:tab/>
        </w:r>
        <w:r w:rsidRPr="00870240">
          <w:rPr>
            <w:rStyle w:val="Hyperlink"/>
            <w:noProof/>
          </w:rPr>
          <w:t>GOVERNMENT FURNISHED PROPERTY</w:t>
        </w:r>
        <w:r w:rsidRPr="00870240">
          <w:rPr>
            <w:noProof/>
            <w:webHidden/>
          </w:rPr>
          <w:tab/>
        </w:r>
        <w:r w:rsidRPr="00870240">
          <w:rPr>
            <w:noProof/>
            <w:webHidden/>
          </w:rPr>
          <w:fldChar w:fldCharType="begin"/>
        </w:r>
        <w:r w:rsidRPr="00870240">
          <w:rPr>
            <w:noProof/>
            <w:webHidden/>
          </w:rPr>
          <w:instrText xml:space="preserve"> PAGEREF _Toc496016624 \h </w:instrText>
        </w:r>
        <w:r w:rsidRPr="00870240">
          <w:rPr>
            <w:noProof/>
            <w:webHidden/>
          </w:rPr>
        </w:r>
      </w:ins>
      <w:r w:rsidRPr="00870240">
        <w:rPr>
          <w:noProof/>
          <w:webHidden/>
        </w:rPr>
        <w:fldChar w:fldCharType="separate"/>
      </w:r>
      <w:ins w:id="34"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6BD8A7A3" w14:textId="77777777" w:rsidR="00870240" w:rsidRPr="00870240" w:rsidRDefault="00870240">
      <w:pPr>
        <w:pStyle w:val="TOC2"/>
        <w:tabs>
          <w:tab w:val="left" w:pos="880"/>
          <w:tab w:val="right" w:leader="dot" w:pos="9350"/>
        </w:tabs>
        <w:rPr>
          <w:ins w:id="35" w:author="Susan Banasiak" w:date="2017-10-17T15:14:00Z"/>
          <w:rFonts w:asciiTheme="minorHAnsi" w:eastAsiaTheme="minorEastAsia" w:hAnsiTheme="minorHAnsi" w:cstheme="minorBidi"/>
          <w:noProof/>
          <w:sz w:val="22"/>
          <w:szCs w:val="22"/>
        </w:rPr>
      </w:pPr>
      <w:ins w:id="36"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"_Toc496016625"</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4.6</w:t>
        </w:r>
        <w:r w:rsidRPr="00870240">
          <w:rPr>
            <w:rFonts w:asciiTheme="minorHAnsi" w:eastAsiaTheme="minorEastAsia" w:hAnsiTheme="minorHAnsi" w:cstheme="minorBidi"/>
            <w:noProof/>
            <w:sz w:val="22"/>
            <w:szCs w:val="22"/>
          </w:rPr>
          <w:tab/>
        </w:r>
        <w:r w:rsidRPr="00870240">
          <w:rPr>
            <w:rStyle w:val="Hyperlink"/>
            <w:noProof/>
          </w:rPr>
          <w:t>SECURITY AND PRIVACY</w:t>
        </w:r>
        <w:r w:rsidRPr="00870240">
          <w:rPr>
            <w:noProof/>
            <w:webHidden/>
          </w:rPr>
          <w:tab/>
        </w:r>
        <w:r w:rsidRPr="00870240">
          <w:rPr>
            <w:noProof/>
            <w:webHidden/>
          </w:rPr>
          <w:fldChar w:fldCharType="begin"/>
        </w:r>
        <w:r w:rsidRPr="00870240">
          <w:rPr>
            <w:noProof/>
            <w:webHidden/>
          </w:rPr>
          <w:instrText xml:space="preserve"> PAGEREF _Toc496016625 \h </w:instrText>
        </w:r>
        <w:r w:rsidRPr="00870240">
          <w:rPr>
            <w:noProof/>
            <w:webHidden/>
          </w:rPr>
        </w:r>
      </w:ins>
      <w:r w:rsidRPr="00870240">
        <w:rPr>
          <w:noProof/>
          <w:webHidden/>
        </w:rPr>
        <w:fldChar w:fldCharType="separate"/>
      </w:r>
      <w:ins w:id="37"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71A41471" w14:textId="77777777" w:rsidR="00870240" w:rsidRPr="00870240" w:rsidRDefault="00870240">
      <w:pPr>
        <w:pStyle w:val="TOC3"/>
        <w:tabs>
          <w:tab w:val="left" w:pos="1320"/>
          <w:tab w:val="right" w:leader="dot" w:pos="9350"/>
        </w:tabs>
        <w:rPr>
          <w:ins w:id="38" w:author="Susan Banasiak" w:date="2017-10-17T15:14:00Z"/>
          <w:rFonts w:asciiTheme="minorHAnsi" w:eastAsiaTheme="minorEastAsia" w:hAnsiTheme="minorHAnsi" w:cstheme="minorBidi"/>
          <w:noProof/>
          <w:sz w:val="22"/>
          <w:szCs w:val="22"/>
        </w:rPr>
      </w:pPr>
      <w:ins w:id="39"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"_Toc496016626"</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4.6.1</w:t>
        </w:r>
        <w:r w:rsidRPr="00870240">
          <w:rPr>
            <w:rFonts w:asciiTheme="minorHAnsi" w:eastAsiaTheme="minorEastAsia" w:hAnsiTheme="minorHAnsi" w:cstheme="minorBidi"/>
            <w:noProof/>
            <w:sz w:val="22"/>
            <w:szCs w:val="22"/>
          </w:rPr>
          <w:tab/>
        </w:r>
        <w:r w:rsidRPr="00870240">
          <w:rPr>
            <w:rStyle w:val="Hyperlink"/>
            <w:noProof/>
          </w:rPr>
          <w:t>POSITION/TASK RISK DESIGNATION LEVEL(S)</w:t>
        </w:r>
        <w:r w:rsidRPr="00870240">
          <w:rPr>
            <w:noProof/>
            <w:webHidden/>
          </w:rPr>
          <w:tab/>
        </w:r>
        <w:r w:rsidRPr="00870240">
          <w:rPr>
            <w:noProof/>
            <w:webHidden/>
          </w:rPr>
          <w:fldChar w:fldCharType="begin"/>
        </w:r>
        <w:r w:rsidRPr="00870240">
          <w:rPr>
            <w:noProof/>
            <w:webHidden/>
          </w:rPr>
          <w:instrText xml:space="preserve"> PAGEREF _Toc496016626 \h </w:instrText>
        </w:r>
        <w:r w:rsidRPr="00870240">
          <w:rPr>
            <w:noProof/>
            <w:webHidden/>
          </w:rPr>
        </w:r>
      </w:ins>
      <w:r w:rsidRPr="00870240">
        <w:rPr>
          <w:noProof/>
          <w:webHidden/>
        </w:rPr>
        <w:fldChar w:fldCharType="separate"/>
      </w:r>
      <w:ins w:id="40" w:author="Susan Banasiak" w:date="2017-10-17T15:14:00Z">
        <w:r w:rsidRPr="00870240">
          <w:rPr>
            <w:noProof/>
            <w:webHidden/>
          </w:rPr>
          <w:t>7</w:t>
        </w:r>
        <w:r w:rsidRPr="00870240">
          <w:rPr>
            <w:noProof/>
            <w:webHidden/>
          </w:rPr>
          <w:fldChar w:fldCharType="end"/>
        </w:r>
        <w:r w:rsidRPr="00870240">
          <w:rPr>
            <w:rStyle w:val="Hyperlink"/>
            <w:noProof/>
          </w:rPr>
          <w:fldChar w:fldCharType="end"/>
        </w:r>
      </w:ins>
    </w:p>
    <w:p w14:paraId="3EB13966" w14:textId="77777777" w:rsidR="00870240" w:rsidRPr="00870240" w:rsidRDefault="00870240">
      <w:pPr>
        <w:pStyle w:val="TOC1"/>
        <w:tabs>
          <w:tab w:val="left" w:pos="720"/>
          <w:tab w:val="right" w:leader="dot" w:pos="9350"/>
        </w:tabs>
        <w:rPr>
          <w:ins w:id="41" w:author="Susan Banasiak" w:date="2017-10-17T15:14:00Z"/>
          <w:rFonts w:asciiTheme="minorHAnsi" w:eastAsiaTheme="minorEastAsia" w:hAnsiTheme="minorHAnsi" w:cstheme="minorBidi"/>
          <w:noProof/>
          <w:sz w:val="22"/>
          <w:szCs w:val="22"/>
        </w:rPr>
      </w:pPr>
      <w:ins w:id="42"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"_Toc496016627"</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5.0</w:t>
        </w:r>
        <w:r w:rsidRPr="00870240">
          <w:rPr>
            <w:rFonts w:asciiTheme="minorHAnsi" w:eastAsiaTheme="minorEastAsia" w:hAnsiTheme="minorHAnsi" w:cstheme="minorBidi"/>
            <w:noProof/>
            <w:sz w:val="22"/>
            <w:szCs w:val="22"/>
          </w:rPr>
          <w:tab/>
        </w:r>
        <w:r w:rsidRPr="00870240">
          <w:rPr>
            <w:rStyle w:val="Hyperlink"/>
            <w:noProof/>
          </w:rPr>
          <w:t>SPECIFIC TASKS AND DELIVERABLES</w:t>
        </w:r>
        <w:r w:rsidRPr="00870240">
          <w:rPr>
            <w:noProof/>
            <w:webHidden/>
          </w:rPr>
          <w:tab/>
        </w:r>
        <w:r w:rsidRPr="00870240">
          <w:rPr>
            <w:noProof/>
            <w:webHidden/>
          </w:rPr>
          <w:fldChar w:fldCharType="begin"/>
        </w:r>
        <w:r w:rsidRPr="00870240">
          <w:rPr>
            <w:noProof/>
            <w:webHidden/>
          </w:rPr>
          <w:instrText xml:space="preserve"> PAGEREF _Toc496016627 \h </w:instrText>
        </w:r>
        <w:r w:rsidRPr="00870240">
          <w:rPr>
            <w:noProof/>
            <w:webHidden/>
          </w:rPr>
        </w:r>
      </w:ins>
      <w:r w:rsidRPr="00870240">
        <w:rPr>
          <w:noProof/>
          <w:webHidden/>
        </w:rPr>
        <w:fldChar w:fldCharType="separate"/>
      </w:r>
      <w:ins w:id="43"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2FF3CBC2" w14:textId="77777777" w:rsidR="00870240" w:rsidRPr="00870240" w:rsidRDefault="00870240">
      <w:pPr>
        <w:pStyle w:val="TOC2"/>
        <w:tabs>
          <w:tab w:val="left" w:pos="880"/>
          <w:tab w:val="right" w:leader="dot" w:pos="9350"/>
        </w:tabs>
        <w:rPr>
          <w:ins w:id="44" w:author="Susan Banasiak" w:date="2017-10-17T15:14:00Z"/>
          <w:rFonts w:asciiTheme="minorHAnsi" w:eastAsiaTheme="minorEastAsia" w:hAnsiTheme="minorHAnsi" w:cstheme="minorBidi"/>
          <w:noProof/>
          <w:sz w:val="22"/>
          <w:szCs w:val="22"/>
        </w:rPr>
      </w:pPr>
      <w:ins w:id="45"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"_Toc496016628"</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5.1</w:t>
        </w:r>
        <w:r w:rsidRPr="00870240">
          <w:rPr>
            <w:rFonts w:asciiTheme="minorHAnsi" w:eastAsiaTheme="minorEastAsia" w:hAnsiTheme="minorHAnsi" w:cstheme="minorBidi"/>
            <w:noProof/>
            <w:sz w:val="22"/>
            <w:szCs w:val="22"/>
          </w:rPr>
          <w:tab/>
        </w:r>
        <w:r w:rsidRPr="00870240">
          <w:rPr>
            <w:rStyle w:val="Hyperlink"/>
            <w:noProof/>
          </w:rPr>
          <w:t>PROJECT MANAGEMENT</w:t>
        </w:r>
        <w:r w:rsidRPr="00870240">
          <w:rPr>
            <w:noProof/>
            <w:webHidden/>
          </w:rPr>
          <w:tab/>
        </w:r>
        <w:r w:rsidRPr="00870240">
          <w:rPr>
            <w:noProof/>
            <w:webHidden/>
          </w:rPr>
          <w:fldChar w:fldCharType="begin"/>
        </w:r>
        <w:r w:rsidRPr="00870240">
          <w:rPr>
            <w:noProof/>
            <w:webHidden/>
          </w:rPr>
          <w:instrText xml:space="preserve"> PAGEREF _Toc496016628 \h </w:instrText>
        </w:r>
        <w:r w:rsidRPr="00870240">
          <w:rPr>
            <w:noProof/>
            <w:webHidden/>
          </w:rPr>
        </w:r>
      </w:ins>
      <w:r w:rsidRPr="00870240">
        <w:rPr>
          <w:noProof/>
          <w:webHidden/>
        </w:rPr>
        <w:fldChar w:fldCharType="separate"/>
      </w:r>
      <w:ins w:id="46"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36DC92D1" w14:textId="77777777" w:rsidR="00870240" w:rsidRPr="00870240" w:rsidRDefault="00870240">
      <w:pPr>
        <w:pStyle w:val="TOC3"/>
        <w:tabs>
          <w:tab w:val="left" w:pos="1320"/>
          <w:tab w:val="right" w:leader="dot" w:pos="9350"/>
        </w:tabs>
        <w:rPr>
          <w:ins w:id="47" w:author="Susan Banasiak" w:date="2017-10-17T15:14:00Z"/>
          <w:rFonts w:asciiTheme="minorHAnsi" w:eastAsiaTheme="minorEastAsia" w:hAnsiTheme="minorHAnsi" w:cstheme="minorBidi"/>
          <w:noProof/>
          <w:sz w:val="22"/>
          <w:szCs w:val="22"/>
        </w:rPr>
      </w:pPr>
      <w:ins w:id="48"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"_Toc496016629"</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5.1.1</w:t>
        </w:r>
        <w:r w:rsidRPr="00870240">
          <w:rPr>
            <w:rFonts w:asciiTheme="minorHAnsi" w:eastAsiaTheme="minorEastAsia" w:hAnsiTheme="minorHAnsi" w:cstheme="minorBidi"/>
            <w:noProof/>
            <w:sz w:val="22"/>
            <w:szCs w:val="22"/>
          </w:rPr>
          <w:tab/>
        </w:r>
        <w:r w:rsidRPr="00870240">
          <w:rPr>
            <w:rStyle w:val="Hyperlink"/>
            <w:noProof/>
          </w:rPr>
          <w:t>CONTRACTOR PROJECT MANAGEMENT PLAN</w:t>
        </w:r>
        <w:r w:rsidRPr="00870240">
          <w:rPr>
            <w:noProof/>
            <w:webHidden/>
          </w:rPr>
          <w:tab/>
        </w:r>
        <w:r w:rsidRPr="00870240">
          <w:rPr>
            <w:noProof/>
            <w:webHidden/>
          </w:rPr>
          <w:fldChar w:fldCharType="begin"/>
        </w:r>
        <w:r w:rsidRPr="00870240">
          <w:rPr>
            <w:noProof/>
            <w:webHidden/>
          </w:rPr>
          <w:instrText xml:space="preserve"> PAGEREF _Toc496016629 \h </w:instrText>
        </w:r>
        <w:r w:rsidRPr="00870240">
          <w:rPr>
            <w:noProof/>
            <w:webHidden/>
          </w:rPr>
        </w:r>
      </w:ins>
      <w:r w:rsidRPr="00870240">
        <w:rPr>
          <w:noProof/>
          <w:webHidden/>
        </w:rPr>
        <w:fldChar w:fldCharType="separate"/>
      </w:r>
      <w:ins w:id="49" w:author="Susan Banasiak" w:date="2017-10-17T15:14:00Z">
        <w:r w:rsidRPr="00870240">
          <w:rPr>
            <w:noProof/>
            <w:webHidden/>
          </w:rPr>
          <w:t>8</w:t>
        </w:r>
        <w:r w:rsidRPr="00870240">
          <w:rPr>
            <w:noProof/>
            <w:webHidden/>
          </w:rPr>
          <w:fldChar w:fldCharType="end"/>
        </w:r>
        <w:r w:rsidRPr="00870240">
          <w:rPr>
            <w:rStyle w:val="Hyperlink"/>
            <w:noProof/>
          </w:rPr>
          <w:fldChar w:fldCharType="end"/>
        </w:r>
      </w:ins>
    </w:p>
    <w:p w14:paraId="46F91E63" w14:textId="77777777" w:rsidR="00870240" w:rsidRPr="00870240" w:rsidRDefault="00870240">
      <w:pPr>
        <w:pStyle w:val="TOC3"/>
        <w:tabs>
          <w:tab w:val="left" w:pos="1320"/>
          <w:tab w:val="right" w:leader="dot" w:pos="9350"/>
        </w:tabs>
        <w:rPr>
          <w:ins w:id="50" w:author="Susan Banasiak" w:date="2017-10-17T15:14:00Z"/>
          <w:rFonts w:asciiTheme="minorHAnsi" w:eastAsiaTheme="minorEastAsia" w:hAnsiTheme="minorHAnsi" w:cstheme="minorBidi"/>
          <w:noProof/>
          <w:sz w:val="22"/>
          <w:szCs w:val="22"/>
        </w:rPr>
      </w:pPr>
      <w:ins w:id="51"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"_Toc496016630"</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noProof/>
          </w:rPr>
          <w:t>5.1.2</w:t>
        </w:r>
        <w:r w:rsidRPr="00870240">
          <w:rPr>
            <w:rFonts w:asciiTheme="minorHAnsi" w:eastAsiaTheme="minorEastAsia" w:hAnsiTheme="minorHAnsi" w:cstheme="minorBidi"/>
            <w:noProof/>
            <w:sz w:val="22"/>
            <w:szCs w:val="22"/>
          </w:rPr>
          <w:tab/>
        </w:r>
        <w:r w:rsidRPr="00870240">
          <w:rPr>
            <w:rStyle w:val="Hyperlink"/>
            <w:noProof/>
          </w:rPr>
          <w:t>REPORTING REQUIREMENTS</w:t>
        </w:r>
        <w:r w:rsidRPr="00870240">
          <w:rPr>
            <w:noProof/>
            <w:webHidden/>
          </w:rPr>
          <w:tab/>
        </w:r>
        <w:r w:rsidRPr="00870240">
          <w:rPr>
            <w:noProof/>
            <w:webHidden/>
          </w:rPr>
          <w:fldChar w:fldCharType="begin"/>
        </w:r>
        <w:r w:rsidRPr="00870240">
          <w:rPr>
            <w:noProof/>
            <w:webHidden/>
          </w:rPr>
          <w:instrText xml:space="preserve"> PAGEREF _Toc496016630 \h </w:instrText>
        </w:r>
        <w:r w:rsidRPr="00870240">
          <w:rPr>
            <w:noProof/>
            <w:webHidden/>
          </w:rPr>
        </w:r>
      </w:ins>
      <w:r w:rsidRPr="00870240">
        <w:rPr>
          <w:noProof/>
          <w:webHidden/>
        </w:rPr>
        <w:fldChar w:fldCharType="separate"/>
      </w:r>
      <w:ins w:id="52" w:author="Susan Banasiak" w:date="2017-10-17T15:14:00Z">
        <w:r w:rsidRPr="00870240">
          <w:rPr>
            <w:noProof/>
            <w:webHidden/>
          </w:rPr>
          <w:t>9</w:t>
        </w:r>
        <w:r w:rsidRPr="00870240">
          <w:rPr>
            <w:noProof/>
            <w:webHidden/>
          </w:rPr>
          <w:fldChar w:fldCharType="end"/>
        </w:r>
        <w:r w:rsidRPr="00870240">
          <w:rPr>
            <w:rStyle w:val="Hyperlink"/>
            <w:noProof/>
          </w:rPr>
          <w:fldChar w:fldCharType="end"/>
        </w:r>
      </w:ins>
    </w:p>
    <w:p w14:paraId="5E0F9A39" w14:textId="77777777" w:rsidR="00870240" w:rsidRPr="00870240" w:rsidRDefault="00870240">
      <w:pPr>
        <w:pStyle w:val="TOC3"/>
        <w:tabs>
          <w:tab w:val="left" w:pos="1320"/>
          <w:tab w:val="right" w:leader="dot" w:pos="9350"/>
        </w:tabs>
        <w:rPr>
          <w:ins w:id="53" w:author="Susan Banasiak" w:date="2017-10-17T15:14:00Z"/>
          <w:rFonts w:asciiTheme="minorHAnsi" w:eastAsiaTheme="minorEastAsia" w:hAnsiTheme="minorHAnsi" w:cstheme="minorBidi"/>
          <w:noProof/>
          <w:sz w:val="22"/>
          <w:szCs w:val="22"/>
        </w:rPr>
      </w:pPr>
      <w:ins w:id="54"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"_Toc496016631"</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rFonts w:cs="Arial"/>
            <w:bCs/>
            <w:iCs/>
            <w:noProof/>
            <w:kern w:val="32"/>
          </w:rPr>
          <w:t>5.1.3</w:t>
        </w:r>
        <w:r w:rsidRPr="00870240">
          <w:rPr>
            <w:rFonts w:asciiTheme="minorHAnsi" w:eastAsiaTheme="minorEastAsia" w:hAnsiTheme="minorHAnsi" w:cstheme="minorBidi"/>
            <w:noProof/>
            <w:sz w:val="22"/>
            <w:szCs w:val="22"/>
          </w:rPr>
          <w:tab/>
        </w:r>
        <w:r w:rsidRPr="00870240">
          <w:rPr>
            <w:rStyle w:val="Hyperlink"/>
            <w:rFonts w:cs="Arial"/>
            <w:bCs/>
            <w:iCs/>
            <w:noProof/>
            <w:kern w:val="32"/>
          </w:rPr>
          <w:t>RATIONAL TOOLS USAGE</w:t>
        </w:r>
        <w:r w:rsidRPr="00870240">
          <w:rPr>
            <w:noProof/>
            <w:webHidden/>
          </w:rPr>
          <w:tab/>
        </w:r>
        <w:r w:rsidRPr="00870240">
          <w:rPr>
            <w:noProof/>
            <w:webHidden/>
          </w:rPr>
          <w:fldChar w:fldCharType="begin"/>
        </w:r>
        <w:r w:rsidRPr="00870240">
          <w:rPr>
            <w:noProof/>
            <w:webHidden/>
          </w:rPr>
          <w:instrText xml:space="preserve"> PAGEREF _Toc496016631 \h </w:instrText>
        </w:r>
        <w:r w:rsidRPr="00870240">
          <w:rPr>
            <w:noProof/>
            <w:webHidden/>
          </w:rPr>
        </w:r>
      </w:ins>
      <w:r w:rsidRPr="00870240">
        <w:rPr>
          <w:noProof/>
          <w:webHidden/>
        </w:rPr>
        <w:fldChar w:fldCharType="separate"/>
      </w:r>
      <w:ins w:id="55" w:author="Susan Banasiak" w:date="2017-10-17T15:14:00Z">
        <w:r w:rsidRPr="00870240">
          <w:rPr>
            <w:noProof/>
            <w:webHidden/>
          </w:rPr>
          <w:t>9</w:t>
        </w:r>
        <w:r w:rsidRPr="00870240">
          <w:rPr>
            <w:noProof/>
            <w:webHidden/>
          </w:rPr>
          <w:fldChar w:fldCharType="end"/>
        </w:r>
        <w:r w:rsidRPr="00870240">
          <w:rPr>
            <w:rStyle w:val="Hyperlink"/>
            <w:noProof/>
          </w:rPr>
          <w:fldChar w:fldCharType="end"/>
        </w:r>
      </w:ins>
    </w:p>
    <w:p w14:paraId="179C69E1" w14:textId="77777777" w:rsidR="00870240" w:rsidRPr="00870240" w:rsidRDefault="00870240">
      <w:pPr>
        <w:pStyle w:val="TOC3"/>
        <w:tabs>
          <w:tab w:val="left" w:pos="1320"/>
          <w:tab w:val="right" w:leader="dot" w:pos="9350"/>
        </w:tabs>
        <w:rPr>
          <w:ins w:id="56" w:author="Susan Banasiak" w:date="2017-10-17T15:14:00Z"/>
          <w:rFonts w:asciiTheme="minorHAnsi" w:eastAsiaTheme="minorEastAsia" w:hAnsiTheme="minorHAnsi" w:cstheme="minorBidi"/>
          <w:noProof/>
          <w:sz w:val="22"/>
          <w:szCs w:val="22"/>
          <w:rPrChange w:id="57" w:author="Susan Banasiak" w:date="2017-10-17T15:14:00Z">
            <w:rPr>
              <w:ins w:id="58" w:author="Susan Banasiak" w:date="2017-10-17T15:14:00Z"/>
              <w:rFonts w:asciiTheme="minorHAnsi" w:eastAsiaTheme="minorEastAsia" w:hAnsiTheme="minorHAnsi" w:cstheme="minorBidi"/>
              <w:noProof/>
              <w:sz w:val="22"/>
              <w:szCs w:val="22"/>
            </w:rPr>
          </w:rPrChange>
        </w:rPr>
      </w:pPr>
      <w:ins w:id="59" w:author="Susan Banasiak" w:date="2017-10-17T15:14:00Z">
        <w:r w:rsidRPr="00870240">
          <w:rPr>
            <w:rStyle w:val="Hyperlink"/>
            <w:noProof/>
          </w:rPr>
          <w:fldChar w:fldCharType="begin"/>
        </w:r>
        <w:r w:rsidRPr="00870240">
          <w:rPr>
            <w:rStyle w:val="Hyperlink"/>
            <w:noProof/>
          </w:rPr>
          <w:instrText xml:space="preserve"> </w:instrText>
        </w:r>
        <w:r w:rsidRPr="00870240">
          <w:rPr>
            <w:noProof/>
          </w:rPr>
          <w:instrText>HYPERLINK \l "_Toc496016632"</w:instrText>
        </w:r>
        <w:r w:rsidRPr="00870240">
          <w:rPr>
            <w:rStyle w:val="Hyperlink"/>
            <w:noProof/>
          </w:rPr>
          <w:instrText xml:space="preserve"> </w:instrText>
        </w:r>
        <w:r w:rsidRPr="00870240">
          <w:rPr>
            <w:rStyle w:val="Hyperlink"/>
            <w:noProof/>
          </w:rPr>
        </w:r>
        <w:r w:rsidRPr="00870240">
          <w:rPr>
            <w:rStyle w:val="Hyperlink"/>
            <w:noProof/>
          </w:rPr>
          <w:fldChar w:fldCharType="separate"/>
        </w:r>
        <w:r w:rsidRPr="00870240">
          <w:rPr>
            <w:rStyle w:val="Hyperlink"/>
            <w:rFonts w:cs="Arial"/>
            <w:bCs/>
            <w:iCs/>
            <w:noProof/>
            <w:kern w:val="32"/>
            <w:rPrChange w:id="60" w:author="Susan Banasiak" w:date="2017-10-17T15:14:00Z">
              <w:rPr>
                <w:rStyle w:val="Hyperlink"/>
                <w:rFonts w:cs="Arial"/>
                <w:b/>
                <w:bCs/>
                <w:iCs/>
                <w:noProof/>
                <w:kern w:val="32"/>
              </w:rPr>
            </w:rPrChange>
          </w:rPr>
          <w:t>5.1.4</w:t>
        </w:r>
        <w:r w:rsidRPr="00870240">
          <w:rPr>
            <w:rFonts w:asciiTheme="minorHAnsi" w:eastAsiaTheme="minorEastAsia" w:hAnsiTheme="minorHAnsi" w:cstheme="minorBidi"/>
            <w:noProof/>
            <w:sz w:val="22"/>
            <w:szCs w:val="22"/>
          </w:rPr>
          <w:tab/>
        </w:r>
        <w:r w:rsidRPr="00870240">
          <w:rPr>
            <w:rStyle w:val="Hyperlink"/>
            <w:rFonts w:cs="Arial"/>
            <w:bCs/>
            <w:iCs/>
            <w:noProof/>
            <w:kern w:val="32"/>
            <w:rPrChange w:id="61" w:author="Susan Banasiak" w:date="2017-10-17T15:14:00Z">
              <w:rPr>
                <w:rStyle w:val="Hyperlink"/>
                <w:rFonts w:cs="Arial"/>
                <w:b/>
                <w:bCs/>
                <w:iCs/>
                <w:noProof/>
                <w:kern w:val="32"/>
              </w:rPr>
            </w:rPrChange>
          </w:rPr>
          <w:t>PRIVACY &amp; HIPAA TRAINING</w:t>
        </w:r>
        <w:r w:rsidRPr="00870240">
          <w:rPr>
            <w:noProof/>
            <w:webHidden/>
          </w:rPr>
          <w:tab/>
        </w:r>
        <w:r w:rsidRPr="00870240">
          <w:rPr>
            <w:noProof/>
            <w:webHidden/>
            <w:rPrChange w:id="62" w:author="Susan Banasiak" w:date="2017-10-17T15:14:00Z">
              <w:rPr>
                <w:noProof/>
                <w:webHidden/>
              </w:rPr>
            </w:rPrChange>
          </w:rPr>
          <w:fldChar w:fldCharType="begin"/>
        </w:r>
        <w:r w:rsidRPr="00870240">
          <w:rPr>
            <w:noProof/>
            <w:webHidden/>
            <w:rPrChange w:id="63" w:author="Susan Banasiak" w:date="2017-10-17T15:14:00Z">
              <w:rPr>
                <w:noProof/>
                <w:webHidden/>
              </w:rPr>
            </w:rPrChange>
          </w:rPr>
          <w:instrText xml:space="preserve"> PAGEREF _Toc496016632 \h </w:instrText>
        </w:r>
        <w:r w:rsidRPr="00870240">
          <w:rPr>
            <w:noProof/>
            <w:webHidden/>
            <w:rPrChange w:id="64" w:author="Susan Banasiak" w:date="2017-10-17T15:14:00Z">
              <w:rPr>
                <w:noProof/>
                <w:webHidden/>
              </w:rPr>
            </w:rPrChange>
          </w:rPr>
        </w:r>
      </w:ins>
      <w:r w:rsidRPr="00870240">
        <w:rPr>
          <w:noProof/>
          <w:webHidden/>
          <w:rPrChange w:id="65" w:author="Susan Banasiak" w:date="2017-10-17T15:14:00Z">
            <w:rPr>
              <w:noProof/>
              <w:webHidden/>
            </w:rPr>
          </w:rPrChange>
        </w:rPr>
        <w:fldChar w:fldCharType="separate"/>
      </w:r>
      <w:ins w:id="66" w:author="Susan Banasiak" w:date="2017-10-17T15:14:00Z">
        <w:r w:rsidRPr="00870240">
          <w:rPr>
            <w:noProof/>
            <w:webHidden/>
            <w:rPrChange w:id="67" w:author="Susan Banasiak" w:date="2017-10-17T15:14:00Z">
              <w:rPr>
                <w:noProof/>
                <w:webHidden/>
              </w:rPr>
            </w:rPrChange>
          </w:rPr>
          <w:t>10</w:t>
        </w:r>
        <w:r w:rsidRPr="00870240">
          <w:rPr>
            <w:noProof/>
            <w:webHidden/>
            <w:rPrChange w:id="68" w:author="Susan Banasiak" w:date="2017-10-17T15:14:00Z">
              <w:rPr>
                <w:noProof/>
                <w:webHidden/>
              </w:rPr>
            </w:rPrChange>
          </w:rPr>
          <w:fldChar w:fldCharType="end"/>
        </w:r>
        <w:r w:rsidRPr="00870240">
          <w:rPr>
            <w:rStyle w:val="Hyperlink"/>
            <w:noProof/>
            <w:rPrChange w:id="69" w:author="Susan Banasiak" w:date="2017-10-17T15:14:00Z">
              <w:rPr>
                <w:rStyle w:val="Hyperlink"/>
                <w:noProof/>
              </w:rPr>
            </w:rPrChange>
          </w:rPr>
          <w:fldChar w:fldCharType="end"/>
        </w:r>
      </w:ins>
    </w:p>
    <w:p w14:paraId="6696A92A" w14:textId="77777777" w:rsidR="00870240" w:rsidRPr="00870240" w:rsidRDefault="00870240">
      <w:pPr>
        <w:pStyle w:val="TOC3"/>
        <w:tabs>
          <w:tab w:val="left" w:pos="1320"/>
          <w:tab w:val="right" w:leader="dot" w:pos="9350"/>
        </w:tabs>
        <w:rPr>
          <w:ins w:id="70" w:author="Susan Banasiak" w:date="2017-10-17T15:14:00Z"/>
          <w:rFonts w:asciiTheme="minorHAnsi" w:eastAsiaTheme="minorEastAsia" w:hAnsiTheme="minorHAnsi" w:cstheme="minorBidi"/>
          <w:noProof/>
          <w:sz w:val="22"/>
          <w:szCs w:val="22"/>
          <w:rPrChange w:id="71" w:author="Susan Banasiak" w:date="2017-10-17T15:14:00Z">
            <w:rPr>
              <w:ins w:id="72" w:author="Susan Banasiak" w:date="2017-10-17T15:14:00Z"/>
              <w:rFonts w:asciiTheme="minorHAnsi" w:eastAsiaTheme="minorEastAsia" w:hAnsiTheme="minorHAnsi" w:cstheme="minorBidi"/>
              <w:noProof/>
              <w:sz w:val="22"/>
              <w:szCs w:val="22"/>
            </w:rPr>
          </w:rPrChange>
        </w:rPr>
      </w:pPr>
      <w:ins w:id="73" w:author="Susan Banasiak" w:date="2017-10-17T15:14:00Z">
        <w:r w:rsidRPr="00870240">
          <w:rPr>
            <w:rStyle w:val="Hyperlink"/>
            <w:noProof/>
            <w:rPrChange w:id="74" w:author="Susan Banasiak" w:date="2017-10-17T15:14:00Z">
              <w:rPr>
                <w:rStyle w:val="Hyperlink"/>
                <w:noProof/>
              </w:rPr>
            </w:rPrChange>
          </w:rPr>
          <w:fldChar w:fldCharType="begin"/>
        </w:r>
        <w:r w:rsidRPr="00870240">
          <w:rPr>
            <w:rStyle w:val="Hyperlink"/>
            <w:noProof/>
            <w:rPrChange w:id="75" w:author="Susan Banasiak" w:date="2017-10-17T15:14:00Z">
              <w:rPr>
                <w:rStyle w:val="Hyperlink"/>
                <w:noProof/>
              </w:rPr>
            </w:rPrChange>
          </w:rPr>
          <w:instrText xml:space="preserve"> </w:instrText>
        </w:r>
        <w:r w:rsidRPr="00870240">
          <w:rPr>
            <w:noProof/>
            <w:rPrChange w:id="76" w:author="Susan Banasiak" w:date="2017-10-17T15:14:00Z">
              <w:rPr>
                <w:noProof/>
              </w:rPr>
            </w:rPrChange>
          </w:rPr>
          <w:instrText>HYPERLINK \l "_Toc496016633"</w:instrText>
        </w:r>
        <w:r w:rsidRPr="00870240">
          <w:rPr>
            <w:rStyle w:val="Hyperlink"/>
            <w:noProof/>
            <w:rPrChange w:id="77" w:author="Susan Banasiak" w:date="2017-10-17T15:14:00Z">
              <w:rPr>
                <w:rStyle w:val="Hyperlink"/>
                <w:noProof/>
              </w:rPr>
            </w:rPrChange>
          </w:rPr>
          <w:instrText xml:space="preserve"> </w:instrText>
        </w:r>
        <w:r w:rsidRPr="00870240">
          <w:rPr>
            <w:rStyle w:val="Hyperlink"/>
            <w:noProof/>
            <w:rPrChange w:id="78" w:author="Susan Banasiak" w:date="2017-10-17T15:14:00Z">
              <w:rPr>
                <w:rStyle w:val="Hyperlink"/>
                <w:noProof/>
              </w:rPr>
            </w:rPrChange>
          </w:rPr>
        </w:r>
        <w:r w:rsidRPr="00870240">
          <w:rPr>
            <w:rStyle w:val="Hyperlink"/>
            <w:noProof/>
            <w:rPrChange w:id="79" w:author="Susan Banasiak" w:date="2017-10-17T15:14:00Z">
              <w:rPr>
                <w:rStyle w:val="Hyperlink"/>
                <w:noProof/>
              </w:rPr>
            </w:rPrChange>
          </w:rPr>
          <w:fldChar w:fldCharType="separate"/>
        </w:r>
        <w:r w:rsidRPr="00870240">
          <w:rPr>
            <w:rStyle w:val="Hyperlink"/>
            <w:rFonts w:cs="Arial"/>
            <w:bCs/>
            <w:iCs/>
            <w:noProof/>
            <w:kern w:val="32"/>
            <w:rPrChange w:id="80" w:author="Susan Banasiak" w:date="2017-10-17T15:14:00Z">
              <w:rPr>
                <w:rStyle w:val="Hyperlink"/>
                <w:rFonts w:cs="Arial"/>
                <w:b/>
                <w:bCs/>
                <w:iCs/>
                <w:noProof/>
                <w:kern w:val="32"/>
              </w:rPr>
            </w:rPrChange>
          </w:rPr>
          <w:t>5.1.5</w:t>
        </w:r>
        <w:r w:rsidRPr="00870240">
          <w:rPr>
            <w:rFonts w:asciiTheme="minorHAnsi" w:eastAsiaTheme="minorEastAsia" w:hAnsiTheme="minorHAnsi" w:cstheme="minorBidi"/>
            <w:noProof/>
            <w:sz w:val="22"/>
            <w:szCs w:val="22"/>
            <w:rPrChange w:id="81"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82" w:author="Susan Banasiak" w:date="2017-10-17T15:14:00Z">
              <w:rPr>
                <w:rStyle w:val="Hyperlink"/>
                <w:rFonts w:cs="Arial"/>
                <w:b/>
                <w:bCs/>
                <w:iCs/>
                <w:noProof/>
                <w:kern w:val="32"/>
              </w:rPr>
            </w:rPrChange>
          </w:rPr>
          <w:t>ONBOARDING STATUS</w:t>
        </w:r>
        <w:r w:rsidRPr="00870240">
          <w:rPr>
            <w:noProof/>
            <w:webHidden/>
            <w:rPrChange w:id="83" w:author="Susan Banasiak" w:date="2017-10-17T15:14:00Z">
              <w:rPr>
                <w:noProof/>
                <w:webHidden/>
              </w:rPr>
            </w:rPrChange>
          </w:rPr>
          <w:tab/>
        </w:r>
        <w:r w:rsidRPr="00870240">
          <w:rPr>
            <w:noProof/>
            <w:webHidden/>
            <w:rPrChange w:id="84" w:author="Susan Banasiak" w:date="2017-10-17T15:14:00Z">
              <w:rPr>
                <w:noProof/>
                <w:webHidden/>
              </w:rPr>
            </w:rPrChange>
          </w:rPr>
          <w:fldChar w:fldCharType="begin"/>
        </w:r>
        <w:r w:rsidRPr="00870240">
          <w:rPr>
            <w:noProof/>
            <w:webHidden/>
            <w:rPrChange w:id="85" w:author="Susan Banasiak" w:date="2017-10-17T15:14:00Z">
              <w:rPr>
                <w:noProof/>
                <w:webHidden/>
              </w:rPr>
            </w:rPrChange>
          </w:rPr>
          <w:instrText xml:space="preserve"> PAGEREF _Toc496016633 \h </w:instrText>
        </w:r>
        <w:r w:rsidRPr="00870240">
          <w:rPr>
            <w:noProof/>
            <w:webHidden/>
            <w:rPrChange w:id="86" w:author="Susan Banasiak" w:date="2017-10-17T15:14:00Z">
              <w:rPr>
                <w:noProof/>
                <w:webHidden/>
              </w:rPr>
            </w:rPrChange>
          </w:rPr>
        </w:r>
      </w:ins>
      <w:r w:rsidRPr="00870240">
        <w:rPr>
          <w:noProof/>
          <w:webHidden/>
          <w:rPrChange w:id="87" w:author="Susan Banasiak" w:date="2017-10-17T15:14:00Z">
            <w:rPr>
              <w:noProof/>
              <w:webHidden/>
            </w:rPr>
          </w:rPrChange>
        </w:rPr>
        <w:fldChar w:fldCharType="separate"/>
      </w:r>
      <w:ins w:id="88" w:author="Susan Banasiak" w:date="2017-10-17T15:14:00Z">
        <w:r w:rsidRPr="00870240">
          <w:rPr>
            <w:noProof/>
            <w:webHidden/>
            <w:rPrChange w:id="89" w:author="Susan Banasiak" w:date="2017-10-17T15:14:00Z">
              <w:rPr>
                <w:noProof/>
                <w:webHidden/>
              </w:rPr>
            </w:rPrChange>
          </w:rPr>
          <w:t>11</w:t>
        </w:r>
        <w:r w:rsidRPr="00870240">
          <w:rPr>
            <w:noProof/>
            <w:webHidden/>
            <w:rPrChange w:id="90" w:author="Susan Banasiak" w:date="2017-10-17T15:14:00Z">
              <w:rPr>
                <w:noProof/>
                <w:webHidden/>
              </w:rPr>
            </w:rPrChange>
          </w:rPr>
          <w:fldChar w:fldCharType="end"/>
        </w:r>
        <w:r w:rsidRPr="00870240">
          <w:rPr>
            <w:rStyle w:val="Hyperlink"/>
            <w:noProof/>
            <w:rPrChange w:id="91" w:author="Susan Banasiak" w:date="2017-10-17T15:14:00Z">
              <w:rPr>
                <w:rStyle w:val="Hyperlink"/>
                <w:noProof/>
              </w:rPr>
            </w:rPrChange>
          </w:rPr>
          <w:fldChar w:fldCharType="end"/>
        </w:r>
      </w:ins>
    </w:p>
    <w:p w14:paraId="3CE49496" w14:textId="77777777" w:rsidR="00870240" w:rsidRPr="00870240" w:rsidRDefault="00870240">
      <w:pPr>
        <w:pStyle w:val="TOC3"/>
        <w:tabs>
          <w:tab w:val="left" w:pos="1320"/>
          <w:tab w:val="right" w:leader="dot" w:pos="9350"/>
        </w:tabs>
        <w:rPr>
          <w:ins w:id="92" w:author="Susan Banasiak" w:date="2017-10-17T15:14:00Z"/>
          <w:rFonts w:asciiTheme="minorHAnsi" w:eastAsiaTheme="minorEastAsia" w:hAnsiTheme="minorHAnsi" w:cstheme="minorBidi"/>
          <w:noProof/>
          <w:sz w:val="22"/>
          <w:szCs w:val="22"/>
          <w:rPrChange w:id="93" w:author="Susan Banasiak" w:date="2017-10-17T15:14:00Z">
            <w:rPr>
              <w:ins w:id="94" w:author="Susan Banasiak" w:date="2017-10-17T15:14:00Z"/>
              <w:rFonts w:asciiTheme="minorHAnsi" w:eastAsiaTheme="minorEastAsia" w:hAnsiTheme="minorHAnsi" w:cstheme="minorBidi"/>
              <w:noProof/>
              <w:sz w:val="22"/>
              <w:szCs w:val="22"/>
            </w:rPr>
          </w:rPrChange>
        </w:rPr>
      </w:pPr>
      <w:ins w:id="95" w:author="Susan Banasiak" w:date="2017-10-17T15:14:00Z">
        <w:r w:rsidRPr="00870240">
          <w:rPr>
            <w:rStyle w:val="Hyperlink"/>
            <w:noProof/>
            <w:rPrChange w:id="96" w:author="Susan Banasiak" w:date="2017-10-17T15:14:00Z">
              <w:rPr>
                <w:rStyle w:val="Hyperlink"/>
                <w:noProof/>
              </w:rPr>
            </w:rPrChange>
          </w:rPr>
          <w:fldChar w:fldCharType="begin"/>
        </w:r>
        <w:r w:rsidRPr="00870240">
          <w:rPr>
            <w:rStyle w:val="Hyperlink"/>
            <w:noProof/>
            <w:rPrChange w:id="97" w:author="Susan Banasiak" w:date="2017-10-17T15:14:00Z">
              <w:rPr>
                <w:rStyle w:val="Hyperlink"/>
                <w:noProof/>
              </w:rPr>
            </w:rPrChange>
          </w:rPr>
          <w:instrText xml:space="preserve"> </w:instrText>
        </w:r>
        <w:r w:rsidRPr="00870240">
          <w:rPr>
            <w:noProof/>
            <w:rPrChange w:id="98" w:author="Susan Banasiak" w:date="2017-10-17T15:14:00Z">
              <w:rPr>
                <w:noProof/>
              </w:rPr>
            </w:rPrChange>
          </w:rPr>
          <w:instrText>HYPERLINK \l "_Toc496016634"</w:instrText>
        </w:r>
        <w:r w:rsidRPr="00870240">
          <w:rPr>
            <w:rStyle w:val="Hyperlink"/>
            <w:noProof/>
            <w:rPrChange w:id="99" w:author="Susan Banasiak" w:date="2017-10-17T15:14:00Z">
              <w:rPr>
                <w:rStyle w:val="Hyperlink"/>
                <w:noProof/>
              </w:rPr>
            </w:rPrChange>
          </w:rPr>
          <w:instrText xml:space="preserve"> </w:instrText>
        </w:r>
        <w:r w:rsidRPr="00870240">
          <w:rPr>
            <w:rStyle w:val="Hyperlink"/>
            <w:noProof/>
            <w:rPrChange w:id="100" w:author="Susan Banasiak" w:date="2017-10-17T15:14:00Z">
              <w:rPr>
                <w:rStyle w:val="Hyperlink"/>
                <w:noProof/>
              </w:rPr>
            </w:rPrChange>
          </w:rPr>
        </w:r>
        <w:r w:rsidRPr="00870240">
          <w:rPr>
            <w:rStyle w:val="Hyperlink"/>
            <w:noProof/>
            <w:rPrChange w:id="101" w:author="Susan Banasiak" w:date="2017-10-17T15:14:00Z">
              <w:rPr>
                <w:rStyle w:val="Hyperlink"/>
                <w:noProof/>
              </w:rPr>
            </w:rPrChange>
          </w:rPr>
          <w:fldChar w:fldCharType="separate"/>
        </w:r>
        <w:r w:rsidRPr="00870240">
          <w:rPr>
            <w:rStyle w:val="Hyperlink"/>
            <w:noProof/>
            <w:rPrChange w:id="102" w:author="Susan Banasiak" w:date="2017-10-17T15:14:00Z">
              <w:rPr>
                <w:rStyle w:val="Hyperlink"/>
                <w:noProof/>
              </w:rPr>
            </w:rPrChange>
          </w:rPr>
          <w:t>5.1.6</w:t>
        </w:r>
        <w:r w:rsidRPr="00870240">
          <w:rPr>
            <w:rFonts w:asciiTheme="minorHAnsi" w:eastAsiaTheme="minorEastAsia" w:hAnsiTheme="minorHAnsi" w:cstheme="minorBidi"/>
            <w:noProof/>
            <w:sz w:val="22"/>
            <w:szCs w:val="22"/>
            <w:rPrChange w:id="103"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104" w:author="Susan Banasiak" w:date="2017-10-17T15:14:00Z">
              <w:rPr>
                <w:rStyle w:val="Hyperlink"/>
                <w:noProof/>
              </w:rPr>
            </w:rPrChange>
          </w:rPr>
          <w:t>TECHNICAL KICKOFF MEETING</w:t>
        </w:r>
        <w:r w:rsidRPr="00870240">
          <w:rPr>
            <w:noProof/>
            <w:webHidden/>
            <w:rPrChange w:id="105" w:author="Susan Banasiak" w:date="2017-10-17T15:14:00Z">
              <w:rPr>
                <w:noProof/>
                <w:webHidden/>
              </w:rPr>
            </w:rPrChange>
          </w:rPr>
          <w:tab/>
        </w:r>
        <w:r w:rsidRPr="00870240">
          <w:rPr>
            <w:noProof/>
            <w:webHidden/>
            <w:rPrChange w:id="106" w:author="Susan Banasiak" w:date="2017-10-17T15:14:00Z">
              <w:rPr>
                <w:noProof/>
                <w:webHidden/>
              </w:rPr>
            </w:rPrChange>
          </w:rPr>
          <w:fldChar w:fldCharType="begin"/>
        </w:r>
        <w:r w:rsidRPr="00870240">
          <w:rPr>
            <w:noProof/>
            <w:webHidden/>
            <w:rPrChange w:id="107" w:author="Susan Banasiak" w:date="2017-10-17T15:14:00Z">
              <w:rPr>
                <w:noProof/>
                <w:webHidden/>
              </w:rPr>
            </w:rPrChange>
          </w:rPr>
          <w:instrText xml:space="preserve"> PAGEREF _Toc496016634 \h </w:instrText>
        </w:r>
        <w:r w:rsidRPr="00870240">
          <w:rPr>
            <w:noProof/>
            <w:webHidden/>
            <w:rPrChange w:id="108" w:author="Susan Banasiak" w:date="2017-10-17T15:14:00Z">
              <w:rPr>
                <w:noProof/>
                <w:webHidden/>
              </w:rPr>
            </w:rPrChange>
          </w:rPr>
        </w:r>
      </w:ins>
      <w:r w:rsidRPr="00870240">
        <w:rPr>
          <w:noProof/>
          <w:webHidden/>
          <w:rPrChange w:id="109" w:author="Susan Banasiak" w:date="2017-10-17T15:14:00Z">
            <w:rPr>
              <w:noProof/>
              <w:webHidden/>
            </w:rPr>
          </w:rPrChange>
        </w:rPr>
        <w:fldChar w:fldCharType="separate"/>
      </w:r>
      <w:ins w:id="110" w:author="Susan Banasiak" w:date="2017-10-17T15:14:00Z">
        <w:r w:rsidRPr="00870240">
          <w:rPr>
            <w:noProof/>
            <w:webHidden/>
            <w:rPrChange w:id="111" w:author="Susan Banasiak" w:date="2017-10-17T15:14:00Z">
              <w:rPr>
                <w:noProof/>
                <w:webHidden/>
              </w:rPr>
            </w:rPrChange>
          </w:rPr>
          <w:t>11</w:t>
        </w:r>
        <w:r w:rsidRPr="00870240">
          <w:rPr>
            <w:noProof/>
            <w:webHidden/>
            <w:rPrChange w:id="112" w:author="Susan Banasiak" w:date="2017-10-17T15:14:00Z">
              <w:rPr>
                <w:noProof/>
                <w:webHidden/>
              </w:rPr>
            </w:rPrChange>
          </w:rPr>
          <w:fldChar w:fldCharType="end"/>
        </w:r>
        <w:r w:rsidRPr="00870240">
          <w:rPr>
            <w:rStyle w:val="Hyperlink"/>
            <w:noProof/>
            <w:rPrChange w:id="113" w:author="Susan Banasiak" w:date="2017-10-17T15:14:00Z">
              <w:rPr>
                <w:rStyle w:val="Hyperlink"/>
                <w:noProof/>
              </w:rPr>
            </w:rPrChange>
          </w:rPr>
          <w:fldChar w:fldCharType="end"/>
        </w:r>
      </w:ins>
    </w:p>
    <w:p w14:paraId="282520A6" w14:textId="77777777" w:rsidR="00870240" w:rsidRPr="00870240" w:rsidRDefault="00870240">
      <w:pPr>
        <w:pStyle w:val="TOC3"/>
        <w:tabs>
          <w:tab w:val="left" w:pos="1320"/>
          <w:tab w:val="right" w:leader="dot" w:pos="9350"/>
        </w:tabs>
        <w:rPr>
          <w:ins w:id="114" w:author="Susan Banasiak" w:date="2017-10-17T15:14:00Z"/>
          <w:rFonts w:asciiTheme="minorHAnsi" w:eastAsiaTheme="minorEastAsia" w:hAnsiTheme="minorHAnsi" w:cstheme="minorBidi"/>
          <w:noProof/>
          <w:sz w:val="22"/>
          <w:szCs w:val="22"/>
          <w:rPrChange w:id="115" w:author="Susan Banasiak" w:date="2017-10-17T15:14:00Z">
            <w:rPr>
              <w:ins w:id="116" w:author="Susan Banasiak" w:date="2017-10-17T15:14:00Z"/>
              <w:rFonts w:asciiTheme="minorHAnsi" w:eastAsiaTheme="minorEastAsia" w:hAnsiTheme="minorHAnsi" w:cstheme="minorBidi"/>
              <w:noProof/>
              <w:sz w:val="22"/>
              <w:szCs w:val="22"/>
            </w:rPr>
          </w:rPrChange>
        </w:rPr>
      </w:pPr>
      <w:ins w:id="117" w:author="Susan Banasiak" w:date="2017-10-17T15:14:00Z">
        <w:r w:rsidRPr="00870240">
          <w:rPr>
            <w:rStyle w:val="Hyperlink"/>
            <w:noProof/>
            <w:rPrChange w:id="118" w:author="Susan Banasiak" w:date="2017-10-17T15:14:00Z">
              <w:rPr>
                <w:rStyle w:val="Hyperlink"/>
                <w:noProof/>
              </w:rPr>
            </w:rPrChange>
          </w:rPr>
          <w:fldChar w:fldCharType="begin"/>
        </w:r>
        <w:r w:rsidRPr="00870240">
          <w:rPr>
            <w:rStyle w:val="Hyperlink"/>
            <w:noProof/>
            <w:rPrChange w:id="119" w:author="Susan Banasiak" w:date="2017-10-17T15:14:00Z">
              <w:rPr>
                <w:rStyle w:val="Hyperlink"/>
                <w:noProof/>
              </w:rPr>
            </w:rPrChange>
          </w:rPr>
          <w:instrText xml:space="preserve"> </w:instrText>
        </w:r>
        <w:r w:rsidRPr="00870240">
          <w:rPr>
            <w:noProof/>
            <w:rPrChange w:id="120" w:author="Susan Banasiak" w:date="2017-10-17T15:14:00Z">
              <w:rPr>
                <w:noProof/>
              </w:rPr>
            </w:rPrChange>
          </w:rPr>
          <w:instrText>HYPERLINK \l "_Toc496016635"</w:instrText>
        </w:r>
        <w:r w:rsidRPr="00870240">
          <w:rPr>
            <w:rStyle w:val="Hyperlink"/>
            <w:noProof/>
            <w:rPrChange w:id="121" w:author="Susan Banasiak" w:date="2017-10-17T15:14:00Z">
              <w:rPr>
                <w:rStyle w:val="Hyperlink"/>
                <w:noProof/>
              </w:rPr>
            </w:rPrChange>
          </w:rPr>
          <w:instrText xml:space="preserve"> </w:instrText>
        </w:r>
        <w:r w:rsidRPr="00870240">
          <w:rPr>
            <w:rStyle w:val="Hyperlink"/>
            <w:noProof/>
            <w:rPrChange w:id="122" w:author="Susan Banasiak" w:date="2017-10-17T15:14:00Z">
              <w:rPr>
                <w:rStyle w:val="Hyperlink"/>
                <w:noProof/>
              </w:rPr>
            </w:rPrChange>
          </w:rPr>
        </w:r>
        <w:r w:rsidRPr="00870240">
          <w:rPr>
            <w:rStyle w:val="Hyperlink"/>
            <w:noProof/>
            <w:rPrChange w:id="123" w:author="Susan Banasiak" w:date="2017-10-17T15:14:00Z">
              <w:rPr>
                <w:rStyle w:val="Hyperlink"/>
                <w:noProof/>
              </w:rPr>
            </w:rPrChange>
          </w:rPr>
          <w:fldChar w:fldCharType="separate"/>
        </w:r>
        <w:r w:rsidRPr="00870240">
          <w:rPr>
            <w:rStyle w:val="Hyperlink"/>
            <w:rFonts w:cs="Arial"/>
            <w:bCs/>
            <w:iCs/>
            <w:noProof/>
            <w:kern w:val="32"/>
            <w:rPrChange w:id="124" w:author="Susan Banasiak" w:date="2017-10-17T15:14:00Z">
              <w:rPr>
                <w:rStyle w:val="Hyperlink"/>
                <w:rFonts w:cs="Arial"/>
                <w:b/>
                <w:bCs/>
                <w:iCs/>
                <w:noProof/>
                <w:kern w:val="32"/>
              </w:rPr>
            </w:rPrChange>
          </w:rPr>
          <w:t>5.1.7</w:t>
        </w:r>
        <w:r w:rsidRPr="00870240">
          <w:rPr>
            <w:rFonts w:asciiTheme="minorHAnsi" w:eastAsiaTheme="minorEastAsia" w:hAnsiTheme="minorHAnsi" w:cstheme="minorBidi"/>
            <w:noProof/>
            <w:sz w:val="22"/>
            <w:szCs w:val="22"/>
            <w:rPrChange w:id="125"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126" w:author="Susan Banasiak" w:date="2017-10-17T15:14:00Z">
              <w:rPr>
                <w:rStyle w:val="Hyperlink"/>
                <w:rFonts w:cs="Arial"/>
                <w:b/>
                <w:bCs/>
                <w:iCs/>
                <w:noProof/>
                <w:kern w:val="32"/>
              </w:rPr>
            </w:rPrChange>
          </w:rPr>
          <w:t>CONFIGURATION MANAGEMENT (CM)</w:t>
        </w:r>
        <w:r w:rsidRPr="00870240">
          <w:rPr>
            <w:noProof/>
            <w:webHidden/>
            <w:rPrChange w:id="127" w:author="Susan Banasiak" w:date="2017-10-17T15:14:00Z">
              <w:rPr>
                <w:noProof/>
                <w:webHidden/>
              </w:rPr>
            </w:rPrChange>
          </w:rPr>
          <w:tab/>
        </w:r>
        <w:r w:rsidRPr="00870240">
          <w:rPr>
            <w:noProof/>
            <w:webHidden/>
            <w:rPrChange w:id="128" w:author="Susan Banasiak" w:date="2017-10-17T15:14:00Z">
              <w:rPr>
                <w:noProof/>
                <w:webHidden/>
              </w:rPr>
            </w:rPrChange>
          </w:rPr>
          <w:fldChar w:fldCharType="begin"/>
        </w:r>
        <w:r w:rsidRPr="00870240">
          <w:rPr>
            <w:noProof/>
            <w:webHidden/>
            <w:rPrChange w:id="129" w:author="Susan Banasiak" w:date="2017-10-17T15:14:00Z">
              <w:rPr>
                <w:noProof/>
                <w:webHidden/>
              </w:rPr>
            </w:rPrChange>
          </w:rPr>
          <w:instrText xml:space="preserve"> PAGEREF _Toc496016635 \h </w:instrText>
        </w:r>
        <w:r w:rsidRPr="00870240">
          <w:rPr>
            <w:noProof/>
            <w:webHidden/>
            <w:rPrChange w:id="130" w:author="Susan Banasiak" w:date="2017-10-17T15:14:00Z">
              <w:rPr>
                <w:noProof/>
                <w:webHidden/>
              </w:rPr>
            </w:rPrChange>
          </w:rPr>
        </w:r>
      </w:ins>
      <w:r w:rsidRPr="00870240">
        <w:rPr>
          <w:noProof/>
          <w:webHidden/>
          <w:rPrChange w:id="131" w:author="Susan Banasiak" w:date="2017-10-17T15:14:00Z">
            <w:rPr>
              <w:noProof/>
              <w:webHidden/>
            </w:rPr>
          </w:rPrChange>
        </w:rPr>
        <w:fldChar w:fldCharType="separate"/>
      </w:r>
      <w:ins w:id="132" w:author="Susan Banasiak" w:date="2017-10-17T15:14:00Z">
        <w:r w:rsidRPr="00870240">
          <w:rPr>
            <w:noProof/>
            <w:webHidden/>
            <w:rPrChange w:id="133" w:author="Susan Banasiak" w:date="2017-10-17T15:14:00Z">
              <w:rPr>
                <w:noProof/>
                <w:webHidden/>
              </w:rPr>
            </w:rPrChange>
          </w:rPr>
          <w:t>11</w:t>
        </w:r>
        <w:r w:rsidRPr="00870240">
          <w:rPr>
            <w:noProof/>
            <w:webHidden/>
            <w:rPrChange w:id="134" w:author="Susan Banasiak" w:date="2017-10-17T15:14:00Z">
              <w:rPr>
                <w:noProof/>
                <w:webHidden/>
              </w:rPr>
            </w:rPrChange>
          </w:rPr>
          <w:fldChar w:fldCharType="end"/>
        </w:r>
        <w:r w:rsidRPr="00870240">
          <w:rPr>
            <w:rStyle w:val="Hyperlink"/>
            <w:noProof/>
            <w:rPrChange w:id="135" w:author="Susan Banasiak" w:date="2017-10-17T15:14:00Z">
              <w:rPr>
                <w:rStyle w:val="Hyperlink"/>
                <w:noProof/>
              </w:rPr>
            </w:rPrChange>
          </w:rPr>
          <w:fldChar w:fldCharType="end"/>
        </w:r>
      </w:ins>
    </w:p>
    <w:p w14:paraId="33625832" w14:textId="77777777" w:rsidR="00870240" w:rsidRPr="00870240" w:rsidRDefault="00870240">
      <w:pPr>
        <w:pStyle w:val="TOC2"/>
        <w:tabs>
          <w:tab w:val="left" w:pos="880"/>
          <w:tab w:val="right" w:leader="dot" w:pos="9350"/>
        </w:tabs>
        <w:rPr>
          <w:ins w:id="136" w:author="Susan Banasiak" w:date="2017-10-17T15:14:00Z"/>
          <w:rFonts w:asciiTheme="minorHAnsi" w:eastAsiaTheme="minorEastAsia" w:hAnsiTheme="minorHAnsi" w:cstheme="minorBidi"/>
          <w:noProof/>
          <w:sz w:val="22"/>
          <w:szCs w:val="22"/>
          <w:rPrChange w:id="137" w:author="Susan Banasiak" w:date="2017-10-17T15:14:00Z">
            <w:rPr>
              <w:ins w:id="138" w:author="Susan Banasiak" w:date="2017-10-17T15:14:00Z"/>
              <w:rFonts w:asciiTheme="minorHAnsi" w:eastAsiaTheme="minorEastAsia" w:hAnsiTheme="minorHAnsi" w:cstheme="minorBidi"/>
              <w:noProof/>
              <w:sz w:val="22"/>
              <w:szCs w:val="22"/>
            </w:rPr>
          </w:rPrChange>
        </w:rPr>
      </w:pPr>
      <w:ins w:id="139" w:author="Susan Banasiak" w:date="2017-10-17T15:14:00Z">
        <w:r w:rsidRPr="00870240">
          <w:rPr>
            <w:rStyle w:val="Hyperlink"/>
            <w:noProof/>
            <w:rPrChange w:id="140" w:author="Susan Banasiak" w:date="2017-10-17T15:14:00Z">
              <w:rPr>
                <w:rStyle w:val="Hyperlink"/>
                <w:noProof/>
              </w:rPr>
            </w:rPrChange>
          </w:rPr>
          <w:fldChar w:fldCharType="begin"/>
        </w:r>
        <w:r w:rsidRPr="00870240">
          <w:rPr>
            <w:rStyle w:val="Hyperlink"/>
            <w:noProof/>
            <w:rPrChange w:id="141" w:author="Susan Banasiak" w:date="2017-10-17T15:14:00Z">
              <w:rPr>
                <w:rStyle w:val="Hyperlink"/>
                <w:noProof/>
              </w:rPr>
            </w:rPrChange>
          </w:rPr>
          <w:instrText xml:space="preserve"> </w:instrText>
        </w:r>
        <w:r w:rsidRPr="00870240">
          <w:rPr>
            <w:noProof/>
            <w:rPrChange w:id="142" w:author="Susan Banasiak" w:date="2017-10-17T15:14:00Z">
              <w:rPr>
                <w:noProof/>
              </w:rPr>
            </w:rPrChange>
          </w:rPr>
          <w:instrText>HYPERLINK \l "_Toc496016636"</w:instrText>
        </w:r>
        <w:r w:rsidRPr="00870240">
          <w:rPr>
            <w:rStyle w:val="Hyperlink"/>
            <w:noProof/>
            <w:rPrChange w:id="143" w:author="Susan Banasiak" w:date="2017-10-17T15:14:00Z">
              <w:rPr>
                <w:rStyle w:val="Hyperlink"/>
                <w:noProof/>
              </w:rPr>
            </w:rPrChange>
          </w:rPr>
          <w:instrText xml:space="preserve"> </w:instrText>
        </w:r>
        <w:r w:rsidRPr="00870240">
          <w:rPr>
            <w:rStyle w:val="Hyperlink"/>
            <w:noProof/>
            <w:rPrChange w:id="144" w:author="Susan Banasiak" w:date="2017-10-17T15:14:00Z">
              <w:rPr>
                <w:rStyle w:val="Hyperlink"/>
                <w:noProof/>
              </w:rPr>
            </w:rPrChange>
          </w:rPr>
        </w:r>
        <w:r w:rsidRPr="00870240">
          <w:rPr>
            <w:rStyle w:val="Hyperlink"/>
            <w:noProof/>
            <w:rPrChange w:id="145" w:author="Susan Banasiak" w:date="2017-10-17T15:14:00Z">
              <w:rPr>
                <w:rStyle w:val="Hyperlink"/>
                <w:noProof/>
              </w:rPr>
            </w:rPrChange>
          </w:rPr>
          <w:fldChar w:fldCharType="separate"/>
        </w:r>
        <w:r w:rsidRPr="00870240">
          <w:rPr>
            <w:rStyle w:val="Hyperlink"/>
            <w:rFonts w:cs="Arial"/>
            <w:bCs/>
            <w:iCs/>
            <w:noProof/>
            <w:rPrChange w:id="146" w:author="Susan Banasiak" w:date="2017-10-17T15:14:00Z">
              <w:rPr>
                <w:rStyle w:val="Hyperlink"/>
                <w:rFonts w:cs="Arial"/>
                <w:b/>
                <w:bCs/>
                <w:iCs/>
                <w:noProof/>
              </w:rPr>
            </w:rPrChange>
          </w:rPr>
          <w:t>5.2</w:t>
        </w:r>
        <w:r w:rsidRPr="00870240">
          <w:rPr>
            <w:rFonts w:asciiTheme="minorHAnsi" w:eastAsiaTheme="minorEastAsia" w:hAnsiTheme="minorHAnsi" w:cstheme="minorBidi"/>
            <w:noProof/>
            <w:sz w:val="22"/>
            <w:szCs w:val="22"/>
            <w:rPrChange w:id="147"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148" w:author="Susan Banasiak" w:date="2017-10-17T15:14:00Z">
              <w:rPr>
                <w:rStyle w:val="Hyperlink"/>
                <w:rFonts w:cs="Arial"/>
                <w:b/>
                <w:bCs/>
                <w:iCs/>
                <w:noProof/>
              </w:rPr>
            </w:rPrChange>
          </w:rPr>
          <w:t xml:space="preserve">ADAPTIVE MAINTENANCE SERVICES (BASE &amp; OPTION </w:t>
        </w:r>
        <w:r w:rsidRPr="00870240">
          <w:rPr>
            <w:rStyle w:val="Hyperlink"/>
            <w:rFonts w:cs="Arial"/>
            <w:bCs/>
            <w:iCs/>
            <w:caps/>
            <w:noProof/>
            <w:rPrChange w:id="149" w:author="Susan Banasiak" w:date="2017-10-17T15:14:00Z">
              <w:rPr>
                <w:rStyle w:val="Hyperlink"/>
                <w:rFonts w:cs="Arial"/>
                <w:b/>
                <w:bCs/>
                <w:iCs/>
                <w:caps/>
                <w:noProof/>
              </w:rPr>
            </w:rPrChange>
          </w:rPr>
          <w:t>PERIOD)</w:t>
        </w:r>
        <w:r w:rsidRPr="00870240">
          <w:rPr>
            <w:noProof/>
            <w:webHidden/>
            <w:rPrChange w:id="150" w:author="Susan Banasiak" w:date="2017-10-17T15:14:00Z">
              <w:rPr>
                <w:noProof/>
                <w:webHidden/>
              </w:rPr>
            </w:rPrChange>
          </w:rPr>
          <w:tab/>
        </w:r>
        <w:r w:rsidRPr="00870240">
          <w:rPr>
            <w:noProof/>
            <w:webHidden/>
            <w:rPrChange w:id="151" w:author="Susan Banasiak" w:date="2017-10-17T15:14:00Z">
              <w:rPr>
                <w:noProof/>
                <w:webHidden/>
              </w:rPr>
            </w:rPrChange>
          </w:rPr>
          <w:fldChar w:fldCharType="begin"/>
        </w:r>
        <w:r w:rsidRPr="00870240">
          <w:rPr>
            <w:noProof/>
            <w:webHidden/>
            <w:rPrChange w:id="152" w:author="Susan Banasiak" w:date="2017-10-17T15:14:00Z">
              <w:rPr>
                <w:noProof/>
                <w:webHidden/>
              </w:rPr>
            </w:rPrChange>
          </w:rPr>
          <w:instrText xml:space="preserve"> PAGEREF _Toc496016636 \h </w:instrText>
        </w:r>
        <w:r w:rsidRPr="00870240">
          <w:rPr>
            <w:noProof/>
            <w:webHidden/>
            <w:rPrChange w:id="153" w:author="Susan Banasiak" w:date="2017-10-17T15:14:00Z">
              <w:rPr>
                <w:noProof/>
                <w:webHidden/>
              </w:rPr>
            </w:rPrChange>
          </w:rPr>
        </w:r>
      </w:ins>
      <w:r w:rsidRPr="00870240">
        <w:rPr>
          <w:noProof/>
          <w:webHidden/>
          <w:rPrChange w:id="154" w:author="Susan Banasiak" w:date="2017-10-17T15:14:00Z">
            <w:rPr>
              <w:noProof/>
              <w:webHidden/>
            </w:rPr>
          </w:rPrChange>
        </w:rPr>
        <w:fldChar w:fldCharType="separate"/>
      </w:r>
      <w:ins w:id="155" w:author="Susan Banasiak" w:date="2017-10-17T15:14:00Z">
        <w:r w:rsidRPr="00870240">
          <w:rPr>
            <w:noProof/>
            <w:webHidden/>
            <w:rPrChange w:id="156" w:author="Susan Banasiak" w:date="2017-10-17T15:14:00Z">
              <w:rPr>
                <w:noProof/>
                <w:webHidden/>
              </w:rPr>
            </w:rPrChange>
          </w:rPr>
          <w:t>12</w:t>
        </w:r>
        <w:r w:rsidRPr="00870240">
          <w:rPr>
            <w:noProof/>
            <w:webHidden/>
            <w:rPrChange w:id="157" w:author="Susan Banasiak" w:date="2017-10-17T15:14:00Z">
              <w:rPr>
                <w:noProof/>
                <w:webHidden/>
              </w:rPr>
            </w:rPrChange>
          </w:rPr>
          <w:fldChar w:fldCharType="end"/>
        </w:r>
        <w:r w:rsidRPr="00870240">
          <w:rPr>
            <w:rStyle w:val="Hyperlink"/>
            <w:noProof/>
            <w:rPrChange w:id="158" w:author="Susan Banasiak" w:date="2017-10-17T15:14:00Z">
              <w:rPr>
                <w:rStyle w:val="Hyperlink"/>
                <w:noProof/>
              </w:rPr>
            </w:rPrChange>
          </w:rPr>
          <w:fldChar w:fldCharType="end"/>
        </w:r>
      </w:ins>
    </w:p>
    <w:p w14:paraId="5EDE5279" w14:textId="77777777" w:rsidR="00870240" w:rsidRPr="00870240" w:rsidRDefault="00870240">
      <w:pPr>
        <w:pStyle w:val="TOC3"/>
        <w:tabs>
          <w:tab w:val="left" w:pos="1320"/>
          <w:tab w:val="right" w:leader="dot" w:pos="9350"/>
        </w:tabs>
        <w:rPr>
          <w:ins w:id="159" w:author="Susan Banasiak" w:date="2017-10-17T15:14:00Z"/>
          <w:rFonts w:asciiTheme="minorHAnsi" w:eastAsiaTheme="minorEastAsia" w:hAnsiTheme="minorHAnsi" w:cstheme="minorBidi"/>
          <w:noProof/>
          <w:sz w:val="22"/>
          <w:szCs w:val="22"/>
          <w:rPrChange w:id="160" w:author="Susan Banasiak" w:date="2017-10-17T15:14:00Z">
            <w:rPr>
              <w:ins w:id="161" w:author="Susan Banasiak" w:date="2017-10-17T15:14:00Z"/>
              <w:rFonts w:asciiTheme="minorHAnsi" w:eastAsiaTheme="minorEastAsia" w:hAnsiTheme="minorHAnsi" w:cstheme="minorBidi"/>
              <w:noProof/>
              <w:sz w:val="22"/>
              <w:szCs w:val="22"/>
            </w:rPr>
          </w:rPrChange>
        </w:rPr>
      </w:pPr>
      <w:ins w:id="162" w:author="Susan Banasiak" w:date="2017-10-17T15:14:00Z">
        <w:r w:rsidRPr="00870240">
          <w:rPr>
            <w:rStyle w:val="Hyperlink"/>
            <w:noProof/>
            <w:rPrChange w:id="163" w:author="Susan Banasiak" w:date="2017-10-17T15:14:00Z">
              <w:rPr>
                <w:rStyle w:val="Hyperlink"/>
                <w:noProof/>
              </w:rPr>
            </w:rPrChange>
          </w:rPr>
          <w:fldChar w:fldCharType="begin"/>
        </w:r>
        <w:r w:rsidRPr="00870240">
          <w:rPr>
            <w:rStyle w:val="Hyperlink"/>
            <w:noProof/>
            <w:rPrChange w:id="164" w:author="Susan Banasiak" w:date="2017-10-17T15:14:00Z">
              <w:rPr>
                <w:rStyle w:val="Hyperlink"/>
                <w:noProof/>
              </w:rPr>
            </w:rPrChange>
          </w:rPr>
          <w:instrText xml:space="preserve"> </w:instrText>
        </w:r>
        <w:r w:rsidRPr="00870240">
          <w:rPr>
            <w:noProof/>
            <w:rPrChange w:id="165" w:author="Susan Banasiak" w:date="2017-10-17T15:14:00Z">
              <w:rPr>
                <w:noProof/>
              </w:rPr>
            </w:rPrChange>
          </w:rPr>
          <w:instrText>HYPERLINK \l "_Toc496016637"</w:instrText>
        </w:r>
        <w:r w:rsidRPr="00870240">
          <w:rPr>
            <w:rStyle w:val="Hyperlink"/>
            <w:noProof/>
            <w:rPrChange w:id="166" w:author="Susan Banasiak" w:date="2017-10-17T15:14:00Z">
              <w:rPr>
                <w:rStyle w:val="Hyperlink"/>
                <w:noProof/>
              </w:rPr>
            </w:rPrChange>
          </w:rPr>
          <w:instrText xml:space="preserve"> </w:instrText>
        </w:r>
        <w:r w:rsidRPr="00870240">
          <w:rPr>
            <w:rStyle w:val="Hyperlink"/>
            <w:noProof/>
            <w:rPrChange w:id="167" w:author="Susan Banasiak" w:date="2017-10-17T15:14:00Z">
              <w:rPr>
                <w:rStyle w:val="Hyperlink"/>
                <w:noProof/>
              </w:rPr>
            </w:rPrChange>
          </w:rPr>
        </w:r>
        <w:r w:rsidRPr="00870240">
          <w:rPr>
            <w:rStyle w:val="Hyperlink"/>
            <w:noProof/>
            <w:rPrChange w:id="168" w:author="Susan Banasiak" w:date="2017-10-17T15:14:00Z">
              <w:rPr>
                <w:rStyle w:val="Hyperlink"/>
                <w:noProof/>
              </w:rPr>
            </w:rPrChange>
          </w:rPr>
          <w:fldChar w:fldCharType="separate"/>
        </w:r>
        <w:r w:rsidRPr="00870240">
          <w:rPr>
            <w:rStyle w:val="Hyperlink"/>
            <w:rFonts w:cs="Arial"/>
            <w:bCs/>
            <w:iCs/>
            <w:noProof/>
            <w:kern w:val="32"/>
            <w:rPrChange w:id="169" w:author="Susan Banasiak" w:date="2017-10-17T15:14:00Z">
              <w:rPr>
                <w:rStyle w:val="Hyperlink"/>
                <w:rFonts w:cs="Arial"/>
                <w:b/>
                <w:bCs/>
                <w:iCs/>
                <w:noProof/>
                <w:kern w:val="32"/>
              </w:rPr>
            </w:rPrChange>
          </w:rPr>
          <w:t>5.2.1</w:t>
        </w:r>
        <w:r w:rsidRPr="00870240">
          <w:rPr>
            <w:rFonts w:asciiTheme="minorHAnsi" w:eastAsiaTheme="minorEastAsia" w:hAnsiTheme="minorHAnsi" w:cstheme="minorBidi"/>
            <w:noProof/>
            <w:sz w:val="22"/>
            <w:szCs w:val="22"/>
            <w:rPrChange w:id="170"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171" w:author="Susan Banasiak" w:date="2017-10-17T15:14:00Z">
              <w:rPr>
                <w:rStyle w:val="Hyperlink"/>
                <w:rFonts w:cs="Arial"/>
                <w:b/>
                <w:bCs/>
                <w:iCs/>
                <w:noProof/>
                <w:kern w:val="32"/>
              </w:rPr>
            </w:rPrChange>
          </w:rPr>
          <w:t>ISOLATE CPRS FROM VISTA MUMPS FOR SELECT PATIENT DATA ENTRY FUNCTIONS (BASE PERIOD)</w:t>
        </w:r>
        <w:r w:rsidRPr="00870240">
          <w:rPr>
            <w:noProof/>
            <w:webHidden/>
            <w:rPrChange w:id="172" w:author="Susan Banasiak" w:date="2017-10-17T15:14:00Z">
              <w:rPr>
                <w:noProof/>
                <w:webHidden/>
              </w:rPr>
            </w:rPrChange>
          </w:rPr>
          <w:tab/>
        </w:r>
        <w:r w:rsidRPr="00870240">
          <w:rPr>
            <w:noProof/>
            <w:webHidden/>
            <w:rPrChange w:id="173" w:author="Susan Banasiak" w:date="2017-10-17T15:14:00Z">
              <w:rPr>
                <w:noProof/>
                <w:webHidden/>
              </w:rPr>
            </w:rPrChange>
          </w:rPr>
          <w:fldChar w:fldCharType="begin"/>
        </w:r>
        <w:r w:rsidRPr="00870240">
          <w:rPr>
            <w:noProof/>
            <w:webHidden/>
            <w:rPrChange w:id="174" w:author="Susan Banasiak" w:date="2017-10-17T15:14:00Z">
              <w:rPr>
                <w:noProof/>
                <w:webHidden/>
              </w:rPr>
            </w:rPrChange>
          </w:rPr>
          <w:instrText xml:space="preserve"> PAGEREF _Toc496016637 \h </w:instrText>
        </w:r>
        <w:r w:rsidRPr="00870240">
          <w:rPr>
            <w:noProof/>
            <w:webHidden/>
            <w:rPrChange w:id="175" w:author="Susan Banasiak" w:date="2017-10-17T15:14:00Z">
              <w:rPr>
                <w:noProof/>
                <w:webHidden/>
              </w:rPr>
            </w:rPrChange>
          </w:rPr>
        </w:r>
      </w:ins>
      <w:r w:rsidRPr="00870240">
        <w:rPr>
          <w:noProof/>
          <w:webHidden/>
          <w:rPrChange w:id="176" w:author="Susan Banasiak" w:date="2017-10-17T15:14:00Z">
            <w:rPr>
              <w:noProof/>
              <w:webHidden/>
            </w:rPr>
          </w:rPrChange>
        </w:rPr>
        <w:fldChar w:fldCharType="separate"/>
      </w:r>
      <w:ins w:id="177" w:author="Susan Banasiak" w:date="2017-10-17T15:14:00Z">
        <w:r w:rsidRPr="00870240">
          <w:rPr>
            <w:noProof/>
            <w:webHidden/>
            <w:rPrChange w:id="178" w:author="Susan Banasiak" w:date="2017-10-17T15:14:00Z">
              <w:rPr>
                <w:noProof/>
                <w:webHidden/>
              </w:rPr>
            </w:rPrChange>
          </w:rPr>
          <w:t>13</w:t>
        </w:r>
        <w:r w:rsidRPr="00870240">
          <w:rPr>
            <w:noProof/>
            <w:webHidden/>
            <w:rPrChange w:id="179" w:author="Susan Banasiak" w:date="2017-10-17T15:14:00Z">
              <w:rPr>
                <w:noProof/>
                <w:webHidden/>
              </w:rPr>
            </w:rPrChange>
          </w:rPr>
          <w:fldChar w:fldCharType="end"/>
        </w:r>
        <w:r w:rsidRPr="00870240">
          <w:rPr>
            <w:rStyle w:val="Hyperlink"/>
            <w:noProof/>
            <w:rPrChange w:id="180" w:author="Susan Banasiak" w:date="2017-10-17T15:14:00Z">
              <w:rPr>
                <w:rStyle w:val="Hyperlink"/>
                <w:noProof/>
              </w:rPr>
            </w:rPrChange>
          </w:rPr>
          <w:fldChar w:fldCharType="end"/>
        </w:r>
      </w:ins>
    </w:p>
    <w:p w14:paraId="120EE3C5" w14:textId="77777777" w:rsidR="00870240" w:rsidRPr="00870240" w:rsidRDefault="00870240">
      <w:pPr>
        <w:pStyle w:val="TOC4"/>
        <w:tabs>
          <w:tab w:val="left" w:pos="1760"/>
          <w:tab w:val="right" w:leader="dot" w:pos="9350"/>
        </w:tabs>
        <w:rPr>
          <w:ins w:id="181" w:author="Susan Banasiak" w:date="2017-10-17T15:14:00Z"/>
          <w:rFonts w:asciiTheme="minorHAnsi" w:eastAsiaTheme="minorEastAsia" w:hAnsiTheme="minorHAnsi" w:cstheme="minorBidi"/>
          <w:noProof/>
          <w:sz w:val="22"/>
          <w:szCs w:val="22"/>
          <w:rPrChange w:id="182" w:author="Susan Banasiak" w:date="2017-10-17T15:14:00Z">
            <w:rPr>
              <w:ins w:id="183" w:author="Susan Banasiak" w:date="2017-10-17T15:14:00Z"/>
              <w:rFonts w:asciiTheme="minorHAnsi" w:eastAsiaTheme="minorEastAsia" w:hAnsiTheme="minorHAnsi" w:cstheme="minorBidi"/>
              <w:noProof/>
              <w:sz w:val="22"/>
              <w:szCs w:val="22"/>
            </w:rPr>
          </w:rPrChange>
        </w:rPr>
      </w:pPr>
      <w:ins w:id="184" w:author="Susan Banasiak" w:date="2017-10-17T15:14:00Z">
        <w:r w:rsidRPr="00870240">
          <w:rPr>
            <w:rStyle w:val="Hyperlink"/>
            <w:noProof/>
            <w:rPrChange w:id="185" w:author="Susan Banasiak" w:date="2017-10-17T15:14:00Z">
              <w:rPr>
                <w:rStyle w:val="Hyperlink"/>
                <w:noProof/>
              </w:rPr>
            </w:rPrChange>
          </w:rPr>
          <w:fldChar w:fldCharType="begin"/>
        </w:r>
        <w:r w:rsidRPr="00870240">
          <w:rPr>
            <w:rStyle w:val="Hyperlink"/>
            <w:noProof/>
            <w:rPrChange w:id="186" w:author="Susan Banasiak" w:date="2017-10-17T15:14:00Z">
              <w:rPr>
                <w:rStyle w:val="Hyperlink"/>
                <w:noProof/>
              </w:rPr>
            </w:rPrChange>
          </w:rPr>
          <w:instrText xml:space="preserve"> </w:instrText>
        </w:r>
        <w:r w:rsidRPr="00870240">
          <w:rPr>
            <w:noProof/>
            <w:rPrChange w:id="187" w:author="Susan Banasiak" w:date="2017-10-17T15:14:00Z">
              <w:rPr>
                <w:noProof/>
              </w:rPr>
            </w:rPrChange>
          </w:rPr>
          <w:instrText>HYPERLINK \l "_Toc496016638"</w:instrText>
        </w:r>
        <w:r w:rsidRPr="00870240">
          <w:rPr>
            <w:rStyle w:val="Hyperlink"/>
            <w:noProof/>
            <w:rPrChange w:id="188" w:author="Susan Banasiak" w:date="2017-10-17T15:14:00Z">
              <w:rPr>
                <w:rStyle w:val="Hyperlink"/>
                <w:noProof/>
              </w:rPr>
            </w:rPrChange>
          </w:rPr>
          <w:instrText xml:space="preserve"> </w:instrText>
        </w:r>
        <w:r w:rsidRPr="00870240">
          <w:rPr>
            <w:rStyle w:val="Hyperlink"/>
            <w:noProof/>
            <w:rPrChange w:id="189" w:author="Susan Banasiak" w:date="2017-10-17T15:14:00Z">
              <w:rPr>
                <w:rStyle w:val="Hyperlink"/>
                <w:noProof/>
              </w:rPr>
            </w:rPrChange>
          </w:rPr>
        </w:r>
        <w:r w:rsidRPr="00870240">
          <w:rPr>
            <w:rStyle w:val="Hyperlink"/>
            <w:noProof/>
            <w:rPrChange w:id="190" w:author="Susan Banasiak" w:date="2017-10-17T15:14:00Z">
              <w:rPr>
                <w:rStyle w:val="Hyperlink"/>
                <w:noProof/>
              </w:rPr>
            </w:rPrChange>
          </w:rPr>
          <w:fldChar w:fldCharType="separate"/>
        </w:r>
        <w:r w:rsidRPr="00870240">
          <w:rPr>
            <w:rStyle w:val="Hyperlink"/>
            <w:rFonts w:cs="Arial"/>
            <w:bCs/>
            <w:iCs/>
            <w:noProof/>
            <w:kern w:val="32"/>
            <w:rPrChange w:id="191" w:author="Susan Banasiak" w:date="2017-10-17T15:14:00Z">
              <w:rPr>
                <w:rStyle w:val="Hyperlink"/>
                <w:rFonts w:cs="Arial"/>
                <w:b/>
                <w:bCs/>
                <w:iCs/>
                <w:noProof/>
                <w:kern w:val="32"/>
              </w:rPr>
            </w:rPrChange>
          </w:rPr>
          <w:t>5.2.1.1</w:t>
        </w:r>
        <w:r w:rsidRPr="00870240">
          <w:rPr>
            <w:rFonts w:asciiTheme="minorHAnsi" w:eastAsiaTheme="minorEastAsia" w:hAnsiTheme="minorHAnsi" w:cstheme="minorBidi"/>
            <w:noProof/>
            <w:sz w:val="22"/>
            <w:szCs w:val="22"/>
            <w:rPrChange w:id="19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193" w:author="Susan Banasiak" w:date="2017-10-17T15:14:00Z">
              <w:rPr>
                <w:rStyle w:val="Hyperlink"/>
                <w:rFonts w:cs="Arial"/>
                <w:b/>
                <w:bCs/>
                <w:iCs/>
                <w:noProof/>
                <w:kern w:val="32"/>
              </w:rPr>
            </w:rPrChange>
          </w:rPr>
          <w:t>PATIENT VITALS DATA ENTRY VICS</w:t>
        </w:r>
        <w:r w:rsidRPr="00870240">
          <w:rPr>
            <w:noProof/>
            <w:webHidden/>
            <w:rPrChange w:id="194" w:author="Susan Banasiak" w:date="2017-10-17T15:14:00Z">
              <w:rPr>
                <w:noProof/>
                <w:webHidden/>
              </w:rPr>
            </w:rPrChange>
          </w:rPr>
          <w:tab/>
        </w:r>
        <w:r w:rsidRPr="00870240">
          <w:rPr>
            <w:noProof/>
            <w:webHidden/>
            <w:rPrChange w:id="195" w:author="Susan Banasiak" w:date="2017-10-17T15:14:00Z">
              <w:rPr>
                <w:noProof/>
                <w:webHidden/>
              </w:rPr>
            </w:rPrChange>
          </w:rPr>
          <w:fldChar w:fldCharType="begin"/>
        </w:r>
        <w:r w:rsidRPr="00870240">
          <w:rPr>
            <w:noProof/>
            <w:webHidden/>
            <w:rPrChange w:id="196" w:author="Susan Banasiak" w:date="2017-10-17T15:14:00Z">
              <w:rPr>
                <w:noProof/>
                <w:webHidden/>
              </w:rPr>
            </w:rPrChange>
          </w:rPr>
          <w:instrText xml:space="preserve"> PAGEREF _Toc496016638 \h </w:instrText>
        </w:r>
        <w:r w:rsidRPr="00870240">
          <w:rPr>
            <w:noProof/>
            <w:webHidden/>
            <w:rPrChange w:id="197" w:author="Susan Banasiak" w:date="2017-10-17T15:14:00Z">
              <w:rPr>
                <w:noProof/>
                <w:webHidden/>
              </w:rPr>
            </w:rPrChange>
          </w:rPr>
        </w:r>
      </w:ins>
      <w:r w:rsidRPr="00870240">
        <w:rPr>
          <w:noProof/>
          <w:webHidden/>
          <w:rPrChange w:id="198" w:author="Susan Banasiak" w:date="2017-10-17T15:14:00Z">
            <w:rPr>
              <w:noProof/>
              <w:webHidden/>
            </w:rPr>
          </w:rPrChange>
        </w:rPr>
        <w:fldChar w:fldCharType="separate"/>
      </w:r>
      <w:ins w:id="199" w:author="Susan Banasiak" w:date="2017-10-17T15:14:00Z">
        <w:r w:rsidRPr="00870240">
          <w:rPr>
            <w:noProof/>
            <w:webHidden/>
            <w:rPrChange w:id="200" w:author="Susan Banasiak" w:date="2017-10-17T15:14:00Z">
              <w:rPr>
                <w:noProof/>
                <w:webHidden/>
              </w:rPr>
            </w:rPrChange>
          </w:rPr>
          <w:t>13</w:t>
        </w:r>
        <w:r w:rsidRPr="00870240">
          <w:rPr>
            <w:noProof/>
            <w:webHidden/>
            <w:rPrChange w:id="201" w:author="Susan Banasiak" w:date="2017-10-17T15:14:00Z">
              <w:rPr>
                <w:noProof/>
                <w:webHidden/>
              </w:rPr>
            </w:rPrChange>
          </w:rPr>
          <w:fldChar w:fldCharType="end"/>
        </w:r>
        <w:r w:rsidRPr="00870240">
          <w:rPr>
            <w:rStyle w:val="Hyperlink"/>
            <w:noProof/>
            <w:rPrChange w:id="202" w:author="Susan Banasiak" w:date="2017-10-17T15:14:00Z">
              <w:rPr>
                <w:rStyle w:val="Hyperlink"/>
                <w:noProof/>
              </w:rPr>
            </w:rPrChange>
          </w:rPr>
          <w:fldChar w:fldCharType="end"/>
        </w:r>
      </w:ins>
    </w:p>
    <w:p w14:paraId="6044C10D" w14:textId="77777777" w:rsidR="00870240" w:rsidRPr="00870240" w:rsidRDefault="00870240">
      <w:pPr>
        <w:pStyle w:val="TOC4"/>
        <w:tabs>
          <w:tab w:val="left" w:pos="1760"/>
          <w:tab w:val="right" w:leader="dot" w:pos="9350"/>
        </w:tabs>
        <w:rPr>
          <w:ins w:id="203" w:author="Susan Banasiak" w:date="2017-10-17T15:14:00Z"/>
          <w:rFonts w:asciiTheme="minorHAnsi" w:eastAsiaTheme="minorEastAsia" w:hAnsiTheme="minorHAnsi" w:cstheme="minorBidi"/>
          <w:noProof/>
          <w:sz w:val="22"/>
          <w:szCs w:val="22"/>
          <w:rPrChange w:id="204" w:author="Susan Banasiak" w:date="2017-10-17T15:14:00Z">
            <w:rPr>
              <w:ins w:id="205" w:author="Susan Banasiak" w:date="2017-10-17T15:14:00Z"/>
              <w:rFonts w:asciiTheme="minorHAnsi" w:eastAsiaTheme="minorEastAsia" w:hAnsiTheme="minorHAnsi" w:cstheme="minorBidi"/>
              <w:noProof/>
              <w:sz w:val="22"/>
              <w:szCs w:val="22"/>
            </w:rPr>
          </w:rPrChange>
        </w:rPr>
      </w:pPr>
      <w:ins w:id="206" w:author="Susan Banasiak" w:date="2017-10-17T15:14:00Z">
        <w:r w:rsidRPr="00870240">
          <w:rPr>
            <w:rStyle w:val="Hyperlink"/>
            <w:noProof/>
            <w:rPrChange w:id="207" w:author="Susan Banasiak" w:date="2017-10-17T15:14:00Z">
              <w:rPr>
                <w:rStyle w:val="Hyperlink"/>
                <w:noProof/>
              </w:rPr>
            </w:rPrChange>
          </w:rPr>
          <w:fldChar w:fldCharType="begin"/>
        </w:r>
        <w:r w:rsidRPr="00870240">
          <w:rPr>
            <w:rStyle w:val="Hyperlink"/>
            <w:noProof/>
            <w:rPrChange w:id="208" w:author="Susan Banasiak" w:date="2017-10-17T15:14:00Z">
              <w:rPr>
                <w:rStyle w:val="Hyperlink"/>
                <w:noProof/>
              </w:rPr>
            </w:rPrChange>
          </w:rPr>
          <w:instrText xml:space="preserve"> </w:instrText>
        </w:r>
        <w:r w:rsidRPr="00870240">
          <w:rPr>
            <w:noProof/>
            <w:rPrChange w:id="209" w:author="Susan Banasiak" w:date="2017-10-17T15:14:00Z">
              <w:rPr>
                <w:noProof/>
              </w:rPr>
            </w:rPrChange>
          </w:rPr>
          <w:instrText>HYPERLINK \l "_Toc496016639"</w:instrText>
        </w:r>
        <w:r w:rsidRPr="00870240">
          <w:rPr>
            <w:rStyle w:val="Hyperlink"/>
            <w:noProof/>
            <w:rPrChange w:id="210" w:author="Susan Banasiak" w:date="2017-10-17T15:14:00Z">
              <w:rPr>
                <w:rStyle w:val="Hyperlink"/>
                <w:noProof/>
              </w:rPr>
            </w:rPrChange>
          </w:rPr>
          <w:instrText xml:space="preserve"> </w:instrText>
        </w:r>
        <w:r w:rsidRPr="00870240">
          <w:rPr>
            <w:rStyle w:val="Hyperlink"/>
            <w:noProof/>
            <w:rPrChange w:id="211" w:author="Susan Banasiak" w:date="2017-10-17T15:14:00Z">
              <w:rPr>
                <w:rStyle w:val="Hyperlink"/>
                <w:noProof/>
              </w:rPr>
            </w:rPrChange>
          </w:rPr>
        </w:r>
        <w:r w:rsidRPr="00870240">
          <w:rPr>
            <w:rStyle w:val="Hyperlink"/>
            <w:noProof/>
            <w:rPrChange w:id="212" w:author="Susan Banasiak" w:date="2017-10-17T15:14:00Z">
              <w:rPr>
                <w:rStyle w:val="Hyperlink"/>
                <w:noProof/>
              </w:rPr>
            </w:rPrChange>
          </w:rPr>
          <w:fldChar w:fldCharType="separate"/>
        </w:r>
        <w:r w:rsidRPr="00870240">
          <w:rPr>
            <w:rStyle w:val="Hyperlink"/>
            <w:rFonts w:cs="Arial"/>
            <w:bCs/>
            <w:iCs/>
            <w:noProof/>
            <w:kern w:val="32"/>
            <w:rPrChange w:id="213" w:author="Susan Banasiak" w:date="2017-10-17T15:14:00Z">
              <w:rPr>
                <w:rStyle w:val="Hyperlink"/>
                <w:rFonts w:cs="Arial"/>
                <w:b/>
                <w:bCs/>
                <w:iCs/>
                <w:noProof/>
                <w:kern w:val="32"/>
              </w:rPr>
            </w:rPrChange>
          </w:rPr>
          <w:t>5.2.1.2</w:t>
        </w:r>
        <w:r w:rsidRPr="00870240">
          <w:rPr>
            <w:rFonts w:asciiTheme="minorHAnsi" w:eastAsiaTheme="minorEastAsia" w:hAnsiTheme="minorHAnsi" w:cstheme="minorBidi"/>
            <w:noProof/>
            <w:sz w:val="22"/>
            <w:szCs w:val="22"/>
            <w:rPrChange w:id="21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215" w:author="Susan Banasiak" w:date="2017-10-17T15:14:00Z">
              <w:rPr>
                <w:rStyle w:val="Hyperlink"/>
                <w:rFonts w:cs="Arial"/>
                <w:b/>
                <w:bCs/>
                <w:iCs/>
                <w:noProof/>
                <w:kern w:val="32"/>
              </w:rPr>
            </w:rPrChange>
          </w:rPr>
          <w:t>PATIENT ALLERGY DATA ENTRY VICS</w:t>
        </w:r>
        <w:r w:rsidRPr="00870240">
          <w:rPr>
            <w:noProof/>
            <w:webHidden/>
            <w:rPrChange w:id="216" w:author="Susan Banasiak" w:date="2017-10-17T15:14:00Z">
              <w:rPr>
                <w:noProof/>
                <w:webHidden/>
              </w:rPr>
            </w:rPrChange>
          </w:rPr>
          <w:tab/>
        </w:r>
        <w:r w:rsidRPr="00870240">
          <w:rPr>
            <w:noProof/>
            <w:webHidden/>
            <w:rPrChange w:id="217" w:author="Susan Banasiak" w:date="2017-10-17T15:14:00Z">
              <w:rPr>
                <w:noProof/>
                <w:webHidden/>
              </w:rPr>
            </w:rPrChange>
          </w:rPr>
          <w:fldChar w:fldCharType="begin"/>
        </w:r>
        <w:r w:rsidRPr="00870240">
          <w:rPr>
            <w:noProof/>
            <w:webHidden/>
            <w:rPrChange w:id="218" w:author="Susan Banasiak" w:date="2017-10-17T15:14:00Z">
              <w:rPr>
                <w:noProof/>
                <w:webHidden/>
              </w:rPr>
            </w:rPrChange>
          </w:rPr>
          <w:instrText xml:space="preserve"> PAGEREF _Toc496016639 \h </w:instrText>
        </w:r>
        <w:r w:rsidRPr="00870240">
          <w:rPr>
            <w:noProof/>
            <w:webHidden/>
            <w:rPrChange w:id="219" w:author="Susan Banasiak" w:date="2017-10-17T15:14:00Z">
              <w:rPr>
                <w:noProof/>
                <w:webHidden/>
              </w:rPr>
            </w:rPrChange>
          </w:rPr>
        </w:r>
      </w:ins>
      <w:r w:rsidRPr="00870240">
        <w:rPr>
          <w:noProof/>
          <w:webHidden/>
          <w:rPrChange w:id="220" w:author="Susan Banasiak" w:date="2017-10-17T15:14:00Z">
            <w:rPr>
              <w:noProof/>
              <w:webHidden/>
            </w:rPr>
          </w:rPrChange>
        </w:rPr>
        <w:fldChar w:fldCharType="separate"/>
      </w:r>
      <w:ins w:id="221" w:author="Susan Banasiak" w:date="2017-10-17T15:14:00Z">
        <w:r w:rsidRPr="00870240">
          <w:rPr>
            <w:noProof/>
            <w:webHidden/>
            <w:rPrChange w:id="222" w:author="Susan Banasiak" w:date="2017-10-17T15:14:00Z">
              <w:rPr>
                <w:noProof/>
                <w:webHidden/>
              </w:rPr>
            </w:rPrChange>
          </w:rPr>
          <w:t>14</w:t>
        </w:r>
        <w:r w:rsidRPr="00870240">
          <w:rPr>
            <w:noProof/>
            <w:webHidden/>
            <w:rPrChange w:id="223" w:author="Susan Banasiak" w:date="2017-10-17T15:14:00Z">
              <w:rPr>
                <w:noProof/>
                <w:webHidden/>
              </w:rPr>
            </w:rPrChange>
          </w:rPr>
          <w:fldChar w:fldCharType="end"/>
        </w:r>
        <w:r w:rsidRPr="00870240">
          <w:rPr>
            <w:rStyle w:val="Hyperlink"/>
            <w:noProof/>
            <w:rPrChange w:id="224" w:author="Susan Banasiak" w:date="2017-10-17T15:14:00Z">
              <w:rPr>
                <w:rStyle w:val="Hyperlink"/>
                <w:noProof/>
              </w:rPr>
            </w:rPrChange>
          </w:rPr>
          <w:fldChar w:fldCharType="end"/>
        </w:r>
      </w:ins>
    </w:p>
    <w:p w14:paraId="48AEEA50" w14:textId="77777777" w:rsidR="00870240" w:rsidRPr="00870240" w:rsidRDefault="00870240">
      <w:pPr>
        <w:pStyle w:val="TOC4"/>
        <w:tabs>
          <w:tab w:val="left" w:pos="1760"/>
          <w:tab w:val="right" w:leader="dot" w:pos="9350"/>
        </w:tabs>
        <w:rPr>
          <w:ins w:id="225" w:author="Susan Banasiak" w:date="2017-10-17T15:14:00Z"/>
          <w:rFonts w:asciiTheme="minorHAnsi" w:eastAsiaTheme="minorEastAsia" w:hAnsiTheme="minorHAnsi" w:cstheme="minorBidi"/>
          <w:noProof/>
          <w:sz w:val="22"/>
          <w:szCs w:val="22"/>
          <w:rPrChange w:id="226" w:author="Susan Banasiak" w:date="2017-10-17T15:14:00Z">
            <w:rPr>
              <w:ins w:id="227" w:author="Susan Banasiak" w:date="2017-10-17T15:14:00Z"/>
              <w:rFonts w:asciiTheme="minorHAnsi" w:eastAsiaTheme="minorEastAsia" w:hAnsiTheme="minorHAnsi" w:cstheme="minorBidi"/>
              <w:noProof/>
              <w:sz w:val="22"/>
              <w:szCs w:val="22"/>
            </w:rPr>
          </w:rPrChange>
        </w:rPr>
      </w:pPr>
      <w:ins w:id="228" w:author="Susan Banasiak" w:date="2017-10-17T15:14:00Z">
        <w:r w:rsidRPr="00870240">
          <w:rPr>
            <w:rStyle w:val="Hyperlink"/>
            <w:noProof/>
            <w:rPrChange w:id="229" w:author="Susan Banasiak" w:date="2017-10-17T15:14:00Z">
              <w:rPr>
                <w:rStyle w:val="Hyperlink"/>
                <w:noProof/>
              </w:rPr>
            </w:rPrChange>
          </w:rPr>
          <w:fldChar w:fldCharType="begin"/>
        </w:r>
        <w:r w:rsidRPr="00870240">
          <w:rPr>
            <w:rStyle w:val="Hyperlink"/>
            <w:noProof/>
            <w:rPrChange w:id="230" w:author="Susan Banasiak" w:date="2017-10-17T15:14:00Z">
              <w:rPr>
                <w:rStyle w:val="Hyperlink"/>
                <w:noProof/>
              </w:rPr>
            </w:rPrChange>
          </w:rPr>
          <w:instrText xml:space="preserve"> </w:instrText>
        </w:r>
        <w:r w:rsidRPr="00870240">
          <w:rPr>
            <w:noProof/>
            <w:rPrChange w:id="231" w:author="Susan Banasiak" w:date="2017-10-17T15:14:00Z">
              <w:rPr>
                <w:noProof/>
              </w:rPr>
            </w:rPrChange>
          </w:rPr>
          <w:instrText>HYPERLINK \l "_Toc496016640"</w:instrText>
        </w:r>
        <w:r w:rsidRPr="00870240">
          <w:rPr>
            <w:rStyle w:val="Hyperlink"/>
            <w:noProof/>
            <w:rPrChange w:id="232" w:author="Susan Banasiak" w:date="2017-10-17T15:14:00Z">
              <w:rPr>
                <w:rStyle w:val="Hyperlink"/>
                <w:noProof/>
              </w:rPr>
            </w:rPrChange>
          </w:rPr>
          <w:instrText xml:space="preserve"> </w:instrText>
        </w:r>
        <w:r w:rsidRPr="00870240">
          <w:rPr>
            <w:rStyle w:val="Hyperlink"/>
            <w:noProof/>
            <w:rPrChange w:id="233" w:author="Susan Banasiak" w:date="2017-10-17T15:14:00Z">
              <w:rPr>
                <w:rStyle w:val="Hyperlink"/>
                <w:noProof/>
              </w:rPr>
            </w:rPrChange>
          </w:rPr>
        </w:r>
        <w:r w:rsidRPr="00870240">
          <w:rPr>
            <w:rStyle w:val="Hyperlink"/>
            <w:noProof/>
            <w:rPrChange w:id="234" w:author="Susan Banasiak" w:date="2017-10-17T15:14:00Z">
              <w:rPr>
                <w:rStyle w:val="Hyperlink"/>
                <w:noProof/>
              </w:rPr>
            </w:rPrChange>
          </w:rPr>
          <w:fldChar w:fldCharType="separate"/>
        </w:r>
        <w:r w:rsidRPr="00870240">
          <w:rPr>
            <w:rStyle w:val="Hyperlink"/>
            <w:rFonts w:cs="Arial"/>
            <w:bCs/>
            <w:iCs/>
            <w:noProof/>
            <w:kern w:val="32"/>
            <w:rPrChange w:id="235" w:author="Susan Banasiak" w:date="2017-10-17T15:14:00Z">
              <w:rPr>
                <w:rStyle w:val="Hyperlink"/>
                <w:rFonts w:cs="Arial"/>
                <w:b/>
                <w:bCs/>
                <w:iCs/>
                <w:noProof/>
                <w:kern w:val="32"/>
              </w:rPr>
            </w:rPrChange>
          </w:rPr>
          <w:t>5.2.1.3</w:t>
        </w:r>
        <w:r w:rsidRPr="00870240">
          <w:rPr>
            <w:rFonts w:asciiTheme="minorHAnsi" w:eastAsiaTheme="minorEastAsia" w:hAnsiTheme="minorHAnsi" w:cstheme="minorBidi"/>
            <w:noProof/>
            <w:sz w:val="22"/>
            <w:szCs w:val="22"/>
            <w:rPrChange w:id="236"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237" w:author="Susan Banasiak" w:date="2017-10-17T15:14:00Z">
              <w:rPr>
                <w:rStyle w:val="Hyperlink"/>
                <w:rFonts w:cs="Arial"/>
                <w:b/>
                <w:bCs/>
                <w:iCs/>
                <w:noProof/>
                <w:kern w:val="32"/>
              </w:rPr>
            </w:rPrChange>
          </w:rPr>
          <w:t>PATIENT PROBLEM DATA ENTRY / RETRIEVAL</w:t>
        </w:r>
        <w:r w:rsidRPr="00870240">
          <w:rPr>
            <w:noProof/>
            <w:webHidden/>
            <w:rPrChange w:id="238" w:author="Susan Banasiak" w:date="2017-10-17T15:14:00Z">
              <w:rPr>
                <w:noProof/>
                <w:webHidden/>
              </w:rPr>
            </w:rPrChange>
          </w:rPr>
          <w:tab/>
        </w:r>
        <w:r w:rsidRPr="00870240">
          <w:rPr>
            <w:noProof/>
            <w:webHidden/>
            <w:rPrChange w:id="239" w:author="Susan Banasiak" w:date="2017-10-17T15:14:00Z">
              <w:rPr>
                <w:noProof/>
                <w:webHidden/>
              </w:rPr>
            </w:rPrChange>
          </w:rPr>
          <w:fldChar w:fldCharType="begin"/>
        </w:r>
        <w:r w:rsidRPr="00870240">
          <w:rPr>
            <w:noProof/>
            <w:webHidden/>
            <w:rPrChange w:id="240" w:author="Susan Banasiak" w:date="2017-10-17T15:14:00Z">
              <w:rPr>
                <w:noProof/>
                <w:webHidden/>
              </w:rPr>
            </w:rPrChange>
          </w:rPr>
          <w:instrText xml:space="preserve"> PAGEREF _Toc496016640 \h </w:instrText>
        </w:r>
        <w:r w:rsidRPr="00870240">
          <w:rPr>
            <w:noProof/>
            <w:webHidden/>
            <w:rPrChange w:id="241" w:author="Susan Banasiak" w:date="2017-10-17T15:14:00Z">
              <w:rPr>
                <w:noProof/>
                <w:webHidden/>
              </w:rPr>
            </w:rPrChange>
          </w:rPr>
        </w:r>
      </w:ins>
      <w:r w:rsidRPr="00870240">
        <w:rPr>
          <w:noProof/>
          <w:webHidden/>
          <w:rPrChange w:id="242" w:author="Susan Banasiak" w:date="2017-10-17T15:14:00Z">
            <w:rPr>
              <w:noProof/>
              <w:webHidden/>
            </w:rPr>
          </w:rPrChange>
        </w:rPr>
        <w:fldChar w:fldCharType="separate"/>
      </w:r>
      <w:ins w:id="243" w:author="Susan Banasiak" w:date="2017-10-17T15:14:00Z">
        <w:r w:rsidRPr="00870240">
          <w:rPr>
            <w:noProof/>
            <w:webHidden/>
            <w:rPrChange w:id="244" w:author="Susan Banasiak" w:date="2017-10-17T15:14:00Z">
              <w:rPr>
                <w:noProof/>
                <w:webHidden/>
              </w:rPr>
            </w:rPrChange>
          </w:rPr>
          <w:t>14</w:t>
        </w:r>
        <w:r w:rsidRPr="00870240">
          <w:rPr>
            <w:noProof/>
            <w:webHidden/>
            <w:rPrChange w:id="245" w:author="Susan Banasiak" w:date="2017-10-17T15:14:00Z">
              <w:rPr>
                <w:noProof/>
                <w:webHidden/>
              </w:rPr>
            </w:rPrChange>
          </w:rPr>
          <w:fldChar w:fldCharType="end"/>
        </w:r>
        <w:r w:rsidRPr="00870240">
          <w:rPr>
            <w:rStyle w:val="Hyperlink"/>
            <w:noProof/>
            <w:rPrChange w:id="246" w:author="Susan Banasiak" w:date="2017-10-17T15:14:00Z">
              <w:rPr>
                <w:rStyle w:val="Hyperlink"/>
                <w:noProof/>
              </w:rPr>
            </w:rPrChange>
          </w:rPr>
          <w:fldChar w:fldCharType="end"/>
        </w:r>
      </w:ins>
    </w:p>
    <w:p w14:paraId="795FC9B0" w14:textId="77777777" w:rsidR="00870240" w:rsidRPr="00870240" w:rsidRDefault="00870240">
      <w:pPr>
        <w:pStyle w:val="TOC3"/>
        <w:tabs>
          <w:tab w:val="left" w:pos="1320"/>
          <w:tab w:val="right" w:leader="dot" w:pos="9350"/>
        </w:tabs>
        <w:rPr>
          <w:ins w:id="247" w:author="Susan Banasiak" w:date="2017-10-17T15:14:00Z"/>
          <w:rFonts w:asciiTheme="minorHAnsi" w:eastAsiaTheme="minorEastAsia" w:hAnsiTheme="minorHAnsi" w:cstheme="minorBidi"/>
          <w:noProof/>
          <w:sz w:val="22"/>
          <w:szCs w:val="22"/>
          <w:rPrChange w:id="248" w:author="Susan Banasiak" w:date="2017-10-17T15:14:00Z">
            <w:rPr>
              <w:ins w:id="249" w:author="Susan Banasiak" w:date="2017-10-17T15:14:00Z"/>
              <w:rFonts w:asciiTheme="minorHAnsi" w:eastAsiaTheme="minorEastAsia" w:hAnsiTheme="minorHAnsi" w:cstheme="minorBidi"/>
              <w:noProof/>
              <w:sz w:val="22"/>
              <w:szCs w:val="22"/>
            </w:rPr>
          </w:rPrChange>
        </w:rPr>
      </w:pPr>
      <w:ins w:id="250" w:author="Susan Banasiak" w:date="2017-10-17T15:14:00Z">
        <w:r w:rsidRPr="00870240">
          <w:rPr>
            <w:rStyle w:val="Hyperlink"/>
            <w:noProof/>
            <w:rPrChange w:id="251" w:author="Susan Banasiak" w:date="2017-10-17T15:14:00Z">
              <w:rPr>
                <w:rStyle w:val="Hyperlink"/>
                <w:noProof/>
              </w:rPr>
            </w:rPrChange>
          </w:rPr>
          <w:fldChar w:fldCharType="begin"/>
        </w:r>
        <w:r w:rsidRPr="00870240">
          <w:rPr>
            <w:rStyle w:val="Hyperlink"/>
            <w:noProof/>
            <w:rPrChange w:id="252" w:author="Susan Banasiak" w:date="2017-10-17T15:14:00Z">
              <w:rPr>
                <w:rStyle w:val="Hyperlink"/>
                <w:noProof/>
              </w:rPr>
            </w:rPrChange>
          </w:rPr>
          <w:instrText xml:space="preserve"> </w:instrText>
        </w:r>
        <w:r w:rsidRPr="00870240">
          <w:rPr>
            <w:noProof/>
            <w:rPrChange w:id="253" w:author="Susan Banasiak" w:date="2017-10-17T15:14:00Z">
              <w:rPr>
                <w:noProof/>
              </w:rPr>
            </w:rPrChange>
          </w:rPr>
          <w:instrText>HYPERLINK \l "_Toc496016641"</w:instrText>
        </w:r>
        <w:r w:rsidRPr="00870240">
          <w:rPr>
            <w:rStyle w:val="Hyperlink"/>
            <w:noProof/>
            <w:rPrChange w:id="254" w:author="Susan Banasiak" w:date="2017-10-17T15:14:00Z">
              <w:rPr>
                <w:rStyle w:val="Hyperlink"/>
                <w:noProof/>
              </w:rPr>
            </w:rPrChange>
          </w:rPr>
          <w:instrText xml:space="preserve"> </w:instrText>
        </w:r>
        <w:r w:rsidRPr="00870240">
          <w:rPr>
            <w:rStyle w:val="Hyperlink"/>
            <w:noProof/>
            <w:rPrChange w:id="255" w:author="Susan Banasiak" w:date="2017-10-17T15:14:00Z">
              <w:rPr>
                <w:rStyle w:val="Hyperlink"/>
                <w:noProof/>
              </w:rPr>
            </w:rPrChange>
          </w:rPr>
        </w:r>
        <w:r w:rsidRPr="00870240">
          <w:rPr>
            <w:rStyle w:val="Hyperlink"/>
            <w:noProof/>
            <w:rPrChange w:id="256" w:author="Susan Banasiak" w:date="2017-10-17T15:14:00Z">
              <w:rPr>
                <w:rStyle w:val="Hyperlink"/>
                <w:noProof/>
              </w:rPr>
            </w:rPrChange>
          </w:rPr>
          <w:fldChar w:fldCharType="separate"/>
        </w:r>
        <w:r w:rsidRPr="00870240">
          <w:rPr>
            <w:rStyle w:val="Hyperlink"/>
            <w:rFonts w:cs="Arial"/>
            <w:bCs/>
            <w:iCs/>
            <w:noProof/>
            <w:kern w:val="32"/>
            <w:rPrChange w:id="257" w:author="Susan Banasiak" w:date="2017-10-17T15:14:00Z">
              <w:rPr>
                <w:rStyle w:val="Hyperlink"/>
                <w:rFonts w:cs="Arial"/>
                <w:b/>
                <w:bCs/>
                <w:iCs/>
                <w:noProof/>
                <w:kern w:val="32"/>
              </w:rPr>
            </w:rPrChange>
          </w:rPr>
          <w:t>5.2.2</w:t>
        </w:r>
        <w:r w:rsidRPr="00870240">
          <w:rPr>
            <w:rFonts w:asciiTheme="minorHAnsi" w:eastAsiaTheme="minorEastAsia" w:hAnsiTheme="minorHAnsi" w:cstheme="minorBidi"/>
            <w:noProof/>
            <w:sz w:val="22"/>
            <w:szCs w:val="22"/>
            <w:rPrChange w:id="258"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259" w:author="Susan Banasiak" w:date="2017-10-17T15:14:00Z">
              <w:rPr>
                <w:rStyle w:val="Hyperlink"/>
                <w:rFonts w:cs="Arial"/>
                <w:b/>
                <w:bCs/>
                <w:iCs/>
                <w:noProof/>
                <w:kern w:val="32"/>
              </w:rPr>
            </w:rPrChange>
          </w:rPr>
          <w:t>ISOLATE CPRS FROM VISTA MUMPS FOR OUTPATIENT PHARMACY CPOE (BASE PERIOD)</w:t>
        </w:r>
        <w:r w:rsidRPr="00870240">
          <w:rPr>
            <w:noProof/>
            <w:webHidden/>
            <w:rPrChange w:id="260" w:author="Susan Banasiak" w:date="2017-10-17T15:14:00Z">
              <w:rPr>
                <w:noProof/>
                <w:webHidden/>
              </w:rPr>
            </w:rPrChange>
          </w:rPr>
          <w:tab/>
        </w:r>
        <w:r w:rsidRPr="00870240">
          <w:rPr>
            <w:noProof/>
            <w:webHidden/>
            <w:rPrChange w:id="261" w:author="Susan Banasiak" w:date="2017-10-17T15:14:00Z">
              <w:rPr>
                <w:noProof/>
                <w:webHidden/>
              </w:rPr>
            </w:rPrChange>
          </w:rPr>
          <w:fldChar w:fldCharType="begin"/>
        </w:r>
        <w:r w:rsidRPr="00870240">
          <w:rPr>
            <w:noProof/>
            <w:webHidden/>
            <w:rPrChange w:id="262" w:author="Susan Banasiak" w:date="2017-10-17T15:14:00Z">
              <w:rPr>
                <w:noProof/>
                <w:webHidden/>
              </w:rPr>
            </w:rPrChange>
          </w:rPr>
          <w:instrText xml:space="preserve"> PAGEREF _Toc496016641 \h </w:instrText>
        </w:r>
        <w:r w:rsidRPr="00870240">
          <w:rPr>
            <w:noProof/>
            <w:webHidden/>
            <w:rPrChange w:id="263" w:author="Susan Banasiak" w:date="2017-10-17T15:14:00Z">
              <w:rPr>
                <w:noProof/>
                <w:webHidden/>
              </w:rPr>
            </w:rPrChange>
          </w:rPr>
        </w:r>
      </w:ins>
      <w:r w:rsidRPr="00870240">
        <w:rPr>
          <w:noProof/>
          <w:webHidden/>
          <w:rPrChange w:id="264" w:author="Susan Banasiak" w:date="2017-10-17T15:14:00Z">
            <w:rPr>
              <w:noProof/>
              <w:webHidden/>
            </w:rPr>
          </w:rPrChange>
        </w:rPr>
        <w:fldChar w:fldCharType="separate"/>
      </w:r>
      <w:ins w:id="265" w:author="Susan Banasiak" w:date="2017-10-17T15:14:00Z">
        <w:r w:rsidRPr="00870240">
          <w:rPr>
            <w:noProof/>
            <w:webHidden/>
            <w:rPrChange w:id="266" w:author="Susan Banasiak" w:date="2017-10-17T15:14:00Z">
              <w:rPr>
                <w:noProof/>
                <w:webHidden/>
              </w:rPr>
            </w:rPrChange>
          </w:rPr>
          <w:t>14</w:t>
        </w:r>
        <w:r w:rsidRPr="00870240">
          <w:rPr>
            <w:noProof/>
            <w:webHidden/>
            <w:rPrChange w:id="267" w:author="Susan Banasiak" w:date="2017-10-17T15:14:00Z">
              <w:rPr>
                <w:noProof/>
                <w:webHidden/>
              </w:rPr>
            </w:rPrChange>
          </w:rPr>
          <w:fldChar w:fldCharType="end"/>
        </w:r>
        <w:r w:rsidRPr="00870240">
          <w:rPr>
            <w:rStyle w:val="Hyperlink"/>
            <w:noProof/>
            <w:rPrChange w:id="268" w:author="Susan Banasiak" w:date="2017-10-17T15:14:00Z">
              <w:rPr>
                <w:rStyle w:val="Hyperlink"/>
                <w:noProof/>
              </w:rPr>
            </w:rPrChange>
          </w:rPr>
          <w:fldChar w:fldCharType="end"/>
        </w:r>
      </w:ins>
    </w:p>
    <w:p w14:paraId="6AC961D7" w14:textId="77777777" w:rsidR="00870240" w:rsidRPr="00870240" w:rsidRDefault="00870240">
      <w:pPr>
        <w:pStyle w:val="TOC2"/>
        <w:tabs>
          <w:tab w:val="left" w:pos="880"/>
          <w:tab w:val="right" w:leader="dot" w:pos="9350"/>
        </w:tabs>
        <w:rPr>
          <w:ins w:id="269" w:author="Susan Banasiak" w:date="2017-10-17T15:14:00Z"/>
          <w:rFonts w:asciiTheme="minorHAnsi" w:eastAsiaTheme="minorEastAsia" w:hAnsiTheme="minorHAnsi" w:cstheme="minorBidi"/>
          <w:noProof/>
          <w:sz w:val="22"/>
          <w:szCs w:val="22"/>
          <w:rPrChange w:id="270" w:author="Susan Banasiak" w:date="2017-10-17T15:14:00Z">
            <w:rPr>
              <w:ins w:id="271" w:author="Susan Banasiak" w:date="2017-10-17T15:14:00Z"/>
              <w:rFonts w:asciiTheme="minorHAnsi" w:eastAsiaTheme="minorEastAsia" w:hAnsiTheme="minorHAnsi" w:cstheme="minorBidi"/>
              <w:noProof/>
              <w:sz w:val="22"/>
              <w:szCs w:val="22"/>
            </w:rPr>
          </w:rPrChange>
        </w:rPr>
      </w:pPr>
      <w:ins w:id="272" w:author="Susan Banasiak" w:date="2017-10-17T15:14:00Z">
        <w:r w:rsidRPr="00870240">
          <w:rPr>
            <w:rStyle w:val="Hyperlink"/>
            <w:noProof/>
            <w:rPrChange w:id="273" w:author="Susan Banasiak" w:date="2017-10-17T15:14:00Z">
              <w:rPr>
                <w:rStyle w:val="Hyperlink"/>
                <w:noProof/>
              </w:rPr>
            </w:rPrChange>
          </w:rPr>
          <w:fldChar w:fldCharType="begin"/>
        </w:r>
        <w:r w:rsidRPr="00870240">
          <w:rPr>
            <w:rStyle w:val="Hyperlink"/>
            <w:noProof/>
            <w:rPrChange w:id="274" w:author="Susan Banasiak" w:date="2017-10-17T15:14:00Z">
              <w:rPr>
                <w:rStyle w:val="Hyperlink"/>
                <w:noProof/>
              </w:rPr>
            </w:rPrChange>
          </w:rPr>
          <w:instrText xml:space="preserve"> </w:instrText>
        </w:r>
        <w:r w:rsidRPr="00870240">
          <w:rPr>
            <w:noProof/>
            <w:rPrChange w:id="275" w:author="Susan Banasiak" w:date="2017-10-17T15:14:00Z">
              <w:rPr>
                <w:noProof/>
              </w:rPr>
            </w:rPrChange>
          </w:rPr>
          <w:instrText>HYPERLINK \l "_Toc496016642"</w:instrText>
        </w:r>
        <w:r w:rsidRPr="00870240">
          <w:rPr>
            <w:rStyle w:val="Hyperlink"/>
            <w:noProof/>
            <w:rPrChange w:id="276" w:author="Susan Banasiak" w:date="2017-10-17T15:14:00Z">
              <w:rPr>
                <w:rStyle w:val="Hyperlink"/>
                <w:noProof/>
              </w:rPr>
            </w:rPrChange>
          </w:rPr>
          <w:instrText xml:space="preserve"> </w:instrText>
        </w:r>
        <w:r w:rsidRPr="00870240">
          <w:rPr>
            <w:rStyle w:val="Hyperlink"/>
            <w:noProof/>
            <w:rPrChange w:id="277" w:author="Susan Banasiak" w:date="2017-10-17T15:14:00Z">
              <w:rPr>
                <w:rStyle w:val="Hyperlink"/>
                <w:noProof/>
              </w:rPr>
            </w:rPrChange>
          </w:rPr>
        </w:r>
        <w:r w:rsidRPr="00870240">
          <w:rPr>
            <w:rStyle w:val="Hyperlink"/>
            <w:noProof/>
            <w:rPrChange w:id="278" w:author="Susan Banasiak" w:date="2017-10-17T15:14:00Z">
              <w:rPr>
                <w:rStyle w:val="Hyperlink"/>
                <w:noProof/>
              </w:rPr>
            </w:rPrChange>
          </w:rPr>
          <w:fldChar w:fldCharType="separate"/>
        </w:r>
        <w:r w:rsidRPr="00870240">
          <w:rPr>
            <w:rStyle w:val="Hyperlink"/>
            <w:noProof/>
            <w:rPrChange w:id="279" w:author="Susan Banasiak" w:date="2017-10-17T15:14:00Z">
              <w:rPr>
                <w:rStyle w:val="Hyperlink"/>
                <w:noProof/>
              </w:rPr>
            </w:rPrChange>
          </w:rPr>
          <w:t>5.3</w:t>
        </w:r>
        <w:r w:rsidRPr="00870240">
          <w:rPr>
            <w:rFonts w:asciiTheme="minorHAnsi" w:eastAsiaTheme="minorEastAsia" w:hAnsiTheme="minorHAnsi" w:cstheme="minorBidi"/>
            <w:noProof/>
            <w:sz w:val="22"/>
            <w:szCs w:val="22"/>
            <w:rPrChange w:id="280"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281" w:author="Susan Banasiak" w:date="2017-10-17T15:14:00Z">
              <w:rPr>
                <w:rStyle w:val="Hyperlink"/>
                <w:noProof/>
              </w:rPr>
            </w:rPrChange>
          </w:rPr>
          <w:t>MOBILE CLIENT DEVELOPMENT (BASE PERIOD ONLY)</w:t>
        </w:r>
        <w:r w:rsidRPr="00870240">
          <w:rPr>
            <w:noProof/>
            <w:webHidden/>
            <w:rPrChange w:id="282" w:author="Susan Banasiak" w:date="2017-10-17T15:14:00Z">
              <w:rPr>
                <w:noProof/>
                <w:webHidden/>
              </w:rPr>
            </w:rPrChange>
          </w:rPr>
          <w:tab/>
        </w:r>
        <w:r w:rsidRPr="00870240">
          <w:rPr>
            <w:noProof/>
            <w:webHidden/>
            <w:rPrChange w:id="283" w:author="Susan Banasiak" w:date="2017-10-17T15:14:00Z">
              <w:rPr>
                <w:noProof/>
                <w:webHidden/>
              </w:rPr>
            </w:rPrChange>
          </w:rPr>
          <w:fldChar w:fldCharType="begin"/>
        </w:r>
        <w:r w:rsidRPr="00870240">
          <w:rPr>
            <w:noProof/>
            <w:webHidden/>
            <w:rPrChange w:id="284" w:author="Susan Banasiak" w:date="2017-10-17T15:14:00Z">
              <w:rPr>
                <w:noProof/>
                <w:webHidden/>
              </w:rPr>
            </w:rPrChange>
          </w:rPr>
          <w:instrText xml:space="preserve"> PAGEREF _Toc496016642 \h </w:instrText>
        </w:r>
        <w:r w:rsidRPr="00870240">
          <w:rPr>
            <w:noProof/>
            <w:webHidden/>
            <w:rPrChange w:id="285" w:author="Susan Banasiak" w:date="2017-10-17T15:14:00Z">
              <w:rPr>
                <w:noProof/>
                <w:webHidden/>
              </w:rPr>
            </w:rPrChange>
          </w:rPr>
        </w:r>
      </w:ins>
      <w:r w:rsidRPr="00870240">
        <w:rPr>
          <w:noProof/>
          <w:webHidden/>
          <w:rPrChange w:id="286" w:author="Susan Banasiak" w:date="2017-10-17T15:14:00Z">
            <w:rPr>
              <w:noProof/>
              <w:webHidden/>
            </w:rPr>
          </w:rPrChange>
        </w:rPr>
        <w:fldChar w:fldCharType="separate"/>
      </w:r>
      <w:ins w:id="287" w:author="Susan Banasiak" w:date="2017-10-17T15:14:00Z">
        <w:r w:rsidRPr="00870240">
          <w:rPr>
            <w:noProof/>
            <w:webHidden/>
            <w:rPrChange w:id="288" w:author="Susan Banasiak" w:date="2017-10-17T15:14:00Z">
              <w:rPr>
                <w:noProof/>
                <w:webHidden/>
              </w:rPr>
            </w:rPrChange>
          </w:rPr>
          <w:t>15</w:t>
        </w:r>
        <w:r w:rsidRPr="00870240">
          <w:rPr>
            <w:noProof/>
            <w:webHidden/>
            <w:rPrChange w:id="289" w:author="Susan Banasiak" w:date="2017-10-17T15:14:00Z">
              <w:rPr>
                <w:noProof/>
                <w:webHidden/>
              </w:rPr>
            </w:rPrChange>
          </w:rPr>
          <w:fldChar w:fldCharType="end"/>
        </w:r>
        <w:r w:rsidRPr="00870240">
          <w:rPr>
            <w:rStyle w:val="Hyperlink"/>
            <w:noProof/>
            <w:rPrChange w:id="290" w:author="Susan Banasiak" w:date="2017-10-17T15:14:00Z">
              <w:rPr>
                <w:rStyle w:val="Hyperlink"/>
                <w:noProof/>
              </w:rPr>
            </w:rPrChange>
          </w:rPr>
          <w:fldChar w:fldCharType="end"/>
        </w:r>
      </w:ins>
    </w:p>
    <w:p w14:paraId="4ABB6D84" w14:textId="77777777" w:rsidR="00870240" w:rsidRPr="00870240" w:rsidRDefault="00870240">
      <w:pPr>
        <w:pStyle w:val="TOC2"/>
        <w:tabs>
          <w:tab w:val="left" w:pos="880"/>
          <w:tab w:val="right" w:leader="dot" w:pos="9350"/>
        </w:tabs>
        <w:rPr>
          <w:ins w:id="291" w:author="Susan Banasiak" w:date="2017-10-17T15:14:00Z"/>
          <w:rFonts w:asciiTheme="minorHAnsi" w:eastAsiaTheme="minorEastAsia" w:hAnsiTheme="minorHAnsi" w:cstheme="minorBidi"/>
          <w:noProof/>
          <w:sz w:val="22"/>
          <w:szCs w:val="22"/>
          <w:rPrChange w:id="292" w:author="Susan Banasiak" w:date="2017-10-17T15:14:00Z">
            <w:rPr>
              <w:ins w:id="293" w:author="Susan Banasiak" w:date="2017-10-17T15:14:00Z"/>
              <w:rFonts w:asciiTheme="minorHAnsi" w:eastAsiaTheme="minorEastAsia" w:hAnsiTheme="minorHAnsi" w:cstheme="minorBidi"/>
              <w:noProof/>
              <w:sz w:val="22"/>
              <w:szCs w:val="22"/>
            </w:rPr>
          </w:rPrChange>
        </w:rPr>
      </w:pPr>
      <w:ins w:id="294" w:author="Susan Banasiak" w:date="2017-10-17T15:14:00Z">
        <w:r w:rsidRPr="00870240">
          <w:rPr>
            <w:rStyle w:val="Hyperlink"/>
            <w:noProof/>
            <w:rPrChange w:id="295" w:author="Susan Banasiak" w:date="2017-10-17T15:14:00Z">
              <w:rPr>
                <w:rStyle w:val="Hyperlink"/>
                <w:noProof/>
              </w:rPr>
            </w:rPrChange>
          </w:rPr>
          <w:fldChar w:fldCharType="begin"/>
        </w:r>
        <w:r w:rsidRPr="00870240">
          <w:rPr>
            <w:rStyle w:val="Hyperlink"/>
            <w:noProof/>
            <w:rPrChange w:id="296" w:author="Susan Banasiak" w:date="2017-10-17T15:14:00Z">
              <w:rPr>
                <w:rStyle w:val="Hyperlink"/>
                <w:noProof/>
              </w:rPr>
            </w:rPrChange>
          </w:rPr>
          <w:instrText xml:space="preserve"> </w:instrText>
        </w:r>
        <w:r w:rsidRPr="00870240">
          <w:rPr>
            <w:noProof/>
            <w:rPrChange w:id="297" w:author="Susan Banasiak" w:date="2017-10-17T15:14:00Z">
              <w:rPr>
                <w:noProof/>
              </w:rPr>
            </w:rPrChange>
          </w:rPr>
          <w:instrText>HYPERLINK \l "_Toc496016643"</w:instrText>
        </w:r>
        <w:r w:rsidRPr="00870240">
          <w:rPr>
            <w:rStyle w:val="Hyperlink"/>
            <w:noProof/>
            <w:rPrChange w:id="298" w:author="Susan Banasiak" w:date="2017-10-17T15:14:00Z">
              <w:rPr>
                <w:rStyle w:val="Hyperlink"/>
                <w:noProof/>
              </w:rPr>
            </w:rPrChange>
          </w:rPr>
          <w:instrText xml:space="preserve"> </w:instrText>
        </w:r>
        <w:r w:rsidRPr="00870240">
          <w:rPr>
            <w:rStyle w:val="Hyperlink"/>
            <w:noProof/>
            <w:rPrChange w:id="299" w:author="Susan Banasiak" w:date="2017-10-17T15:14:00Z">
              <w:rPr>
                <w:rStyle w:val="Hyperlink"/>
                <w:noProof/>
              </w:rPr>
            </w:rPrChange>
          </w:rPr>
        </w:r>
        <w:r w:rsidRPr="00870240">
          <w:rPr>
            <w:rStyle w:val="Hyperlink"/>
            <w:noProof/>
            <w:rPrChange w:id="300" w:author="Susan Banasiak" w:date="2017-10-17T15:14:00Z">
              <w:rPr>
                <w:rStyle w:val="Hyperlink"/>
                <w:noProof/>
              </w:rPr>
            </w:rPrChange>
          </w:rPr>
          <w:fldChar w:fldCharType="separate"/>
        </w:r>
        <w:r w:rsidRPr="00870240">
          <w:rPr>
            <w:rStyle w:val="Hyperlink"/>
            <w:rFonts w:cs="Arial"/>
            <w:bCs/>
            <w:iCs/>
            <w:noProof/>
            <w:rPrChange w:id="301" w:author="Susan Banasiak" w:date="2017-10-17T15:14:00Z">
              <w:rPr>
                <w:rStyle w:val="Hyperlink"/>
                <w:rFonts w:cs="Arial"/>
                <w:b/>
                <w:bCs/>
                <w:iCs/>
                <w:noProof/>
              </w:rPr>
            </w:rPrChange>
          </w:rPr>
          <w:t>5.4</w:t>
        </w:r>
        <w:r w:rsidRPr="00870240">
          <w:rPr>
            <w:rFonts w:asciiTheme="minorHAnsi" w:eastAsiaTheme="minorEastAsia" w:hAnsiTheme="minorHAnsi" w:cstheme="minorBidi"/>
            <w:noProof/>
            <w:sz w:val="22"/>
            <w:szCs w:val="22"/>
            <w:rPrChange w:id="30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303" w:author="Susan Banasiak" w:date="2017-10-17T15:14:00Z">
              <w:rPr>
                <w:rStyle w:val="Hyperlink"/>
                <w:rFonts w:cs="Arial"/>
                <w:b/>
                <w:bCs/>
                <w:iCs/>
                <w:noProof/>
              </w:rPr>
            </w:rPrChange>
          </w:rPr>
          <w:t>PLANNING (BASE &amp; OPTION PERIOD)</w:t>
        </w:r>
        <w:r w:rsidRPr="00870240">
          <w:rPr>
            <w:noProof/>
            <w:webHidden/>
            <w:rPrChange w:id="304" w:author="Susan Banasiak" w:date="2017-10-17T15:14:00Z">
              <w:rPr>
                <w:noProof/>
                <w:webHidden/>
              </w:rPr>
            </w:rPrChange>
          </w:rPr>
          <w:tab/>
        </w:r>
        <w:r w:rsidRPr="00870240">
          <w:rPr>
            <w:noProof/>
            <w:webHidden/>
            <w:rPrChange w:id="305" w:author="Susan Banasiak" w:date="2017-10-17T15:14:00Z">
              <w:rPr>
                <w:noProof/>
                <w:webHidden/>
              </w:rPr>
            </w:rPrChange>
          </w:rPr>
          <w:fldChar w:fldCharType="begin"/>
        </w:r>
        <w:r w:rsidRPr="00870240">
          <w:rPr>
            <w:noProof/>
            <w:webHidden/>
            <w:rPrChange w:id="306" w:author="Susan Banasiak" w:date="2017-10-17T15:14:00Z">
              <w:rPr>
                <w:noProof/>
                <w:webHidden/>
              </w:rPr>
            </w:rPrChange>
          </w:rPr>
          <w:instrText xml:space="preserve"> PAGEREF _Toc496016643 \h </w:instrText>
        </w:r>
        <w:r w:rsidRPr="00870240">
          <w:rPr>
            <w:noProof/>
            <w:webHidden/>
            <w:rPrChange w:id="307" w:author="Susan Banasiak" w:date="2017-10-17T15:14:00Z">
              <w:rPr>
                <w:noProof/>
                <w:webHidden/>
              </w:rPr>
            </w:rPrChange>
          </w:rPr>
        </w:r>
      </w:ins>
      <w:r w:rsidRPr="00870240">
        <w:rPr>
          <w:noProof/>
          <w:webHidden/>
          <w:rPrChange w:id="308" w:author="Susan Banasiak" w:date="2017-10-17T15:14:00Z">
            <w:rPr>
              <w:noProof/>
              <w:webHidden/>
            </w:rPr>
          </w:rPrChange>
        </w:rPr>
        <w:fldChar w:fldCharType="separate"/>
      </w:r>
      <w:ins w:id="309" w:author="Susan Banasiak" w:date="2017-10-17T15:14:00Z">
        <w:r w:rsidRPr="00870240">
          <w:rPr>
            <w:noProof/>
            <w:webHidden/>
            <w:rPrChange w:id="310" w:author="Susan Banasiak" w:date="2017-10-17T15:14:00Z">
              <w:rPr>
                <w:noProof/>
                <w:webHidden/>
              </w:rPr>
            </w:rPrChange>
          </w:rPr>
          <w:t>15</w:t>
        </w:r>
        <w:r w:rsidRPr="00870240">
          <w:rPr>
            <w:noProof/>
            <w:webHidden/>
            <w:rPrChange w:id="311" w:author="Susan Banasiak" w:date="2017-10-17T15:14:00Z">
              <w:rPr>
                <w:noProof/>
                <w:webHidden/>
              </w:rPr>
            </w:rPrChange>
          </w:rPr>
          <w:fldChar w:fldCharType="end"/>
        </w:r>
        <w:r w:rsidRPr="00870240">
          <w:rPr>
            <w:rStyle w:val="Hyperlink"/>
            <w:noProof/>
            <w:rPrChange w:id="312" w:author="Susan Banasiak" w:date="2017-10-17T15:14:00Z">
              <w:rPr>
                <w:rStyle w:val="Hyperlink"/>
                <w:noProof/>
              </w:rPr>
            </w:rPrChange>
          </w:rPr>
          <w:fldChar w:fldCharType="end"/>
        </w:r>
      </w:ins>
    </w:p>
    <w:p w14:paraId="136536E6" w14:textId="77777777" w:rsidR="00870240" w:rsidRPr="00870240" w:rsidRDefault="00870240">
      <w:pPr>
        <w:pStyle w:val="TOC3"/>
        <w:tabs>
          <w:tab w:val="left" w:pos="1320"/>
          <w:tab w:val="right" w:leader="dot" w:pos="9350"/>
        </w:tabs>
        <w:rPr>
          <w:ins w:id="313" w:author="Susan Banasiak" w:date="2017-10-17T15:14:00Z"/>
          <w:rFonts w:asciiTheme="minorHAnsi" w:eastAsiaTheme="minorEastAsia" w:hAnsiTheme="minorHAnsi" w:cstheme="minorBidi"/>
          <w:noProof/>
          <w:sz w:val="22"/>
          <w:szCs w:val="22"/>
          <w:rPrChange w:id="314" w:author="Susan Banasiak" w:date="2017-10-17T15:14:00Z">
            <w:rPr>
              <w:ins w:id="315" w:author="Susan Banasiak" w:date="2017-10-17T15:14:00Z"/>
              <w:rFonts w:asciiTheme="minorHAnsi" w:eastAsiaTheme="minorEastAsia" w:hAnsiTheme="minorHAnsi" w:cstheme="minorBidi"/>
              <w:noProof/>
              <w:sz w:val="22"/>
              <w:szCs w:val="22"/>
            </w:rPr>
          </w:rPrChange>
        </w:rPr>
      </w:pPr>
      <w:ins w:id="316" w:author="Susan Banasiak" w:date="2017-10-17T15:14:00Z">
        <w:r w:rsidRPr="00870240">
          <w:rPr>
            <w:rStyle w:val="Hyperlink"/>
            <w:noProof/>
            <w:rPrChange w:id="317" w:author="Susan Banasiak" w:date="2017-10-17T15:14:00Z">
              <w:rPr>
                <w:rStyle w:val="Hyperlink"/>
                <w:noProof/>
              </w:rPr>
            </w:rPrChange>
          </w:rPr>
          <w:fldChar w:fldCharType="begin"/>
        </w:r>
        <w:r w:rsidRPr="00870240">
          <w:rPr>
            <w:rStyle w:val="Hyperlink"/>
            <w:noProof/>
            <w:rPrChange w:id="318" w:author="Susan Banasiak" w:date="2017-10-17T15:14:00Z">
              <w:rPr>
                <w:rStyle w:val="Hyperlink"/>
                <w:noProof/>
              </w:rPr>
            </w:rPrChange>
          </w:rPr>
          <w:instrText xml:space="preserve"> </w:instrText>
        </w:r>
        <w:r w:rsidRPr="00870240">
          <w:rPr>
            <w:noProof/>
            <w:rPrChange w:id="319" w:author="Susan Banasiak" w:date="2017-10-17T15:14:00Z">
              <w:rPr>
                <w:noProof/>
              </w:rPr>
            </w:rPrChange>
          </w:rPr>
          <w:instrText>HYPERLINK \l "_Toc496016644"</w:instrText>
        </w:r>
        <w:r w:rsidRPr="00870240">
          <w:rPr>
            <w:rStyle w:val="Hyperlink"/>
            <w:noProof/>
            <w:rPrChange w:id="320" w:author="Susan Banasiak" w:date="2017-10-17T15:14:00Z">
              <w:rPr>
                <w:rStyle w:val="Hyperlink"/>
                <w:noProof/>
              </w:rPr>
            </w:rPrChange>
          </w:rPr>
          <w:instrText xml:space="preserve"> </w:instrText>
        </w:r>
        <w:r w:rsidRPr="00870240">
          <w:rPr>
            <w:rStyle w:val="Hyperlink"/>
            <w:noProof/>
            <w:rPrChange w:id="321" w:author="Susan Banasiak" w:date="2017-10-17T15:14:00Z">
              <w:rPr>
                <w:rStyle w:val="Hyperlink"/>
                <w:noProof/>
              </w:rPr>
            </w:rPrChange>
          </w:rPr>
        </w:r>
        <w:r w:rsidRPr="00870240">
          <w:rPr>
            <w:rStyle w:val="Hyperlink"/>
            <w:noProof/>
            <w:rPrChange w:id="322" w:author="Susan Banasiak" w:date="2017-10-17T15:14:00Z">
              <w:rPr>
                <w:rStyle w:val="Hyperlink"/>
                <w:noProof/>
              </w:rPr>
            </w:rPrChange>
          </w:rPr>
          <w:fldChar w:fldCharType="separate"/>
        </w:r>
        <w:r w:rsidRPr="00870240">
          <w:rPr>
            <w:rStyle w:val="Hyperlink"/>
            <w:rFonts w:cs="Arial"/>
            <w:bCs/>
            <w:iCs/>
            <w:noProof/>
            <w:kern w:val="32"/>
            <w:rPrChange w:id="323" w:author="Susan Banasiak" w:date="2017-10-17T15:14:00Z">
              <w:rPr>
                <w:rStyle w:val="Hyperlink"/>
                <w:rFonts w:cs="Arial"/>
                <w:b/>
                <w:bCs/>
                <w:iCs/>
                <w:noProof/>
                <w:kern w:val="32"/>
              </w:rPr>
            </w:rPrChange>
          </w:rPr>
          <w:t>5.4.1</w:t>
        </w:r>
        <w:r w:rsidRPr="00870240">
          <w:rPr>
            <w:rFonts w:asciiTheme="minorHAnsi" w:eastAsiaTheme="minorEastAsia" w:hAnsiTheme="minorHAnsi" w:cstheme="minorBidi"/>
            <w:noProof/>
            <w:sz w:val="22"/>
            <w:szCs w:val="22"/>
            <w:rPrChange w:id="32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325" w:author="Susan Banasiak" w:date="2017-10-17T15:14:00Z">
              <w:rPr>
                <w:rStyle w:val="Hyperlink"/>
                <w:rFonts w:cs="Arial"/>
                <w:b/>
                <w:bCs/>
                <w:iCs/>
                <w:noProof/>
                <w:kern w:val="32"/>
              </w:rPr>
            </w:rPrChange>
          </w:rPr>
          <w:t>AGILE REQUIREMENTS ELABORATION</w:t>
        </w:r>
        <w:r w:rsidRPr="00870240">
          <w:rPr>
            <w:noProof/>
            <w:webHidden/>
            <w:rPrChange w:id="326" w:author="Susan Banasiak" w:date="2017-10-17T15:14:00Z">
              <w:rPr>
                <w:noProof/>
                <w:webHidden/>
              </w:rPr>
            </w:rPrChange>
          </w:rPr>
          <w:tab/>
        </w:r>
        <w:r w:rsidRPr="00870240">
          <w:rPr>
            <w:noProof/>
            <w:webHidden/>
            <w:rPrChange w:id="327" w:author="Susan Banasiak" w:date="2017-10-17T15:14:00Z">
              <w:rPr>
                <w:noProof/>
                <w:webHidden/>
              </w:rPr>
            </w:rPrChange>
          </w:rPr>
          <w:fldChar w:fldCharType="begin"/>
        </w:r>
        <w:r w:rsidRPr="00870240">
          <w:rPr>
            <w:noProof/>
            <w:webHidden/>
            <w:rPrChange w:id="328" w:author="Susan Banasiak" w:date="2017-10-17T15:14:00Z">
              <w:rPr>
                <w:noProof/>
                <w:webHidden/>
              </w:rPr>
            </w:rPrChange>
          </w:rPr>
          <w:instrText xml:space="preserve"> PAGEREF _Toc496016644 \h </w:instrText>
        </w:r>
        <w:r w:rsidRPr="00870240">
          <w:rPr>
            <w:noProof/>
            <w:webHidden/>
            <w:rPrChange w:id="329" w:author="Susan Banasiak" w:date="2017-10-17T15:14:00Z">
              <w:rPr>
                <w:noProof/>
                <w:webHidden/>
              </w:rPr>
            </w:rPrChange>
          </w:rPr>
        </w:r>
      </w:ins>
      <w:r w:rsidRPr="00870240">
        <w:rPr>
          <w:noProof/>
          <w:webHidden/>
          <w:rPrChange w:id="330" w:author="Susan Banasiak" w:date="2017-10-17T15:14:00Z">
            <w:rPr>
              <w:noProof/>
              <w:webHidden/>
            </w:rPr>
          </w:rPrChange>
        </w:rPr>
        <w:fldChar w:fldCharType="separate"/>
      </w:r>
      <w:ins w:id="331" w:author="Susan Banasiak" w:date="2017-10-17T15:14:00Z">
        <w:r w:rsidRPr="00870240">
          <w:rPr>
            <w:noProof/>
            <w:webHidden/>
            <w:rPrChange w:id="332" w:author="Susan Banasiak" w:date="2017-10-17T15:14:00Z">
              <w:rPr>
                <w:noProof/>
                <w:webHidden/>
              </w:rPr>
            </w:rPrChange>
          </w:rPr>
          <w:t>16</w:t>
        </w:r>
        <w:r w:rsidRPr="00870240">
          <w:rPr>
            <w:noProof/>
            <w:webHidden/>
            <w:rPrChange w:id="333" w:author="Susan Banasiak" w:date="2017-10-17T15:14:00Z">
              <w:rPr>
                <w:noProof/>
                <w:webHidden/>
              </w:rPr>
            </w:rPrChange>
          </w:rPr>
          <w:fldChar w:fldCharType="end"/>
        </w:r>
        <w:r w:rsidRPr="00870240">
          <w:rPr>
            <w:rStyle w:val="Hyperlink"/>
            <w:noProof/>
            <w:rPrChange w:id="334" w:author="Susan Banasiak" w:date="2017-10-17T15:14:00Z">
              <w:rPr>
                <w:rStyle w:val="Hyperlink"/>
                <w:noProof/>
              </w:rPr>
            </w:rPrChange>
          </w:rPr>
          <w:fldChar w:fldCharType="end"/>
        </w:r>
      </w:ins>
    </w:p>
    <w:p w14:paraId="2CF7D625" w14:textId="77777777" w:rsidR="00870240" w:rsidRPr="00870240" w:rsidRDefault="00870240">
      <w:pPr>
        <w:pStyle w:val="TOC3"/>
        <w:tabs>
          <w:tab w:val="left" w:pos="1320"/>
          <w:tab w:val="right" w:leader="dot" w:pos="9350"/>
        </w:tabs>
        <w:rPr>
          <w:ins w:id="335" w:author="Susan Banasiak" w:date="2017-10-17T15:14:00Z"/>
          <w:rFonts w:asciiTheme="minorHAnsi" w:eastAsiaTheme="minorEastAsia" w:hAnsiTheme="minorHAnsi" w:cstheme="minorBidi"/>
          <w:noProof/>
          <w:sz w:val="22"/>
          <w:szCs w:val="22"/>
          <w:rPrChange w:id="336" w:author="Susan Banasiak" w:date="2017-10-17T15:14:00Z">
            <w:rPr>
              <w:ins w:id="337" w:author="Susan Banasiak" w:date="2017-10-17T15:14:00Z"/>
              <w:rFonts w:asciiTheme="minorHAnsi" w:eastAsiaTheme="minorEastAsia" w:hAnsiTheme="minorHAnsi" w:cstheme="minorBidi"/>
              <w:noProof/>
              <w:sz w:val="22"/>
              <w:szCs w:val="22"/>
            </w:rPr>
          </w:rPrChange>
        </w:rPr>
      </w:pPr>
      <w:ins w:id="338" w:author="Susan Banasiak" w:date="2017-10-17T15:14:00Z">
        <w:r w:rsidRPr="00870240">
          <w:rPr>
            <w:rStyle w:val="Hyperlink"/>
            <w:noProof/>
            <w:rPrChange w:id="339" w:author="Susan Banasiak" w:date="2017-10-17T15:14:00Z">
              <w:rPr>
                <w:rStyle w:val="Hyperlink"/>
                <w:noProof/>
              </w:rPr>
            </w:rPrChange>
          </w:rPr>
          <w:fldChar w:fldCharType="begin"/>
        </w:r>
        <w:r w:rsidRPr="00870240">
          <w:rPr>
            <w:rStyle w:val="Hyperlink"/>
            <w:noProof/>
            <w:rPrChange w:id="340" w:author="Susan Banasiak" w:date="2017-10-17T15:14:00Z">
              <w:rPr>
                <w:rStyle w:val="Hyperlink"/>
                <w:noProof/>
              </w:rPr>
            </w:rPrChange>
          </w:rPr>
          <w:instrText xml:space="preserve"> </w:instrText>
        </w:r>
        <w:r w:rsidRPr="00870240">
          <w:rPr>
            <w:noProof/>
            <w:rPrChange w:id="341" w:author="Susan Banasiak" w:date="2017-10-17T15:14:00Z">
              <w:rPr>
                <w:noProof/>
              </w:rPr>
            </w:rPrChange>
          </w:rPr>
          <w:instrText>HYPERLINK \l "_Toc496016645"</w:instrText>
        </w:r>
        <w:r w:rsidRPr="00870240">
          <w:rPr>
            <w:rStyle w:val="Hyperlink"/>
            <w:noProof/>
            <w:rPrChange w:id="342" w:author="Susan Banasiak" w:date="2017-10-17T15:14:00Z">
              <w:rPr>
                <w:rStyle w:val="Hyperlink"/>
                <w:noProof/>
              </w:rPr>
            </w:rPrChange>
          </w:rPr>
          <w:instrText xml:space="preserve"> </w:instrText>
        </w:r>
        <w:r w:rsidRPr="00870240">
          <w:rPr>
            <w:rStyle w:val="Hyperlink"/>
            <w:noProof/>
            <w:rPrChange w:id="343" w:author="Susan Banasiak" w:date="2017-10-17T15:14:00Z">
              <w:rPr>
                <w:rStyle w:val="Hyperlink"/>
                <w:noProof/>
              </w:rPr>
            </w:rPrChange>
          </w:rPr>
        </w:r>
        <w:r w:rsidRPr="00870240">
          <w:rPr>
            <w:rStyle w:val="Hyperlink"/>
            <w:noProof/>
            <w:rPrChange w:id="344" w:author="Susan Banasiak" w:date="2017-10-17T15:14:00Z">
              <w:rPr>
                <w:rStyle w:val="Hyperlink"/>
                <w:noProof/>
              </w:rPr>
            </w:rPrChange>
          </w:rPr>
          <w:fldChar w:fldCharType="separate"/>
        </w:r>
        <w:r w:rsidRPr="00870240">
          <w:rPr>
            <w:rStyle w:val="Hyperlink"/>
            <w:rFonts w:cs="Arial"/>
            <w:bCs/>
            <w:iCs/>
            <w:noProof/>
            <w:kern w:val="32"/>
            <w:rPrChange w:id="345" w:author="Susan Banasiak" w:date="2017-10-17T15:14:00Z">
              <w:rPr>
                <w:rStyle w:val="Hyperlink"/>
                <w:rFonts w:cs="Arial"/>
                <w:b/>
                <w:bCs/>
                <w:iCs/>
                <w:noProof/>
                <w:kern w:val="32"/>
              </w:rPr>
            </w:rPrChange>
          </w:rPr>
          <w:t>5.4.2</w:t>
        </w:r>
        <w:r w:rsidRPr="00870240">
          <w:rPr>
            <w:rFonts w:asciiTheme="minorHAnsi" w:eastAsiaTheme="minorEastAsia" w:hAnsiTheme="minorHAnsi" w:cstheme="minorBidi"/>
            <w:noProof/>
            <w:sz w:val="22"/>
            <w:szCs w:val="22"/>
            <w:rPrChange w:id="346"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347" w:author="Susan Banasiak" w:date="2017-10-17T15:14:00Z">
              <w:rPr>
                <w:rStyle w:val="Hyperlink"/>
                <w:rFonts w:cs="Arial"/>
                <w:b/>
                <w:bCs/>
                <w:iCs/>
                <w:noProof/>
                <w:kern w:val="32"/>
              </w:rPr>
            </w:rPrChange>
          </w:rPr>
          <w:t>BUILD PLANNING</w:t>
        </w:r>
        <w:r w:rsidRPr="00870240">
          <w:rPr>
            <w:noProof/>
            <w:webHidden/>
            <w:rPrChange w:id="348" w:author="Susan Banasiak" w:date="2017-10-17T15:14:00Z">
              <w:rPr>
                <w:noProof/>
                <w:webHidden/>
              </w:rPr>
            </w:rPrChange>
          </w:rPr>
          <w:tab/>
        </w:r>
        <w:r w:rsidRPr="00870240">
          <w:rPr>
            <w:noProof/>
            <w:webHidden/>
            <w:rPrChange w:id="349" w:author="Susan Banasiak" w:date="2017-10-17T15:14:00Z">
              <w:rPr>
                <w:noProof/>
                <w:webHidden/>
              </w:rPr>
            </w:rPrChange>
          </w:rPr>
          <w:fldChar w:fldCharType="begin"/>
        </w:r>
        <w:r w:rsidRPr="00870240">
          <w:rPr>
            <w:noProof/>
            <w:webHidden/>
            <w:rPrChange w:id="350" w:author="Susan Banasiak" w:date="2017-10-17T15:14:00Z">
              <w:rPr>
                <w:noProof/>
                <w:webHidden/>
              </w:rPr>
            </w:rPrChange>
          </w:rPr>
          <w:instrText xml:space="preserve"> PAGEREF _Toc496016645 \h </w:instrText>
        </w:r>
        <w:r w:rsidRPr="00870240">
          <w:rPr>
            <w:noProof/>
            <w:webHidden/>
            <w:rPrChange w:id="351" w:author="Susan Banasiak" w:date="2017-10-17T15:14:00Z">
              <w:rPr>
                <w:noProof/>
                <w:webHidden/>
              </w:rPr>
            </w:rPrChange>
          </w:rPr>
        </w:r>
      </w:ins>
      <w:r w:rsidRPr="00870240">
        <w:rPr>
          <w:noProof/>
          <w:webHidden/>
          <w:rPrChange w:id="352" w:author="Susan Banasiak" w:date="2017-10-17T15:14:00Z">
            <w:rPr>
              <w:noProof/>
              <w:webHidden/>
            </w:rPr>
          </w:rPrChange>
        </w:rPr>
        <w:fldChar w:fldCharType="separate"/>
      </w:r>
      <w:ins w:id="353" w:author="Susan Banasiak" w:date="2017-10-17T15:14:00Z">
        <w:r w:rsidRPr="00870240">
          <w:rPr>
            <w:noProof/>
            <w:webHidden/>
            <w:rPrChange w:id="354" w:author="Susan Banasiak" w:date="2017-10-17T15:14:00Z">
              <w:rPr>
                <w:noProof/>
                <w:webHidden/>
              </w:rPr>
            </w:rPrChange>
          </w:rPr>
          <w:t>17</w:t>
        </w:r>
        <w:r w:rsidRPr="00870240">
          <w:rPr>
            <w:noProof/>
            <w:webHidden/>
            <w:rPrChange w:id="355" w:author="Susan Banasiak" w:date="2017-10-17T15:14:00Z">
              <w:rPr>
                <w:noProof/>
                <w:webHidden/>
              </w:rPr>
            </w:rPrChange>
          </w:rPr>
          <w:fldChar w:fldCharType="end"/>
        </w:r>
        <w:r w:rsidRPr="00870240">
          <w:rPr>
            <w:rStyle w:val="Hyperlink"/>
            <w:noProof/>
            <w:rPrChange w:id="356" w:author="Susan Banasiak" w:date="2017-10-17T15:14:00Z">
              <w:rPr>
                <w:rStyle w:val="Hyperlink"/>
                <w:noProof/>
              </w:rPr>
            </w:rPrChange>
          </w:rPr>
          <w:fldChar w:fldCharType="end"/>
        </w:r>
      </w:ins>
    </w:p>
    <w:p w14:paraId="3ADF12F2" w14:textId="77777777" w:rsidR="00870240" w:rsidRPr="00870240" w:rsidRDefault="00870240">
      <w:pPr>
        <w:pStyle w:val="TOC2"/>
        <w:tabs>
          <w:tab w:val="left" w:pos="880"/>
          <w:tab w:val="right" w:leader="dot" w:pos="9350"/>
        </w:tabs>
        <w:rPr>
          <w:ins w:id="357" w:author="Susan Banasiak" w:date="2017-10-17T15:14:00Z"/>
          <w:rFonts w:asciiTheme="minorHAnsi" w:eastAsiaTheme="minorEastAsia" w:hAnsiTheme="minorHAnsi" w:cstheme="minorBidi"/>
          <w:noProof/>
          <w:sz w:val="22"/>
          <w:szCs w:val="22"/>
          <w:rPrChange w:id="358" w:author="Susan Banasiak" w:date="2017-10-17T15:14:00Z">
            <w:rPr>
              <w:ins w:id="359" w:author="Susan Banasiak" w:date="2017-10-17T15:14:00Z"/>
              <w:rFonts w:asciiTheme="minorHAnsi" w:eastAsiaTheme="minorEastAsia" w:hAnsiTheme="minorHAnsi" w:cstheme="minorBidi"/>
              <w:noProof/>
              <w:sz w:val="22"/>
              <w:szCs w:val="22"/>
            </w:rPr>
          </w:rPrChange>
        </w:rPr>
      </w:pPr>
      <w:ins w:id="360" w:author="Susan Banasiak" w:date="2017-10-17T15:14:00Z">
        <w:r w:rsidRPr="00870240">
          <w:rPr>
            <w:rStyle w:val="Hyperlink"/>
            <w:noProof/>
            <w:rPrChange w:id="361" w:author="Susan Banasiak" w:date="2017-10-17T15:14:00Z">
              <w:rPr>
                <w:rStyle w:val="Hyperlink"/>
                <w:noProof/>
              </w:rPr>
            </w:rPrChange>
          </w:rPr>
          <w:fldChar w:fldCharType="begin"/>
        </w:r>
        <w:r w:rsidRPr="00870240">
          <w:rPr>
            <w:rStyle w:val="Hyperlink"/>
            <w:noProof/>
            <w:rPrChange w:id="362" w:author="Susan Banasiak" w:date="2017-10-17T15:14:00Z">
              <w:rPr>
                <w:rStyle w:val="Hyperlink"/>
                <w:noProof/>
              </w:rPr>
            </w:rPrChange>
          </w:rPr>
          <w:instrText xml:space="preserve"> </w:instrText>
        </w:r>
        <w:r w:rsidRPr="00870240">
          <w:rPr>
            <w:noProof/>
            <w:rPrChange w:id="363" w:author="Susan Banasiak" w:date="2017-10-17T15:14:00Z">
              <w:rPr>
                <w:noProof/>
              </w:rPr>
            </w:rPrChange>
          </w:rPr>
          <w:instrText>HYPERLINK \l "_Toc496016646"</w:instrText>
        </w:r>
        <w:r w:rsidRPr="00870240">
          <w:rPr>
            <w:rStyle w:val="Hyperlink"/>
            <w:noProof/>
            <w:rPrChange w:id="364" w:author="Susan Banasiak" w:date="2017-10-17T15:14:00Z">
              <w:rPr>
                <w:rStyle w:val="Hyperlink"/>
                <w:noProof/>
              </w:rPr>
            </w:rPrChange>
          </w:rPr>
          <w:instrText xml:space="preserve"> </w:instrText>
        </w:r>
        <w:r w:rsidRPr="00870240">
          <w:rPr>
            <w:rStyle w:val="Hyperlink"/>
            <w:noProof/>
            <w:rPrChange w:id="365" w:author="Susan Banasiak" w:date="2017-10-17T15:14:00Z">
              <w:rPr>
                <w:rStyle w:val="Hyperlink"/>
                <w:noProof/>
              </w:rPr>
            </w:rPrChange>
          </w:rPr>
        </w:r>
        <w:r w:rsidRPr="00870240">
          <w:rPr>
            <w:rStyle w:val="Hyperlink"/>
            <w:noProof/>
            <w:rPrChange w:id="366" w:author="Susan Banasiak" w:date="2017-10-17T15:14:00Z">
              <w:rPr>
                <w:rStyle w:val="Hyperlink"/>
                <w:noProof/>
              </w:rPr>
            </w:rPrChange>
          </w:rPr>
          <w:fldChar w:fldCharType="separate"/>
        </w:r>
        <w:r w:rsidRPr="00870240">
          <w:rPr>
            <w:rStyle w:val="Hyperlink"/>
            <w:rFonts w:cs="Arial"/>
            <w:bCs/>
            <w:iCs/>
            <w:noProof/>
            <w:rPrChange w:id="367" w:author="Susan Banasiak" w:date="2017-10-17T15:14:00Z">
              <w:rPr>
                <w:rStyle w:val="Hyperlink"/>
                <w:rFonts w:cs="Arial"/>
                <w:b/>
                <w:bCs/>
                <w:iCs/>
                <w:noProof/>
              </w:rPr>
            </w:rPrChange>
          </w:rPr>
          <w:t>5.5</w:t>
        </w:r>
        <w:r w:rsidRPr="00870240">
          <w:rPr>
            <w:rFonts w:asciiTheme="minorHAnsi" w:eastAsiaTheme="minorEastAsia" w:hAnsiTheme="minorHAnsi" w:cstheme="minorBidi"/>
            <w:noProof/>
            <w:sz w:val="22"/>
            <w:szCs w:val="22"/>
            <w:rPrChange w:id="368"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369" w:author="Susan Banasiak" w:date="2017-10-17T15:14:00Z">
              <w:rPr>
                <w:rStyle w:val="Hyperlink"/>
                <w:rFonts w:cs="Arial"/>
                <w:b/>
                <w:bCs/>
                <w:iCs/>
                <w:noProof/>
              </w:rPr>
            </w:rPrChange>
          </w:rPr>
          <w:t>BUILD AND DEVELOPMENT (BASE &amp; OPTION PERIOD)</w:t>
        </w:r>
        <w:r w:rsidRPr="00870240">
          <w:rPr>
            <w:noProof/>
            <w:webHidden/>
            <w:rPrChange w:id="370" w:author="Susan Banasiak" w:date="2017-10-17T15:14:00Z">
              <w:rPr>
                <w:noProof/>
                <w:webHidden/>
              </w:rPr>
            </w:rPrChange>
          </w:rPr>
          <w:tab/>
        </w:r>
        <w:r w:rsidRPr="00870240">
          <w:rPr>
            <w:noProof/>
            <w:webHidden/>
            <w:rPrChange w:id="371" w:author="Susan Banasiak" w:date="2017-10-17T15:14:00Z">
              <w:rPr>
                <w:noProof/>
                <w:webHidden/>
              </w:rPr>
            </w:rPrChange>
          </w:rPr>
          <w:fldChar w:fldCharType="begin"/>
        </w:r>
        <w:r w:rsidRPr="00870240">
          <w:rPr>
            <w:noProof/>
            <w:webHidden/>
            <w:rPrChange w:id="372" w:author="Susan Banasiak" w:date="2017-10-17T15:14:00Z">
              <w:rPr>
                <w:noProof/>
                <w:webHidden/>
              </w:rPr>
            </w:rPrChange>
          </w:rPr>
          <w:instrText xml:space="preserve"> PAGEREF _Toc496016646 \h </w:instrText>
        </w:r>
        <w:r w:rsidRPr="00870240">
          <w:rPr>
            <w:noProof/>
            <w:webHidden/>
            <w:rPrChange w:id="373" w:author="Susan Banasiak" w:date="2017-10-17T15:14:00Z">
              <w:rPr>
                <w:noProof/>
                <w:webHidden/>
              </w:rPr>
            </w:rPrChange>
          </w:rPr>
        </w:r>
      </w:ins>
      <w:r w:rsidRPr="00870240">
        <w:rPr>
          <w:noProof/>
          <w:webHidden/>
          <w:rPrChange w:id="374" w:author="Susan Banasiak" w:date="2017-10-17T15:14:00Z">
            <w:rPr>
              <w:noProof/>
              <w:webHidden/>
            </w:rPr>
          </w:rPrChange>
        </w:rPr>
        <w:fldChar w:fldCharType="separate"/>
      </w:r>
      <w:ins w:id="375" w:author="Susan Banasiak" w:date="2017-10-17T15:14:00Z">
        <w:r w:rsidRPr="00870240">
          <w:rPr>
            <w:noProof/>
            <w:webHidden/>
            <w:rPrChange w:id="376" w:author="Susan Banasiak" w:date="2017-10-17T15:14:00Z">
              <w:rPr>
                <w:noProof/>
                <w:webHidden/>
              </w:rPr>
            </w:rPrChange>
          </w:rPr>
          <w:t>18</w:t>
        </w:r>
        <w:r w:rsidRPr="00870240">
          <w:rPr>
            <w:noProof/>
            <w:webHidden/>
            <w:rPrChange w:id="377" w:author="Susan Banasiak" w:date="2017-10-17T15:14:00Z">
              <w:rPr>
                <w:noProof/>
                <w:webHidden/>
              </w:rPr>
            </w:rPrChange>
          </w:rPr>
          <w:fldChar w:fldCharType="end"/>
        </w:r>
        <w:r w:rsidRPr="00870240">
          <w:rPr>
            <w:rStyle w:val="Hyperlink"/>
            <w:noProof/>
            <w:rPrChange w:id="378" w:author="Susan Banasiak" w:date="2017-10-17T15:14:00Z">
              <w:rPr>
                <w:rStyle w:val="Hyperlink"/>
                <w:noProof/>
              </w:rPr>
            </w:rPrChange>
          </w:rPr>
          <w:fldChar w:fldCharType="end"/>
        </w:r>
      </w:ins>
    </w:p>
    <w:p w14:paraId="1AE6AF06" w14:textId="77777777" w:rsidR="00870240" w:rsidRPr="00870240" w:rsidRDefault="00870240">
      <w:pPr>
        <w:pStyle w:val="TOC3"/>
        <w:tabs>
          <w:tab w:val="left" w:pos="1320"/>
          <w:tab w:val="right" w:leader="dot" w:pos="9350"/>
        </w:tabs>
        <w:rPr>
          <w:ins w:id="379" w:author="Susan Banasiak" w:date="2017-10-17T15:14:00Z"/>
          <w:rFonts w:asciiTheme="minorHAnsi" w:eastAsiaTheme="minorEastAsia" w:hAnsiTheme="minorHAnsi" w:cstheme="minorBidi"/>
          <w:noProof/>
          <w:sz w:val="22"/>
          <w:szCs w:val="22"/>
          <w:rPrChange w:id="380" w:author="Susan Banasiak" w:date="2017-10-17T15:14:00Z">
            <w:rPr>
              <w:ins w:id="381" w:author="Susan Banasiak" w:date="2017-10-17T15:14:00Z"/>
              <w:rFonts w:asciiTheme="minorHAnsi" w:eastAsiaTheme="minorEastAsia" w:hAnsiTheme="minorHAnsi" w:cstheme="minorBidi"/>
              <w:noProof/>
              <w:sz w:val="22"/>
              <w:szCs w:val="22"/>
            </w:rPr>
          </w:rPrChange>
        </w:rPr>
      </w:pPr>
      <w:ins w:id="382" w:author="Susan Banasiak" w:date="2017-10-17T15:14:00Z">
        <w:r w:rsidRPr="00870240">
          <w:rPr>
            <w:rStyle w:val="Hyperlink"/>
            <w:noProof/>
            <w:rPrChange w:id="383" w:author="Susan Banasiak" w:date="2017-10-17T15:14:00Z">
              <w:rPr>
                <w:rStyle w:val="Hyperlink"/>
                <w:noProof/>
              </w:rPr>
            </w:rPrChange>
          </w:rPr>
          <w:fldChar w:fldCharType="begin"/>
        </w:r>
        <w:r w:rsidRPr="00870240">
          <w:rPr>
            <w:rStyle w:val="Hyperlink"/>
            <w:noProof/>
            <w:rPrChange w:id="384" w:author="Susan Banasiak" w:date="2017-10-17T15:14:00Z">
              <w:rPr>
                <w:rStyle w:val="Hyperlink"/>
                <w:noProof/>
              </w:rPr>
            </w:rPrChange>
          </w:rPr>
          <w:instrText xml:space="preserve"> </w:instrText>
        </w:r>
        <w:r w:rsidRPr="00870240">
          <w:rPr>
            <w:noProof/>
            <w:rPrChange w:id="385" w:author="Susan Banasiak" w:date="2017-10-17T15:14:00Z">
              <w:rPr>
                <w:noProof/>
              </w:rPr>
            </w:rPrChange>
          </w:rPr>
          <w:instrText>HYPERLINK \l "_Toc496016647"</w:instrText>
        </w:r>
        <w:r w:rsidRPr="00870240">
          <w:rPr>
            <w:rStyle w:val="Hyperlink"/>
            <w:noProof/>
            <w:rPrChange w:id="386" w:author="Susan Banasiak" w:date="2017-10-17T15:14:00Z">
              <w:rPr>
                <w:rStyle w:val="Hyperlink"/>
                <w:noProof/>
              </w:rPr>
            </w:rPrChange>
          </w:rPr>
          <w:instrText xml:space="preserve"> </w:instrText>
        </w:r>
        <w:r w:rsidRPr="00870240">
          <w:rPr>
            <w:rStyle w:val="Hyperlink"/>
            <w:noProof/>
            <w:rPrChange w:id="387" w:author="Susan Banasiak" w:date="2017-10-17T15:14:00Z">
              <w:rPr>
                <w:rStyle w:val="Hyperlink"/>
                <w:noProof/>
              </w:rPr>
            </w:rPrChange>
          </w:rPr>
        </w:r>
        <w:r w:rsidRPr="00870240">
          <w:rPr>
            <w:rStyle w:val="Hyperlink"/>
            <w:noProof/>
            <w:rPrChange w:id="388" w:author="Susan Banasiak" w:date="2017-10-17T15:14:00Z">
              <w:rPr>
                <w:rStyle w:val="Hyperlink"/>
                <w:noProof/>
              </w:rPr>
            </w:rPrChange>
          </w:rPr>
          <w:fldChar w:fldCharType="separate"/>
        </w:r>
        <w:r w:rsidRPr="00870240">
          <w:rPr>
            <w:rStyle w:val="Hyperlink"/>
            <w:rFonts w:cs="Arial"/>
            <w:bCs/>
            <w:iCs/>
            <w:noProof/>
            <w:kern w:val="32"/>
            <w:rPrChange w:id="389" w:author="Susan Banasiak" w:date="2017-10-17T15:14:00Z">
              <w:rPr>
                <w:rStyle w:val="Hyperlink"/>
                <w:rFonts w:cs="Arial"/>
                <w:b/>
                <w:bCs/>
                <w:iCs/>
                <w:noProof/>
                <w:kern w:val="32"/>
              </w:rPr>
            </w:rPrChange>
          </w:rPr>
          <w:t>5.5.1</w:t>
        </w:r>
        <w:r w:rsidRPr="00870240">
          <w:rPr>
            <w:rFonts w:asciiTheme="minorHAnsi" w:eastAsiaTheme="minorEastAsia" w:hAnsiTheme="minorHAnsi" w:cstheme="minorBidi"/>
            <w:noProof/>
            <w:sz w:val="22"/>
            <w:szCs w:val="22"/>
            <w:rPrChange w:id="390"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391" w:author="Susan Banasiak" w:date="2017-10-17T15:14:00Z">
              <w:rPr>
                <w:rStyle w:val="Hyperlink"/>
                <w:rFonts w:cs="Arial"/>
                <w:b/>
                <w:bCs/>
                <w:iCs/>
                <w:noProof/>
                <w:kern w:val="32"/>
              </w:rPr>
            </w:rPrChange>
          </w:rPr>
          <w:t>SOFTWARE DESIGN</w:t>
        </w:r>
        <w:r w:rsidRPr="00870240">
          <w:rPr>
            <w:noProof/>
            <w:webHidden/>
            <w:rPrChange w:id="392" w:author="Susan Banasiak" w:date="2017-10-17T15:14:00Z">
              <w:rPr>
                <w:noProof/>
                <w:webHidden/>
              </w:rPr>
            </w:rPrChange>
          </w:rPr>
          <w:tab/>
        </w:r>
        <w:r w:rsidRPr="00870240">
          <w:rPr>
            <w:noProof/>
            <w:webHidden/>
            <w:rPrChange w:id="393" w:author="Susan Banasiak" w:date="2017-10-17T15:14:00Z">
              <w:rPr>
                <w:noProof/>
                <w:webHidden/>
              </w:rPr>
            </w:rPrChange>
          </w:rPr>
          <w:fldChar w:fldCharType="begin"/>
        </w:r>
        <w:r w:rsidRPr="00870240">
          <w:rPr>
            <w:noProof/>
            <w:webHidden/>
            <w:rPrChange w:id="394" w:author="Susan Banasiak" w:date="2017-10-17T15:14:00Z">
              <w:rPr>
                <w:noProof/>
                <w:webHidden/>
              </w:rPr>
            </w:rPrChange>
          </w:rPr>
          <w:instrText xml:space="preserve"> PAGEREF _Toc496016647 \h </w:instrText>
        </w:r>
        <w:r w:rsidRPr="00870240">
          <w:rPr>
            <w:noProof/>
            <w:webHidden/>
            <w:rPrChange w:id="395" w:author="Susan Banasiak" w:date="2017-10-17T15:14:00Z">
              <w:rPr>
                <w:noProof/>
                <w:webHidden/>
              </w:rPr>
            </w:rPrChange>
          </w:rPr>
        </w:r>
      </w:ins>
      <w:r w:rsidRPr="00870240">
        <w:rPr>
          <w:noProof/>
          <w:webHidden/>
          <w:rPrChange w:id="396" w:author="Susan Banasiak" w:date="2017-10-17T15:14:00Z">
            <w:rPr>
              <w:noProof/>
              <w:webHidden/>
            </w:rPr>
          </w:rPrChange>
        </w:rPr>
        <w:fldChar w:fldCharType="separate"/>
      </w:r>
      <w:ins w:id="397" w:author="Susan Banasiak" w:date="2017-10-17T15:14:00Z">
        <w:r w:rsidRPr="00870240">
          <w:rPr>
            <w:noProof/>
            <w:webHidden/>
            <w:rPrChange w:id="398" w:author="Susan Banasiak" w:date="2017-10-17T15:14:00Z">
              <w:rPr>
                <w:noProof/>
                <w:webHidden/>
              </w:rPr>
            </w:rPrChange>
          </w:rPr>
          <w:t>19</w:t>
        </w:r>
        <w:r w:rsidRPr="00870240">
          <w:rPr>
            <w:noProof/>
            <w:webHidden/>
            <w:rPrChange w:id="399" w:author="Susan Banasiak" w:date="2017-10-17T15:14:00Z">
              <w:rPr>
                <w:noProof/>
                <w:webHidden/>
              </w:rPr>
            </w:rPrChange>
          </w:rPr>
          <w:fldChar w:fldCharType="end"/>
        </w:r>
        <w:r w:rsidRPr="00870240">
          <w:rPr>
            <w:rStyle w:val="Hyperlink"/>
            <w:noProof/>
            <w:rPrChange w:id="400" w:author="Susan Banasiak" w:date="2017-10-17T15:14:00Z">
              <w:rPr>
                <w:rStyle w:val="Hyperlink"/>
                <w:noProof/>
              </w:rPr>
            </w:rPrChange>
          </w:rPr>
          <w:fldChar w:fldCharType="end"/>
        </w:r>
      </w:ins>
    </w:p>
    <w:p w14:paraId="1ED53C3E" w14:textId="77777777" w:rsidR="00870240" w:rsidRPr="00870240" w:rsidRDefault="00870240">
      <w:pPr>
        <w:pStyle w:val="TOC3"/>
        <w:tabs>
          <w:tab w:val="left" w:pos="1320"/>
          <w:tab w:val="right" w:leader="dot" w:pos="9350"/>
        </w:tabs>
        <w:rPr>
          <w:ins w:id="401" w:author="Susan Banasiak" w:date="2017-10-17T15:14:00Z"/>
          <w:rFonts w:asciiTheme="minorHAnsi" w:eastAsiaTheme="minorEastAsia" w:hAnsiTheme="minorHAnsi" w:cstheme="minorBidi"/>
          <w:noProof/>
          <w:sz w:val="22"/>
          <w:szCs w:val="22"/>
          <w:rPrChange w:id="402" w:author="Susan Banasiak" w:date="2017-10-17T15:14:00Z">
            <w:rPr>
              <w:ins w:id="403" w:author="Susan Banasiak" w:date="2017-10-17T15:14:00Z"/>
              <w:rFonts w:asciiTheme="minorHAnsi" w:eastAsiaTheme="minorEastAsia" w:hAnsiTheme="minorHAnsi" w:cstheme="minorBidi"/>
              <w:noProof/>
              <w:sz w:val="22"/>
              <w:szCs w:val="22"/>
            </w:rPr>
          </w:rPrChange>
        </w:rPr>
      </w:pPr>
      <w:ins w:id="404" w:author="Susan Banasiak" w:date="2017-10-17T15:14:00Z">
        <w:r w:rsidRPr="00870240">
          <w:rPr>
            <w:rStyle w:val="Hyperlink"/>
            <w:noProof/>
            <w:rPrChange w:id="405" w:author="Susan Banasiak" w:date="2017-10-17T15:14:00Z">
              <w:rPr>
                <w:rStyle w:val="Hyperlink"/>
                <w:noProof/>
              </w:rPr>
            </w:rPrChange>
          </w:rPr>
          <w:fldChar w:fldCharType="begin"/>
        </w:r>
        <w:r w:rsidRPr="00870240">
          <w:rPr>
            <w:rStyle w:val="Hyperlink"/>
            <w:noProof/>
            <w:rPrChange w:id="406" w:author="Susan Banasiak" w:date="2017-10-17T15:14:00Z">
              <w:rPr>
                <w:rStyle w:val="Hyperlink"/>
                <w:noProof/>
              </w:rPr>
            </w:rPrChange>
          </w:rPr>
          <w:instrText xml:space="preserve"> </w:instrText>
        </w:r>
        <w:r w:rsidRPr="00870240">
          <w:rPr>
            <w:noProof/>
            <w:rPrChange w:id="407" w:author="Susan Banasiak" w:date="2017-10-17T15:14:00Z">
              <w:rPr>
                <w:noProof/>
              </w:rPr>
            </w:rPrChange>
          </w:rPr>
          <w:instrText>HYPERLINK \l "_Toc496016648"</w:instrText>
        </w:r>
        <w:r w:rsidRPr="00870240">
          <w:rPr>
            <w:rStyle w:val="Hyperlink"/>
            <w:noProof/>
            <w:rPrChange w:id="408" w:author="Susan Banasiak" w:date="2017-10-17T15:14:00Z">
              <w:rPr>
                <w:rStyle w:val="Hyperlink"/>
                <w:noProof/>
              </w:rPr>
            </w:rPrChange>
          </w:rPr>
          <w:instrText xml:space="preserve"> </w:instrText>
        </w:r>
        <w:r w:rsidRPr="00870240">
          <w:rPr>
            <w:rStyle w:val="Hyperlink"/>
            <w:noProof/>
            <w:rPrChange w:id="409" w:author="Susan Banasiak" w:date="2017-10-17T15:14:00Z">
              <w:rPr>
                <w:rStyle w:val="Hyperlink"/>
                <w:noProof/>
              </w:rPr>
            </w:rPrChange>
          </w:rPr>
        </w:r>
        <w:r w:rsidRPr="00870240">
          <w:rPr>
            <w:rStyle w:val="Hyperlink"/>
            <w:noProof/>
            <w:rPrChange w:id="410" w:author="Susan Banasiak" w:date="2017-10-17T15:14:00Z">
              <w:rPr>
                <w:rStyle w:val="Hyperlink"/>
                <w:noProof/>
              </w:rPr>
            </w:rPrChange>
          </w:rPr>
          <w:fldChar w:fldCharType="separate"/>
        </w:r>
        <w:r w:rsidRPr="00870240">
          <w:rPr>
            <w:rStyle w:val="Hyperlink"/>
            <w:rFonts w:cs="Arial"/>
            <w:bCs/>
            <w:iCs/>
            <w:noProof/>
            <w:kern w:val="32"/>
            <w:rPrChange w:id="411" w:author="Susan Banasiak" w:date="2017-10-17T15:14:00Z">
              <w:rPr>
                <w:rStyle w:val="Hyperlink"/>
                <w:rFonts w:cs="Arial"/>
                <w:b/>
                <w:bCs/>
                <w:iCs/>
                <w:noProof/>
                <w:kern w:val="32"/>
              </w:rPr>
            </w:rPrChange>
          </w:rPr>
          <w:t>5.5.2</w:t>
        </w:r>
        <w:r w:rsidRPr="00870240">
          <w:rPr>
            <w:rFonts w:asciiTheme="minorHAnsi" w:eastAsiaTheme="minorEastAsia" w:hAnsiTheme="minorHAnsi" w:cstheme="minorBidi"/>
            <w:noProof/>
            <w:sz w:val="22"/>
            <w:szCs w:val="22"/>
            <w:rPrChange w:id="41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413" w:author="Susan Banasiak" w:date="2017-10-17T15:14:00Z">
              <w:rPr>
                <w:rStyle w:val="Hyperlink"/>
                <w:rFonts w:cs="Arial"/>
                <w:b/>
                <w:bCs/>
                <w:iCs/>
                <w:noProof/>
                <w:kern w:val="32"/>
              </w:rPr>
            </w:rPrChange>
          </w:rPr>
          <w:t>SPRINT PLANNING</w:t>
        </w:r>
        <w:r w:rsidRPr="00870240">
          <w:rPr>
            <w:noProof/>
            <w:webHidden/>
            <w:rPrChange w:id="414" w:author="Susan Banasiak" w:date="2017-10-17T15:14:00Z">
              <w:rPr>
                <w:noProof/>
                <w:webHidden/>
              </w:rPr>
            </w:rPrChange>
          </w:rPr>
          <w:tab/>
        </w:r>
        <w:r w:rsidRPr="00870240">
          <w:rPr>
            <w:noProof/>
            <w:webHidden/>
            <w:rPrChange w:id="415" w:author="Susan Banasiak" w:date="2017-10-17T15:14:00Z">
              <w:rPr>
                <w:noProof/>
                <w:webHidden/>
              </w:rPr>
            </w:rPrChange>
          </w:rPr>
          <w:fldChar w:fldCharType="begin"/>
        </w:r>
        <w:r w:rsidRPr="00870240">
          <w:rPr>
            <w:noProof/>
            <w:webHidden/>
            <w:rPrChange w:id="416" w:author="Susan Banasiak" w:date="2017-10-17T15:14:00Z">
              <w:rPr>
                <w:noProof/>
                <w:webHidden/>
              </w:rPr>
            </w:rPrChange>
          </w:rPr>
          <w:instrText xml:space="preserve"> PAGEREF _Toc496016648 \h </w:instrText>
        </w:r>
        <w:r w:rsidRPr="00870240">
          <w:rPr>
            <w:noProof/>
            <w:webHidden/>
            <w:rPrChange w:id="417" w:author="Susan Banasiak" w:date="2017-10-17T15:14:00Z">
              <w:rPr>
                <w:noProof/>
                <w:webHidden/>
              </w:rPr>
            </w:rPrChange>
          </w:rPr>
        </w:r>
      </w:ins>
      <w:r w:rsidRPr="00870240">
        <w:rPr>
          <w:noProof/>
          <w:webHidden/>
          <w:rPrChange w:id="418" w:author="Susan Banasiak" w:date="2017-10-17T15:14:00Z">
            <w:rPr>
              <w:noProof/>
              <w:webHidden/>
            </w:rPr>
          </w:rPrChange>
        </w:rPr>
        <w:fldChar w:fldCharType="separate"/>
      </w:r>
      <w:ins w:id="419" w:author="Susan Banasiak" w:date="2017-10-17T15:14:00Z">
        <w:r w:rsidRPr="00870240">
          <w:rPr>
            <w:noProof/>
            <w:webHidden/>
            <w:rPrChange w:id="420" w:author="Susan Banasiak" w:date="2017-10-17T15:14:00Z">
              <w:rPr>
                <w:noProof/>
                <w:webHidden/>
              </w:rPr>
            </w:rPrChange>
          </w:rPr>
          <w:t>20</w:t>
        </w:r>
        <w:r w:rsidRPr="00870240">
          <w:rPr>
            <w:noProof/>
            <w:webHidden/>
            <w:rPrChange w:id="421" w:author="Susan Banasiak" w:date="2017-10-17T15:14:00Z">
              <w:rPr>
                <w:noProof/>
                <w:webHidden/>
              </w:rPr>
            </w:rPrChange>
          </w:rPr>
          <w:fldChar w:fldCharType="end"/>
        </w:r>
        <w:r w:rsidRPr="00870240">
          <w:rPr>
            <w:rStyle w:val="Hyperlink"/>
            <w:noProof/>
            <w:rPrChange w:id="422" w:author="Susan Banasiak" w:date="2017-10-17T15:14:00Z">
              <w:rPr>
                <w:rStyle w:val="Hyperlink"/>
                <w:noProof/>
              </w:rPr>
            </w:rPrChange>
          </w:rPr>
          <w:fldChar w:fldCharType="end"/>
        </w:r>
      </w:ins>
    </w:p>
    <w:p w14:paraId="7574DFCD" w14:textId="77777777" w:rsidR="00870240" w:rsidRPr="00870240" w:rsidRDefault="00870240">
      <w:pPr>
        <w:pStyle w:val="TOC3"/>
        <w:tabs>
          <w:tab w:val="left" w:pos="1320"/>
          <w:tab w:val="right" w:leader="dot" w:pos="9350"/>
        </w:tabs>
        <w:rPr>
          <w:ins w:id="423" w:author="Susan Banasiak" w:date="2017-10-17T15:14:00Z"/>
          <w:rFonts w:asciiTheme="minorHAnsi" w:eastAsiaTheme="minorEastAsia" w:hAnsiTheme="minorHAnsi" w:cstheme="minorBidi"/>
          <w:noProof/>
          <w:sz w:val="22"/>
          <w:szCs w:val="22"/>
          <w:rPrChange w:id="424" w:author="Susan Banasiak" w:date="2017-10-17T15:14:00Z">
            <w:rPr>
              <w:ins w:id="425" w:author="Susan Banasiak" w:date="2017-10-17T15:14:00Z"/>
              <w:rFonts w:asciiTheme="minorHAnsi" w:eastAsiaTheme="minorEastAsia" w:hAnsiTheme="minorHAnsi" w:cstheme="minorBidi"/>
              <w:noProof/>
              <w:sz w:val="22"/>
              <w:szCs w:val="22"/>
            </w:rPr>
          </w:rPrChange>
        </w:rPr>
      </w:pPr>
      <w:ins w:id="426" w:author="Susan Banasiak" w:date="2017-10-17T15:14:00Z">
        <w:r w:rsidRPr="00870240">
          <w:rPr>
            <w:rStyle w:val="Hyperlink"/>
            <w:noProof/>
            <w:rPrChange w:id="427" w:author="Susan Banasiak" w:date="2017-10-17T15:14:00Z">
              <w:rPr>
                <w:rStyle w:val="Hyperlink"/>
                <w:noProof/>
              </w:rPr>
            </w:rPrChange>
          </w:rPr>
          <w:fldChar w:fldCharType="begin"/>
        </w:r>
        <w:r w:rsidRPr="00870240">
          <w:rPr>
            <w:rStyle w:val="Hyperlink"/>
            <w:noProof/>
            <w:rPrChange w:id="428" w:author="Susan Banasiak" w:date="2017-10-17T15:14:00Z">
              <w:rPr>
                <w:rStyle w:val="Hyperlink"/>
                <w:noProof/>
              </w:rPr>
            </w:rPrChange>
          </w:rPr>
          <w:instrText xml:space="preserve"> </w:instrText>
        </w:r>
        <w:r w:rsidRPr="00870240">
          <w:rPr>
            <w:noProof/>
            <w:rPrChange w:id="429" w:author="Susan Banasiak" w:date="2017-10-17T15:14:00Z">
              <w:rPr>
                <w:noProof/>
              </w:rPr>
            </w:rPrChange>
          </w:rPr>
          <w:instrText>HYPERLINK \l "_Toc496016649"</w:instrText>
        </w:r>
        <w:r w:rsidRPr="00870240">
          <w:rPr>
            <w:rStyle w:val="Hyperlink"/>
            <w:noProof/>
            <w:rPrChange w:id="430" w:author="Susan Banasiak" w:date="2017-10-17T15:14:00Z">
              <w:rPr>
                <w:rStyle w:val="Hyperlink"/>
                <w:noProof/>
              </w:rPr>
            </w:rPrChange>
          </w:rPr>
          <w:instrText xml:space="preserve"> </w:instrText>
        </w:r>
        <w:r w:rsidRPr="00870240">
          <w:rPr>
            <w:rStyle w:val="Hyperlink"/>
            <w:noProof/>
            <w:rPrChange w:id="431" w:author="Susan Banasiak" w:date="2017-10-17T15:14:00Z">
              <w:rPr>
                <w:rStyle w:val="Hyperlink"/>
                <w:noProof/>
              </w:rPr>
            </w:rPrChange>
          </w:rPr>
        </w:r>
        <w:r w:rsidRPr="00870240">
          <w:rPr>
            <w:rStyle w:val="Hyperlink"/>
            <w:noProof/>
            <w:rPrChange w:id="432" w:author="Susan Banasiak" w:date="2017-10-17T15:14:00Z">
              <w:rPr>
                <w:rStyle w:val="Hyperlink"/>
                <w:noProof/>
              </w:rPr>
            </w:rPrChange>
          </w:rPr>
          <w:fldChar w:fldCharType="separate"/>
        </w:r>
        <w:r w:rsidRPr="00870240">
          <w:rPr>
            <w:rStyle w:val="Hyperlink"/>
            <w:rFonts w:cs="Arial"/>
            <w:bCs/>
            <w:iCs/>
            <w:noProof/>
            <w:kern w:val="32"/>
            <w:rPrChange w:id="433" w:author="Susan Banasiak" w:date="2017-10-17T15:14:00Z">
              <w:rPr>
                <w:rStyle w:val="Hyperlink"/>
                <w:rFonts w:cs="Arial"/>
                <w:b/>
                <w:bCs/>
                <w:iCs/>
                <w:noProof/>
                <w:kern w:val="32"/>
              </w:rPr>
            </w:rPrChange>
          </w:rPr>
          <w:t>5.5.3</w:t>
        </w:r>
        <w:r w:rsidRPr="00870240">
          <w:rPr>
            <w:rFonts w:asciiTheme="minorHAnsi" w:eastAsiaTheme="minorEastAsia" w:hAnsiTheme="minorHAnsi" w:cstheme="minorBidi"/>
            <w:noProof/>
            <w:sz w:val="22"/>
            <w:szCs w:val="22"/>
            <w:rPrChange w:id="43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435" w:author="Susan Banasiak" w:date="2017-10-17T15:14:00Z">
              <w:rPr>
                <w:rStyle w:val="Hyperlink"/>
                <w:rFonts w:cs="Arial"/>
                <w:b/>
                <w:bCs/>
                <w:iCs/>
                <w:noProof/>
                <w:kern w:val="32"/>
              </w:rPr>
            </w:rPrChange>
          </w:rPr>
          <w:t>SPRINT EXECUTION</w:t>
        </w:r>
        <w:r w:rsidRPr="00870240">
          <w:rPr>
            <w:noProof/>
            <w:webHidden/>
            <w:rPrChange w:id="436" w:author="Susan Banasiak" w:date="2017-10-17T15:14:00Z">
              <w:rPr>
                <w:noProof/>
                <w:webHidden/>
              </w:rPr>
            </w:rPrChange>
          </w:rPr>
          <w:tab/>
        </w:r>
        <w:r w:rsidRPr="00870240">
          <w:rPr>
            <w:noProof/>
            <w:webHidden/>
            <w:rPrChange w:id="437" w:author="Susan Banasiak" w:date="2017-10-17T15:14:00Z">
              <w:rPr>
                <w:noProof/>
                <w:webHidden/>
              </w:rPr>
            </w:rPrChange>
          </w:rPr>
          <w:fldChar w:fldCharType="begin"/>
        </w:r>
        <w:r w:rsidRPr="00870240">
          <w:rPr>
            <w:noProof/>
            <w:webHidden/>
            <w:rPrChange w:id="438" w:author="Susan Banasiak" w:date="2017-10-17T15:14:00Z">
              <w:rPr>
                <w:noProof/>
                <w:webHidden/>
              </w:rPr>
            </w:rPrChange>
          </w:rPr>
          <w:instrText xml:space="preserve"> PAGEREF _Toc496016649 \h </w:instrText>
        </w:r>
        <w:r w:rsidRPr="00870240">
          <w:rPr>
            <w:noProof/>
            <w:webHidden/>
            <w:rPrChange w:id="439" w:author="Susan Banasiak" w:date="2017-10-17T15:14:00Z">
              <w:rPr>
                <w:noProof/>
                <w:webHidden/>
              </w:rPr>
            </w:rPrChange>
          </w:rPr>
        </w:r>
      </w:ins>
      <w:r w:rsidRPr="00870240">
        <w:rPr>
          <w:noProof/>
          <w:webHidden/>
          <w:rPrChange w:id="440" w:author="Susan Banasiak" w:date="2017-10-17T15:14:00Z">
            <w:rPr>
              <w:noProof/>
              <w:webHidden/>
            </w:rPr>
          </w:rPrChange>
        </w:rPr>
        <w:fldChar w:fldCharType="separate"/>
      </w:r>
      <w:ins w:id="441" w:author="Susan Banasiak" w:date="2017-10-17T15:14:00Z">
        <w:r w:rsidRPr="00870240">
          <w:rPr>
            <w:noProof/>
            <w:webHidden/>
            <w:rPrChange w:id="442" w:author="Susan Banasiak" w:date="2017-10-17T15:14:00Z">
              <w:rPr>
                <w:noProof/>
                <w:webHidden/>
              </w:rPr>
            </w:rPrChange>
          </w:rPr>
          <w:t>20</w:t>
        </w:r>
        <w:r w:rsidRPr="00870240">
          <w:rPr>
            <w:noProof/>
            <w:webHidden/>
            <w:rPrChange w:id="443" w:author="Susan Banasiak" w:date="2017-10-17T15:14:00Z">
              <w:rPr>
                <w:noProof/>
                <w:webHidden/>
              </w:rPr>
            </w:rPrChange>
          </w:rPr>
          <w:fldChar w:fldCharType="end"/>
        </w:r>
        <w:r w:rsidRPr="00870240">
          <w:rPr>
            <w:rStyle w:val="Hyperlink"/>
            <w:noProof/>
            <w:rPrChange w:id="444" w:author="Susan Banasiak" w:date="2017-10-17T15:14:00Z">
              <w:rPr>
                <w:rStyle w:val="Hyperlink"/>
                <w:noProof/>
              </w:rPr>
            </w:rPrChange>
          </w:rPr>
          <w:fldChar w:fldCharType="end"/>
        </w:r>
      </w:ins>
    </w:p>
    <w:p w14:paraId="1FBAAE0A" w14:textId="77777777" w:rsidR="00870240" w:rsidRPr="00870240" w:rsidRDefault="00870240">
      <w:pPr>
        <w:pStyle w:val="TOC3"/>
        <w:tabs>
          <w:tab w:val="left" w:pos="1320"/>
          <w:tab w:val="right" w:leader="dot" w:pos="9350"/>
        </w:tabs>
        <w:rPr>
          <w:ins w:id="445" w:author="Susan Banasiak" w:date="2017-10-17T15:14:00Z"/>
          <w:rFonts w:asciiTheme="minorHAnsi" w:eastAsiaTheme="minorEastAsia" w:hAnsiTheme="minorHAnsi" w:cstheme="minorBidi"/>
          <w:noProof/>
          <w:sz w:val="22"/>
          <w:szCs w:val="22"/>
          <w:rPrChange w:id="446" w:author="Susan Banasiak" w:date="2017-10-17T15:14:00Z">
            <w:rPr>
              <w:ins w:id="447" w:author="Susan Banasiak" w:date="2017-10-17T15:14:00Z"/>
              <w:rFonts w:asciiTheme="minorHAnsi" w:eastAsiaTheme="minorEastAsia" w:hAnsiTheme="minorHAnsi" w:cstheme="minorBidi"/>
              <w:noProof/>
              <w:sz w:val="22"/>
              <w:szCs w:val="22"/>
            </w:rPr>
          </w:rPrChange>
        </w:rPr>
      </w:pPr>
      <w:ins w:id="448" w:author="Susan Banasiak" w:date="2017-10-17T15:14:00Z">
        <w:r w:rsidRPr="00870240">
          <w:rPr>
            <w:rStyle w:val="Hyperlink"/>
            <w:noProof/>
            <w:rPrChange w:id="449" w:author="Susan Banasiak" w:date="2017-10-17T15:14:00Z">
              <w:rPr>
                <w:rStyle w:val="Hyperlink"/>
                <w:noProof/>
              </w:rPr>
            </w:rPrChange>
          </w:rPr>
          <w:fldChar w:fldCharType="begin"/>
        </w:r>
        <w:r w:rsidRPr="00870240">
          <w:rPr>
            <w:rStyle w:val="Hyperlink"/>
            <w:noProof/>
            <w:rPrChange w:id="450" w:author="Susan Banasiak" w:date="2017-10-17T15:14:00Z">
              <w:rPr>
                <w:rStyle w:val="Hyperlink"/>
                <w:noProof/>
              </w:rPr>
            </w:rPrChange>
          </w:rPr>
          <w:instrText xml:space="preserve"> </w:instrText>
        </w:r>
        <w:r w:rsidRPr="00870240">
          <w:rPr>
            <w:noProof/>
            <w:rPrChange w:id="451" w:author="Susan Banasiak" w:date="2017-10-17T15:14:00Z">
              <w:rPr>
                <w:noProof/>
              </w:rPr>
            </w:rPrChange>
          </w:rPr>
          <w:instrText>HYPERLINK \l "_Toc496016650"</w:instrText>
        </w:r>
        <w:r w:rsidRPr="00870240">
          <w:rPr>
            <w:rStyle w:val="Hyperlink"/>
            <w:noProof/>
            <w:rPrChange w:id="452" w:author="Susan Banasiak" w:date="2017-10-17T15:14:00Z">
              <w:rPr>
                <w:rStyle w:val="Hyperlink"/>
                <w:noProof/>
              </w:rPr>
            </w:rPrChange>
          </w:rPr>
          <w:instrText xml:space="preserve"> </w:instrText>
        </w:r>
        <w:r w:rsidRPr="00870240">
          <w:rPr>
            <w:rStyle w:val="Hyperlink"/>
            <w:noProof/>
            <w:rPrChange w:id="453" w:author="Susan Banasiak" w:date="2017-10-17T15:14:00Z">
              <w:rPr>
                <w:rStyle w:val="Hyperlink"/>
                <w:noProof/>
              </w:rPr>
            </w:rPrChange>
          </w:rPr>
        </w:r>
        <w:r w:rsidRPr="00870240">
          <w:rPr>
            <w:rStyle w:val="Hyperlink"/>
            <w:noProof/>
            <w:rPrChange w:id="454" w:author="Susan Banasiak" w:date="2017-10-17T15:14:00Z">
              <w:rPr>
                <w:rStyle w:val="Hyperlink"/>
                <w:noProof/>
              </w:rPr>
            </w:rPrChange>
          </w:rPr>
          <w:fldChar w:fldCharType="separate"/>
        </w:r>
        <w:r w:rsidRPr="00870240">
          <w:rPr>
            <w:rStyle w:val="Hyperlink"/>
            <w:rFonts w:cs="Arial"/>
            <w:bCs/>
            <w:iCs/>
            <w:noProof/>
            <w:kern w:val="32"/>
            <w:rPrChange w:id="455" w:author="Susan Banasiak" w:date="2017-10-17T15:14:00Z">
              <w:rPr>
                <w:rStyle w:val="Hyperlink"/>
                <w:rFonts w:cs="Arial"/>
                <w:b/>
                <w:bCs/>
                <w:iCs/>
                <w:noProof/>
                <w:kern w:val="32"/>
              </w:rPr>
            </w:rPrChange>
          </w:rPr>
          <w:t>5.5.4</w:t>
        </w:r>
        <w:r w:rsidRPr="00870240">
          <w:rPr>
            <w:rFonts w:asciiTheme="minorHAnsi" w:eastAsiaTheme="minorEastAsia" w:hAnsiTheme="minorHAnsi" w:cstheme="minorBidi"/>
            <w:noProof/>
            <w:sz w:val="22"/>
            <w:szCs w:val="22"/>
            <w:rPrChange w:id="456"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457" w:author="Susan Banasiak" w:date="2017-10-17T15:14:00Z">
              <w:rPr>
                <w:rStyle w:val="Hyperlink"/>
                <w:rFonts w:cs="Arial"/>
                <w:b/>
                <w:bCs/>
                <w:iCs/>
                <w:noProof/>
                <w:kern w:val="32"/>
              </w:rPr>
            </w:rPrChange>
          </w:rPr>
          <w:t>SYSTEM ADMINISTRATION AND ENVIRONMENT SUPPORT</w:t>
        </w:r>
        <w:r w:rsidRPr="00870240">
          <w:rPr>
            <w:noProof/>
            <w:webHidden/>
            <w:rPrChange w:id="458" w:author="Susan Banasiak" w:date="2017-10-17T15:14:00Z">
              <w:rPr>
                <w:noProof/>
                <w:webHidden/>
              </w:rPr>
            </w:rPrChange>
          </w:rPr>
          <w:tab/>
        </w:r>
        <w:r w:rsidRPr="00870240">
          <w:rPr>
            <w:noProof/>
            <w:webHidden/>
            <w:rPrChange w:id="459" w:author="Susan Banasiak" w:date="2017-10-17T15:14:00Z">
              <w:rPr>
                <w:noProof/>
                <w:webHidden/>
              </w:rPr>
            </w:rPrChange>
          </w:rPr>
          <w:fldChar w:fldCharType="begin"/>
        </w:r>
        <w:r w:rsidRPr="00870240">
          <w:rPr>
            <w:noProof/>
            <w:webHidden/>
            <w:rPrChange w:id="460" w:author="Susan Banasiak" w:date="2017-10-17T15:14:00Z">
              <w:rPr>
                <w:noProof/>
                <w:webHidden/>
              </w:rPr>
            </w:rPrChange>
          </w:rPr>
          <w:instrText xml:space="preserve"> PAGEREF _Toc496016650 \h </w:instrText>
        </w:r>
        <w:r w:rsidRPr="00870240">
          <w:rPr>
            <w:noProof/>
            <w:webHidden/>
            <w:rPrChange w:id="461" w:author="Susan Banasiak" w:date="2017-10-17T15:14:00Z">
              <w:rPr>
                <w:noProof/>
                <w:webHidden/>
              </w:rPr>
            </w:rPrChange>
          </w:rPr>
        </w:r>
      </w:ins>
      <w:r w:rsidRPr="00870240">
        <w:rPr>
          <w:noProof/>
          <w:webHidden/>
          <w:rPrChange w:id="462" w:author="Susan Banasiak" w:date="2017-10-17T15:14:00Z">
            <w:rPr>
              <w:noProof/>
              <w:webHidden/>
            </w:rPr>
          </w:rPrChange>
        </w:rPr>
        <w:fldChar w:fldCharType="separate"/>
      </w:r>
      <w:ins w:id="463" w:author="Susan Banasiak" w:date="2017-10-17T15:14:00Z">
        <w:r w:rsidRPr="00870240">
          <w:rPr>
            <w:noProof/>
            <w:webHidden/>
            <w:rPrChange w:id="464" w:author="Susan Banasiak" w:date="2017-10-17T15:14:00Z">
              <w:rPr>
                <w:noProof/>
                <w:webHidden/>
              </w:rPr>
            </w:rPrChange>
          </w:rPr>
          <w:t>21</w:t>
        </w:r>
        <w:r w:rsidRPr="00870240">
          <w:rPr>
            <w:noProof/>
            <w:webHidden/>
            <w:rPrChange w:id="465" w:author="Susan Banasiak" w:date="2017-10-17T15:14:00Z">
              <w:rPr>
                <w:noProof/>
                <w:webHidden/>
              </w:rPr>
            </w:rPrChange>
          </w:rPr>
          <w:fldChar w:fldCharType="end"/>
        </w:r>
        <w:r w:rsidRPr="00870240">
          <w:rPr>
            <w:rStyle w:val="Hyperlink"/>
            <w:noProof/>
            <w:rPrChange w:id="466" w:author="Susan Banasiak" w:date="2017-10-17T15:14:00Z">
              <w:rPr>
                <w:rStyle w:val="Hyperlink"/>
                <w:noProof/>
              </w:rPr>
            </w:rPrChange>
          </w:rPr>
          <w:fldChar w:fldCharType="end"/>
        </w:r>
      </w:ins>
    </w:p>
    <w:p w14:paraId="57B38521" w14:textId="77777777" w:rsidR="00870240" w:rsidRPr="00870240" w:rsidRDefault="00870240">
      <w:pPr>
        <w:pStyle w:val="TOC3"/>
        <w:tabs>
          <w:tab w:val="left" w:pos="1320"/>
          <w:tab w:val="right" w:leader="dot" w:pos="9350"/>
        </w:tabs>
        <w:rPr>
          <w:ins w:id="467" w:author="Susan Banasiak" w:date="2017-10-17T15:14:00Z"/>
          <w:rFonts w:asciiTheme="minorHAnsi" w:eastAsiaTheme="minorEastAsia" w:hAnsiTheme="minorHAnsi" w:cstheme="minorBidi"/>
          <w:noProof/>
          <w:sz w:val="22"/>
          <w:szCs w:val="22"/>
          <w:rPrChange w:id="468" w:author="Susan Banasiak" w:date="2017-10-17T15:14:00Z">
            <w:rPr>
              <w:ins w:id="469" w:author="Susan Banasiak" w:date="2017-10-17T15:14:00Z"/>
              <w:rFonts w:asciiTheme="minorHAnsi" w:eastAsiaTheme="minorEastAsia" w:hAnsiTheme="minorHAnsi" w:cstheme="minorBidi"/>
              <w:noProof/>
              <w:sz w:val="22"/>
              <w:szCs w:val="22"/>
            </w:rPr>
          </w:rPrChange>
        </w:rPr>
      </w:pPr>
      <w:ins w:id="470" w:author="Susan Banasiak" w:date="2017-10-17T15:14:00Z">
        <w:r w:rsidRPr="00870240">
          <w:rPr>
            <w:rStyle w:val="Hyperlink"/>
            <w:noProof/>
            <w:rPrChange w:id="471" w:author="Susan Banasiak" w:date="2017-10-17T15:14:00Z">
              <w:rPr>
                <w:rStyle w:val="Hyperlink"/>
                <w:noProof/>
              </w:rPr>
            </w:rPrChange>
          </w:rPr>
          <w:fldChar w:fldCharType="begin"/>
        </w:r>
        <w:r w:rsidRPr="00870240">
          <w:rPr>
            <w:rStyle w:val="Hyperlink"/>
            <w:noProof/>
            <w:rPrChange w:id="472" w:author="Susan Banasiak" w:date="2017-10-17T15:14:00Z">
              <w:rPr>
                <w:rStyle w:val="Hyperlink"/>
                <w:noProof/>
              </w:rPr>
            </w:rPrChange>
          </w:rPr>
          <w:instrText xml:space="preserve"> </w:instrText>
        </w:r>
        <w:r w:rsidRPr="00870240">
          <w:rPr>
            <w:noProof/>
            <w:rPrChange w:id="473" w:author="Susan Banasiak" w:date="2017-10-17T15:14:00Z">
              <w:rPr>
                <w:noProof/>
              </w:rPr>
            </w:rPrChange>
          </w:rPr>
          <w:instrText>HYPERLINK \l "_Toc496016651"</w:instrText>
        </w:r>
        <w:r w:rsidRPr="00870240">
          <w:rPr>
            <w:rStyle w:val="Hyperlink"/>
            <w:noProof/>
            <w:rPrChange w:id="474" w:author="Susan Banasiak" w:date="2017-10-17T15:14:00Z">
              <w:rPr>
                <w:rStyle w:val="Hyperlink"/>
                <w:noProof/>
              </w:rPr>
            </w:rPrChange>
          </w:rPr>
          <w:instrText xml:space="preserve"> </w:instrText>
        </w:r>
        <w:r w:rsidRPr="00870240">
          <w:rPr>
            <w:rStyle w:val="Hyperlink"/>
            <w:noProof/>
            <w:rPrChange w:id="475" w:author="Susan Banasiak" w:date="2017-10-17T15:14:00Z">
              <w:rPr>
                <w:rStyle w:val="Hyperlink"/>
                <w:noProof/>
              </w:rPr>
            </w:rPrChange>
          </w:rPr>
        </w:r>
        <w:r w:rsidRPr="00870240">
          <w:rPr>
            <w:rStyle w:val="Hyperlink"/>
            <w:noProof/>
            <w:rPrChange w:id="476" w:author="Susan Banasiak" w:date="2017-10-17T15:14:00Z">
              <w:rPr>
                <w:rStyle w:val="Hyperlink"/>
                <w:noProof/>
              </w:rPr>
            </w:rPrChange>
          </w:rPr>
          <w:fldChar w:fldCharType="separate"/>
        </w:r>
        <w:r w:rsidRPr="00870240">
          <w:rPr>
            <w:rStyle w:val="Hyperlink"/>
            <w:rFonts w:cs="Arial"/>
            <w:bCs/>
            <w:iCs/>
            <w:noProof/>
            <w:kern w:val="32"/>
            <w:rPrChange w:id="477" w:author="Susan Banasiak" w:date="2017-10-17T15:14:00Z">
              <w:rPr>
                <w:rStyle w:val="Hyperlink"/>
                <w:rFonts w:cs="Arial"/>
                <w:b/>
                <w:bCs/>
                <w:iCs/>
                <w:noProof/>
                <w:kern w:val="32"/>
              </w:rPr>
            </w:rPrChange>
          </w:rPr>
          <w:t>5.5.5</w:t>
        </w:r>
        <w:r w:rsidRPr="00870240">
          <w:rPr>
            <w:rFonts w:asciiTheme="minorHAnsi" w:eastAsiaTheme="minorEastAsia" w:hAnsiTheme="minorHAnsi" w:cstheme="minorBidi"/>
            <w:noProof/>
            <w:sz w:val="22"/>
            <w:szCs w:val="22"/>
            <w:rPrChange w:id="478"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479" w:author="Susan Banasiak" w:date="2017-10-17T15:14:00Z">
              <w:rPr>
                <w:rStyle w:val="Hyperlink"/>
                <w:rFonts w:cs="Arial"/>
                <w:b/>
                <w:bCs/>
                <w:iCs/>
                <w:noProof/>
                <w:kern w:val="32"/>
              </w:rPr>
            </w:rPrChange>
          </w:rPr>
          <w:t>TESTING</w:t>
        </w:r>
        <w:r w:rsidRPr="00870240">
          <w:rPr>
            <w:noProof/>
            <w:webHidden/>
            <w:rPrChange w:id="480" w:author="Susan Banasiak" w:date="2017-10-17T15:14:00Z">
              <w:rPr>
                <w:noProof/>
                <w:webHidden/>
              </w:rPr>
            </w:rPrChange>
          </w:rPr>
          <w:tab/>
        </w:r>
        <w:r w:rsidRPr="00870240">
          <w:rPr>
            <w:noProof/>
            <w:webHidden/>
            <w:rPrChange w:id="481" w:author="Susan Banasiak" w:date="2017-10-17T15:14:00Z">
              <w:rPr>
                <w:noProof/>
                <w:webHidden/>
              </w:rPr>
            </w:rPrChange>
          </w:rPr>
          <w:fldChar w:fldCharType="begin"/>
        </w:r>
        <w:r w:rsidRPr="00870240">
          <w:rPr>
            <w:noProof/>
            <w:webHidden/>
            <w:rPrChange w:id="482" w:author="Susan Banasiak" w:date="2017-10-17T15:14:00Z">
              <w:rPr>
                <w:noProof/>
                <w:webHidden/>
              </w:rPr>
            </w:rPrChange>
          </w:rPr>
          <w:instrText xml:space="preserve"> PAGEREF _Toc496016651 \h </w:instrText>
        </w:r>
        <w:r w:rsidRPr="00870240">
          <w:rPr>
            <w:noProof/>
            <w:webHidden/>
            <w:rPrChange w:id="483" w:author="Susan Banasiak" w:date="2017-10-17T15:14:00Z">
              <w:rPr>
                <w:noProof/>
                <w:webHidden/>
              </w:rPr>
            </w:rPrChange>
          </w:rPr>
        </w:r>
      </w:ins>
      <w:r w:rsidRPr="00870240">
        <w:rPr>
          <w:noProof/>
          <w:webHidden/>
          <w:rPrChange w:id="484" w:author="Susan Banasiak" w:date="2017-10-17T15:14:00Z">
            <w:rPr>
              <w:noProof/>
              <w:webHidden/>
            </w:rPr>
          </w:rPrChange>
        </w:rPr>
        <w:fldChar w:fldCharType="separate"/>
      </w:r>
      <w:ins w:id="485" w:author="Susan Banasiak" w:date="2017-10-17T15:14:00Z">
        <w:r w:rsidRPr="00870240">
          <w:rPr>
            <w:noProof/>
            <w:webHidden/>
            <w:rPrChange w:id="486" w:author="Susan Banasiak" w:date="2017-10-17T15:14:00Z">
              <w:rPr>
                <w:noProof/>
                <w:webHidden/>
              </w:rPr>
            </w:rPrChange>
          </w:rPr>
          <w:t>22</w:t>
        </w:r>
        <w:r w:rsidRPr="00870240">
          <w:rPr>
            <w:noProof/>
            <w:webHidden/>
            <w:rPrChange w:id="487" w:author="Susan Banasiak" w:date="2017-10-17T15:14:00Z">
              <w:rPr>
                <w:noProof/>
                <w:webHidden/>
              </w:rPr>
            </w:rPrChange>
          </w:rPr>
          <w:fldChar w:fldCharType="end"/>
        </w:r>
        <w:r w:rsidRPr="00870240">
          <w:rPr>
            <w:rStyle w:val="Hyperlink"/>
            <w:noProof/>
            <w:rPrChange w:id="488" w:author="Susan Banasiak" w:date="2017-10-17T15:14:00Z">
              <w:rPr>
                <w:rStyle w:val="Hyperlink"/>
                <w:noProof/>
              </w:rPr>
            </w:rPrChange>
          </w:rPr>
          <w:fldChar w:fldCharType="end"/>
        </w:r>
      </w:ins>
    </w:p>
    <w:p w14:paraId="1D07387A" w14:textId="77777777" w:rsidR="00870240" w:rsidRPr="00870240" w:rsidRDefault="00870240">
      <w:pPr>
        <w:pStyle w:val="TOC4"/>
        <w:tabs>
          <w:tab w:val="left" w:pos="1760"/>
          <w:tab w:val="right" w:leader="dot" w:pos="9350"/>
        </w:tabs>
        <w:rPr>
          <w:ins w:id="489" w:author="Susan Banasiak" w:date="2017-10-17T15:14:00Z"/>
          <w:rFonts w:asciiTheme="minorHAnsi" w:eastAsiaTheme="minorEastAsia" w:hAnsiTheme="minorHAnsi" w:cstheme="minorBidi"/>
          <w:noProof/>
          <w:sz w:val="22"/>
          <w:szCs w:val="22"/>
          <w:rPrChange w:id="490" w:author="Susan Banasiak" w:date="2017-10-17T15:14:00Z">
            <w:rPr>
              <w:ins w:id="491" w:author="Susan Banasiak" w:date="2017-10-17T15:14:00Z"/>
              <w:rFonts w:asciiTheme="minorHAnsi" w:eastAsiaTheme="minorEastAsia" w:hAnsiTheme="minorHAnsi" w:cstheme="minorBidi"/>
              <w:noProof/>
              <w:sz w:val="22"/>
              <w:szCs w:val="22"/>
            </w:rPr>
          </w:rPrChange>
        </w:rPr>
      </w:pPr>
      <w:ins w:id="492" w:author="Susan Banasiak" w:date="2017-10-17T15:14:00Z">
        <w:r w:rsidRPr="00870240">
          <w:rPr>
            <w:rStyle w:val="Hyperlink"/>
            <w:noProof/>
            <w:rPrChange w:id="493" w:author="Susan Banasiak" w:date="2017-10-17T15:14:00Z">
              <w:rPr>
                <w:rStyle w:val="Hyperlink"/>
                <w:noProof/>
              </w:rPr>
            </w:rPrChange>
          </w:rPr>
          <w:fldChar w:fldCharType="begin"/>
        </w:r>
        <w:r w:rsidRPr="00870240">
          <w:rPr>
            <w:rStyle w:val="Hyperlink"/>
            <w:noProof/>
            <w:rPrChange w:id="494" w:author="Susan Banasiak" w:date="2017-10-17T15:14:00Z">
              <w:rPr>
                <w:rStyle w:val="Hyperlink"/>
                <w:noProof/>
              </w:rPr>
            </w:rPrChange>
          </w:rPr>
          <w:instrText xml:space="preserve"> </w:instrText>
        </w:r>
        <w:r w:rsidRPr="00870240">
          <w:rPr>
            <w:noProof/>
            <w:rPrChange w:id="495" w:author="Susan Banasiak" w:date="2017-10-17T15:14:00Z">
              <w:rPr>
                <w:noProof/>
              </w:rPr>
            </w:rPrChange>
          </w:rPr>
          <w:instrText>HYPERLINK \l "_Toc496016652"</w:instrText>
        </w:r>
        <w:r w:rsidRPr="00870240">
          <w:rPr>
            <w:rStyle w:val="Hyperlink"/>
            <w:noProof/>
            <w:rPrChange w:id="496" w:author="Susan Banasiak" w:date="2017-10-17T15:14:00Z">
              <w:rPr>
                <w:rStyle w:val="Hyperlink"/>
                <w:noProof/>
              </w:rPr>
            </w:rPrChange>
          </w:rPr>
          <w:instrText xml:space="preserve"> </w:instrText>
        </w:r>
        <w:r w:rsidRPr="00870240">
          <w:rPr>
            <w:rStyle w:val="Hyperlink"/>
            <w:noProof/>
            <w:rPrChange w:id="497" w:author="Susan Banasiak" w:date="2017-10-17T15:14:00Z">
              <w:rPr>
                <w:rStyle w:val="Hyperlink"/>
                <w:noProof/>
              </w:rPr>
            </w:rPrChange>
          </w:rPr>
        </w:r>
        <w:r w:rsidRPr="00870240">
          <w:rPr>
            <w:rStyle w:val="Hyperlink"/>
            <w:noProof/>
            <w:rPrChange w:id="498" w:author="Susan Banasiak" w:date="2017-10-17T15:14:00Z">
              <w:rPr>
                <w:rStyle w:val="Hyperlink"/>
                <w:noProof/>
              </w:rPr>
            </w:rPrChange>
          </w:rPr>
          <w:fldChar w:fldCharType="separate"/>
        </w:r>
        <w:r w:rsidRPr="00870240">
          <w:rPr>
            <w:rStyle w:val="Hyperlink"/>
            <w:rFonts w:cs="Arial"/>
            <w:bCs/>
            <w:iCs/>
            <w:noProof/>
            <w:kern w:val="32"/>
            <w:rPrChange w:id="499" w:author="Susan Banasiak" w:date="2017-10-17T15:14:00Z">
              <w:rPr>
                <w:rStyle w:val="Hyperlink"/>
                <w:rFonts w:cs="Arial"/>
                <w:b/>
                <w:bCs/>
                <w:iCs/>
                <w:noProof/>
                <w:kern w:val="32"/>
              </w:rPr>
            </w:rPrChange>
          </w:rPr>
          <w:t>5.5.5.1</w:t>
        </w:r>
        <w:r w:rsidRPr="00870240">
          <w:rPr>
            <w:rFonts w:asciiTheme="minorHAnsi" w:eastAsiaTheme="minorEastAsia" w:hAnsiTheme="minorHAnsi" w:cstheme="minorBidi"/>
            <w:noProof/>
            <w:sz w:val="22"/>
            <w:szCs w:val="22"/>
            <w:rPrChange w:id="500"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501" w:author="Susan Banasiak" w:date="2017-10-17T15:14:00Z">
              <w:rPr>
                <w:rStyle w:val="Hyperlink"/>
                <w:rFonts w:cs="Arial"/>
                <w:b/>
                <w:bCs/>
                <w:iCs/>
                <w:noProof/>
                <w:kern w:val="32"/>
              </w:rPr>
            </w:rPrChange>
          </w:rPr>
          <w:t>TEST APPROACH</w:t>
        </w:r>
        <w:r w:rsidRPr="00870240">
          <w:rPr>
            <w:noProof/>
            <w:webHidden/>
            <w:rPrChange w:id="502" w:author="Susan Banasiak" w:date="2017-10-17T15:14:00Z">
              <w:rPr>
                <w:noProof/>
                <w:webHidden/>
              </w:rPr>
            </w:rPrChange>
          </w:rPr>
          <w:tab/>
        </w:r>
        <w:r w:rsidRPr="00870240">
          <w:rPr>
            <w:noProof/>
            <w:webHidden/>
            <w:rPrChange w:id="503" w:author="Susan Banasiak" w:date="2017-10-17T15:14:00Z">
              <w:rPr>
                <w:noProof/>
                <w:webHidden/>
              </w:rPr>
            </w:rPrChange>
          </w:rPr>
          <w:fldChar w:fldCharType="begin"/>
        </w:r>
        <w:r w:rsidRPr="00870240">
          <w:rPr>
            <w:noProof/>
            <w:webHidden/>
            <w:rPrChange w:id="504" w:author="Susan Banasiak" w:date="2017-10-17T15:14:00Z">
              <w:rPr>
                <w:noProof/>
                <w:webHidden/>
              </w:rPr>
            </w:rPrChange>
          </w:rPr>
          <w:instrText xml:space="preserve"> PAGEREF _Toc496016652 \h </w:instrText>
        </w:r>
        <w:r w:rsidRPr="00870240">
          <w:rPr>
            <w:noProof/>
            <w:webHidden/>
            <w:rPrChange w:id="505" w:author="Susan Banasiak" w:date="2017-10-17T15:14:00Z">
              <w:rPr>
                <w:noProof/>
                <w:webHidden/>
              </w:rPr>
            </w:rPrChange>
          </w:rPr>
        </w:r>
      </w:ins>
      <w:r w:rsidRPr="00870240">
        <w:rPr>
          <w:noProof/>
          <w:webHidden/>
          <w:rPrChange w:id="506" w:author="Susan Banasiak" w:date="2017-10-17T15:14:00Z">
            <w:rPr>
              <w:noProof/>
              <w:webHidden/>
            </w:rPr>
          </w:rPrChange>
        </w:rPr>
        <w:fldChar w:fldCharType="separate"/>
      </w:r>
      <w:ins w:id="507" w:author="Susan Banasiak" w:date="2017-10-17T15:14:00Z">
        <w:r w:rsidRPr="00870240">
          <w:rPr>
            <w:noProof/>
            <w:webHidden/>
            <w:rPrChange w:id="508" w:author="Susan Banasiak" w:date="2017-10-17T15:14:00Z">
              <w:rPr>
                <w:noProof/>
                <w:webHidden/>
              </w:rPr>
            </w:rPrChange>
          </w:rPr>
          <w:t>22</w:t>
        </w:r>
        <w:r w:rsidRPr="00870240">
          <w:rPr>
            <w:noProof/>
            <w:webHidden/>
            <w:rPrChange w:id="509" w:author="Susan Banasiak" w:date="2017-10-17T15:14:00Z">
              <w:rPr>
                <w:noProof/>
                <w:webHidden/>
              </w:rPr>
            </w:rPrChange>
          </w:rPr>
          <w:fldChar w:fldCharType="end"/>
        </w:r>
        <w:r w:rsidRPr="00870240">
          <w:rPr>
            <w:rStyle w:val="Hyperlink"/>
            <w:noProof/>
            <w:rPrChange w:id="510" w:author="Susan Banasiak" w:date="2017-10-17T15:14:00Z">
              <w:rPr>
                <w:rStyle w:val="Hyperlink"/>
                <w:noProof/>
              </w:rPr>
            </w:rPrChange>
          </w:rPr>
          <w:fldChar w:fldCharType="end"/>
        </w:r>
      </w:ins>
    </w:p>
    <w:p w14:paraId="390E72F8" w14:textId="77777777" w:rsidR="00870240" w:rsidRPr="00870240" w:rsidRDefault="00870240">
      <w:pPr>
        <w:pStyle w:val="TOC4"/>
        <w:tabs>
          <w:tab w:val="left" w:pos="1760"/>
          <w:tab w:val="right" w:leader="dot" w:pos="9350"/>
        </w:tabs>
        <w:rPr>
          <w:ins w:id="511" w:author="Susan Banasiak" w:date="2017-10-17T15:14:00Z"/>
          <w:rFonts w:asciiTheme="minorHAnsi" w:eastAsiaTheme="minorEastAsia" w:hAnsiTheme="minorHAnsi" w:cstheme="minorBidi"/>
          <w:noProof/>
          <w:sz w:val="22"/>
          <w:szCs w:val="22"/>
          <w:rPrChange w:id="512" w:author="Susan Banasiak" w:date="2017-10-17T15:14:00Z">
            <w:rPr>
              <w:ins w:id="513" w:author="Susan Banasiak" w:date="2017-10-17T15:14:00Z"/>
              <w:rFonts w:asciiTheme="minorHAnsi" w:eastAsiaTheme="minorEastAsia" w:hAnsiTheme="minorHAnsi" w:cstheme="minorBidi"/>
              <w:noProof/>
              <w:sz w:val="22"/>
              <w:szCs w:val="22"/>
            </w:rPr>
          </w:rPrChange>
        </w:rPr>
      </w:pPr>
      <w:ins w:id="514" w:author="Susan Banasiak" w:date="2017-10-17T15:14:00Z">
        <w:r w:rsidRPr="00870240">
          <w:rPr>
            <w:rStyle w:val="Hyperlink"/>
            <w:noProof/>
            <w:rPrChange w:id="515" w:author="Susan Banasiak" w:date="2017-10-17T15:14:00Z">
              <w:rPr>
                <w:rStyle w:val="Hyperlink"/>
                <w:noProof/>
              </w:rPr>
            </w:rPrChange>
          </w:rPr>
          <w:fldChar w:fldCharType="begin"/>
        </w:r>
        <w:r w:rsidRPr="00870240">
          <w:rPr>
            <w:rStyle w:val="Hyperlink"/>
            <w:noProof/>
            <w:rPrChange w:id="516" w:author="Susan Banasiak" w:date="2017-10-17T15:14:00Z">
              <w:rPr>
                <w:rStyle w:val="Hyperlink"/>
                <w:noProof/>
              </w:rPr>
            </w:rPrChange>
          </w:rPr>
          <w:instrText xml:space="preserve"> </w:instrText>
        </w:r>
        <w:r w:rsidRPr="00870240">
          <w:rPr>
            <w:noProof/>
            <w:rPrChange w:id="517" w:author="Susan Banasiak" w:date="2017-10-17T15:14:00Z">
              <w:rPr>
                <w:noProof/>
              </w:rPr>
            </w:rPrChange>
          </w:rPr>
          <w:instrText>HYPERLINK \l "_Toc496016653"</w:instrText>
        </w:r>
        <w:r w:rsidRPr="00870240">
          <w:rPr>
            <w:rStyle w:val="Hyperlink"/>
            <w:noProof/>
            <w:rPrChange w:id="518" w:author="Susan Banasiak" w:date="2017-10-17T15:14:00Z">
              <w:rPr>
                <w:rStyle w:val="Hyperlink"/>
                <w:noProof/>
              </w:rPr>
            </w:rPrChange>
          </w:rPr>
          <w:instrText xml:space="preserve"> </w:instrText>
        </w:r>
        <w:r w:rsidRPr="00870240">
          <w:rPr>
            <w:rStyle w:val="Hyperlink"/>
            <w:noProof/>
            <w:rPrChange w:id="519" w:author="Susan Banasiak" w:date="2017-10-17T15:14:00Z">
              <w:rPr>
                <w:rStyle w:val="Hyperlink"/>
                <w:noProof/>
              </w:rPr>
            </w:rPrChange>
          </w:rPr>
        </w:r>
        <w:r w:rsidRPr="00870240">
          <w:rPr>
            <w:rStyle w:val="Hyperlink"/>
            <w:noProof/>
            <w:rPrChange w:id="520" w:author="Susan Banasiak" w:date="2017-10-17T15:14:00Z">
              <w:rPr>
                <w:rStyle w:val="Hyperlink"/>
                <w:noProof/>
              </w:rPr>
            </w:rPrChange>
          </w:rPr>
          <w:fldChar w:fldCharType="separate"/>
        </w:r>
        <w:r w:rsidRPr="00870240">
          <w:rPr>
            <w:rStyle w:val="Hyperlink"/>
            <w:rFonts w:cs="Arial"/>
            <w:bCs/>
            <w:iCs/>
            <w:noProof/>
            <w:kern w:val="32"/>
            <w:rPrChange w:id="521" w:author="Susan Banasiak" w:date="2017-10-17T15:14:00Z">
              <w:rPr>
                <w:rStyle w:val="Hyperlink"/>
                <w:rFonts w:cs="Arial"/>
                <w:b/>
                <w:bCs/>
                <w:iCs/>
                <w:noProof/>
                <w:kern w:val="32"/>
              </w:rPr>
            </w:rPrChange>
          </w:rPr>
          <w:t>5.5.5.2</w:t>
        </w:r>
        <w:r w:rsidRPr="00870240">
          <w:rPr>
            <w:rFonts w:asciiTheme="minorHAnsi" w:eastAsiaTheme="minorEastAsia" w:hAnsiTheme="minorHAnsi" w:cstheme="minorBidi"/>
            <w:noProof/>
            <w:sz w:val="22"/>
            <w:szCs w:val="22"/>
            <w:rPrChange w:id="52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523" w:author="Susan Banasiak" w:date="2017-10-17T15:14:00Z">
              <w:rPr>
                <w:rStyle w:val="Hyperlink"/>
                <w:rFonts w:cs="Arial"/>
                <w:b/>
                <w:bCs/>
                <w:iCs/>
                <w:noProof/>
                <w:kern w:val="32"/>
              </w:rPr>
            </w:rPrChange>
          </w:rPr>
          <w:t>DEVELOPMENT TESTING</w:t>
        </w:r>
        <w:r w:rsidRPr="00870240">
          <w:rPr>
            <w:noProof/>
            <w:webHidden/>
            <w:rPrChange w:id="524" w:author="Susan Banasiak" w:date="2017-10-17T15:14:00Z">
              <w:rPr>
                <w:noProof/>
                <w:webHidden/>
              </w:rPr>
            </w:rPrChange>
          </w:rPr>
          <w:tab/>
        </w:r>
        <w:r w:rsidRPr="00870240">
          <w:rPr>
            <w:noProof/>
            <w:webHidden/>
            <w:rPrChange w:id="525" w:author="Susan Banasiak" w:date="2017-10-17T15:14:00Z">
              <w:rPr>
                <w:noProof/>
                <w:webHidden/>
              </w:rPr>
            </w:rPrChange>
          </w:rPr>
          <w:fldChar w:fldCharType="begin"/>
        </w:r>
        <w:r w:rsidRPr="00870240">
          <w:rPr>
            <w:noProof/>
            <w:webHidden/>
            <w:rPrChange w:id="526" w:author="Susan Banasiak" w:date="2017-10-17T15:14:00Z">
              <w:rPr>
                <w:noProof/>
                <w:webHidden/>
              </w:rPr>
            </w:rPrChange>
          </w:rPr>
          <w:instrText xml:space="preserve"> PAGEREF _Toc496016653 \h </w:instrText>
        </w:r>
        <w:r w:rsidRPr="00870240">
          <w:rPr>
            <w:noProof/>
            <w:webHidden/>
            <w:rPrChange w:id="527" w:author="Susan Banasiak" w:date="2017-10-17T15:14:00Z">
              <w:rPr>
                <w:noProof/>
                <w:webHidden/>
              </w:rPr>
            </w:rPrChange>
          </w:rPr>
        </w:r>
      </w:ins>
      <w:r w:rsidRPr="00870240">
        <w:rPr>
          <w:noProof/>
          <w:webHidden/>
          <w:rPrChange w:id="528" w:author="Susan Banasiak" w:date="2017-10-17T15:14:00Z">
            <w:rPr>
              <w:noProof/>
              <w:webHidden/>
            </w:rPr>
          </w:rPrChange>
        </w:rPr>
        <w:fldChar w:fldCharType="separate"/>
      </w:r>
      <w:ins w:id="529" w:author="Susan Banasiak" w:date="2017-10-17T15:14:00Z">
        <w:r w:rsidRPr="00870240">
          <w:rPr>
            <w:noProof/>
            <w:webHidden/>
            <w:rPrChange w:id="530" w:author="Susan Banasiak" w:date="2017-10-17T15:14:00Z">
              <w:rPr>
                <w:noProof/>
                <w:webHidden/>
              </w:rPr>
            </w:rPrChange>
          </w:rPr>
          <w:t>23</w:t>
        </w:r>
        <w:r w:rsidRPr="00870240">
          <w:rPr>
            <w:noProof/>
            <w:webHidden/>
            <w:rPrChange w:id="531" w:author="Susan Banasiak" w:date="2017-10-17T15:14:00Z">
              <w:rPr>
                <w:noProof/>
                <w:webHidden/>
              </w:rPr>
            </w:rPrChange>
          </w:rPr>
          <w:fldChar w:fldCharType="end"/>
        </w:r>
        <w:r w:rsidRPr="00870240">
          <w:rPr>
            <w:rStyle w:val="Hyperlink"/>
            <w:noProof/>
            <w:rPrChange w:id="532" w:author="Susan Banasiak" w:date="2017-10-17T15:14:00Z">
              <w:rPr>
                <w:rStyle w:val="Hyperlink"/>
                <w:noProof/>
              </w:rPr>
            </w:rPrChange>
          </w:rPr>
          <w:fldChar w:fldCharType="end"/>
        </w:r>
      </w:ins>
    </w:p>
    <w:p w14:paraId="7A5D54FA" w14:textId="77777777" w:rsidR="00870240" w:rsidRPr="00870240" w:rsidRDefault="00870240">
      <w:pPr>
        <w:pStyle w:val="TOC3"/>
        <w:tabs>
          <w:tab w:val="left" w:pos="1320"/>
          <w:tab w:val="right" w:leader="dot" w:pos="9350"/>
        </w:tabs>
        <w:rPr>
          <w:ins w:id="533" w:author="Susan Banasiak" w:date="2017-10-17T15:14:00Z"/>
          <w:rFonts w:asciiTheme="minorHAnsi" w:eastAsiaTheme="minorEastAsia" w:hAnsiTheme="minorHAnsi" w:cstheme="minorBidi"/>
          <w:noProof/>
          <w:sz w:val="22"/>
          <w:szCs w:val="22"/>
          <w:rPrChange w:id="534" w:author="Susan Banasiak" w:date="2017-10-17T15:14:00Z">
            <w:rPr>
              <w:ins w:id="535" w:author="Susan Banasiak" w:date="2017-10-17T15:14:00Z"/>
              <w:rFonts w:asciiTheme="minorHAnsi" w:eastAsiaTheme="minorEastAsia" w:hAnsiTheme="minorHAnsi" w:cstheme="minorBidi"/>
              <w:noProof/>
              <w:sz w:val="22"/>
              <w:szCs w:val="22"/>
            </w:rPr>
          </w:rPrChange>
        </w:rPr>
      </w:pPr>
      <w:ins w:id="536" w:author="Susan Banasiak" w:date="2017-10-17T15:14:00Z">
        <w:r w:rsidRPr="00870240">
          <w:rPr>
            <w:rStyle w:val="Hyperlink"/>
            <w:noProof/>
            <w:rPrChange w:id="537" w:author="Susan Banasiak" w:date="2017-10-17T15:14:00Z">
              <w:rPr>
                <w:rStyle w:val="Hyperlink"/>
                <w:noProof/>
              </w:rPr>
            </w:rPrChange>
          </w:rPr>
          <w:fldChar w:fldCharType="begin"/>
        </w:r>
        <w:r w:rsidRPr="00870240">
          <w:rPr>
            <w:rStyle w:val="Hyperlink"/>
            <w:noProof/>
            <w:rPrChange w:id="538" w:author="Susan Banasiak" w:date="2017-10-17T15:14:00Z">
              <w:rPr>
                <w:rStyle w:val="Hyperlink"/>
                <w:noProof/>
              </w:rPr>
            </w:rPrChange>
          </w:rPr>
          <w:instrText xml:space="preserve"> </w:instrText>
        </w:r>
        <w:r w:rsidRPr="00870240">
          <w:rPr>
            <w:noProof/>
            <w:rPrChange w:id="539" w:author="Susan Banasiak" w:date="2017-10-17T15:14:00Z">
              <w:rPr>
                <w:noProof/>
              </w:rPr>
            </w:rPrChange>
          </w:rPr>
          <w:instrText>HYPERLINK \l "_Toc496016654"</w:instrText>
        </w:r>
        <w:r w:rsidRPr="00870240">
          <w:rPr>
            <w:rStyle w:val="Hyperlink"/>
            <w:noProof/>
            <w:rPrChange w:id="540" w:author="Susan Banasiak" w:date="2017-10-17T15:14:00Z">
              <w:rPr>
                <w:rStyle w:val="Hyperlink"/>
                <w:noProof/>
              </w:rPr>
            </w:rPrChange>
          </w:rPr>
          <w:instrText xml:space="preserve"> </w:instrText>
        </w:r>
        <w:r w:rsidRPr="00870240">
          <w:rPr>
            <w:rStyle w:val="Hyperlink"/>
            <w:noProof/>
            <w:rPrChange w:id="541" w:author="Susan Banasiak" w:date="2017-10-17T15:14:00Z">
              <w:rPr>
                <w:rStyle w:val="Hyperlink"/>
                <w:noProof/>
              </w:rPr>
            </w:rPrChange>
          </w:rPr>
        </w:r>
        <w:r w:rsidRPr="00870240">
          <w:rPr>
            <w:rStyle w:val="Hyperlink"/>
            <w:noProof/>
            <w:rPrChange w:id="542" w:author="Susan Banasiak" w:date="2017-10-17T15:14:00Z">
              <w:rPr>
                <w:rStyle w:val="Hyperlink"/>
                <w:noProof/>
              </w:rPr>
            </w:rPrChange>
          </w:rPr>
          <w:fldChar w:fldCharType="separate"/>
        </w:r>
        <w:r w:rsidRPr="00870240">
          <w:rPr>
            <w:rStyle w:val="Hyperlink"/>
            <w:rFonts w:cs="Arial"/>
            <w:bCs/>
            <w:iCs/>
            <w:noProof/>
            <w:kern w:val="32"/>
            <w:rPrChange w:id="543" w:author="Susan Banasiak" w:date="2017-10-17T15:14:00Z">
              <w:rPr>
                <w:rStyle w:val="Hyperlink"/>
                <w:rFonts w:cs="Arial"/>
                <w:b/>
                <w:bCs/>
                <w:iCs/>
                <w:noProof/>
                <w:kern w:val="32"/>
              </w:rPr>
            </w:rPrChange>
          </w:rPr>
          <w:t>5.5.6</w:t>
        </w:r>
        <w:r w:rsidRPr="00870240">
          <w:rPr>
            <w:rFonts w:asciiTheme="minorHAnsi" w:eastAsiaTheme="minorEastAsia" w:hAnsiTheme="minorHAnsi" w:cstheme="minorBidi"/>
            <w:noProof/>
            <w:sz w:val="22"/>
            <w:szCs w:val="22"/>
            <w:rPrChange w:id="54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545" w:author="Susan Banasiak" w:date="2017-10-17T15:14:00Z">
              <w:rPr>
                <w:rStyle w:val="Hyperlink"/>
                <w:rFonts w:cs="Arial"/>
                <w:b/>
                <w:bCs/>
                <w:iCs/>
                <w:noProof/>
                <w:kern w:val="32"/>
              </w:rPr>
            </w:rPrChange>
          </w:rPr>
          <w:t>ASSESSMENT AND AUTHORIZATION (A&amp;A) SUPPORT</w:t>
        </w:r>
        <w:r w:rsidRPr="00870240">
          <w:rPr>
            <w:noProof/>
            <w:webHidden/>
            <w:rPrChange w:id="546" w:author="Susan Banasiak" w:date="2017-10-17T15:14:00Z">
              <w:rPr>
                <w:noProof/>
                <w:webHidden/>
              </w:rPr>
            </w:rPrChange>
          </w:rPr>
          <w:tab/>
        </w:r>
        <w:r w:rsidRPr="00870240">
          <w:rPr>
            <w:noProof/>
            <w:webHidden/>
            <w:rPrChange w:id="547" w:author="Susan Banasiak" w:date="2017-10-17T15:14:00Z">
              <w:rPr>
                <w:noProof/>
                <w:webHidden/>
              </w:rPr>
            </w:rPrChange>
          </w:rPr>
          <w:fldChar w:fldCharType="begin"/>
        </w:r>
        <w:r w:rsidRPr="00870240">
          <w:rPr>
            <w:noProof/>
            <w:webHidden/>
            <w:rPrChange w:id="548" w:author="Susan Banasiak" w:date="2017-10-17T15:14:00Z">
              <w:rPr>
                <w:noProof/>
                <w:webHidden/>
              </w:rPr>
            </w:rPrChange>
          </w:rPr>
          <w:instrText xml:space="preserve"> PAGEREF _Toc496016654 \h </w:instrText>
        </w:r>
        <w:r w:rsidRPr="00870240">
          <w:rPr>
            <w:noProof/>
            <w:webHidden/>
            <w:rPrChange w:id="549" w:author="Susan Banasiak" w:date="2017-10-17T15:14:00Z">
              <w:rPr>
                <w:noProof/>
                <w:webHidden/>
              </w:rPr>
            </w:rPrChange>
          </w:rPr>
        </w:r>
      </w:ins>
      <w:r w:rsidRPr="00870240">
        <w:rPr>
          <w:noProof/>
          <w:webHidden/>
          <w:rPrChange w:id="550" w:author="Susan Banasiak" w:date="2017-10-17T15:14:00Z">
            <w:rPr>
              <w:noProof/>
              <w:webHidden/>
            </w:rPr>
          </w:rPrChange>
        </w:rPr>
        <w:fldChar w:fldCharType="separate"/>
      </w:r>
      <w:ins w:id="551" w:author="Susan Banasiak" w:date="2017-10-17T15:14:00Z">
        <w:r w:rsidRPr="00870240">
          <w:rPr>
            <w:noProof/>
            <w:webHidden/>
            <w:rPrChange w:id="552" w:author="Susan Banasiak" w:date="2017-10-17T15:14:00Z">
              <w:rPr>
                <w:noProof/>
                <w:webHidden/>
              </w:rPr>
            </w:rPrChange>
          </w:rPr>
          <w:t>24</w:t>
        </w:r>
        <w:r w:rsidRPr="00870240">
          <w:rPr>
            <w:noProof/>
            <w:webHidden/>
            <w:rPrChange w:id="553" w:author="Susan Banasiak" w:date="2017-10-17T15:14:00Z">
              <w:rPr>
                <w:noProof/>
                <w:webHidden/>
              </w:rPr>
            </w:rPrChange>
          </w:rPr>
          <w:fldChar w:fldCharType="end"/>
        </w:r>
        <w:r w:rsidRPr="00870240">
          <w:rPr>
            <w:rStyle w:val="Hyperlink"/>
            <w:noProof/>
            <w:rPrChange w:id="554" w:author="Susan Banasiak" w:date="2017-10-17T15:14:00Z">
              <w:rPr>
                <w:rStyle w:val="Hyperlink"/>
                <w:noProof/>
              </w:rPr>
            </w:rPrChange>
          </w:rPr>
          <w:fldChar w:fldCharType="end"/>
        </w:r>
      </w:ins>
    </w:p>
    <w:p w14:paraId="6992068F" w14:textId="77777777" w:rsidR="00870240" w:rsidRPr="00870240" w:rsidRDefault="00870240">
      <w:pPr>
        <w:pStyle w:val="TOC2"/>
        <w:tabs>
          <w:tab w:val="left" w:pos="880"/>
          <w:tab w:val="right" w:leader="dot" w:pos="9350"/>
        </w:tabs>
        <w:rPr>
          <w:ins w:id="555" w:author="Susan Banasiak" w:date="2017-10-17T15:14:00Z"/>
          <w:rFonts w:asciiTheme="minorHAnsi" w:eastAsiaTheme="minorEastAsia" w:hAnsiTheme="minorHAnsi" w:cstheme="minorBidi"/>
          <w:noProof/>
          <w:sz w:val="22"/>
          <w:szCs w:val="22"/>
          <w:rPrChange w:id="556" w:author="Susan Banasiak" w:date="2017-10-17T15:14:00Z">
            <w:rPr>
              <w:ins w:id="557" w:author="Susan Banasiak" w:date="2017-10-17T15:14:00Z"/>
              <w:rFonts w:asciiTheme="minorHAnsi" w:eastAsiaTheme="minorEastAsia" w:hAnsiTheme="minorHAnsi" w:cstheme="minorBidi"/>
              <w:noProof/>
              <w:sz w:val="22"/>
              <w:szCs w:val="22"/>
            </w:rPr>
          </w:rPrChange>
        </w:rPr>
      </w:pPr>
      <w:ins w:id="558" w:author="Susan Banasiak" w:date="2017-10-17T15:14:00Z">
        <w:r w:rsidRPr="00870240">
          <w:rPr>
            <w:rStyle w:val="Hyperlink"/>
            <w:noProof/>
            <w:rPrChange w:id="559" w:author="Susan Banasiak" w:date="2017-10-17T15:14:00Z">
              <w:rPr>
                <w:rStyle w:val="Hyperlink"/>
                <w:noProof/>
              </w:rPr>
            </w:rPrChange>
          </w:rPr>
          <w:fldChar w:fldCharType="begin"/>
        </w:r>
        <w:r w:rsidRPr="00870240">
          <w:rPr>
            <w:rStyle w:val="Hyperlink"/>
            <w:noProof/>
            <w:rPrChange w:id="560" w:author="Susan Banasiak" w:date="2017-10-17T15:14:00Z">
              <w:rPr>
                <w:rStyle w:val="Hyperlink"/>
                <w:noProof/>
              </w:rPr>
            </w:rPrChange>
          </w:rPr>
          <w:instrText xml:space="preserve"> </w:instrText>
        </w:r>
        <w:r w:rsidRPr="00870240">
          <w:rPr>
            <w:noProof/>
            <w:rPrChange w:id="561" w:author="Susan Banasiak" w:date="2017-10-17T15:14:00Z">
              <w:rPr>
                <w:noProof/>
              </w:rPr>
            </w:rPrChange>
          </w:rPr>
          <w:instrText>HYPERLINK \l "_Toc496016655"</w:instrText>
        </w:r>
        <w:r w:rsidRPr="00870240">
          <w:rPr>
            <w:rStyle w:val="Hyperlink"/>
            <w:noProof/>
            <w:rPrChange w:id="562" w:author="Susan Banasiak" w:date="2017-10-17T15:14:00Z">
              <w:rPr>
                <w:rStyle w:val="Hyperlink"/>
                <w:noProof/>
              </w:rPr>
            </w:rPrChange>
          </w:rPr>
          <w:instrText xml:space="preserve"> </w:instrText>
        </w:r>
        <w:r w:rsidRPr="00870240">
          <w:rPr>
            <w:rStyle w:val="Hyperlink"/>
            <w:noProof/>
            <w:rPrChange w:id="563" w:author="Susan Banasiak" w:date="2017-10-17T15:14:00Z">
              <w:rPr>
                <w:rStyle w:val="Hyperlink"/>
                <w:noProof/>
              </w:rPr>
            </w:rPrChange>
          </w:rPr>
        </w:r>
        <w:r w:rsidRPr="00870240">
          <w:rPr>
            <w:rStyle w:val="Hyperlink"/>
            <w:noProof/>
            <w:rPrChange w:id="564" w:author="Susan Banasiak" w:date="2017-10-17T15:14:00Z">
              <w:rPr>
                <w:rStyle w:val="Hyperlink"/>
                <w:noProof/>
              </w:rPr>
            </w:rPrChange>
          </w:rPr>
          <w:fldChar w:fldCharType="separate"/>
        </w:r>
        <w:r w:rsidRPr="00870240">
          <w:rPr>
            <w:rStyle w:val="Hyperlink"/>
            <w:rFonts w:cs="Arial"/>
            <w:bCs/>
            <w:iCs/>
            <w:noProof/>
            <w:rPrChange w:id="565" w:author="Susan Banasiak" w:date="2017-10-17T15:14:00Z">
              <w:rPr>
                <w:rStyle w:val="Hyperlink"/>
                <w:rFonts w:cs="Arial"/>
                <w:b/>
                <w:bCs/>
                <w:iCs/>
                <w:noProof/>
              </w:rPr>
            </w:rPrChange>
          </w:rPr>
          <w:t>5.6</w:t>
        </w:r>
        <w:r w:rsidRPr="00870240">
          <w:rPr>
            <w:rFonts w:asciiTheme="minorHAnsi" w:eastAsiaTheme="minorEastAsia" w:hAnsiTheme="minorHAnsi" w:cstheme="minorBidi"/>
            <w:noProof/>
            <w:sz w:val="22"/>
            <w:szCs w:val="22"/>
            <w:rPrChange w:id="566"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567" w:author="Susan Banasiak" w:date="2017-10-17T15:14:00Z">
              <w:rPr>
                <w:rStyle w:val="Hyperlink"/>
                <w:rFonts w:cs="Arial"/>
                <w:b/>
                <w:bCs/>
                <w:iCs/>
                <w:noProof/>
              </w:rPr>
            </w:rPrChange>
          </w:rPr>
          <w:t>IOC SUPPORT (BASE AND OPTION PERIOD)</w:t>
        </w:r>
        <w:r w:rsidRPr="00870240">
          <w:rPr>
            <w:noProof/>
            <w:webHidden/>
            <w:rPrChange w:id="568" w:author="Susan Banasiak" w:date="2017-10-17T15:14:00Z">
              <w:rPr>
                <w:noProof/>
                <w:webHidden/>
              </w:rPr>
            </w:rPrChange>
          </w:rPr>
          <w:tab/>
        </w:r>
        <w:r w:rsidRPr="00870240">
          <w:rPr>
            <w:noProof/>
            <w:webHidden/>
            <w:rPrChange w:id="569" w:author="Susan Banasiak" w:date="2017-10-17T15:14:00Z">
              <w:rPr>
                <w:noProof/>
                <w:webHidden/>
              </w:rPr>
            </w:rPrChange>
          </w:rPr>
          <w:fldChar w:fldCharType="begin"/>
        </w:r>
        <w:r w:rsidRPr="00870240">
          <w:rPr>
            <w:noProof/>
            <w:webHidden/>
            <w:rPrChange w:id="570" w:author="Susan Banasiak" w:date="2017-10-17T15:14:00Z">
              <w:rPr>
                <w:noProof/>
                <w:webHidden/>
              </w:rPr>
            </w:rPrChange>
          </w:rPr>
          <w:instrText xml:space="preserve"> PAGEREF _Toc496016655 \h </w:instrText>
        </w:r>
        <w:r w:rsidRPr="00870240">
          <w:rPr>
            <w:noProof/>
            <w:webHidden/>
            <w:rPrChange w:id="571" w:author="Susan Banasiak" w:date="2017-10-17T15:14:00Z">
              <w:rPr>
                <w:noProof/>
                <w:webHidden/>
              </w:rPr>
            </w:rPrChange>
          </w:rPr>
        </w:r>
      </w:ins>
      <w:r w:rsidRPr="00870240">
        <w:rPr>
          <w:noProof/>
          <w:webHidden/>
          <w:rPrChange w:id="572" w:author="Susan Banasiak" w:date="2017-10-17T15:14:00Z">
            <w:rPr>
              <w:noProof/>
              <w:webHidden/>
            </w:rPr>
          </w:rPrChange>
        </w:rPr>
        <w:fldChar w:fldCharType="separate"/>
      </w:r>
      <w:ins w:id="573" w:author="Susan Banasiak" w:date="2017-10-17T15:14:00Z">
        <w:r w:rsidRPr="00870240">
          <w:rPr>
            <w:noProof/>
            <w:webHidden/>
            <w:rPrChange w:id="574" w:author="Susan Banasiak" w:date="2017-10-17T15:14:00Z">
              <w:rPr>
                <w:noProof/>
                <w:webHidden/>
              </w:rPr>
            </w:rPrChange>
          </w:rPr>
          <w:t>26</w:t>
        </w:r>
        <w:r w:rsidRPr="00870240">
          <w:rPr>
            <w:noProof/>
            <w:webHidden/>
            <w:rPrChange w:id="575" w:author="Susan Banasiak" w:date="2017-10-17T15:14:00Z">
              <w:rPr>
                <w:noProof/>
                <w:webHidden/>
              </w:rPr>
            </w:rPrChange>
          </w:rPr>
          <w:fldChar w:fldCharType="end"/>
        </w:r>
        <w:r w:rsidRPr="00870240">
          <w:rPr>
            <w:rStyle w:val="Hyperlink"/>
            <w:noProof/>
            <w:rPrChange w:id="576" w:author="Susan Banasiak" w:date="2017-10-17T15:14:00Z">
              <w:rPr>
                <w:rStyle w:val="Hyperlink"/>
                <w:noProof/>
              </w:rPr>
            </w:rPrChange>
          </w:rPr>
          <w:fldChar w:fldCharType="end"/>
        </w:r>
      </w:ins>
    </w:p>
    <w:p w14:paraId="22129303" w14:textId="77777777" w:rsidR="00870240" w:rsidRPr="00870240" w:rsidRDefault="00870240">
      <w:pPr>
        <w:pStyle w:val="TOC2"/>
        <w:tabs>
          <w:tab w:val="left" w:pos="880"/>
          <w:tab w:val="right" w:leader="dot" w:pos="9350"/>
        </w:tabs>
        <w:rPr>
          <w:ins w:id="577" w:author="Susan Banasiak" w:date="2017-10-17T15:14:00Z"/>
          <w:rFonts w:asciiTheme="minorHAnsi" w:eastAsiaTheme="minorEastAsia" w:hAnsiTheme="minorHAnsi" w:cstheme="minorBidi"/>
          <w:noProof/>
          <w:sz w:val="22"/>
          <w:szCs w:val="22"/>
          <w:rPrChange w:id="578" w:author="Susan Banasiak" w:date="2017-10-17T15:14:00Z">
            <w:rPr>
              <w:ins w:id="579" w:author="Susan Banasiak" w:date="2017-10-17T15:14:00Z"/>
              <w:rFonts w:asciiTheme="minorHAnsi" w:eastAsiaTheme="minorEastAsia" w:hAnsiTheme="minorHAnsi" w:cstheme="minorBidi"/>
              <w:noProof/>
              <w:sz w:val="22"/>
              <w:szCs w:val="22"/>
            </w:rPr>
          </w:rPrChange>
        </w:rPr>
      </w:pPr>
      <w:ins w:id="580" w:author="Susan Banasiak" w:date="2017-10-17T15:14:00Z">
        <w:r w:rsidRPr="00870240">
          <w:rPr>
            <w:rStyle w:val="Hyperlink"/>
            <w:noProof/>
            <w:rPrChange w:id="581" w:author="Susan Banasiak" w:date="2017-10-17T15:14:00Z">
              <w:rPr>
                <w:rStyle w:val="Hyperlink"/>
                <w:noProof/>
              </w:rPr>
            </w:rPrChange>
          </w:rPr>
          <w:fldChar w:fldCharType="begin"/>
        </w:r>
        <w:r w:rsidRPr="00870240">
          <w:rPr>
            <w:rStyle w:val="Hyperlink"/>
            <w:noProof/>
            <w:rPrChange w:id="582" w:author="Susan Banasiak" w:date="2017-10-17T15:14:00Z">
              <w:rPr>
                <w:rStyle w:val="Hyperlink"/>
                <w:noProof/>
              </w:rPr>
            </w:rPrChange>
          </w:rPr>
          <w:instrText xml:space="preserve"> </w:instrText>
        </w:r>
        <w:r w:rsidRPr="00870240">
          <w:rPr>
            <w:noProof/>
            <w:rPrChange w:id="583" w:author="Susan Banasiak" w:date="2017-10-17T15:14:00Z">
              <w:rPr>
                <w:noProof/>
              </w:rPr>
            </w:rPrChange>
          </w:rPr>
          <w:instrText>HYPERLINK \l "_Toc496016656"</w:instrText>
        </w:r>
        <w:r w:rsidRPr="00870240">
          <w:rPr>
            <w:rStyle w:val="Hyperlink"/>
            <w:noProof/>
            <w:rPrChange w:id="584" w:author="Susan Banasiak" w:date="2017-10-17T15:14:00Z">
              <w:rPr>
                <w:rStyle w:val="Hyperlink"/>
                <w:noProof/>
              </w:rPr>
            </w:rPrChange>
          </w:rPr>
          <w:instrText xml:space="preserve"> </w:instrText>
        </w:r>
        <w:r w:rsidRPr="00870240">
          <w:rPr>
            <w:rStyle w:val="Hyperlink"/>
            <w:noProof/>
            <w:rPrChange w:id="585" w:author="Susan Banasiak" w:date="2017-10-17T15:14:00Z">
              <w:rPr>
                <w:rStyle w:val="Hyperlink"/>
                <w:noProof/>
              </w:rPr>
            </w:rPrChange>
          </w:rPr>
        </w:r>
        <w:r w:rsidRPr="00870240">
          <w:rPr>
            <w:rStyle w:val="Hyperlink"/>
            <w:noProof/>
            <w:rPrChange w:id="586" w:author="Susan Banasiak" w:date="2017-10-17T15:14:00Z">
              <w:rPr>
                <w:rStyle w:val="Hyperlink"/>
                <w:noProof/>
              </w:rPr>
            </w:rPrChange>
          </w:rPr>
          <w:fldChar w:fldCharType="separate"/>
        </w:r>
        <w:r w:rsidRPr="00870240">
          <w:rPr>
            <w:rStyle w:val="Hyperlink"/>
            <w:rFonts w:cs="Arial"/>
            <w:bCs/>
            <w:iCs/>
            <w:noProof/>
            <w:rPrChange w:id="587" w:author="Susan Banasiak" w:date="2017-10-17T15:14:00Z">
              <w:rPr>
                <w:rStyle w:val="Hyperlink"/>
                <w:rFonts w:cs="Arial"/>
                <w:b/>
                <w:bCs/>
                <w:iCs/>
                <w:noProof/>
              </w:rPr>
            </w:rPrChange>
          </w:rPr>
          <w:t>5.7</w:t>
        </w:r>
        <w:r w:rsidRPr="00870240">
          <w:rPr>
            <w:rFonts w:asciiTheme="minorHAnsi" w:eastAsiaTheme="minorEastAsia" w:hAnsiTheme="minorHAnsi" w:cstheme="minorBidi"/>
            <w:noProof/>
            <w:sz w:val="22"/>
            <w:szCs w:val="22"/>
            <w:rPrChange w:id="588"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589" w:author="Susan Banasiak" w:date="2017-10-17T15:14:00Z">
              <w:rPr>
                <w:rStyle w:val="Hyperlink"/>
                <w:b/>
                <w:noProof/>
              </w:rPr>
            </w:rPrChange>
          </w:rPr>
          <w:t>SUSTAINMENT SUPPORT FOR THE PATIENT DATA ENTRY AND PHARMACY CPOE FUNCTIONS (BASE AND OPTION PERIOD)</w:t>
        </w:r>
        <w:r w:rsidRPr="00870240">
          <w:rPr>
            <w:noProof/>
            <w:webHidden/>
            <w:rPrChange w:id="590" w:author="Susan Banasiak" w:date="2017-10-17T15:14:00Z">
              <w:rPr>
                <w:noProof/>
                <w:webHidden/>
              </w:rPr>
            </w:rPrChange>
          </w:rPr>
          <w:tab/>
        </w:r>
        <w:r w:rsidRPr="00870240">
          <w:rPr>
            <w:noProof/>
            <w:webHidden/>
            <w:rPrChange w:id="591" w:author="Susan Banasiak" w:date="2017-10-17T15:14:00Z">
              <w:rPr>
                <w:noProof/>
                <w:webHidden/>
              </w:rPr>
            </w:rPrChange>
          </w:rPr>
          <w:fldChar w:fldCharType="begin"/>
        </w:r>
        <w:r w:rsidRPr="00870240">
          <w:rPr>
            <w:noProof/>
            <w:webHidden/>
            <w:rPrChange w:id="592" w:author="Susan Banasiak" w:date="2017-10-17T15:14:00Z">
              <w:rPr>
                <w:noProof/>
                <w:webHidden/>
              </w:rPr>
            </w:rPrChange>
          </w:rPr>
          <w:instrText xml:space="preserve"> PAGEREF _Toc496016656 \h </w:instrText>
        </w:r>
        <w:r w:rsidRPr="00870240">
          <w:rPr>
            <w:noProof/>
            <w:webHidden/>
            <w:rPrChange w:id="593" w:author="Susan Banasiak" w:date="2017-10-17T15:14:00Z">
              <w:rPr>
                <w:noProof/>
                <w:webHidden/>
              </w:rPr>
            </w:rPrChange>
          </w:rPr>
        </w:r>
      </w:ins>
      <w:r w:rsidRPr="00870240">
        <w:rPr>
          <w:noProof/>
          <w:webHidden/>
          <w:rPrChange w:id="594" w:author="Susan Banasiak" w:date="2017-10-17T15:14:00Z">
            <w:rPr>
              <w:noProof/>
              <w:webHidden/>
            </w:rPr>
          </w:rPrChange>
        </w:rPr>
        <w:fldChar w:fldCharType="separate"/>
      </w:r>
      <w:ins w:id="595" w:author="Susan Banasiak" w:date="2017-10-17T15:14:00Z">
        <w:r w:rsidRPr="00870240">
          <w:rPr>
            <w:noProof/>
            <w:webHidden/>
            <w:rPrChange w:id="596" w:author="Susan Banasiak" w:date="2017-10-17T15:14:00Z">
              <w:rPr>
                <w:noProof/>
                <w:webHidden/>
              </w:rPr>
            </w:rPrChange>
          </w:rPr>
          <w:t>27</w:t>
        </w:r>
        <w:r w:rsidRPr="00870240">
          <w:rPr>
            <w:noProof/>
            <w:webHidden/>
            <w:rPrChange w:id="597" w:author="Susan Banasiak" w:date="2017-10-17T15:14:00Z">
              <w:rPr>
                <w:noProof/>
                <w:webHidden/>
              </w:rPr>
            </w:rPrChange>
          </w:rPr>
          <w:fldChar w:fldCharType="end"/>
        </w:r>
        <w:r w:rsidRPr="00870240">
          <w:rPr>
            <w:rStyle w:val="Hyperlink"/>
            <w:noProof/>
            <w:rPrChange w:id="598" w:author="Susan Banasiak" w:date="2017-10-17T15:14:00Z">
              <w:rPr>
                <w:rStyle w:val="Hyperlink"/>
                <w:noProof/>
              </w:rPr>
            </w:rPrChange>
          </w:rPr>
          <w:fldChar w:fldCharType="end"/>
        </w:r>
      </w:ins>
    </w:p>
    <w:p w14:paraId="3D9EA59E" w14:textId="77777777" w:rsidR="00870240" w:rsidRPr="00870240" w:rsidRDefault="00870240">
      <w:pPr>
        <w:pStyle w:val="TOC2"/>
        <w:tabs>
          <w:tab w:val="left" w:pos="880"/>
          <w:tab w:val="right" w:leader="dot" w:pos="9350"/>
        </w:tabs>
        <w:rPr>
          <w:ins w:id="599" w:author="Susan Banasiak" w:date="2017-10-17T15:14:00Z"/>
          <w:rFonts w:asciiTheme="minorHAnsi" w:eastAsiaTheme="minorEastAsia" w:hAnsiTheme="minorHAnsi" w:cstheme="minorBidi"/>
          <w:noProof/>
          <w:sz w:val="22"/>
          <w:szCs w:val="22"/>
          <w:rPrChange w:id="600" w:author="Susan Banasiak" w:date="2017-10-17T15:14:00Z">
            <w:rPr>
              <w:ins w:id="601" w:author="Susan Banasiak" w:date="2017-10-17T15:14:00Z"/>
              <w:rFonts w:asciiTheme="minorHAnsi" w:eastAsiaTheme="minorEastAsia" w:hAnsiTheme="minorHAnsi" w:cstheme="minorBidi"/>
              <w:noProof/>
              <w:sz w:val="22"/>
              <w:szCs w:val="22"/>
            </w:rPr>
          </w:rPrChange>
        </w:rPr>
      </w:pPr>
      <w:ins w:id="602" w:author="Susan Banasiak" w:date="2017-10-17T15:14:00Z">
        <w:r w:rsidRPr="00870240">
          <w:rPr>
            <w:rStyle w:val="Hyperlink"/>
            <w:noProof/>
            <w:rPrChange w:id="603" w:author="Susan Banasiak" w:date="2017-10-17T15:14:00Z">
              <w:rPr>
                <w:rStyle w:val="Hyperlink"/>
                <w:noProof/>
              </w:rPr>
            </w:rPrChange>
          </w:rPr>
          <w:fldChar w:fldCharType="begin"/>
        </w:r>
        <w:r w:rsidRPr="00870240">
          <w:rPr>
            <w:rStyle w:val="Hyperlink"/>
            <w:noProof/>
            <w:rPrChange w:id="604" w:author="Susan Banasiak" w:date="2017-10-17T15:14:00Z">
              <w:rPr>
                <w:rStyle w:val="Hyperlink"/>
                <w:noProof/>
              </w:rPr>
            </w:rPrChange>
          </w:rPr>
          <w:instrText xml:space="preserve"> </w:instrText>
        </w:r>
        <w:r w:rsidRPr="00870240">
          <w:rPr>
            <w:noProof/>
            <w:rPrChange w:id="605" w:author="Susan Banasiak" w:date="2017-10-17T15:14:00Z">
              <w:rPr>
                <w:noProof/>
              </w:rPr>
            </w:rPrChange>
          </w:rPr>
          <w:instrText>HYPERLINK \l "_Toc496016657"</w:instrText>
        </w:r>
        <w:r w:rsidRPr="00870240">
          <w:rPr>
            <w:rStyle w:val="Hyperlink"/>
            <w:noProof/>
            <w:rPrChange w:id="606" w:author="Susan Banasiak" w:date="2017-10-17T15:14:00Z">
              <w:rPr>
                <w:rStyle w:val="Hyperlink"/>
                <w:noProof/>
              </w:rPr>
            </w:rPrChange>
          </w:rPr>
          <w:instrText xml:space="preserve"> </w:instrText>
        </w:r>
        <w:r w:rsidRPr="00870240">
          <w:rPr>
            <w:rStyle w:val="Hyperlink"/>
            <w:noProof/>
            <w:rPrChange w:id="607" w:author="Susan Banasiak" w:date="2017-10-17T15:14:00Z">
              <w:rPr>
                <w:rStyle w:val="Hyperlink"/>
                <w:noProof/>
              </w:rPr>
            </w:rPrChange>
          </w:rPr>
        </w:r>
        <w:r w:rsidRPr="00870240">
          <w:rPr>
            <w:rStyle w:val="Hyperlink"/>
            <w:noProof/>
            <w:rPrChange w:id="608" w:author="Susan Banasiak" w:date="2017-10-17T15:14:00Z">
              <w:rPr>
                <w:rStyle w:val="Hyperlink"/>
                <w:noProof/>
              </w:rPr>
            </w:rPrChange>
          </w:rPr>
          <w:fldChar w:fldCharType="separate"/>
        </w:r>
        <w:r w:rsidRPr="00870240">
          <w:rPr>
            <w:rStyle w:val="Hyperlink"/>
            <w:rFonts w:cs="Arial"/>
            <w:bCs/>
            <w:iCs/>
            <w:noProof/>
            <w:rPrChange w:id="609" w:author="Susan Banasiak" w:date="2017-10-17T15:14:00Z">
              <w:rPr>
                <w:rStyle w:val="Hyperlink"/>
                <w:rFonts w:cs="Arial"/>
                <w:b/>
                <w:bCs/>
                <w:iCs/>
                <w:noProof/>
              </w:rPr>
            </w:rPrChange>
          </w:rPr>
          <w:t>5.8</w:t>
        </w:r>
        <w:r w:rsidRPr="00870240">
          <w:rPr>
            <w:rFonts w:asciiTheme="minorHAnsi" w:eastAsiaTheme="minorEastAsia" w:hAnsiTheme="minorHAnsi" w:cstheme="minorBidi"/>
            <w:noProof/>
            <w:sz w:val="22"/>
            <w:szCs w:val="22"/>
            <w:rPrChange w:id="610"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611" w:author="Susan Banasiak" w:date="2017-10-17T15:14:00Z">
              <w:rPr>
                <w:rStyle w:val="Hyperlink"/>
                <w:rFonts w:cs="Arial"/>
                <w:b/>
                <w:bCs/>
                <w:iCs/>
                <w:noProof/>
              </w:rPr>
            </w:rPrChange>
          </w:rPr>
          <w:t>RELEASE AND DEPLOYMENT SUPPORT (OPTION PERIOD)</w:t>
        </w:r>
        <w:r w:rsidRPr="00870240">
          <w:rPr>
            <w:noProof/>
            <w:webHidden/>
            <w:rPrChange w:id="612" w:author="Susan Banasiak" w:date="2017-10-17T15:14:00Z">
              <w:rPr>
                <w:noProof/>
                <w:webHidden/>
              </w:rPr>
            </w:rPrChange>
          </w:rPr>
          <w:tab/>
        </w:r>
        <w:r w:rsidRPr="00870240">
          <w:rPr>
            <w:noProof/>
            <w:webHidden/>
            <w:rPrChange w:id="613" w:author="Susan Banasiak" w:date="2017-10-17T15:14:00Z">
              <w:rPr>
                <w:noProof/>
                <w:webHidden/>
              </w:rPr>
            </w:rPrChange>
          </w:rPr>
          <w:fldChar w:fldCharType="begin"/>
        </w:r>
        <w:r w:rsidRPr="00870240">
          <w:rPr>
            <w:noProof/>
            <w:webHidden/>
            <w:rPrChange w:id="614" w:author="Susan Banasiak" w:date="2017-10-17T15:14:00Z">
              <w:rPr>
                <w:noProof/>
                <w:webHidden/>
              </w:rPr>
            </w:rPrChange>
          </w:rPr>
          <w:instrText xml:space="preserve"> PAGEREF _Toc496016657 \h </w:instrText>
        </w:r>
        <w:r w:rsidRPr="00870240">
          <w:rPr>
            <w:noProof/>
            <w:webHidden/>
            <w:rPrChange w:id="615" w:author="Susan Banasiak" w:date="2017-10-17T15:14:00Z">
              <w:rPr>
                <w:noProof/>
                <w:webHidden/>
              </w:rPr>
            </w:rPrChange>
          </w:rPr>
        </w:r>
      </w:ins>
      <w:r w:rsidRPr="00870240">
        <w:rPr>
          <w:noProof/>
          <w:webHidden/>
          <w:rPrChange w:id="616" w:author="Susan Banasiak" w:date="2017-10-17T15:14:00Z">
            <w:rPr>
              <w:noProof/>
              <w:webHidden/>
            </w:rPr>
          </w:rPrChange>
        </w:rPr>
        <w:fldChar w:fldCharType="separate"/>
      </w:r>
      <w:ins w:id="617" w:author="Susan Banasiak" w:date="2017-10-17T15:14:00Z">
        <w:r w:rsidRPr="00870240">
          <w:rPr>
            <w:noProof/>
            <w:webHidden/>
            <w:rPrChange w:id="618" w:author="Susan Banasiak" w:date="2017-10-17T15:14:00Z">
              <w:rPr>
                <w:noProof/>
                <w:webHidden/>
              </w:rPr>
            </w:rPrChange>
          </w:rPr>
          <w:t>28</w:t>
        </w:r>
        <w:r w:rsidRPr="00870240">
          <w:rPr>
            <w:noProof/>
            <w:webHidden/>
            <w:rPrChange w:id="619" w:author="Susan Banasiak" w:date="2017-10-17T15:14:00Z">
              <w:rPr>
                <w:noProof/>
                <w:webHidden/>
              </w:rPr>
            </w:rPrChange>
          </w:rPr>
          <w:fldChar w:fldCharType="end"/>
        </w:r>
        <w:r w:rsidRPr="00870240">
          <w:rPr>
            <w:rStyle w:val="Hyperlink"/>
            <w:noProof/>
            <w:rPrChange w:id="620" w:author="Susan Banasiak" w:date="2017-10-17T15:14:00Z">
              <w:rPr>
                <w:rStyle w:val="Hyperlink"/>
                <w:noProof/>
              </w:rPr>
            </w:rPrChange>
          </w:rPr>
          <w:fldChar w:fldCharType="end"/>
        </w:r>
      </w:ins>
    </w:p>
    <w:p w14:paraId="0A447BD6" w14:textId="77777777" w:rsidR="00870240" w:rsidRPr="00870240" w:rsidRDefault="00870240">
      <w:pPr>
        <w:pStyle w:val="TOC3"/>
        <w:tabs>
          <w:tab w:val="left" w:pos="1320"/>
          <w:tab w:val="right" w:leader="dot" w:pos="9350"/>
        </w:tabs>
        <w:rPr>
          <w:ins w:id="621" w:author="Susan Banasiak" w:date="2017-10-17T15:14:00Z"/>
          <w:rFonts w:asciiTheme="minorHAnsi" w:eastAsiaTheme="minorEastAsia" w:hAnsiTheme="minorHAnsi" w:cstheme="minorBidi"/>
          <w:noProof/>
          <w:sz w:val="22"/>
          <w:szCs w:val="22"/>
          <w:rPrChange w:id="622" w:author="Susan Banasiak" w:date="2017-10-17T15:14:00Z">
            <w:rPr>
              <w:ins w:id="623" w:author="Susan Banasiak" w:date="2017-10-17T15:14:00Z"/>
              <w:rFonts w:asciiTheme="minorHAnsi" w:eastAsiaTheme="minorEastAsia" w:hAnsiTheme="minorHAnsi" w:cstheme="minorBidi"/>
              <w:noProof/>
              <w:sz w:val="22"/>
              <w:szCs w:val="22"/>
            </w:rPr>
          </w:rPrChange>
        </w:rPr>
      </w:pPr>
      <w:ins w:id="624" w:author="Susan Banasiak" w:date="2017-10-17T15:14:00Z">
        <w:r w:rsidRPr="00870240">
          <w:rPr>
            <w:rStyle w:val="Hyperlink"/>
            <w:noProof/>
            <w:rPrChange w:id="625" w:author="Susan Banasiak" w:date="2017-10-17T15:14:00Z">
              <w:rPr>
                <w:rStyle w:val="Hyperlink"/>
                <w:noProof/>
              </w:rPr>
            </w:rPrChange>
          </w:rPr>
          <w:fldChar w:fldCharType="begin"/>
        </w:r>
        <w:r w:rsidRPr="00870240">
          <w:rPr>
            <w:rStyle w:val="Hyperlink"/>
            <w:noProof/>
            <w:rPrChange w:id="626" w:author="Susan Banasiak" w:date="2017-10-17T15:14:00Z">
              <w:rPr>
                <w:rStyle w:val="Hyperlink"/>
                <w:noProof/>
              </w:rPr>
            </w:rPrChange>
          </w:rPr>
          <w:instrText xml:space="preserve"> </w:instrText>
        </w:r>
        <w:r w:rsidRPr="00870240">
          <w:rPr>
            <w:noProof/>
            <w:rPrChange w:id="627" w:author="Susan Banasiak" w:date="2017-10-17T15:14:00Z">
              <w:rPr>
                <w:noProof/>
              </w:rPr>
            </w:rPrChange>
          </w:rPr>
          <w:instrText>HYPERLINK \l "_Toc496016658"</w:instrText>
        </w:r>
        <w:r w:rsidRPr="00870240">
          <w:rPr>
            <w:rStyle w:val="Hyperlink"/>
            <w:noProof/>
            <w:rPrChange w:id="628" w:author="Susan Banasiak" w:date="2017-10-17T15:14:00Z">
              <w:rPr>
                <w:rStyle w:val="Hyperlink"/>
                <w:noProof/>
              </w:rPr>
            </w:rPrChange>
          </w:rPr>
          <w:instrText xml:space="preserve"> </w:instrText>
        </w:r>
        <w:r w:rsidRPr="00870240">
          <w:rPr>
            <w:rStyle w:val="Hyperlink"/>
            <w:noProof/>
            <w:rPrChange w:id="629" w:author="Susan Banasiak" w:date="2017-10-17T15:14:00Z">
              <w:rPr>
                <w:rStyle w:val="Hyperlink"/>
                <w:noProof/>
              </w:rPr>
            </w:rPrChange>
          </w:rPr>
        </w:r>
        <w:r w:rsidRPr="00870240">
          <w:rPr>
            <w:rStyle w:val="Hyperlink"/>
            <w:noProof/>
            <w:rPrChange w:id="630" w:author="Susan Banasiak" w:date="2017-10-17T15:14:00Z">
              <w:rPr>
                <w:rStyle w:val="Hyperlink"/>
                <w:noProof/>
              </w:rPr>
            </w:rPrChange>
          </w:rPr>
          <w:fldChar w:fldCharType="separate"/>
        </w:r>
        <w:r w:rsidRPr="00870240">
          <w:rPr>
            <w:rStyle w:val="Hyperlink"/>
            <w:rFonts w:cs="Arial"/>
            <w:bCs/>
            <w:iCs/>
            <w:noProof/>
            <w:kern w:val="32"/>
            <w:rPrChange w:id="631" w:author="Susan Banasiak" w:date="2017-10-17T15:14:00Z">
              <w:rPr>
                <w:rStyle w:val="Hyperlink"/>
                <w:rFonts w:cs="Arial"/>
                <w:b/>
                <w:bCs/>
                <w:iCs/>
                <w:noProof/>
                <w:kern w:val="32"/>
              </w:rPr>
            </w:rPrChange>
          </w:rPr>
          <w:t>5.8.1</w:t>
        </w:r>
        <w:r w:rsidRPr="00870240">
          <w:rPr>
            <w:rFonts w:asciiTheme="minorHAnsi" w:eastAsiaTheme="minorEastAsia" w:hAnsiTheme="minorHAnsi" w:cstheme="minorBidi"/>
            <w:noProof/>
            <w:sz w:val="22"/>
            <w:szCs w:val="22"/>
            <w:rPrChange w:id="63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633" w:author="Susan Banasiak" w:date="2017-10-17T15:14:00Z">
              <w:rPr>
                <w:rStyle w:val="Hyperlink"/>
                <w:rFonts w:cs="Arial"/>
                <w:b/>
                <w:bCs/>
                <w:iCs/>
                <w:noProof/>
                <w:kern w:val="32"/>
              </w:rPr>
            </w:rPrChange>
          </w:rPr>
          <w:t>POST-DEPLOYMENT WARRANTY SUPPORT</w:t>
        </w:r>
        <w:r w:rsidRPr="00870240">
          <w:rPr>
            <w:noProof/>
            <w:webHidden/>
            <w:rPrChange w:id="634" w:author="Susan Banasiak" w:date="2017-10-17T15:14:00Z">
              <w:rPr>
                <w:noProof/>
                <w:webHidden/>
              </w:rPr>
            </w:rPrChange>
          </w:rPr>
          <w:tab/>
        </w:r>
        <w:r w:rsidRPr="00870240">
          <w:rPr>
            <w:noProof/>
            <w:webHidden/>
            <w:rPrChange w:id="635" w:author="Susan Banasiak" w:date="2017-10-17T15:14:00Z">
              <w:rPr>
                <w:noProof/>
                <w:webHidden/>
              </w:rPr>
            </w:rPrChange>
          </w:rPr>
          <w:fldChar w:fldCharType="begin"/>
        </w:r>
        <w:r w:rsidRPr="00870240">
          <w:rPr>
            <w:noProof/>
            <w:webHidden/>
            <w:rPrChange w:id="636" w:author="Susan Banasiak" w:date="2017-10-17T15:14:00Z">
              <w:rPr>
                <w:noProof/>
                <w:webHidden/>
              </w:rPr>
            </w:rPrChange>
          </w:rPr>
          <w:instrText xml:space="preserve"> PAGEREF _Toc496016658 \h </w:instrText>
        </w:r>
        <w:r w:rsidRPr="00870240">
          <w:rPr>
            <w:noProof/>
            <w:webHidden/>
            <w:rPrChange w:id="637" w:author="Susan Banasiak" w:date="2017-10-17T15:14:00Z">
              <w:rPr>
                <w:noProof/>
                <w:webHidden/>
              </w:rPr>
            </w:rPrChange>
          </w:rPr>
        </w:r>
      </w:ins>
      <w:r w:rsidRPr="00870240">
        <w:rPr>
          <w:noProof/>
          <w:webHidden/>
          <w:rPrChange w:id="638" w:author="Susan Banasiak" w:date="2017-10-17T15:14:00Z">
            <w:rPr>
              <w:noProof/>
              <w:webHidden/>
            </w:rPr>
          </w:rPrChange>
        </w:rPr>
        <w:fldChar w:fldCharType="separate"/>
      </w:r>
      <w:ins w:id="639" w:author="Susan Banasiak" w:date="2017-10-17T15:14:00Z">
        <w:r w:rsidRPr="00870240">
          <w:rPr>
            <w:noProof/>
            <w:webHidden/>
            <w:rPrChange w:id="640" w:author="Susan Banasiak" w:date="2017-10-17T15:14:00Z">
              <w:rPr>
                <w:noProof/>
                <w:webHidden/>
              </w:rPr>
            </w:rPrChange>
          </w:rPr>
          <w:t>29</w:t>
        </w:r>
        <w:r w:rsidRPr="00870240">
          <w:rPr>
            <w:noProof/>
            <w:webHidden/>
            <w:rPrChange w:id="641" w:author="Susan Banasiak" w:date="2017-10-17T15:14:00Z">
              <w:rPr>
                <w:noProof/>
                <w:webHidden/>
              </w:rPr>
            </w:rPrChange>
          </w:rPr>
          <w:fldChar w:fldCharType="end"/>
        </w:r>
        <w:r w:rsidRPr="00870240">
          <w:rPr>
            <w:rStyle w:val="Hyperlink"/>
            <w:noProof/>
            <w:rPrChange w:id="642" w:author="Susan Banasiak" w:date="2017-10-17T15:14:00Z">
              <w:rPr>
                <w:rStyle w:val="Hyperlink"/>
                <w:noProof/>
              </w:rPr>
            </w:rPrChange>
          </w:rPr>
          <w:fldChar w:fldCharType="end"/>
        </w:r>
      </w:ins>
    </w:p>
    <w:p w14:paraId="004F87A1" w14:textId="77777777" w:rsidR="00870240" w:rsidRPr="00870240" w:rsidRDefault="00870240">
      <w:pPr>
        <w:pStyle w:val="TOC2"/>
        <w:tabs>
          <w:tab w:val="left" w:pos="880"/>
          <w:tab w:val="right" w:leader="dot" w:pos="9350"/>
        </w:tabs>
        <w:rPr>
          <w:ins w:id="643" w:author="Susan Banasiak" w:date="2017-10-17T15:14:00Z"/>
          <w:rFonts w:asciiTheme="minorHAnsi" w:eastAsiaTheme="minorEastAsia" w:hAnsiTheme="minorHAnsi" w:cstheme="minorBidi"/>
          <w:noProof/>
          <w:sz w:val="22"/>
          <w:szCs w:val="22"/>
          <w:rPrChange w:id="644" w:author="Susan Banasiak" w:date="2017-10-17T15:14:00Z">
            <w:rPr>
              <w:ins w:id="645" w:author="Susan Banasiak" w:date="2017-10-17T15:14:00Z"/>
              <w:rFonts w:asciiTheme="minorHAnsi" w:eastAsiaTheme="minorEastAsia" w:hAnsiTheme="minorHAnsi" w:cstheme="minorBidi"/>
              <w:noProof/>
              <w:sz w:val="22"/>
              <w:szCs w:val="22"/>
            </w:rPr>
          </w:rPrChange>
        </w:rPr>
      </w:pPr>
      <w:ins w:id="646" w:author="Susan Banasiak" w:date="2017-10-17T15:14:00Z">
        <w:r w:rsidRPr="00870240">
          <w:rPr>
            <w:rStyle w:val="Hyperlink"/>
            <w:noProof/>
            <w:rPrChange w:id="647" w:author="Susan Banasiak" w:date="2017-10-17T15:14:00Z">
              <w:rPr>
                <w:rStyle w:val="Hyperlink"/>
                <w:noProof/>
              </w:rPr>
            </w:rPrChange>
          </w:rPr>
          <w:fldChar w:fldCharType="begin"/>
        </w:r>
        <w:r w:rsidRPr="00870240">
          <w:rPr>
            <w:rStyle w:val="Hyperlink"/>
            <w:noProof/>
            <w:rPrChange w:id="648" w:author="Susan Banasiak" w:date="2017-10-17T15:14:00Z">
              <w:rPr>
                <w:rStyle w:val="Hyperlink"/>
                <w:noProof/>
              </w:rPr>
            </w:rPrChange>
          </w:rPr>
          <w:instrText xml:space="preserve"> </w:instrText>
        </w:r>
        <w:r w:rsidRPr="00870240">
          <w:rPr>
            <w:noProof/>
            <w:rPrChange w:id="649" w:author="Susan Banasiak" w:date="2017-10-17T15:14:00Z">
              <w:rPr>
                <w:noProof/>
              </w:rPr>
            </w:rPrChange>
          </w:rPr>
          <w:instrText>HYPERLINK \l "_Toc496016659"</w:instrText>
        </w:r>
        <w:r w:rsidRPr="00870240">
          <w:rPr>
            <w:rStyle w:val="Hyperlink"/>
            <w:noProof/>
            <w:rPrChange w:id="650" w:author="Susan Banasiak" w:date="2017-10-17T15:14:00Z">
              <w:rPr>
                <w:rStyle w:val="Hyperlink"/>
                <w:noProof/>
              </w:rPr>
            </w:rPrChange>
          </w:rPr>
          <w:instrText xml:space="preserve"> </w:instrText>
        </w:r>
        <w:r w:rsidRPr="00870240">
          <w:rPr>
            <w:rStyle w:val="Hyperlink"/>
            <w:noProof/>
            <w:rPrChange w:id="651" w:author="Susan Banasiak" w:date="2017-10-17T15:14:00Z">
              <w:rPr>
                <w:rStyle w:val="Hyperlink"/>
                <w:noProof/>
              </w:rPr>
            </w:rPrChange>
          </w:rPr>
        </w:r>
        <w:r w:rsidRPr="00870240">
          <w:rPr>
            <w:rStyle w:val="Hyperlink"/>
            <w:noProof/>
            <w:rPrChange w:id="652" w:author="Susan Banasiak" w:date="2017-10-17T15:14:00Z">
              <w:rPr>
                <w:rStyle w:val="Hyperlink"/>
                <w:noProof/>
              </w:rPr>
            </w:rPrChange>
          </w:rPr>
          <w:fldChar w:fldCharType="separate"/>
        </w:r>
        <w:r w:rsidRPr="00870240">
          <w:rPr>
            <w:rStyle w:val="Hyperlink"/>
            <w:rFonts w:cs="Arial"/>
            <w:bCs/>
            <w:iCs/>
            <w:noProof/>
            <w:rPrChange w:id="653" w:author="Susan Banasiak" w:date="2017-10-17T15:14:00Z">
              <w:rPr>
                <w:rStyle w:val="Hyperlink"/>
                <w:rFonts w:cs="Arial"/>
                <w:b/>
                <w:bCs/>
                <w:iCs/>
                <w:noProof/>
              </w:rPr>
            </w:rPrChange>
          </w:rPr>
          <w:t>5.9</w:t>
        </w:r>
        <w:r w:rsidRPr="00870240">
          <w:rPr>
            <w:rFonts w:asciiTheme="minorHAnsi" w:eastAsiaTheme="minorEastAsia" w:hAnsiTheme="minorHAnsi" w:cstheme="minorBidi"/>
            <w:noProof/>
            <w:sz w:val="22"/>
            <w:szCs w:val="22"/>
            <w:rPrChange w:id="65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rPrChange w:id="655" w:author="Susan Banasiak" w:date="2017-10-17T15:14:00Z">
              <w:rPr>
                <w:rStyle w:val="Hyperlink"/>
                <w:rFonts w:cs="Arial"/>
                <w:b/>
                <w:bCs/>
                <w:iCs/>
                <w:noProof/>
              </w:rPr>
            </w:rPrChange>
          </w:rPr>
          <w:t>TRANSITION SUPPORT (OPTIONAL TASK 1)</w:t>
        </w:r>
        <w:r w:rsidRPr="00870240">
          <w:rPr>
            <w:noProof/>
            <w:webHidden/>
            <w:rPrChange w:id="656" w:author="Susan Banasiak" w:date="2017-10-17T15:14:00Z">
              <w:rPr>
                <w:noProof/>
                <w:webHidden/>
              </w:rPr>
            </w:rPrChange>
          </w:rPr>
          <w:tab/>
        </w:r>
        <w:r w:rsidRPr="00870240">
          <w:rPr>
            <w:noProof/>
            <w:webHidden/>
            <w:rPrChange w:id="657" w:author="Susan Banasiak" w:date="2017-10-17T15:14:00Z">
              <w:rPr>
                <w:noProof/>
                <w:webHidden/>
              </w:rPr>
            </w:rPrChange>
          </w:rPr>
          <w:fldChar w:fldCharType="begin"/>
        </w:r>
        <w:r w:rsidRPr="00870240">
          <w:rPr>
            <w:noProof/>
            <w:webHidden/>
            <w:rPrChange w:id="658" w:author="Susan Banasiak" w:date="2017-10-17T15:14:00Z">
              <w:rPr>
                <w:noProof/>
                <w:webHidden/>
              </w:rPr>
            </w:rPrChange>
          </w:rPr>
          <w:instrText xml:space="preserve"> PAGEREF _Toc496016659 \h </w:instrText>
        </w:r>
        <w:r w:rsidRPr="00870240">
          <w:rPr>
            <w:noProof/>
            <w:webHidden/>
            <w:rPrChange w:id="659" w:author="Susan Banasiak" w:date="2017-10-17T15:14:00Z">
              <w:rPr>
                <w:noProof/>
                <w:webHidden/>
              </w:rPr>
            </w:rPrChange>
          </w:rPr>
        </w:r>
      </w:ins>
      <w:r w:rsidRPr="00870240">
        <w:rPr>
          <w:noProof/>
          <w:webHidden/>
          <w:rPrChange w:id="660" w:author="Susan Banasiak" w:date="2017-10-17T15:14:00Z">
            <w:rPr>
              <w:noProof/>
              <w:webHidden/>
            </w:rPr>
          </w:rPrChange>
        </w:rPr>
        <w:fldChar w:fldCharType="separate"/>
      </w:r>
      <w:ins w:id="661" w:author="Susan Banasiak" w:date="2017-10-17T15:14:00Z">
        <w:r w:rsidRPr="00870240">
          <w:rPr>
            <w:noProof/>
            <w:webHidden/>
            <w:rPrChange w:id="662" w:author="Susan Banasiak" w:date="2017-10-17T15:14:00Z">
              <w:rPr>
                <w:noProof/>
                <w:webHidden/>
              </w:rPr>
            </w:rPrChange>
          </w:rPr>
          <w:t>30</w:t>
        </w:r>
        <w:r w:rsidRPr="00870240">
          <w:rPr>
            <w:noProof/>
            <w:webHidden/>
            <w:rPrChange w:id="663" w:author="Susan Banasiak" w:date="2017-10-17T15:14:00Z">
              <w:rPr>
                <w:noProof/>
                <w:webHidden/>
              </w:rPr>
            </w:rPrChange>
          </w:rPr>
          <w:fldChar w:fldCharType="end"/>
        </w:r>
        <w:r w:rsidRPr="00870240">
          <w:rPr>
            <w:rStyle w:val="Hyperlink"/>
            <w:noProof/>
            <w:rPrChange w:id="664" w:author="Susan Banasiak" w:date="2017-10-17T15:14:00Z">
              <w:rPr>
                <w:rStyle w:val="Hyperlink"/>
                <w:noProof/>
              </w:rPr>
            </w:rPrChange>
          </w:rPr>
          <w:fldChar w:fldCharType="end"/>
        </w:r>
      </w:ins>
    </w:p>
    <w:p w14:paraId="0612D886" w14:textId="77777777" w:rsidR="00870240" w:rsidRPr="00870240" w:rsidRDefault="00870240">
      <w:pPr>
        <w:pStyle w:val="TOC1"/>
        <w:tabs>
          <w:tab w:val="left" w:pos="720"/>
          <w:tab w:val="right" w:leader="dot" w:pos="9350"/>
        </w:tabs>
        <w:rPr>
          <w:ins w:id="665" w:author="Susan Banasiak" w:date="2017-10-17T15:14:00Z"/>
          <w:rFonts w:asciiTheme="minorHAnsi" w:eastAsiaTheme="minorEastAsia" w:hAnsiTheme="minorHAnsi" w:cstheme="minorBidi"/>
          <w:noProof/>
          <w:sz w:val="22"/>
          <w:szCs w:val="22"/>
          <w:rPrChange w:id="666" w:author="Susan Banasiak" w:date="2017-10-17T15:14:00Z">
            <w:rPr>
              <w:ins w:id="667" w:author="Susan Banasiak" w:date="2017-10-17T15:14:00Z"/>
              <w:rFonts w:asciiTheme="minorHAnsi" w:eastAsiaTheme="minorEastAsia" w:hAnsiTheme="minorHAnsi" w:cstheme="minorBidi"/>
              <w:noProof/>
              <w:sz w:val="22"/>
              <w:szCs w:val="22"/>
            </w:rPr>
          </w:rPrChange>
        </w:rPr>
      </w:pPr>
      <w:ins w:id="668" w:author="Susan Banasiak" w:date="2017-10-17T15:14:00Z">
        <w:r w:rsidRPr="00870240">
          <w:rPr>
            <w:rStyle w:val="Hyperlink"/>
            <w:noProof/>
            <w:rPrChange w:id="669" w:author="Susan Banasiak" w:date="2017-10-17T15:14:00Z">
              <w:rPr>
                <w:rStyle w:val="Hyperlink"/>
                <w:noProof/>
              </w:rPr>
            </w:rPrChange>
          </w:rPr>
          <w:fldChar w:fldCharType="begin"/>
        </w:r>
        <w:r w:rsidRPr="00870240">
          <w:rPr>
            <w:rStyle w:val="Hyperlink"/>
            <w:noProof/>
            <w:rPrChange w:id="670" w:author="Susan Banasiak" w:date="2017-10-17T15:14:00Z">
              <w:rPr>
                <w:rStyle w:val="Hyperlink"/>
                <w:noProof/>
              </w:rPr>
            </w:rPrChange>
          </w:rPr>
          <w:instrText xml:space="preserve"> </w:instrText>
        </w:r>
        <w:r w:rsidRPr="00870240">
          <w:rPr>
            <w:noProof/>
            <w:rPrChange w:id="671" w:author="Susan Banasiak" w:date="2017-10-17T15:14:00Z">
              <w:rPr>
                <w:noProof/>
              </w:rPr>
            </w:rPrChange>
          </w:rPr>
          <w:instrText>HYPERLINK \l "_Toc496016660"</w:instrText>
        </w:r>
        <w:r w:rsidRPr="00870240">
          <w:rPr>
            <w:rStyle w:val="Hyperlink"/>
            <w:noProof/>
            <w:rPrChange w:id="672" w:author="Susan Banasiak" w:date="2017-10-17T15:14:00Z">
              <w:rPr>
                <w:rStyle w:val="Hyperlink"/>
                <w:noProof/>
              </w:rPr>
            </w:rPrChange>
          </w:rPr>
          <w:instrText xml:space="preserve"> </w:instrText>
        </w:r>
        <w:r w:rsidRPr="00870240">
          <w:rPr>
            <w:rStyle w:val="Hyperlink"/>
            <w:noProof/>
            <w:rPrChange w:id="673" w:author="Susan Banasiak" w:date="2017-10-17T15:14:00Z">
              <w:rPr>
                <w:rStyle w:val="Hyperlink"/>
                <w:noProof/>
              </w:rPr>
            </w:rPrChange>
          </w:rPr>
        </w:r>
        <w:r w:rsidRPr="00870240">
          <w:rPr>
            <w:rStyle w:val="Hyperlink"/>
            <w:noProof/>
            <w:rPrChange w:id="674" w:author="Susan Banasiak" w:date="2017-10-17T15:14:00Z">
              <w:rPr>
                <w:rStyle w:val="Hyperlink"/>
                <w:noProof/>
              </w:rPr>
            </w:rPrChange>
          </w:rPr>
          <w:fldChar w:fldCharType="separate"/>
        </w:r>
        <w:r w:rsidRPr="00870240">
          <w:rPr>
            <w:rStyle w:val="Hyperlink"/>
            <w:noProof/>
            <w:rPrChange w:id="675" w:author="Susan Banasiak" w:date="2017-10-17T15:14:00Z">
              <w:rPr>
                <w:rStyle w:val="Hyperlink"/>
                <w:noProof/>
              </w:rPr>
            </w:rPrChange>
          </w:rPr>
          <w:t>6.0</w:t>
        </w:r>
        <w:r w:rsidRPr="00870240">
          <w:rPr>
            <w:rFonts w:asciiTheme="minorHAnsi" w:eastAsiaTheme="minorEastAsia" w:hAnsiTheme="minorHAnsi" w:cstheme="minorBidi"/>
            <w:noProof/>
            <w:sz w:val="22"/>
            <w:szCs w:val="22"/>
            <w:rPrChange w:id="676"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677" w:author="Susan Banasiak" w:date="2017-10-17T15:14:00Z">
              <w:rPr>
                <w:rStyle w:val="Hyperlink"/>
                <w:noProof/>
              </w:rPr>
            </w:rPrChange>
          </w:rPr>
          <w:t>GENERAL REQUIREMENTS</w:t>
        </w:r>
        <w:r w:rsidRPr="00870240">
          <w:rPr>
            <w:noProof/>
            <w:webHidden/>
            <w:rPrChange w:id="678" w:author="Susan Banasiak" w:date="2017-10-17T15:14:00Z">
              <w:rPr>
                <w:noProof/>
                <w:webHidden/>
              </w:rPr>
            </w:rPrChange>
          </w:rPr>
          <w:tab/>
        </w:r>
        <w:r w:rsidRPr="00870240">
          <w:rPr>
            <w:noProof/>
            <w:webHidden/>
            <w:rPrChange w:id="679" w:author="Susan Banasiak" w:date="2017-10-17T15:14:00Z">
              <w:rPr>
                <w:noProof/>
                <w:webHidden/>
              </w:rPr>
            </w:rPrChange>
          </w:rPr>
          <w:fldChar w:fldCharType="begin"/>
        </w:r>
        <w:r w:rsidRPr="00870240">
          <w:rPr>
            <w:noProof/>
            <w:webHidden/>
            <w:rPrChange w:id="680" w:author="Susan Banasiak" w:date="2017-10-17T15:14:00Z">
              <w:rPr>
                <w:noProof/>
                <w:webHidden/>
              </w:rPr>
            </w:rPrChange>
          </w:rPr>
          <w:instrText xml:space="preserve"> PAGEREF _Toc496016660 \h </w:instrText>
        </w:r>
        <w:r w:rsidRPr="00870240">
          <w:rPr>
            <w:noProof/>
            <w:webHidden/>
            <w:rPrChange w:id="681" w:author="Susan Banasiak" w:date="2017-10-17T15:14:00Z">
              <w:rPr>
                <w:noProof/>
                <w:webHidden/>
              </w:rPr>
            </w:rPrChange>
          </w:rPr>
        </w:r>
      </w:ins>
      <w:r w:rsidRPr="00870240">
        <w:rPr>
          <w:noProof/>
          <w:webHidden/>
          <w:rPrChange w:id="682" w:author="Susan Banasiak" w:date="2017-10-17T15:14:00Z">
            <w:rPr>
              <w:noProof/>
              <w:webHidden/>
            </w:rPr>
          </w:rPrChange>
        </w:rPr>
        <w:fldChar w:fldCharType="separate"/>
      </w:r>
      <w:ins w:id="683" w:author="Susan Banasiak" w:date="2017-10-17T15:14:00Z">
        <w:r w:rsidRPr="00870240">
          <w:rPr>
            <w:noProof/>
            <w:webHidden/>
            <w:rPrChange w:id="684" w:author="Susan Banasiak" w:date="2017-10-17T15:14:00Z">
              <w:rPr>
                <w:noProof/>
                <w:webHidden/>
              </w:rPr>
            </w:rPrChange>
          </w:rPr>
          <w:t>31</w:t>
        </w:r>
        <w:r w:rsidRPr="00870240">
          <w:rPr>
            <w:noProof/>
            <w:webHidden/>
            <w:rPrChange w:id="685" w:author="Susan Banasiak" w:date="2017-10-17T15:14:00Z">
              <w:rPr>
                <w:noProof/>
                <w:webHidden/>
              </w:rPr>
            </w:rPrChange>
          </w:rPr>
          <w:fldChar w:fldCharType="end"/>
        </w:r>
        <w:r w:rsidRPr="00870240">
          <w:rPr>
            <w:rStyle w:val="Hyperlink"/>
            <w:noProof/>
            <w:rPrChange w:id="686" w:author="Susan Banasiak" w:date="2017-10-17T15:14:00Z">
              <w:rPr>
                <w:rStyle w:val="Hyperlink"/>
                <w:noProof/>
              </w:rPr>
            </w:rPrChange>
          </w:rPr>
          <w:fldChar w:fldCharType="end"/>
        </w:r>
      </w:ins>
    </w:p>
    <w:p w14:paraId="1C094687" w14:textId="77777777" w:rsidR="00870240" w:rsidRPr="00870240" w:rsidRDefault="00870240">
      <w:pPr>
        <w:pStyle w:val="TOC2"/>
        <w:tabs>
          <w:tab w:val="left" w:pos="880"/>
          <w:tab w:val="right" w:leader="dot" w:pos="9350"/>
        </w:tabs>
        <w:rPr>
          <w:ins w:id="687" w:author="Susan Banasiak" w:date="2017-10-17T15:14:00Z"/>
          <w:rFonts w:asciiTheme="minorHAnsi" w:eastAsiaTheme="minorEastAsia" w:hAnsiTheme="minorHAnsi" w:cstheme="minorBidi"/>
          <w:noProof/>
          <w:sz w:val="22"/>
          <w:szCs w:val="22"/>
          <w:rPrChange w:id="688" w:author="Susan Banasiak" w:date="2017-10-17T15:14:00Z">
            <w:rPr>
              <w:ins w:id="689" w:author="Susan Banasiak" w:date="2017-10-17T15:14:00Z"/>
              <w:rFonts w:asciiTheme="minorHAnsi" w:eastAsiaTheme="minorEastAsia" w:hAnsiTheme="minorHAnsi" w:cstheme="minorBidi"/>
              <w:noProof/>
              <w:sz w:val="22"/>
              <w:szCs w:val="22"/>
            </w:rPr>
          </w:rPrChange>
        </w:rPr>
      </w:pPr>
      <w:ins w:id="690" w:author="Susan Banasiak" w:date="2017-10-17T15:14:00Z">
        <w:r w:rsidRPr="00870240">
          <w:rPr>
            <w:rStyle w:val="Hyperlink"/>
            <w:noProof/>
            <w:rPrChange w:id="691" w:author="Susan Banasiak" w:date="2017-10-17T15:14:00Z">
              <w:rPr>
                <w:rStyle w:val="Hyperlink"/>
                <w:noProof/>
              </w:rPr>
            </w:rPrChange>
          </w:rPr>
          <w:fldChar w:fldCharType="begin"/>
        </w:r>
        <w:r w:rsidRPr="00870240">
          <w:rPr>
            <w:rStyle w:val="Hyperlink"/>
            <w:noProof/>
            <w:rPrChange w:id="692" w:author="Susan Banasiak" w:date="2017-10-17T15:14:00Z">
              <w:rPr>
                <w:rStyle w:val="Hyperlink"/>
                <w:noProof/>
              </w:rPr>
            </w:rPrChange>
          </w:rPr>
          <w:instrText xml:space="preserve"> </w:instrText>
        </w:r>
        <w:r w:rsidRPr="00870240">
          <w:rPr>
            <w:noProof/>
            <w:rPrChange w:id="693" w:author="Susan Banasiak" w:date="2017-10-17T15:14:00Z">
              <w:rPr>
                <w:noProof/>
              </w:rPr>
            </w:rPrChange>
          </w:rPr>
          <w:instrText>HYPERLINK \l "_Toc496016661"</w:instrText>
        </w:r>
        <w:r w:rsidRPr="00870240">
          <w:rPr>
            <w:rStyle w:val="Hyperlink"/>
            <w:noProof/>
            <w:rPrChange w:id="694" w:author="Susan Banasiak" w:date="2017-10-17T15:14:00Z">
              <w:rPr>
                <w:rStyle w:val="Hyperlink"/>
                <w:noProof/>
              </w:rPr>
            </w:rPrChange>
          </w:rPr>
          <w:instrText xml:space="preserve"> </w:instrText>
        </w:r>
        <w:r w:rsidRPr="00870240">
          <w:rPr>
            <w:rStyle w:val="Hyperlink"/>
            <w:noProof/>
            <w:rPrChange w:id="695" w:author="Susan Banasiak" w:date="2017-10-17T15:14:00Z">
              <w:rPr>
                <w:rStyle w:val="Hyperlink"/>
                <w:noProof/>
              </w:rPr>
            </w:rPrChange>
          </w:rPr>
        </w:r>
        <w:r w:rsidRPr="00870240">
          <w:rPr>
            <w:rStyle w:val="Hyperlink"/>
            <w:noProof/>
            <w:rPrChange w:id="696" w:author="Susan Banasiak" w:date="2017-10-17T15:14:00Z">
              <w:rPr>
                <w:rStyle w:val="Hyperlink"/>
                <w:noProof/>
              </w:rPr>
            </w:rPrChange>
          </w:rPr>
          <w:fldChar w:fldCharType="separate"/>
        </w:r>
        <w:r w:rsidRPr="00870240">
          <w:rPr>
            <w:rStyle w:val="Hyperlink"/>
            <w:noProof/>
            <w:rPrChange w:id="697" w:author="Susan Banasiak" w:date="2017-10-17T15:14:00Z">
              <w:rPr>
                <w:rStyle w:val="Hyperlink"/>
                <w:noProof/>
              </w:rPr>
            </w:rPrChange>
          </w:rPr>
          <w:t>6.1</w:t>
        </w:r>
        <w:r w:rsidRPr="00870240">
          <w:rPr>
            <w:rFonts w:asciiTheme="minorHAnsi" w:eastAsiaTheme="minorEastAsia" w:hAnsiTheme="minorHAnsi" w:cstheme="minorBidi"/>
            <w:noProof/>
            <w:sz w:val="22"/>
            <w:szCs w:val="22"/>
            <w:rPrChange w:id="698"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699" w:author="Susan Banasiak" w:date="2017-10-17T15:14:00Z">
              <w:rPr>
                <w:rStyle w:val="Hyperlink"/>
                <w:noProof/>
              </w:rPr>
            </w:rPrChange>
          </w:rPr>
          <w:t>PERFORMANCE METRICS</w:t>
        </w:r>
        <w:r w:rsidRPr="00870240">
          <w:rPr>
            <w:noProof/>
            <w:webHidden/>
            <w:rPrChange w:id="700" w:author="Susan Banasiak" w:date="2017-10-17T15:14:00Z">
              <w:rPr>
                <w:noProof/>
                <w:webHidden/>
              </w:rPr>
            </w:rPrChange>
          </w:rPr>
          <w:tab/>
        </w:r>
        <w:r w:rsidRPr="00870240">
          <w:rPr>
            <w:noProof/>
            <w:webHidden/>
            <w:rPrChange w:id="701" w:author="Susan Banasiak" w:date="2017-10-17T15:14:00Z">
              <w:rPr>
                <w:noProof/>
                <w:webHidden/>
              </w:rPr>
            </w:rPrChange>
          </w:rPr>
          <w:fldChar w:fldCharType="begin"/>
        </w:r>
        <w:r w:rsidRPr="00870240">
          <w:rPr>
            <w:noProof/>
            <w:webHidden/>
            <w:rPrChange w:id="702" w:author="Susan Banasiak" w:date="2017-10-17T15:14:00Z">
              <w:rPr>
                <w:noProof/>
                <w:webHidden/>
              </w:rPr>
            </w:rPrChange>
          </w:rPr>
          <w:instrText xml:space="preserve"> PAGEREF _Toc496016661 \h </w:instrText>
        </w:r>
        <w:r w:rsidRPr="00870240">
          <w:rPr>
            <w:noProof/>
            <w:webHidden/>
            <w:rPrChange w:id="703" w:author="Susan Banasiak" w:date="2017-10-17T15:14:00Z">
              <w:rPr>
                <w:noProof/>
                <w:webHidden/>
              </w:rPr>
            </w:rPrChange>
          </w:rPr>
        </w:r>
      </w:ins>
      <w:r w:rsidRPr="00870240">
        <w:rPr>
          <w:noProof/>
          <w:webHidden/>
          <w:rPrChange w:id="704" w:author="Susan Banasiak" w:date="2017-10-17T15:14:00Z">
            <w:rPr>
              <w:noProof/>
              <w:webHidden/>
            </w:rPr>
          </w:rPrChange>
        </w:rPr>
        <w:fldChar w:fldCharType="separate"/>
      </w:r>
      <w:ins w:id="705" w:author="Susan Banasiak" w:date="2017-10-17T15:14:00Z">
        <w:r w:rsidRPr="00870240">
          <w:rPr>
            <w:noProof/>
            <w:webHidden/>
            <w:rPrChange w:id="706" w:author="Susan Banasiak" w:date="2017-10-17T15:14:00Z">
              <w:rPr>
                <w:noProof/>
                <w:webHidden/>
              </w:rPr>
            </w:rPrChange>
          </w:rPr>
          <w:t>31</w:t>
        </w:r>
        <w:r w:rsidRPr="00870240">
          <w:rPr>
            <w:noProof/>
            <w:webHidden/>
            <w:rPrChange w:id="707" w:author="Susan Banasiak" w:date="2017-10-17T15:14:00Z">
              <w:rPr>
                <w:noProof/>
                <w:webHidden/>
              </w:rPr>
            </w:rPrChange>
          </w:rPr>
          <w:fldChar w:fldCharType="end"/>
        </w:r>
        <w:r w:rsidRPr="00870240">
          <w:rPr>
            <w:rStyle w:val="Hyperlink"/>
            <w:noProof/>
            <w:rPrChange w:id="708" w:author="Susan Banasiak" w:date="2017-10-17T15:14:00Z">
              <w:rPr>
                <w:rStyle w:val="Hyperlink"/>
                <w:noProof/>
              </w:rPr>
            </w:rPrChange>
          </w:rPr>
          <w:fldChar w:fldCharType="end"/>
        </w:r>
      </w:ins>
    </w:p>
    <w:p w14:paraId="2AE37396" w14:textId="77777777" w:rsidR="00870240" w:rsidRPr="00870240" w:rsidRDefault="00870240">
      <w:pPr>
        <w:pStyle w:val="TOC2"/>
        <w:tabs>
          <w:tab w:val="left" w:pos="880"/>
          <w:tab w:val="right" w:leader="dot" w:pos="9350"/>
        </w:tabs>
        <w:rPr>
          <w:ins w:id="709" w:author="Susan Banasiak" w:date="2017-10-17T15:14:00Z"/>
          <w:rFonts w:asciiTheme="minorHAnsi" w:eastAsiaTheme="minorEastAsia" w:hAnsiTheme="minorHAnsi" w:cstheme="minorBidi"/>
          <w:noProof/>
          <w:sz w:val="22"/>
          <w:szCs w:val="22"/>
          <w:rPrChange w:id="710" w:author="Susan Banasiak" w:date="2017-10-17T15:14:00Z">
            <w:rPr>
              <w:ins w:id="711" w:author="Susan Banasiak" w:date="2017-10-17T15:14:00Z"/>
              <w:rFonts w:asciiTheme="minorHAnsi" w:eastAsiaTheme="minorEastAsia" w:hAnsiTheme="minorHAnsi" w:cstheme="minorBidi"/>
              <w:noProof/>
              <w:sz w:val="22"/>
              <w:szCs w:val="22"/>
            </w:rPr>
          </w:rPrChange>
        </w:rPr>
      </w:pPr>
      <w:ins w:id="712" w:author="Susan Banasiak" w:date="2017-10-17T15:14:00Z">
        <w:r w:rsidRPr="00870240">
          <w:rPr>
            <w:rStyle w:val="Hyperlink"/>
            <w:noProof/>
            <w:rPrChange w:id="713" w:author="Susan Banasiak" w:date="2017-10-17T15:14:00Z">
              <w:rPr>
                <w:rStyle w:val="Hyperlink"/>
                <w:noProof/>
              </w:rPr>
            </w:rPrChange>
          </w:rPr>
          <w:fldChar w:fldCharType="begin"/>
        </w:r>
        <w:r w:rsidRPr="00870240">
          <w:rPr>
            <w:rStyle w:val="Hyperlink"/>
            <w:noProof/>
            <w:rPrChange w:id="714" w:author="Susan Banasiak" w:date="2017-10-17T15:14:00Z">
              <w:rPr>
                <w:rStyle w:val="Hyperlink"/>
                <w:noProof/>
              </w:rPr>
            </w:rPrChange>
          </w:rPr>
          <w:instrText xml:space="preserve"> </w:instrText>
        </w:r>
        <w:r w:rsidRPr="00870240">
          <w:rPr>
            <w:noProof/>
            <w:rPrChange w:id="715" w:author="Susan Banasiak" w:date="2017-10-17T15:14:00Z">
              <w:rPr>
                <w:noProof/>
              </w:rPr>
            </w:rPrChange>
          </w:rPr>
          <w:instrText>HYPERLINK \l "_Toc496016662"</w:instrText>
        </w:r>
        <w:r w:rsidRPr="00870240">
          <w:rPr>
            <w:rStyle w:val="Hyperlink"/>
            <w:noProof/>
            <w:rPrChange w:id="716" w:author="Susan Banasiak" w:date="2017-10-17T15:14:00Z">
              <w:rPr>
                <w:rStyle w:val="Hyperlink"/>
                <w:noProof/>
              </w:rPr>
            </w:rPrChange>
          </w:rPr>
          <w:instrText xml:space="preserve"> </w:instrText>
        </w:r>
        <w:r w:rsidRPr="00870240">
          <w:rPr>
            <w:rStyle w:val="Hyperlink"/>
            <w:noProof/>
            <w:rPrChange w:id="717" w:author="Susan Banasiak" w:date="2017-10-17T15:14:00Z">
              <w:rPr>
                <w:rStyle w:val="Hyperlink"/>
                <w:noProof/>
              </w:rPr>
            </w:rPrChange>
          </w:rPr>
        </w:r>
        <w:r w:rsidRPr="00870240">
          <w:rPr>
            <w:rStyle w:val="Hyperlink"/>
            <w:noProof/>
            <w:rPrChange w:id="718" w:author="Susan Banasiak" w:date="2017-10-17T15:14:00Z">
              <w:rPr>
                <w:rStyle w:val="Hyperlink"/>
                <w:noProof/>
              </w:rPr>
            </w:rPrChange>
          </w:rPr>
          <w:fldChar w:fldCharType="separate"/>
        </w:r>
        <w:r w:rsidRPr="00870240">
          <w:rPr>
            <w:rStyle w:val="Hyperlink"/>
            <w:noProof/>
            <w:rPrChange w:id="719" w:author="Susan Banasiak" w:date="2017-10-17T15:14:00Z">
              <w:rPr>
                <w:rStyle w:val="Hyperlink"/>
                <w:noProof/>
              </w:rPr>
            </w:rPrChange>
          </w:rPr>
          <w:t>6.2</w:t>
        </w:r>
        <w:r w:rsidRPr="00870240">
          <w:rPr>
            <w:rFonts w:asciiTheme="minorHAnsi" w:eastAsiaTheme="minorEastAsia" w:hAnsiTheme="minorHAnsi" w:cstheme="minorBidi"/>
            <w:noProof/>
            <w:sz w:val="22"/>
            <w:szCs w:val="22"/>
            <w:rPrChange w:id="720"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721" w:author="Susan Banasiak" w:date="2017-10-17T15:14:00Z">
              <w:rPr>
                <w:rStyle w:val="Hyperlink"/>
                <w:noProof/>
              </w:rPr>
            </w:rPrChange>
          </w:rPr>
          <w:t>SECTION 508 – ELECTRONIC AND INFORMATIN TECHNOLOGY (EIT) STANDARDS</w:t>
        </w:r>
        <w:r w:rsidRPr="00870240">
          <w:rPr>
            <w:noProof/>
            <w:webHidden/>
            <w:rPrChange w:id="722" w:author="Susan Banasiak" w:date="2017-10-17T15:14:00Z">
              <w:rPr>
                <w:noProof/>
                <w:webHidden/>
              </w:rPr>
            </w:rPrChange>
          </w:rPr>
          <w:tab/>
        </w:r>
        <w:r w:rsidRPr="00870240">
          <w:rPr>
            <w:noProof/>
            <w:webHidden/>
            <w:rPrChange w:id="723" w:author="Susan Banasiak" w:date="2017-10-17T15:14:00Z">
              <w:rPr>
                <w:noProof/>
                <w:webHidden/>
              </w:rPr>
            </w:rPrChange>
          </w:rPr>
          <w:fldChar w:fldCharType="begin"/>
        </w:r>
        <w:r w:rsidRPr="00870240">
          <w:rPr>
            <w:noProof/>
            <w:webHidden/>
            <w:rPrChange w:id="724" w:author="Susan Banasiak" w:date="2017-10-17T15:14:00Z">
              <w:rPr>
                <w:noProof/>
                <w:webHidden/>
              </w:rPr>
            </w:rPrChange>
          </w:rPr>
          <w:instrText xml:space="preserve"> PAGEREF _Toc496016662 \h </w:instrText>
        </w:r>
        <w:r w:rsidRPr="00870240">
          <w:rPr>
            <w:noProof/>
            <w:webHidden/>
            <w:rPrChange w:id="725" w:author="Susan Banasiak" w:date="2017-10-17T15:14:00Z">
              <w:rPr>
                <w:noProof/>
                <w:webHidden/>
              </w:rPr>
            </w:rPrChange>
          </w:rPr>
        </w:r>
      </w:ins>
      <w:r w:rsidRPr="00870240">
        <w:rPr>
          <w:noProof/>
          <w:webHidden/>
          <w:rPrChange w:id="726" w:author="Susan Banasiak" w:date="2017-10-17T15:14:00Z">
            <w:rPr>
              <w:noProof/>
              <w:webHidden/>
            </w:rPr>
          </w:rPrChange>
        </w:rPr>
        <w:fldChar w:fldCharType="separate"/>
      </w:r>
      <w:ins w:id="727" w:author="Susan Banasiak" w:date="2017-10-17T15:14:00Z">
        <w:r w:rsidRPr="00870240">
          <w:rPr>
            <w:noProof/>
            <w:webHidden/>
            <w:rPrChange w:id="728" w:author="Susan Banasiak" w:date="2017-10-17T15:14:00Z">
              <w:rPr>
                <w:noProof/>
                <w:webHidden/>
              </w:rPr>
            </w:rPrChange>
          </w:rPr>
          <w:t>32</w:t>
        </w:r>
        <w:r w:rsidRPr="00870240">
          <w:rPr>
            <w:noProof/>
            <w:webHidden/>
            <w:rPrChange w:id="729" w:author="Susan Banasiak" w:date="2017-10-17T15:14:00Z">
              <w:rPr>
                <w:noProof/>
                <w:webHidden/>
              </w:rPr>
            </w:rPrChange>
          </w:rPr>
          <w:fldChar w:fldCharType="end"/>
        </w:r>
        <w:r w:rsidRPr="00870240">
          <w:rPr>
            <w:rStyle w:val="Hyperlink"/>
            <w:noProof/>
            <w:rPrChange w:id="730" w:author="Susan Banasiak" w:date="2017-10-17T15:14:00Z">
              <w:rPr>
                <w:rStyle w:val="Hyperlink"/>
                <w:noProof/>
              </w:rPr>
            </w:rPrChange>
          </w:rPr>
          <w:fldChar w:fldCharType="end"/>
        </w:r>
      </w:ins>
    </w:p>
    <w:p w14:paraId="72D5FA2C" w14:textId="77777777" w:rsidR="00870240" w:rsidRPr="00870240" w:rsidRDefault="00870240">
      <w:pPr>
        <w:pStyle w:val="TOC3"/>
        <w:tabs>
          <w:tab w:val="left" w:pos="1320"/>
          <w:tab w:val="right" w:leader="dot" w:pos="9350"/>
        </w:tabs>
        <w:rPr>
          <w:ins w:id="731" w:author="Susan Banasiak" w:date="2017-10-17T15:14:00Z"/>
          <w:rFonts w:asciiTheme="minorHAnsi" w:eastAsiaTheme="minorEastAsia" w:hAnsiTheme="minorHAnsi" w:cstheme="minorBidi"/>
          <w:noProof/>
          <w:sz w:val="22"/>
          <w:szCs w:val="22"/>
          <w:rPrChange w:id="732" w:author="Susan Banasiak" w:date="2017-10-17T15:14:00Z">
            <w:rPr>
              <w:ins w:id="733" w:author="Susan Banasiak" w:date="2017-10-17T15:14:00Z"/>
              <w:rFonts w:asciiTheme="minorHAnsi" w:eastAsiaTheme="minorEastAsia" w:hAnsiTheme="minorHAnsi" w:cstheme="minorBidi"/>
              <w:noProof/>
              <w:sz w:val="22"/>
              <w:szCs w:val="22"/>
            </w:rPr>
          </w:rPrChange>
        </w:rPr>
      </w:pPr>
      <w:ins w:id="734" w:author="Susan Banasiak" w:date="2017-10-17T15:14:00Z">
        <w:r w:rsidRPr="00870240">
          <w:rPr>
            <w:rStyle w:val="Hyperlink"/>
            <w:noProof/>
            <w:rPrChange w:id="735" w:author="Susan Banasiak" w:date="2017-10-17T15:14:00Z">
              <w:rPr>
                <w:rStyle w:val="Hyperlink"/>
                <w:noProof/>
              </w:rPr>
            </w:rPrChange>
          </w:rPr>
          <w:fldChar w:fldCharType="begin"/>
        </w:r>
        <w:r w:rsidRPr="00870240">
          <w:rPr>
            <w:rStyle w:val="Hyperlink"/>
            <w:noProof/>
            <w:rPrChange w:id="736" w:author="Susan Banasiak" w:date="2017-10-17T15:14:00Z">
              <w:rPr>
                <w:rStyle w:val="Hyperlink"/>
                <w:noProof/>
              </w:rPr>
            </w:rPrChange>
          </w:rPr>
          <w:instrText xml:space="preserve"> </w:instrText>
        </w:r>
        <w:r w:rsidRPr="00870240">
          <w:rPr>
            <w:noProof/>
            <w:rPrChange w:id="737" w:author="Susan Banasiak" w:date="2017-10-17T15:14:00Z">
              <w:rPr>
                <w:noProof/>
              </w:rPr>
            </w:rPrChange>
          </w:rPr>
          <w:instrText>HYPERLINK \l "_Toc496016663"</w:instrText>
        </w:r>
        <w:r w:rsidRPr="00870240">
          <w:rPr>
            <w:rStyle w:val="Hyperlink"/>
            <w:noProof/>
            <w:rPrChange w:id="738" w:author="Susan Banasiak" w:date="2017-10-17T15:14:00Z">
              <w:rPr>
                <w:rStyle w:val="Hyperlink"/>
                <w:noProof/>
              </w:rPr>
            </w:rPrChange>
          </w:rPr>
          <w:instrText xml:space="preserve"> </w:instrText>
        </w:r>
        <w:r w:rsidRPr="00870240">
          <w:rPr>
            <w:rStyle w:val="Hyperlink"/>
            <w:noProof/>
            <w:rPrChange w:id="739" w:author="Susan Banasiak" w:date="2017-10-17T15:14:00Z">
              <w:rPr>
                <w:rStyle w:val="Hyperlink"/>
                <w:noProof/>
              </w:rPr>
            </w:rPrChange>
          </w:rPr>
        </w:r>
        <w:r w:rsidRPr="00870240">
          <w:rPr>
            <w:rStyle w:val="Hyperlink"/>
            <w:noProof/>
            <w:rPrChange w:id="740" w:author="Susan Banasiak" w:date="2017-10-17T15:14:00Z">
              <w:rPr>
                <w:rStyle w:val="Hyperlink"/>
                <w:noProof/>
              </w:rPr>
            </w:rPrChange>
          </w:rPr>
          <w:fldChar w:fldCharType="separate"/>
        </w:r>
        <w:r w:rsidRPr="00870240">
          <w:rPr>
            <w:rStyle w:val="Hyperlink"/>
            <w:rFonts w:cs="Arial"/>
            <w:bCs/>
            <w:iCs/>
            <w:noProof/>
            <w:kern w:val="32"/>
            <w:rPrChange w:id="741" w:author="Susan Banasiak" w:date="2017-10-17T15:14:00Z">
              <w:rPr>
                <w:rStyle w:val="Hyperlink"/>
                <w:rFonts w:cs="Arial"/>
                <w:b/>
                <w:bCs/>
                <w:iCs/>
                <w:noProof/>
                <w:kern w:val="32"/>
              </w:rPr>
            </w:rPrChange>
          </w:rPr>
          <w:t>6.2.1</w:t>
        </w:r>
        <w:r w:rsidRPr="00870240">
          <w:rPr>
            <w:rFonts w:asciiTheme="minorHAnsi" w:eastAsiaTheme="minorEastAsia" w:hAnsiTheme="minorHAnsi" w:cstheme="minorBidi"/>
            <w:noProof/>
            <w:sz w:val="22"/>
            <w:szCs w:val="22"/>
            <w:rPrChange w:id="742"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743" w:author="Susan Banasiak" w:date="2017-10-17T15:14:00Z">
              <w:rPr>
                <w:rStyle w:val="Hyperlink"/>
                <w:rFonts w:cs="Arial"/>
                <w:b/>
                <w:bCs/>
                <w:iCs/>
                <w:noProof/>
                <w:kern w:val="32"/>
              </w:rPr>
            </w:rPrChange>
          </w:rPr>
          <w:t>EQUIVALENT FACILITATION</w:t>
        </w:r>
        <w:r w:rsidRPr="00870240">
          <w:rPr>
            <w:noProof/>
            <w:webHidden/>
            <w:rPrChange w:id="744" w:author="Susan Banasiak" w:date="2017-10-17T15:14:00Z">
              <w:rPr>
                <w:noProof/>
                <w:webHidden/>
              </w:rPr>
            </w:rPrChange>
          </w:rPr>
          <w:tab/>
        </w:r>
        <w:r w:rsidRPr="00870240">
          <w:rPr>
            <w:noProof/>
            <w:webHidden/>
            <w:rPrChange w:id="745" w:author="Susan Banasiak" w:date="2017-10-17T15:14:00Z">
              <w:rPr>
                <w:noProof/>
                <w:webHidden/>
              </w:rPr>
            </w:rPrChange>
          </w:rPr>
          <w:fldChar w:fldCharType="begin"/>
        </w:r>
        <w:r w:rsidRPr="00870240">
          <w:rPr>
            <w:noProof/>
            <w:webHidden/>
            <w:rPrChange w:id="746" w:author="Susan Banasiak" w:date="2017-10-17T15:14:00Z">
              <w:rPr>
                <w:noProof/>
                <w:webHidden/>
              </w:rPr>
            </w:rPrChange>
          </w:rPr>
          <w:instrText xml:space="preserve"> PAGEREF _Toc496016663 \h </w:instrText>
        </w:r>
        <w:r w:rsidRPr="00870240">
          <w:rPr>
            <w:noProof/>
            <w:webHidden/>
            <w:rPrChange w:id="747" w:author="Susan Banasiak" w:date="2017-10-17T15:14:00Z">
              <w:rPr>
                <w:noProof/>
                <w:webHidden/>
              </w:rPr>
            </w:rPrChange>
          </w:rPr>
        </w:r>
      </w:ins>
      <w:r w:rsidRPr="00870240">
        <w:rPr>
          <w:noProof/>
          <w:webHidden/>
          <w:rPrChange w:id="748" w:author="Susan Banasiak" w:date="2017-10-17T15:14:00Z">
            <w:rPr>
              <w:noProof/>
              <w:webHidden/>
            </w:rPr>
          </w:rPrChange>
        </w:rPr>
        <w:fldChar w:fldCharType="separate"/>
      </w:r>
      <w:ins w:id="749" w:author="Susan Banasiak" w:date="2017-10-17T15:14:00Z">
        <w:r w:rsidRPr="00870240">
          <w:rPr>
            <w:noProof/>
            <w:webHidden/>
            <w:rPrChange w:id="750" w:author="Susan Banasiak" w:date="2017-10-17T15:14:00Z">
              <w:rPr>
                <w:noProof/>
                <w:webHidden/>
              </w:rPr>
            </w:rPrChange>
          </w:rPr>
          <w:t>32</w:t>
        </w:r>
        <w:r w:rsidRPr="00870240">
          <w:rPr>
            <w:noProof/>
            <w:webHidden/>
            <w:rPrChange w:id="751" w:author="Susan Banasiak" w:date="2017-10-17T15:14:00Z">
              <w:rPr>
                <w:noProof/>
                <w:webHidden/>
              </w:rPr>
            </w:rPrChange>
          </w:rPr>
          <w:fldChar w:fldCharType="end"/>
        </w:r>
        <w:r w:rsidRPr="00870240">
          <w:rPr>
            <w:rStyle w:val="Hyperlink"/>
            <w:noProof/>
            <w:rPrChange w:id="752" w:author="Susan Banasiak" w:date="2017-10-17T15:14:00Z">
              <w:rPr>
                <w:rStyle w:val="Hyperlink"/>
                <w:noProof/>
              </w:rPr>
            </w:rPrChange>
          </w:rPr>
          <w:fldChar w:fldCharType="end"/>
        </w:r>
      </w:ins>
    </w:p>
    <w:p w14:paraId="15EB66C8" w14:textId="77777777" w:rsidR="00870240" w:rsidRPr="00870240" w:rsidRDefault="00870240">
      <w:pPr>
        <w:pStyle w:val="TOC3"/>
        <w:tabs>
          <w:tab w:val="left" w:pos="1320"/>
          <w:tab w:val="right" w:leader="dot" w:pos="9350"/>
        </w:tabs>
        <w:rPr>
          <w:ins w:id="753" w:author="Susan Banasiak" w:date="2017-10-17T15:14:00Z"/>
          <w:rFonts w:asciiTheme="minorHAnsi" w:eastAsiaTheme="minorEastAsia" w:hAnsiTheme="minorHAnsi" w:cstheme="minorBidi"/>
          <w:noProof/>
          <w:sz w:val="22"/>
          <w:szCs w:val="22"/>
          <w:rPrChange w:id="754" w:author="Susan Banasiak" w:date="2017-10-17T15:14:00Z">
            <w:rPr>
              <w:ins w:id="755" w:author="Susan Banasiak" w:date="2017-10-17T15:14:00Z"/>
              <w:rFonts w:asciiTheme="minorHAnsi" w:eastAsiaTheme="minorEastAsia" w:hAnsiTheme="minorHAnsi" w:cstheme="minorBidi"/>
              <w:noProof/>
              <w:sz w:val="22"/>
              <w:szCs w:val="22"/>
            </w:rPr>
          </w:rPrChange>
        </w:rPr>
      </w:pPr>
      <w:ins w:id="756" w:author="Susan Banasiak" w:date="2017-10-17T15:14:00Z">
        <w:r w:rsidRPr="00870240">
          <w:rPr>
            <w:rStyle w:val="Hyperlink"/>
            <w:noProof/>
            <w:rPrChange w:id="757" w:author="Susan Banasiak" w:date="2017-10-17T15:14:00Z">
              <w:rPr>
                <w:rStyle w:val="Hyperlink"/>
                <w:noProof/>
              </w:rPr>
            </w:rPrChange>
          </w:rPr>
          <w:fldChar w:fldCharType="begin"/>
        </w:r>
        <w:r w:rsidRPr="00870240">
          <w:rPr>
            <w:rStyle w:val="Hyperlink"/>
            <w:noProof/>
            <w:rPrChange w:id="758" w:author="Susan Banasiak" w:date="2017-10-17T15:14:00Z">
              <w:rPr>
                <w:rStyle w:val="Hyperlink"/>
                <w:noProof/>
              </w:rPr>
            </w:rPrChange>
          </w:rPr>
          <w:instrText xml:space="preserve"> </w:instrText>
        </w:r>
        <w:r w:rsidRPr="00870240">
          <w:rPr>
            <w:noProof/>
            <w:rPrChange w:id="759" w:author="Susan Banasiak" w:date="2017-10-17T15:14:00Z">
              <w:rPr>
                <w:noProof/>
              </w:rPr>
            </w:rPrChange>
          </w:rPr>
          <w:instrText>HYPERLINK \l "_Toc496016664"</w:instrText>
        </w:r>
        <w:r w:rsidRPr="00870240">
          <w:rPr>
            <w:rStyle w:val="Hyperlink"/>
            <w:noProof/>
            <w:rPrChange w:id="760" w:author="Susan Banasiak" w:date="2017-10-17T15:14:00Z">
              <w:rPr>
                <w:rStyle w:val="Hyperlink"/>
                <w:noProof/>
              </w:rPr>
            </w:rPrChange>
          </w:rPr>
          <w:instrText xml:space="preserve"> </w:instrText>
        </w:r>
        <w:r w:rsidRPr="00870240">
          <w:rPr>
            <w:rStyle w:val="Hyperlink"/>
            <w:noProof/>
            <w:rPrChange w:id="761" w:author="Susan Banasiak" w:date="2017-10-17T15:14:00Z">
              <w:rPr>
                <w:rStyle w:val="Hyperlink"/>
                <w:noProof/>
              </w:rPr>
            </w:rPrChange>
          </w:rPr>
        </w:r>
        <w:r w:rsidRPr="00870240">
          <w:rPr>
            <w:rStyle w:val="Hyperlink"/>
            <w:noProof/>
            <w:rPrChange w:id="762" w:author="Susan Banasiak" w:date="2017-10-17T15:14:00Z">
              <w:rPr>
                <w:rStyle w:val="Hyperlink"/>
                <w:noProof/>
              </w:rPr>
            </w:rPrChange>
          </w:rPr>
          <w:fldChar w:fldCharType="separate"/>
        </w:r>
        <w:r w:rsidRPr="00870240">
          <w:rPr>
            <w:rStyle w:val="Hyperlink"/>
            <w:rFonts w:cs="Arial"/>
            <w:bCs/>
            <w:iCs/>
            <w:noProof/>
            <w:kern w:val="32"/>
            <w:rPrChange w:id="763" w:author="Susan Banasiak" w:date="2017-10-17T15:14:00Z">
              <w:rPr>
                <w:rStyle w:val="Hyperlink"/>
                <w:rFonts w:cs="Arial"/>
                <w:b/>
                <w:bCs/>
                <w:iCs/>
                <w:noProof/>
                <w:kern w:val="32"/>
              </w:rPr>
            </w:rPrChange>
          </w:rPr>
          <w:t>6.2.2</w:t>
        </w:r>
        <w:r w:rsidRPr="00870240">
          <w:rPr>
            <w:rFonts w:asciiTheme="minorHAnsi" w:eastAsiaTheme="minorEastAsia" w:hAnsiTheme="minorHAnsi" w:cstheme="minorBidi"/>
            <w:noProof/>
            <w:sz w:val="22"/>
            <w:szCs w:val="22"/>
            <w:rPrChange w:id="764" w:author="Susan Banasiak" w:date="2017-10-17T15:14:00Z">
              <w:rPr>
                <w:rFonts w:asciiTheme="minorHAnsi" w:eastAsiaTheme="minorEastAsia" w:hAnsiTheme="minorHAnsi" w:cstheme="minorBidi"/>
                <w:noProof/>
                <w:sz w:val="22"/>
                <w:szCs w:val="22"/>
              </w:rPr>
            </w:rPrChange>
          </w:rPr>
          <w:tab/>
        </w:r>
        <w:r w:rsidRPr="00870240">
          <w:rPr>
            <w:rStyle w:val="Hyperlink"/>
            <w:rFonts w:cs="Arial"/>
            <w:bCs/>
            <w:iCs/>
            <w:noProof/>
            <w:kern w:val="32"/>
            <w:rPrChange w:id="765" w:author="Susan Banasiak" w:date="2017-10-17T15:14:00Z">
              <w:rPr>
                <w:rStyle w:val="Hyperlink"/>
                <w:rFonts w:cs="Arial"/>
                <w:b/>
                <w:bCs/>
                <w:iCs/>
                <w:noProof/>
                <w:kern w:val="32"/>
              </w:rPr>
            </w:rPrChange>
          </w:rPr>
          <w:t>COMPATIBILITY WITH ASSISTIVE TECHNOLOGY</w:t>
        </w:r>
        <w:r w:rsidRPr="00870240">
          <w:rPr>
            <w:noProof/>
            <w:webHidden/>
            <w:rPrChange w:id="766" w:author="Susan Banasiak" w:date="2017-10-17T15:14:00Z">
              <w:rPr>
                <w:noProof/>
                <w:webHidden/>
              </w:rPr>
            </w:rPrChange>
          </w:rPr>
          <w:tab/>
        </w:r>
        <w:r w:rsidRPr="00870240">
          <w:rPr>
            <w:noProof/>
            <w:webHidden/>
            <w:rPrChange w:id="767" w:author="Susan Banasiak" w:date="2017-10-17T15:14:00Z">
              <w:rPr>
                <w:noProof/>
                <w:webHidden/>
              </w:rPr>
            </w:rPrChange>
          </w:rPr>
          <w:fldChar w:fldCharType="begin"/>
        </w:r>
        <w:r w:rsidRPr="00870240">
          <w:rPr>
            <w:noProof/>
            <w:webHidden/>
            <w:rPrChange w:id="768" w:author="Susan Banasiak" w:date="2017-10-17T15:14:00Z">
              <w:rPr>
                <w:noProof/>
                <w:webHidden/>
              </w:rPr>
            </w:rPrChange>
          </w:rPr>
          <w:instrText xml:space="preserve"> PAGEREF _Toc496016664 \h </w:instrText>
        </w:r>
        <w:r w:rsidRPr="00870240">
          <w:rPr>
            <w:noProof/>
            <w:webHidden/>
            <w:rPrChange w:id="769" w:author="Susan Banasiak" w:date="2017-10-17T15:14:00Z">
              <w:rPr>
                <w:noProof/>
                <w:webHidden/>
              </w:rPr>
            </w:rPrChange>
          </w:rPr>
        </w:r>
      </w:ins>
      <w:r w:rsidRPr="00870240">
        <w:rPr>
          <w:noProof/>
          <w:webHidden/>
          <w:rPrChange w:id="770" w:author="Susan Banasiak" w:date="2017-10-17T15:14:00Z">
            <w:rPr>
              <w:noProof/>
              <w:webHidden/>
            </w:rPr>
          </w:rPrChange>
        </w:rPr>
        <w:fldChar w:fldCharType="separate"/>
      </w:r>
      <w:ins w:id="771" w:author="Susan Banasiak" w:date="2017-10-17T15:14:00Z">
        <w:r w:rsidRPr="00870240">
          <w:rPr>
            <w:noProof/>
            <w:webHidden/>
            <w:rPrChange w:id="772" w:author="Susan Banasiak" w:date="2017-10-17T15:14:00Z">
              <w:rPr>
                <w:noProof/>
                <w:webHidden/>
              </w:rPr>
            </w:rPrChange>
          </w:rPr>
          <w:t>32</w:t>
        </w:r>
        <w:r w:rsidRPr="00870240">
          <w:rPr>
            <w:noProof/>
            <w:webHidden/>
            <w:rPrChange w:id="773" w:author="Susan Banasiak" w:date="2017-10-17T15:14:00Z">
              <w:rPr>
                <w:noProof/>
                <w:webHidden/>
              </w:rPr>
            </w:rPrChange>
          </w:rPr>
          <w:fldChar w:fldCharType="end"/>
        </w:r>
        <w:r w:rsidRPr="00870240">
          <w:rPr>
            <w:rStyle w:val="Hyperlink"/>
            <w:noProof/>
            <w:rPrChange w:id="774" w:author="Susan Banasiak" w:date="2017-10-17T15:14:00Z">
              <w:rPr>
                <w:rStyle w:val="Hyperlink"/>
                <w:noProof/>
              </w:rPr>
            </w:rPrChange>
          </w:rPr>
          <w:fldChar w:fldCharType="end"/>
        </w:r>
      </w:ins>
    </w:p>
    <w:p w14:paraId="02D2BB09" w14:textId="77777777" w:rsidR="00870240" w:rsidRPr="00870240" w:rsidRDefault="00870240">
      <w:pPr>
        <w:pStyle w:val="TOC3"/>
        <w:tabs>
          <w:tab w:val="left" w:pos="1320"/>
          <w:tab w:val="right" w:leader="dot" w:pos="9350"/>
        </w:tabs>
        <w:rPr>
          <w:ins w:id="775" w:author="Susan Banasiak" w:date="2017-10-17T15:14:00Z"/>
          <w:rFonts w:asciiTheme="minorHAnsi" w:eastAsiaTheme="minorEastAsia" w:hAnsiTheme="minorHAnsi" w:cstheme="minorBidi"/>
          <w:noProof/>
          <w:sz w:val="22"/>
          <w:szCs w:val="22"/>
          <w:rPrChange w:id="776" w:author="Susan Banasiak" w:date="2017-10-17T15:14:00Z">
            <w:rPr>
              <w:ins w:id="777" w:author="Susan Banasiak" w:date="2017-10-17T15:14:00Z"/>
              <w:rFonts w:asciiTheme="minorHAnsi" w:eastAsiaTheme="minorEastAsia" w:hAnsiTheme="minorHAnsi" w:cstheme="minorBidi"/>
              <w:noProof/>
              <w:sz w:val="22"/>
              <w:szCs w:val="22"/>
            </w:rPr>
          </w:rPrChange>
        </w:rPr>
      </w:pPr>
      <w:ins w:id="778" w:author="Susan Banasiak" w:date="2017-10-17T15:14:00Z">
        <w:r w:rsidRPr="00870240">
          <w:rPr>
            <w:rStyle w:val="Hyperlink"/>
            <w:noProof/>
            <w:rPrChange w:id="779" w:author="Susan Banasiak" w:date="2017-10-17T15:14:00Z">
              <w:rPr>
                <w:rStyle w:val="Hyperlink"/>
                <w:noProof/>
              </w:rPr>
            </w:rPrChange>
          </w:rPr>
          <w:fldChar w:fldCharType="begin"/>
        </w:r>
        <w:r w:rsidRPr="00870240">
          <w:rPr>
            <w:rStyle w:val="Hyperlink"/>
            <w:noProof/>
            <w:rPrChange w:id="780" w:author="Susan Banasiak" w:date="2017-10-17T15:14:00Z">
              <w:rPr>
                <w:rStyle w:val="Hyperlink"/>
                <w:noProof/>
              </w:rPr>
            </w:rPrChange>
          </w:rPr>
          <w:instrText xml:space="preserve"> </w:instrText>
        </w:r>
        <w:r w:rsidRPr="00870240">
          <w:rPr>
            <w:noProof/>
            <w:rPrChange w:id="781" w:author="Susan Banasiak" w:date="2017-10-17T15:14:00Z">
              <w:rPr>
                <w:noProof/>
              </w:rPr>
            </w:rPrChange>
          </w:rPr>
          <w:instrText>HYPERLINK \l "_Toc496016665"</w:instrText>
        </w:r>
        <w:r w:rsidRPr="00870240">
          <w:rPr>
            <w:rStyle w:val="Hyperlink"/>
            <w:noProof/>
            <w:rPrChange w:id="782" w:author="Susan Banasiak" w:date="2017-10-17T15:14:00Z">
              <w:rPr>
                <w:rStyle w:val="Hyperlink"/>
                <w:noProof/>
              </w:rPr>
            </w:rPrChange>
          </w:rPr>
          <w:instrText xml:space="preserve"> </w:instrText>
        </w:r>
        <w:r w:rsidRPr="00870240">
          <w:rPr>
            <w:rStyle w:val="Hyperlink"/>
            <w:noProof/>
            <w:rPrChange w:id="783" w:author="Susan Banasiak" w:date="2017-10-17T15:14:00Z">
              <w:rPr>
                <w:rStyle w:val="Hyperlink"/>
                <w:noProof/>
              </w:rPr>
            </w:rPrChange>
          </w:rPr>
        </w:r>
        <w:r w:rsidRPr="00870240">
          <w:rPr>
            <w:rStyle w:val="Hyperlink"/>
            <w:noProof/>
            <w:rPrChange w:id="784" w:author="Susan Banasiak" w:date="2017-10-17T15:14:00Z">
              <w:rPr>
                <w:rStyle w:val="Hyperlink"/>
                <w:noProof/>
              </w:rPr>
            </w:rPrChange>
          </w:rPr>
          <w:fldChar w:fldCharType="separate"/>
        </w:r>
        <w:r w:rsidRPr="00870240">
          <w:rPr>
            <w:rStyle w:val="Hyperlink"/>
            <w:noProof/>
            <w:rPrChange w:id="785" w:author="Susan Banasiak" w:date="2017-10-17T15:14:00Z">
              <w:rPr>
                <w:rStyle w:val="Hyperlink"/>
                <w:noProof/>
              </w:rPr>
            </w:rPrChange>
          </w:rPr>
          <w:t>6.2.3</w:t>
        </w:r>
        <w:r w:rsidRPr="00870240">
          <w:rPr>
            <w:rFonts w:asciiTheme="minorHAnsi" w:eastAsiaTheme="minorEastAsia" w:hAnsiTheme="minorHAnsi" w:cstheme="minorBidi"/>
            <w:noProof/>
            <w:sz w:val="22"/>
            <w:szCs w:val="22"/>
            <w:rPrChange w:id="786"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787" w:author="Susan Banasiak" w:date="2017-10-17T15:14:00Z">
              <w:rPr>
                <w:rStyle w:val="Hyperlink"/>
                <w:noProof/>
              </w:rPr>
            </w:rPrChange>
          </w:rPr>
          <w:t>ORGANIZATIONAL CONFLICT OF INTEREST</w:t>
        </w:r>
        <w:r w:rsidRPr="00870240">
          <w:rPr>
            <w:noProof/>
            <w:webHidden/>
            <w:rPrChange w:id="788" w:author="Susan Banasiak" w:date="2017-10-17T15:14:00Z">
              <w:rPr>
                <w:noProof/>
                <w:webHidden/>
              </w:rPr>
            </w:rPrChange>
          </w:rPr>
          <w:tab/>
        </w:r>
        <w:r w:rsidRPr="00870240">
          <w:rPr>
            <w:noProof/>
            <w:webHidden/>
            <w:rPrChange w:id="789" w:author="Susan Banasiak" w:date="2017-10-17T15:14:00Z">
              <w:rPr>
                <w:noProof/>
                <w:webHidden/>
              </w:rPr>
            </w:rPrChange>
          </w:rPr>
          <w:fldChar w:fldCharType="begin"/>
        </w:r>
        <w:r w:rsidRPr="00870240">
          <w:rPr>
            <w:noProof/>
            <w:webHidden/>
            <w:rPrChange w:id="790" w:author="Susan Banasiak" w:date="2017-10-17T15:14:00Z">
              <w:rPr>
                <w:noProof/>
                <w:webHidden/>
              </w:rPr>
            </w:rPrChange>
          </w:rPr>
          <w:instrText xml:space="preserve"> PAGEREF _Toc496016665 \h </w:instrText>
        </w:r>
        <w:r w:rsidRPr="00870240">
          <w:rPr>
            <w:noProof/>
            <w:webHidden/>
            <w:rPrChange w:id="791" w:author="Susan Banasiak" w:date="2017-10-17T15:14:00Z">
              <w:rPr>
                <w:noProof/>
                <w:webHidden/>
              </w:rPr>
            </w:rPrChange>
          </w:rPr>
        </w:r>
      </w:ins>
      <w:r w:rsidRPr="00870240">
        <w:rPr>
          <w:noProof/>
          <w:webHidden/>
          <w:rPrChange w:id="792" w:author="Susan Banasiak" w:date="2017-10-17T15:14:00Z">
            <w:rPr>
              <w:noProof/>
              <w:webHidden/>
            </w:rPr>
          </w:rPrChange>
        </w:rPr>
        <w:fldChar w:fldCharType="separate"/>
      </w:r>
      <w:ins w:id="793" w:author="Susan Banasiak" w:date="2017-10-17T15:14:00Z">
        <w:r w:rsidRPr="00870240">
          <w:rPr>
            <w:noProof/>
            <w:webHidden/>
            <w:rPrChange w:id="794" w:author="Susan Banasiak" w:date="2017-10-17T15:14:00Z">
              <w:rPr>
                <w:noProof/>
                <w:webHidden/>
              </w:rPr>
            </w:rPrChange>
          </w:rPr>
          <w:t>32</w:t>
        </w:r>
        <w:r w:rsidRPr="00870240">
          <w:rPr>
            <w:noProof/>
            <w:webHidden/>
            <w:rPrChange w:id="795" w:author="Susan Banasiak" w:date="2017-10-17T15:14:00Z">
              <w:rPr>
                <w:noProof/>
                <w:webHidden/>
              </w:rPr>
            </w:rPrChange>
          </w:rPr>
          <w:fldChar w:fldCharType="end"/>
        </w:r>
        <w:r w:rsidRPr="00870240">
          <w:rPr>
            <w:rStyle w:val="Hyperlink"/>
            <w:noProof/>
            <w:rPrChange w:id="796" w:author="Susan Banasiak" w:date="2017-10-17T15:14:00Z">
              <w:rPr>
                <w:rStyle w:val="Hyperlink"/>
                <w:noProof/>
              </w:rPr>
            </w:rPrChange>
          </w:rPr>
          <w:fldChar w:fldCharType="end"/>
        </w:r>
      </w:ins>
    </w:p>
    <w:p w14:paraId="695DFA78" w14:textId="77777777" w:rsidR="00870240" w:rsidRPr="00870240" w:rsidRDefault="00870240">
      <w:pPr>
        <w:pStyle w:val="TOC1"/>
        <w:tabs>
          <w:tab w:val="right" w:leader="dot" w:pos="9350"/>
        </w:tabs>
        <w:rPr>
          <w:ins w:id="797" w:author="Susan Banasiak" w:date="2017-10-17T15:14:00Z"/>
          <w:rFonts w:asciiTheme="minorHAnsi" w:eastAsiaTheme="minorEastAsia" w:hAnsiTheme="minorHAnsi" w:cstheme="minorBidi"/>
          <w:noProof/>
          <w:sz w:val="22"/>
          <w:szCs w:val="22"/>
          <w:rPrChange w:id="798" w:author="Susan Banasiak" w:date="2017-10-17T15:14:00Z">
            <w:rPr>
              <w:ins w:id="799" w:author="Susan Banasiak" w:date="2017-10-17T15:14:00Z"/>
              <w:rFonts w:asciiTheme="minorHAnsi" w:eastAsiaTheme="minorEastAsia" w:hAnsiTheme="minorHAnsi" w:cstheme="minorBidi"/>
              <w:noProof/>
              <w:sz w:val="22"/>
              <w:szCs w:val="22"/>
            </w:rPr>
          </w:rPrChange>
        </w:rPr>
      </w:pPr>
      <w:ins w:id="800" w:author="Susan Banasiak" w:date="2017-10-17T15:14:00Z">
        <w:r w:rsidRPr="00870240">
          <w:rPr>
            <w:rStyle w:val="Hyperlink"/>
            <w:noProof/>
            <w:rPrChange w:id="801" w:author="Susan Banasiak" w:date="2017-10-17T15:14:00Z">
              <w:rPr>
                <w:rStyle w:val="Hyperlink"/>
                <w:noProof/>
              </w:rPr>
            </w:rPrChange>
          </w:rPr>
          <w:fldChar w:fldCharType="begin"/>
        </w:r>
        <w:r w:rsidRPr="00870240">
          <w:rPr>
            <w:rStyle w:val="Hyperlink"/>
            <w:noProof/>
            <w:rPrChange w:id="802" w:author="Susan Banasiak" w:date="2017-10-17T15:14:00Z">
              <w:rPr>
                <w:rStyle w:val="Hyperlink"/>
                <w:noProof/>
              </w:rPr>
            </w:rPrChange>
          </w:rPr>
          <w:instrText xml:space="preserve"> </w:instrText>
        </w:r>
        <w:r w:rsidRPr="00870240">
          <w:rPr>
            <w:noProof/>
            <w:rPrChange w:id="803" w:author="Susan Banasiak" w:date="2017-10-17T15:14:00Z">
              <w:rPr>
                <w:noProof/>
              </w:rPr>
            </w:rPrChange>
          </w:rPr>
          <w:instrText>HYPERLINK \l "_Toc496016666"</w:instrText>
        </w:r>
        <w:r w:rsidRPr="00870240">
          <w:rPr>
            <w:rStyle w:val="Hyperlink"/>
            <w:noProof/>
            <w:rPrChange w:id="804" w:author="Susan Banasiak" w:date="2017-10-17T15:14:00Z">
              <w:rPr>
                <w:rStyle w:val="Hyperlink"/>
                <w:noProof/>
              </w:rPr>
            </w:rPrChange>
          </w:rPr>
          <w:instrText xml:space="preserve"> </w:instrText>
        </w:r>
        <w:r w:rsidRPr="00870240">
          <w:rPr>
            <w:rStyle w:val="Hyperlink"/>
            <w:noProof/>
            <w:rPrChange w:id="805" w:author="Susan Banasiak" w:date="2017-10-17T15:14:00Z">
              <w:rPr>
                <w:rStyle w:val="Hyperlink"/>
                <w:noProof/>
              </w:rPr>
            </w:rPrChange>
          </w:rPr>
        </w:r>
        <w:r w:rsidRPr="00870240">
          <w:rPr>
            <w:rStyle w:val="Hyperlink"/>
            <w:noProof/>
            <w:rPrChange w:id="806" w:author="Susan Banasiak" w:date="2017-10-17T15:14:00Z">
              <w:rPr>
                <w:rStyle w:val="Hyperlink"/>
                <w:noProof/>
              </w:rPr>
            </w:rPrChange>
          </w:rPr>
          <w:fldChar w:fldCharType="separate"/>
        </w:r>
        <w:r w:rsidRPr="00870240">
          <w:rPr>
            <w:rStyle w:val="Hyperlink"/>
            <w:rFonts w:ascii="Times New Roman" w:hAnsi="Times New Roman"/>
            <w:caps/>
            <w:noProof/>
            <w:rPrChange w:id="807" w:author="Susan Banasiak" w:date="2017-10-17T15:14:00Z">
              <w:rPr>
                <w:rStyle w:val="Hyperlink"/>
                <w:rFonts w:ascii="Times New Roman" w:hAnsi="Times New Roman"/>
                <w:b/>
                <w:caps/>
                <w:noProof/>
              </w:rPr>
            </w:rPrChange>
          </w:rPr>
          <w:t>APPENDIX A</w:t>
        </w:r>
        <w:r w:rsidRPr="00870240">
          <w:rPr>
            <w:noProof/>
            <w:webHidden/>
            <w:rPrChange w:id="808" w:author="Susan Banasiak" w:date="2017-10-17T15:14:00Z">
              <w:rPr>
                <w:noProof/>
                <w:webHidden/>
              </w:rPr>
            </w:rPrChange>
          </w:rPr>
          <w:tab/>
        </w:r>
        <w:r w:rsidRPr="00870240">
          <w:rPr>
            <w:noProof/>
            <w:webHidden/>
            <w:rPrChange w:id="809" w:author="Susan Banasiak" w:date="2017-10-17T15:14:00Z">
              <w:rPr>
                <w:noProof/>
                <w:webHidden/>
              </w:rPr>
            </w:rPrChange>
          </w:rPr>
          <w:fldChar w:fldCharType="begin"/>
        </w:r>
        <w:r w:rsidRPr="00870240">
          <w:rPr>
            <w:noProof/>
            <w:webHidden/>
            <w:rPrChange w:id="810" w:author="Susan Banasiak" w:date="2017-10-17T15:14:00Z">
              <w:rPr>
                <w:noProof/>
                <w:webHidden/>
              </w:rPr>
            </w:rPrChange>
          </w:rPr>
          <w:instrText xml:space="preserve"> PAGEREF _Toc496016666 \h </w:instrText>
        </w:r>
        <w:r w:rsidRPr="00870240">
          <w:rPr>
            <w:noProof/>
            <w:webHidden/>
            <w:rPrChange w:id="811" w:author="Susan Banasiak" w:date="2017-10-17T15:14:00Z">
              <w:rPr>
                <w:noProof/>
                <w:webHidden/>
              </w:rPr>
            </w:rPrChange>
          </w:rPr>
        </w:r>
      </w:ins>
      <w:r w:rsidRPr="00870240">
        <w:rPr>
          <w:noProof/>
          <w:webHidden/>
          <w:rPrChange w:id="812" w:author="Susan Banasiak" w:date="2017-10-17T15:14:00Z">
            <w:rPr>
              <w:noProof/>
              <w:webHidden/>
            </w:rPr>
          </w:rPrChange>
        </w:rPr>
        <w:fldChar w:fldCharType="separate"/>
      </w:r>
      <w:ins w:id="813" w:author="Susan Banasiak" w:date="2017-10-17T15:14:00Z">
        <w:r w:rsidRPr="00870240">
          <w:rPr>
            <w:noProof/>
            <w:webHidden/>
            <w:rPrChange w:id="814" w:author="Susan Banasiak" w:date="2017-10-17T15:14:00Z">
              <w:rPr>
                <w:noProof/>
                <w:webHidden/>
              </w:rPr>
            </w:rPrChange>
          </w:rPr>
          <w:t>33</w:t>
        </w:r>
        <w:r w:rsidRPr="00870240">
          <w:rPr>
            <w:noProof/>
            <w:webHidden/>
            <w:rPrChange w:id="815" w:author="Susan Banasiak" w:date="2017-10-17T15:14:00Z">
              <w:rPr>
                <w:noProof/>
                <w:webHidden/>
              </w:rPr>
            </w:rPrChange>
          </w:rPr>
          <w:fldChar w:fldCharType="end"/>
        </w:r>
        <w:r w:rsidRPr="00870240">
          <w:rPr>
            <w:rStyle w:val="Hyperlink"/>
            <w:noProof/>
            <w:rPrChange w:id="816" w:author="Susan Banasiak" w:date="2017-10-17T15:14:00Z">
              <w:rPr>
                <w:rStyle w:val="Hyperlink"/>
                <w:noProof/>
              </w:rPr>
            </w:rPrChange>
          </w:rPr>
          <w:fldChar w:fldCharType="end"/>
        </w:r>
      </w:ins>
    </w:p>
    <w:p w14:paraId="555EC242" w14:textId="77777777" w:rsidR="00870240" w:rsidRPr="00870240" w:rsidRDefault="00870240">
      <w:pPr>
        <w:pStyle w:val="TOC1"/>
        <w:tabs>
          <w:tab w:val="left" w:pos="720"/>
          <w:tab w:val="right" w:leader="dot" w:pos="9350"/>
        </w:tabs>
        <w:rPr>
          <w:ins w:id="817" w:author="Susan Banasiak" w:date="2017-10-17T15:14:00Z"/>
          <w:rFonts w:asciiTheme="minorHAnsi" w:eastAsiaTheme="minorEastAsia" w:hAnsiTheme="minorHAnsi" w:cstheme="minorBidi"/>
          <w:noProof/>
          <w:sz w:val="22"/>
          <w:szCs w:val="22"/>
          <w:rPrChange w:id="818" w:author="Susan Banasiak" w:date="2017-10-17T15:14:00Z">
            <w:rPr>
              <w:ins w:id="819" w:author="Susan Banasiak" w:date="2017-10-17T15:14:00Z"/>
              <w:rFonts w:asciiTheme="minorHAnsi" w:eastAsiaTheme="minorEastAsia" w:hAnsiTheme="minorHAnsi" w:cstheme="minorBidi"/>
              <w:noProof/>
              <w:sz w:val="22"/>
              <w:szCs w:val="22"/>
            </w:rPr>
          </w:rPrChange>
        </w:rPr>
      </w:pPr>
      <w:ins w:id="820" w:author="Susan Banasiak" w:date="2017-10-17T15:14:00Z">
        <w:r w:rsidRPr="00870240">
          <w:rPr>
            <w:rStyle w:val="Hyperlink"/>
            <w:noProof/>
            <w:rPrChange w:id="821" w:author="Susan Banasiak" w:date="2017-10-17T15:14:00Z">
              <w:rPr>
                <w:rStyle w:val="Hyperlink"/>
                <w:noProof/>
              </w:rPr>
            </w:rPrChange>
          </w:rPr>
          <w:fldChar w:fldCharType="begin"/>
        </w:r>
        <w:r w:rsidRPr="00870240">
          <w:rPr>
            <w:rStyle w:val="Hyperlink"/>
            <w:noProof/>
            <w:rPrChange w:id="822" w:author="Susan Banasiak" w:date="2017-10-17T15:14:00Z">
              <w:rPr>
                <w:rStyle w:val="Hyperlink"/>
                <w:noProof/>
              </w:rPr>
            </w:rPrChange>
          </w:rPr>
          <w:instrText xml:space="preserve"> </w:instrText>
        </w:r>
        <w:r w:rsidRPr="00870240">
          <w:rPr>
            <w:noProof/>
            <w:rPrChange w:id="823" w:author="Susan Banasiak" w:date="2017-10-17T15:14:00Z">
              <w:rPr>
                <w:noProof/>
              </w:rPr>
            </w:rPrChange>
          </w:rPr>
          <w:instrText>HYPERLINK \l "_Toc496016667"</w:instrText>
        </w:r>
        <w:r w:rsidRPr="00870240">
          <w:rPr>
            <w:rStyle w:val="Hyperlink"/>
            <w:noProof/>
            <w:rPrChange w:id="824" w:author="Susan Banasiak" w:date="2017-10-17T15:14:00Z">
              <w:rPr>
                <w:rStyle w:val="Hyperlink"/>
                <w:noProof/>
              </w:rPr>
            </w:rPrChange>
          </w:rPr>
          <w:instrText xml:space="preserve"> </w:instrText>
        </w:r>
        <w:r w:rsidRPr="00870240">
          <w:rPr>
            <w:rStyle w:val="Hyperlink"/>
            <w:noProof/>
            <w:rPrChange w:id="825" w:author="Susan Banasiak" w:date="2017-10-17T15:14:00Z">
              <w:rPr>
                <w:rStyle w:val="Hyperlink"/>
                <w:noProof/>
              </w:rPr>
            </w:rPrChange>
          </w:rPr>
        </w:r>
        <w:r w:rsidRPr="00870240">
          <w:rPr>
            <w:rStyle w:val="Hyperlink"/>
            <w:noProof/>
            <w:rPrChange w:id="826" w:author="Susan Banasiak" w:date="2017-10-17T15:14:00Z">
              <w:rPr>
                <w:rStyle w:val="Hyperlink"/>
                <w:noProof/>
              </w:rPr>
            </w:rPrChange>
          </w:rPr>
          <w:fldChar w:fldCharType="separate"/>
        </w:r>
        <w:r w:rsidRPr="00870240">
          <w:rPr>
            <w:rStyle w:val="Hyperlink"/>
            <w:noProof/>
            <w:rPrChange w:id="827" w:author="Susan Banasiak" w:date="2017-10-17T15:14:00Z">
              <w:rPr>
                <w:rStyle w:val="Hyperlink"/>
                <w:noProof/>
              </w:rPr>
            </w:rPrChange>
          </w:rPr>
          <w:t>7.0</w:t>
        </w:r>
        <w:r w:rsidRPr="00870240">
          <w:rPr>
            <w:rFonts w:asciiTheme="minorHAnsi" w:eastAsiaTheme="minorEastAsia" w:hAnsiTheme="minorHAnsi" w:cstheme="minorBidi"/>
            <w:noProof/>
            <w:sz w:val="22"/>
            <w:szCs w:val="22"/>
            <w:rPrChange w:id="828" w:author="Susan Banasiak" w:date="2017-10-17T15:14:00Z">
              <w:rPr>
                <w:rFonts w:asciiTheme="minorHAnsi" w:eastAsiaTheme="minorEastAsia" w:hAnsiTheme="minorHAnsi" w:cstheme="minorBidi"/>
                <w:noProof/>
                <w:sz w:val="22"/>
                <w:szCs w:val="22"/>
              </w:rPr>
            </w:rPrChange>
          </w:rPr>
          <w:tab/>
        </w:r>
        <w:r w:rsidRPr="00870240">
          <w:rPr>
            <w:rStyle w:val="Hyperlink"/>
            <w:noProof/>
            <w:rPrChange w:id="829" w:author="Susan Banasiak" w:date="2017-10-17T15:14:00Z">
              <w:rPr>
                <w:rStyle w:val="Hyperlink"/>
                <w:noProof/>
              </w:rPr>
            </w:rPrChange>
          </w:rPr>
          <w:t>APPENDIX B – RIGHTS IN DATA AND COMPUTER SOFTWARE</w:t>
        </w:r>
        <w:r w:rsidRPr="00870240">
          <w:rPr>
            <w:noProof/>
            <w:webHidden/>
            <w:rPrChange w:id="830" w:author="Susan Banasiak" w:date="2017-10-17T15:14:00Z">
              <w:rPr>
                <w:noProof/>
                <w:webHidden/>
              </w:rPr>
            </w:rPrChange>
          </w:rPr>
          <w:tab/>
        </w:r>
        <w:r w:rsidRPr="00870240">
          <w:rPr>
            <w:noProof/>
            <w:webHidden/>
            <w:rPrChange w:id="831" w:author="Susan Banasiak" w:date="2017-10-17T15:14:00Z">
              <w:rPr>
                <w:noProof/>
                <w:webHidden/>
              </w:rPr>
            </w:rPrChange>
          </w:rPr>
          <w:fldChar w:fldCharType="begin"/>
        </w:r>
        <w:r w:rsidRPr="00870240">
          <w:rPr>
            <w:noProof/>
            <w:webHidden/>
            <w:rPrChange w:id="832" w:author="Susan Banasiak" w:date="2017-10-17T15:14:00Z">
              <w:rPr>
                <w:noProof/>
                <w:webHidden/>
              </w:rPr>
            </w:rPrChange>
          </w:rPr>
          <w:instrText xml:space="preserve"> PAGEREF _Toc496016667 \h </w:instrText>
        </w:r>
        <w:r w:rsidRPr="00870240">
          <w:rPr>
            <w:noProof/>
            <w:webHidden/>
            <w:rPrChange w:id="833" w:author="Susan Banasiak" w:date="2017-10-17T15:14:00Z">
              <w:rPr>
                <w:noProof/>
                <w:webHidden/>
              </w:rPr>
            </w:rPrChange>
          </w:rPr>
        </w:r>
      </w:ins>
      <w:r w:rsidRPr="00870240">
        <w:rPr>
          <w:noProof/>
          <w:webHidden/>
          <w:rPrChange w:id="834" w:author="Susan Banasiak" w:date="2017-10-17T15:14:00Z">
            <w:rPr>
              <w:noProof/>
              <w:webHidden/>
            </w:rPr>
          </w:rPrChange>
        </w:rPr>
        <w:fldChar w:fldCharType="separate"/>
      </w:r>
      <w:ins w:id="835" w:author="Susan Banasiak" w:date="2017-10-17T15:14:00Z">
        <w:r w:rsidRPr="00870240">
          <w:rPr>
            <w:noProof/>
            <w:webHidden/>
            <w:rPrChange w:id="836" w:author="Susan Banasiak" w:date="2017-10-17T15:14:00Z">
              <w:rPr>
                <w:noProof/>
                <w:webHidden/>
              </w:rPr>
            </w:rPrChange>
          </w:rPr>
          <w:t>37</w:t>
        </w:r>
        <w:r w:rsidRPr="00870240">
          <w:rPr>
            <w:noProof/>
            <w:webHidden/>
            <w:rPrChange w:id="837" w:author="Susan Banasiak" w:date="2017-10-17T15:14:00Z">
              <w:rPr>
                <w:noProof/>
                <w:webHidden/>
              </w:rPr>
            </w:rPrChange>
          </w:rPr>
          <w:fldChar w:fldCharType="end"/>
        </w:r>
        <w:r w:rsidRPr="00870240">
          <w:rPr>
            <w:rStyle w:val="Hyperlink"/>
            <w:noProof/>
            <w:rPrChange w:id="838" w:author="Susan Banasiak" w:date="2017-10-17T15:14:00Z">
              <w:rPr>
                <w:rStyle w:val="Hyperlink"/>
                <w:noProof/>
              </w:rPr>
            </w:rPrChange>
          </w:rPr>
          <w:fldChar w:fldCharType="end"/>
        </w:r>
      </w:ins>
    </w:p>
    <w:p w14:paraId="2F4F47B4" w14:textId="77777777" w:rsidR="00870240" w:rsidRPr="00870240" w:rsidRDefault="00870240">
      <w:pPr>
        <w:pStyle w:val="TOC2"/>
        <w:tabs>
          <w:tab w:val="left" w:pos="880"/>
          <w:tab w:val="right" w:leader="dot" w:pos="9350"/>
        </w:tabs>
        <w:rPr>
          <w:ins w:id="839" w:author="Susan Banasiak" w:date="2017-10-17T15:14:00Z"/>
          <w:rFonts w:asciiTheme="minorHAnsi" w:eastAsiaTheme="minorEastAsia" w:hAnsiTheme="minorHAnsi" w:cstheme="minorBidi"/>
          <w:noProof/>
          <w:sz w:val="22"/>
          <w:szCs w:val="22"/>
          <w:rPrChange w:id="840" w:author="Susan Banasiak" w:date="2017-10-17T15:14:00Z">
            <w:rPr>
              <w:ins w:id="841" w:author="Susan Banasiak" w:date="2017-10-17T15:14:00Z"/>
              <w:rFonts w:asciiTheme="minorHAnsi" w:eastAsiaTheme="minorEastAsia" w:hAnsiTheme="minorHAnsi" w:cstheme="minorBidi"/>
              <w:noProof/>
              <w:sz w:val="22"/>
              <w:szCs w:val="22"/>
            </w:rPr>
          </w:rPrChange>
        </w:rPr>
      </w:pPr>
      <w:ins w:id="842" w:author="Susan Banasiak" w:date="2017-10-17T15:14:00Z">
        <w:r w:rsidRPr="00870240">
          <w:rPr>
            <w:rStyle w:val="Hyperlink"/>
            <w:noProof/>
            <w:rPrChange w:id="843" w:author="Susan Banasiak" w:date="2017-10-17T15:14:00Z">
              <w:rPr>
                <w:rStyle w:val="Hyperlink"/>
                <w:noProof/>
              </w:rPr>
            </w:rPrChange>
          </w:rPr>
          <w:fldChar w:fldCharType="begin"/>
        </w:r>
        <w:r w:rsidRPr="00870240">
          <w:rPr>
            <w:rStyle w:val="Hyperlink"/>
            <w:noProof/>
            <w:rPrChange w:id="844" w:author="Susan Banasiak" w:date="2017-10-17T15:14:00Z">
              <w:rPr>
                <w:rStyle w:val="Hyperlink"/>
                <w:noProof/>
              </w:rPr>
            </w:rPrChange>
          </w:rPr>
          <w:instrText xml:space="preserve"> </w:instrText>
        </w:r>
        <w:r w:rsidRPr="00870240">
          <w:rPr>
            <w:noProof/>
            <w:rPrChange w:id="845" w:author="Susan Banasiak" w:date="2017-10-17T15:14:00Z">
              <w:rPr>
                <w:noProof/>
              </w:rPr>
            </w:rPrChange>
          </w:rPr>
          <w:instrText>HYPERLINK \l "_Toc496016668"</w:instrText>
        </w:r>
        <w:r w:rsidRPr="00870240">
          <w:rPr>
            <w:rStyle w:val="Hyperlink"/>
            <w:noProof/>
            <w:rPrChange w:id="846" w:author="Susan Banasiak" w:date="2017-10-17T15:14:00Z">
              <w:rPr>
                <w:rStyle w:val="Hyperlink"/>
                <w:noProof/>
              </w:rPr>
            </w:rPrChange>
          </w:rPr>
          <w:instrText xml:space="preserve"> </w:instrText>
        </w:r>
        <w:r w:rsidRPr="00870240">
          <w:rPr>
            <w:rStyle w:val="Hyperlink"/>
            <w:noProof/>
            <w:rPrChange w:id="847" w:author="Susan Banasiak" w:date="2017-10-17T15:14:00Z">
              <w:rPr>
                <w:rStyle w:val="Hyperlink"/>
                <w:noProof/>
              </w:rPr>
            </w:rPrChange>
          </w:rPr>
        </w:r>
        <w:r w:rsidRPr="00870240">
          <w:rPr>
            <w:rStyle w:val="Hyperlink"/>
            <w:noProof/>
            <w:rPrChange w:id="848" w:author="Susan Banasiak" w:date="2017-10-17T15:14:00Z">
              <w:rPr>
                <w:rStyle w:val="Hyperlink"/>
                <w:noProof/>
              </w:rPr>
            </w:rPrChange>
          </w:rPr>
          <w:fldChar w:fldCharType="separate"/>
        </w:r>
        <w:r w:rsidRPr="00870240">
          <w:rPr>
            <w:rStyle w:val="Hyperlink"/>
            <w:noProof/>
            <w:lang w:val="en"/>
            <w:rPrChange w:id="849" w:author="Susan Banasiak" w:date="2017-10-17T15:14:00Z">
              <w:rPr>
                <w:rStyle w:val="Hyperlink"/>
                <w:noProof/>
                <w:lang w:val="en"/>
              </w:rPr>
            </w:rPrChange>
          </w:rPr>
          <w:t>7.1</w:t>
        </w:r>
        <w:r w:rsidRPr="00870240">
          <w:rPr>
            <w:rFonts w:asciiTheme="minorHAnsi" w:eastAsiaTheme="minorEastAsia" w:hAnsiTheme="minorHAnsi" w:cstheme="minorBidi"/>
            <w:noProof/>
            <w:sz w:val="22"/>
            <w:szCs w:val="22"/>
            <w:rPrChange w:id="850" w:author="Susan Banasiak" w:date="2017-10-17T15:14:00Z">
              <w:rPr>
                <w:rFonts w:asciiTheme="minorHAnsi" w:eastAsiaTheme="minorEastAsia" w:hAnsiTheme="minorHAnsi" w:cstheme="minorBidi"/>
                <w:noProof/>
                <w:sz w:val="22"/>
                <w:szCs w:val="22"/>
              </w:rPr>
            </w:rPrChange>
          </w:rPr>
          <w:tab/>
        </w:r>
        <w:r w:rsidRPr="00870240">
          <w:rPr>
            <w:rStyle w:val="Hyperlink"/>
            <w:noProof/>
            <w:lang w:val="en"/>
            <w:rPrChange w:id="851" w:author="Susan Banasiak" w:date="2017-10-17T15:14:00Z">
              <w:rPr>
                <w:rStyle w:val="Hyperlink"/>
                <w:noProof/>
                <w:lang w:val="en"/>
              </w:rPr>
            </w:rPrChange>
          </w:rPr>
          <w:t>DATA RIGHTS</w:t>
        </w:r>
        <w:r w:rsidRPr="00870240">
          <w:rPr>
            <w:noProof/>
            <w:webHidden/>
            <w:rPrChange w:id="852" w:author="Susan Banasiak" w:date="2017-10-17T15:14:00Z">
              <w:rPr>
                <w:noProof/>
                <w:webHidden/>
              </w:rPr>
            </w:rPrChange>
          </w:rPr>
          <w:tab/>
        </w:r>
        <w:r w:rsidRPr="00870240">
          <w:rPr>
            <w:noProof/>
            <w:webHidden/>
            <w:rPrChange w:id="853" w:author="Susan Banasiak" w:date="2017-10-17T15:14:00Z">
              <w:rPr>
                <w:noProof/>
                <w:webHidden/>
              </w:rPr>
            </w:rPrChange>
          </w:rPr>
          <w:fldChar w:fldCharType="begin"/>
        </w:r>
        <w:r w:rsidRPr="00870240">
          <w:rPr>
            <w:noProof/>
            <w:webHidden/>
            <w:rPrChange w:id="854" w:author="Susan Banasiak" w:date="2017-10-17T15:14:00Z">
              <w:rPr>
                <w:noProof/>
                <w:webHidden/>
              </w:rPr>
            </w:rPrChange>
          </w:rPr>
          <w:instrText xml:space="preserve"> PAGEREF _Toc496016668 \h </w:instrText>
        </w:r>
        <w:r w:rsidRPr="00870240">
          <w:rPr>
            <w:noProof/>
            <w:webHidden/>
            <w:rPrChange w:id="855" w:author="Susan Banasiak" w:date="2017-10-17T15:14:00Z">
              <w:rPr>
                <w:noProof/>
                <w:webHidden/>
              </w:rPr>
            </w:rPrChange>
          </w:rPr>
        </w:r>
      </w:ins>
      <w:r w:rsidRPr="00870240">
        <w:rPr>
          <w:noProof/>
          <w:webHidden/>
          <w:rPrChange w:id="856" w:author="Susan Banasiak" w:date="2017-10-17T15:14:00Z">
            <w:rPr>
              <w:noProof/>
              <w:webHidden/>
            </w:rPr>
          </w:rPrChange>
        </w:rPr>
        <w:fldChar w:fldCharType="separate"/>
      </w:r>
      <w:ins w:id="857" w:author="Susan Banasiak" w:date="2017-10-17T15:14:00Z">
        <w:r w:rsidRPr="00870240">
          <w:rPr>
            <w:noProof/>
            <w:webHidden/>
            <w:rPrChange w:id="858" w:author="Susan Banasiak" w:date="2017-10-17T15:14:00Z">
              <w:rPr>
                <w:noProof/>
                <w:webHidden/>
              </w:rPr>
            </w:rPrChange>
          </w:rPr>
          <w:t>37</w:t>
        </w:r>
        <w:r w:rsidRPr="00870240">
          <w:rPr>
            <w:noProof/>
            <w:webHidden/>
            <w:rPrChange w:id="859" w:author="Susan Banasiak" w:date="2017-10-17T15:14:00Z">
              <w:rPr>
                <w:noProof/>
                <w:webHidden/>
              </w:rPr>
            </w:rPrChange>
          </w:rPr>
          <w:fldChar w:fldCharType="end"/>
        </w:r>
        <w:r w:rsidRPr="00870240">
          <w:rPr>
            <w:rStyle w:val="Hyperlink"/>
            <w:noProof/>
            <w:rPrChange w:id="860" w:author="Susan Banasiak" w:date="2017-10-17T15:14:00Z">
              <w:rPr>
                <w:rStyle w:val="Hyperlink"/>
                <w:noProof/>
              </w:rPr>
            </w:rPrChange>
          </w:rPr>
          <w:fldChar w:fldCharType="end"/>
        </w:r>
      </w:ins>
    </w:p>
    <w:p w14:paraId="0F7E832F" w14:textId="77777777" w:rsidR="00870240" w:rsidRPr="00870240" w:rsidRDefault="00870240">
      <w:pPr>
        <w:pStyle w:val="TOC2"/>
        <w:tabs>
          <w:tab w:val="left" w:pos="880"/>
          <w:tab w:val="right" w:leader="dot" w:pos="9350"/>
        </w:tabs>
        <w:rPr>
          <w:ins w:id="861" w:author="Susan Banasiak" w:date="2017-10-17T15:14:00Z"/>
          <w:rFonts w:asciiTheme="minorHAnsi" w:eastAsiaTheme="minorEastAsia" w:hAnsiTheme="minorHAnsi" w:cstheme="minorBidi"/>
          <w:noProof/>
          <w:sz w:val="22"/>
          <w:szCs w:val="22"/>
          <w:rPrChange w:id="862" w:author="Susan Banasiak" w:date="2017-10-17T15:14:00Z">
            <w:rPr>
              <w:ins w:id="863" w:author="Susan Banasiak" w:date="2017-10-17T15:14:00Z"/>
              <w:rFonts w:asciiTheme="minorHAnsi" w:eastAsiaTheme="minorEastAsia" w:hAnsiTheme="minorHAnsi" w:cstheme="minorBidi"/>
              <w:noProof/>
              <w:sz w:val="22"/>
              <w:szCs w:val="22"/>
            </w:rPr>
          </w:rPrChange>
        </w:rPr>
      </w:pPr>
      <w:ins w:id="864" w:author="Susan Banasiak" w:date="2017-10-17T15:14:00Z">
        <w:r w:rsidRPr="00870240">
          <w:rPr>
            <w:rStyle w:val="Hyperlink"/>
            <w:noProof/>
            <w:rPrChange w:id="865" w:author="Susan Banasiak" w:date="2017-10-17T15:14:00Z">
              <w:rPr>
                <w:rStyle w:val="Hyperlink"/>
                <w:noProof/>
              </w:rPr>
            </w:rPrChange>
          </w:rPr>
          <w:fldChar w:fldCharType="begin"/>
        </w:r>
        <w:r w:rsidRPr="00870240">
          <w:rPr>
            <w:rStyle w:val="Hyperlink"/>
            <w:noProof/>
            <w:rPrChange w:id="866" w:author="Susan Banasiak" w:date="2017-10-17T15:14:00Z">
              <w:rPr>
                <w:rStyle w:val="Hyperlink"/>
                <w:noProof/>
              </w:rPr>
            </w:rPrChange>
          </w:rPr>
          <w:instrText xml:space="preserve"> </w:instrText>
        </w:r>
        <w:r w:rsidRPr="00870240">
          <w:rPr>
            <w:noProof/>
            <w:rPrChange w:id="867" w:author="Susan Banasiak" w:date="2017-10-17T15:14:00Z">
              <w:rPr>
                <w:noProof/>
              </w:rPr>
            </w:rPrChange>
          </w:rPr>
          <w:instrText>HYPERLINK \l "_Toc496016669"</w:instrText>
        </w:r>
        <w:r w:rsidRPr="00870240">
          <w:rPr>
            <w:rStyle w:val="Hyperlink"/>
            <w:noProof/>
            <w:rPrChange w:id="868" w:author="Susan Banasiak" w:date="2017-10-17T15:14:00Z">
              <w:rPr>
                <w:rStyle w:val="Hyperlink"/>
                <w:noProof/>
              </w:rPr>
            </w:rPrChange>
          </w:rPr>
          <w:instrText xml:space="preserve"> </w:instrText>
        </w:r>
        <w:r w:rsidRPr="00870240">
          <w:rPr>
            <w:rStyle w:val="Hyperlink"/>
            <w:noProof/>
            <w:rPrChange w:id="869" w:author="Susan Banasiak" w:date="2017-10-17T15:14:00Z">
              <w:rPr>
                <w:rStyle w:val="Hyperlink"/>
                <w:noProof/>
              </w:rPr>
            </w:rPrChange>
          </w:rPr>
        </w:r>
        <w:r w:rsidRPr="00870240">
          <w:rPr>
            <w:rStyle w:val="Hyperlink"/>
            <w:noProof/>
            <w:rPrChange w:id="870" w:author="Susan Banasiak" w:date="2017-10-17T15:14:00Z">
              <w:rPr>
                <w:rStyle w:val="Hyperlink"/>
                <w:noProof/>
              </w:rPr>
            </w:rPrChange>
          </w:rPr>
          <w:fldChar w:fldCharType="separate"/>
        </w:r>
        <w:r w:rsidRPr="00870240">
          <w:rPr>
            <w:rStyle w:val="Hyperlink"/>
            <w:noProof/>
            <w:lang w:val="en"/>
            <w:rPrChange w:id="871" w:author="Susan Banasiak" w:date="2017-10-17T15:14:00Z">
              <w:rPr>
                <w:rStyle w:val="Hyperlink"/>
                <w:noProof/>
                <w:lang w:val="en"/>
              </w:rPr>
            </w:rPrChange>
          </w:rPr>
          <w:t>7.2</w:t>
        </w:r>
        <w:r w:rsidRPr="00870240">
          <w:rPr>
            <w:rFonts w:asciiTheme="minorHAnsi" w:eastAsiaTheme="minorEastAsia" w:hAnsiTheme="minorHAnsi" w:cstheme="minorBidi"/>
            <w:noProof/>
            <w:sz w:val="22"/>
            <w:szCs w:val="22"/>
            <w:rPrChange w:id="872" w:author="Susan Banasiak" w:date="2017-10-17T15:14:00Z">
              <w:rPr>
                <w:rFonts w:asciiTheme="minorHAnsi" w:eastAsiaTheme="minorEastAsia" w:hAnsiTheme="minorHAnsi" w:cstheme="minorBidi"/>
                <w:noProof/>
                <w:sz w:val="22"/>
                <w:szCs w:val="22"/>
              </w:rPr>
            </w:rPrChange>
          </w:rPr>
          <w:tab/>
        </w:r>
        <w:r w:rsidRPr="00870240">
          <w:rPr>
            <w:rStyle w:val="Hyperlink"/>
            <w:noProof/>
            <w:lang w:val="en"/>
            <w:rPrChange w:id="873" w:author="Susan Banasiak" w:date="2017-10-17T15:14:00Z">
              <w:rPr>
                <w:rStyle w:val="Hyperlink"/>
                <w:noProof/>
                <w:lang w:val="en"/>
              </w:rPr>
            </w:rPrChange>
          </w:rPr>
          <w:t>SOURCE REPOSITORY</w:t>
        </w:r>
        <w:r w:rsidRPr="00870240">
          <w:rPr>
            <w:noProof/>
            <w:webHidden/>
            <w:rPrChange w:id="874" w:author="Susan Banasiak" w:date="2017-10-17T15:14:00Z">
              <w:rPr>
                <w:noProof/>
                <w:webHidden/>
              </w:rPr>
            </w:rPrChange>
          </w:rPr>
          <w:tab/>
        </w:r>
        <w:r w:rsidRPr="00870240">
          <w:rPr>
            <w:noProof/>
            <w:webHidden/>
            <w:rPrChange w:id="875" w:author="Susan Banasiak" w:date="2017-10-17T15:14:00Z">
              <w:rPr>
                <w:noProof/>
                <w:webHidden/>
              </w:rPr>
            </w:rPrChange>
          </w:rPr>
          <w:fldChar w:fldCharType="begin"/>
        </w:r>
        <w:r w:rsidRPr="00870240">
          <w:rPr>
            <w:noProof/>
            <w:webHidden/>
            <w:rPrChange w:id="876" w:author="Susan Banasiak" w:date="2017-10-17T15:14:00Z">
              <w:rPr>
                <w:noProof/>
                <w:webHidden/>
              </w:rPr>
            </w:rPrChange>
          </w:rPr>
          <w:instrText xml:space="preserve"> PAGEREF _Toc496016669 \h </w:instrText>
        </w:r>
        <w:r w:rsidRPr="00870240">
          <w:rPr>
            <w:noProof/>
            <w:webHidden/>
            <w:rPrChange w:id="877" w:author="Susan Banasiak" w:date="2017-10-17T15:14:00Z">
              <w:rPr>
                <w:noProof/>
                <w:webHidden/>
              </w:rPr>
            </w:rPrChange>
          </w:rPr>
        </w:r>
      </w:ins>
      <w:r w:rsidRPr="00870240">
        <w:rPr>
          <w:noProof/>
          <w:webHidden/>
          <w:rPrChange w:id="878" w:author="Susan Banasiak" w:date="2017-10-17T15:14:00Z">
            <w:rPr>
              <w:noProof/>
              <w:webHidden/>
            </w:rPr>
          </w:rPrChange>
        </w:rPr>
        <w:fldChar w:fldCharType="separate"/>
      </w:r>
      <w:ins w:id="879" w:author="Susan Banasiak" w:date="2017-10-17T15:14:00Z">
        <w:r w:rsidRPr="00870240">
          <w:rPr>
            <w:noProof/>
            <w:webHidden/>
            <w:rPrChange w:id="880" w:author="Susan Banasiak" w:date="2017-10-17T15:14:00Z">
              <w:rPr>
                <w:noProof/>
                <w:webHidden/>
              </w:rPr>
            </w:rPrChange>
          </w:rPr>
          <w:t>37</w:t>
        </w:r>
        <w:r w:rsidRPr="00870240">
          <w:rPr>
            <w:noProof/>
            <w:webHidden/>
            <w:rPrChange w:id="881" w:author="Susan Banasiak" w:date="2017-10-17T15:14:00Z">
              <w:rPr>
                <w:noProof/>
                <w:webHidden/>
              </w:rPr>
            </w:rPrChange>
          </w:rPr>
          <w:fldChar w:fldCharType="end"/>
        </w:r>
        <w:r w:rsidRPr="00870240">
          <w:rPr>
            <w:rStyle w:val="Hyperlink"/>
            <w:noProof/>
            <w:rPrChange w:id="882" w:author="Susan Banasiak" w:date="2017-10-17T15:14:00Z">
              <w:rPr>
                <w:rStyle w:val="Hyperlink"/>
                <w:noProof/>
              </w:rPr>
            </w:rPrChange>
          </w:rPr>
          <w:fldChar w:fldCharType="end"/>
        </w:r>
      </w:ins>
    </w:p>
    <w:p w14:paraId="1DFECE09" w14:textId="77777777" w:rsidR="00E47F5F" w:rsidRPr="00392614" w:rsidRDefault="001013AB" w:rsidP="00E47F5F">
      <w:r w:rsidRPr="00870240">
        <w:rPr>
          <w:rFonts w:cs="Arial"/>
          <w:rPrChange w:id="883" w:author="Susan Banasiak" w:date="2017-10-17T15:14:00Z">
            <w:rPr>
              <w:rFonts w:cs="Arial"/>
            </w:rPr>
          </w:rPrChange>
        </w:rPr>
        <w:fldChar w:fldCharType="end"/>
      </w:r>
      <w:r w:rsidR="003F13D3" w:rsidRPr="00392614">
        <w:br w:type="page"/>
      </w:r>
    </w:p>
    <w:p w14:paraId="1DFECE0A" w14:textId="77777777" w:rsidR="00E47F5F" w:rsidRPr="00392614" w:rsidRDefault="00E47F5F" w:rsidP="0011119E">
      <w:pPr>
        <w:pStyle w:val="Heading1"/>
      </w:pPr>
      <w:bookmarkStart w:id="884" w:name="_Ref252782738"/>
      <w:bookmarkStart w:id="885" w:name="_Ref252782752"/>
      <w:bookmarkStart w:id="886" w:name="_Toc496016614"/>
      <w:r w:rsidRPr="00392614">
        <w:lastRenderedPageBreak/>
        <w:t>BACKGROUND</w:t>
      </w:r>
      <w:bookmarkEnd w:id="884"/>
      <w:bookmarkEnd w:id="885"/>
      <w:bookmarkEnd w:id="886"/>
    </w:p>
    <w:p w14:paraId="1DFECE0B" w14:textId="77777777" w:rsidR="00697082" w:rsidRPr="00392614" w:rsidRDefault="00697082" w:rsidP="00697082">
      <w:r w:rsidRPr="00392614">
        <w:t xml:space="preserve">The mission of the Department of Veterans Affairs (VA), Office of Information &amp; Technology (OI&amp;T), </w:t>
      </w:r>
      <w:r w:rsidRPr="00392614">
        <w:rPr>
          <w:iCs/>
        </w:rPr>
        <w:t xml:space="preserve">Enterprise Project Management Office (EPMO) </w:t>
      </w:r>
      <w:r w:rsidRPr="00392614">
        <w:t>is to provide benefits and services to Veterans of the United States.  In meeting these goals, OI&amp;T strives to provide high quality, effective, and efficient Information Technology (IT) services to those responsible for providing care to the Veterans at the point-of-care as well as throughout all the points of the Veterans’ health care in an effective, timely and compassionate manner.  VA depends on Information Management/Information Technology (IM/IT) systems to meet mission goals.</w:t>
      </w:r>
    </w:p>
    <w:p w14:paraId="1DFECE0C" w14:textId="77777777" w:rsidR="00697082" w:rsidRPr="00392614" w:rsidRDefault="00697082" w:rsidP="00697082"/>
    <w:p w14:paraId="1DFECE0D" w14:textId="58CE6C61" w:rsidR="00697082" w:rsidRPr="00392614" w:rsidRDefault="00697082" w:rsidP="00697082">
      <w:r w:rsidRPr="00392614">
        <w:rPr>
          <w:lang w:val="en"/>
        </w:rPr>
        <w:t>The Veterans Information System Technology Architecture (</w:t>
      </w:r>
      <w:r w:rsidR="00A12DD9">
        <w:rPr>
          <w:lang w:val="en"/>
        </w:rPr>
        <w:t>VISTA</w:t>
      </w:r>
      <w:r w:rsidRPr="00392614">
        <w:rPr>
          <w:lang w:val="en"/>
        </w:rPr>
        <w:t>) is the</w:t>
      </w:r>
      <w:r w:rsidR="00094183">
        <w:rPr>
          <w:lang w:val="en"/>
        </w:rPr>
        <w:t xml:space="preserve"> single, integrated, </w:t>
      </w:r>
      <w:r w:rsidRPr="00392614">
        <w:rPr>
          <w:lang w:val="en"/>
        </w:rPr>
        <w:t xml:space="preserve">authoritative, comprehensive, longitudinal veteran health information system of the U.S. Department of Veterans Affairs (VA). For the past thirty-five years, 131 </w:t>
      </w:r>
      <w:r w:rsidR="004F252E">
        <w:rPr>
          <w:lang w:val="en"/>
        </w:rPr>
        <w:t>VISTA</w:t>
      </w:r>
      <w:r w:rsidR="004F252E" w:rsidRPr="00392614">
        <w:rPr>
          <w:lang w:val="en"/>
        </w:rPr>
        <w:t xml:space="preserve"> </w:t>
      </w:r>
      <w:r w:rsidRPr="00392614">
        <w:rPr>
          <w:lang w:val="en"/>
        </w:rPr>
        <w:t>systems have provided all clinical, financial, and administrative functions to support all clinical and administrative operations of over 1200 VA hospitals and clinics throughout the United States</w:t>
      </w:r>
      <w:r w:rsidR="00AF5929">
        <w:rPr>
          <w:lang w:val="en"/>
        </w:rPr>
        <w:t xml:space="preserve">. </w:t>
      </w:r>
      <w:r w:rsidR="004B61CC">
        <w:t xml:space="preserve">VISTA </w:t>
      </w:r>
      <w:r w:rsidR="00981E8D">
        <w:t xml:space="preserve">should </w:t>
      </w:r>
      <w:r w:rsidR="001A176F">
        <w:t>therefore be</w:t>
      </w:r>
      <w:r w:rsidR="004B3AA6">
        <w:t xml:space="preserve"> considered </w:t>
      </w:r>
      <w:r w:rsidR="0051656E">
        <w:t>the composite of an</w:t>
      </w:r>
      <w:r w:rsidR="004B3AA6">
        <w:t xml:space="preserve"> integrated </w:t>
      </w:r>
      <w:r w:rsidR="004B61CC">
        <w:t>electronic health record (</w:t>
      </w:r>
      <w:r w:rsidR="009C00DA">
        <w:t>“</w:t>
      </w:r>
      <w:r w:rsidR="007D677F">
        <w:t>EH</w:t>
      </w:r>
      <w:r w:rsidR="009C00DA">
        <w:t>R”</w:t>
      </w:r>
      <w:r w:rsidR="004B61CC">
        <w:t xml:space="preserve">), </w:t>
      </w:r>
      <w:r w:rsidR="007D677F">
        <w:t>and</w:t>
      </w:r>
      <w:r w:rsidR="0038415E">
        <w:t xml:space="preserve"> a </w:t>
      </w:r>
      <w:r w:rsidR="00B832D7">
        <w:t>federal</w:t>
      </w:r>
      <w:r w:rsidR="004B61CC">
        <w:t xml:space="preserve"> </w:t>
      </w:r>
      <w:r w:rsidR="005F0B9F">
        <w:t>health</w:t>
      </w:r>
      <w:r w:rsidR="002F0E7A">
        <w:t xml:space="preserve"> and </w:t>
      </w:r>
      <w:r w:rsidR="004B61CC">
        <w:t xml:space="preserve">resource management </w:t>
      </w:r>
      <w:r w:rsidR="007B0D6B">
        <w:t>system including</w:t>
      </w:r>
      <w:r w:rsidR="004B61CC">
        <w:t xml:space="preserve"> billing, scheduling, and enterprise resource management</w:t>
      </w:r>
      <w:r w:rsidR="007B0D6B">
        <w:t xml:space="preserve"> (collectively “ERP”)</w:t>
      </w:r>
      <w:r w:rsidR="00325075">
        <w:t>.</w:t>
      </w:r>
      <w:r w:rsidR="007B0D6B">
        <w:t xml:space="preserve"> </w:t>
      </w:r>
      <w:r w:rsidR="00FF7188">
        <w:t xml:space="preserve"> </w:t>
      </w:r>
      <w:r w:rsidR="00EF35C2">
        <w:rPr>
          <w:lang w:val="en"/>
        </w:rPr>
        <w:t>In addition, over</w:t>
      </w:r>
      <w:r w:rsidR="00B179B6">
        <w:rPr>
          <w:lang w:val="en"/>
        </w:rPr>
        <w:t xml:space="preserve"> three decades of continuous </w:t>
      </w:r>
      <w:r w:rsidR="00116C21">
        <w:rPr>
          <w:lang w:val="en"/>
        </w:rPr>
        <w:t>operation</w:t>
      </w:r>
      <w:r w:rsidR="009B5916">
        <w:rPr>
          <w:lang w:val="en"/>
        </w:rPr>
        <w:t xml:space="preserve"> and </w:t>
      </w:r>
      <w:r w:rsidR="00B12710">
        <w:rPr>
          <w:lang w:val="en"/>
        </w:rPr>
        <w:t>refinement</w:t>
      </w:r>
      <w:r w:rsidR="00B179B6">
        <w:rPr>
          <w:lang w:val="en"/>
        </w:rPr>
        <w:t xml:space="preserve">, </w:t>
      </w:r>
      <w:r w:rsidR="00AC2970">
        <w:rPr>
          <w:lang w:val="en"/>
        </w:rPr>
        <w:t xml:space="preserve">VISTA has </w:t>
      </w:r>
      <w:r w:rsidR="00FB3910">
        <w:rPr>
          <w:lang w:val="en"/>
        </w:rPr>
        <w:t>become</w:t>
      </w:r>
      <w:r w:rsidR="00AC2970">
        <w:rPr>
          <w:lang w:val="en"/>
        </w:rPr>
        <w:t xml:space="preserve"> highly </w:t>
      </w:r>
      <w:r w:rsidR="009B076B">
        <w:rPr>
          <w:lang w:val="en"/>
        </w:rPr>
        <w:t xml:space="preserve">specific </w:t>
      </w:r>
      <w:r w:rsidR="00AC2970">
        <w:rPr>
          <w:lang w:val="en"/>
        </w:rPr>
        <w:t xml:space="preserve">to Veteran </w:t>
      </w:r>
      <w:r w:rsidR="00AC2970" w:rsidRPr="00392614">
        <w:rPr>
          <w:lang w:val="en"/>
        </w:rPr>
        <w:t>care</w:t>
      </w:r>
      <w:r w:rsidR="00AC2970">
        <w:rPr>
          <w:lang w:val="en"/>
        </w:rPr>
        <w:t xml:space="preserve">, </w:t>
      </w:r>
      <w:r w:rsidR="00AC2970" w:rsidRPr="00392614">
        <w:rPr>
          <w:lang w:val="en"/>
        </w:rPr>
        <w:t>benefits,</w:t>
      </w:r>
      <w:r w:rsidR="00AC2970">
        <w:rPr>
          <w:lang w:val="en"/>
        </w:rPr>
        <w:t xml:space="preserve"> business processes, </w:t>
      </w:r>
      <w:r w:rsidR="00AC2970" w:rsidRPr="00392614">
        <w:rPr>
          <w:lang w:val="en"/>
        </w:rPr>
        <w:t>government compliance</w:t>
      </w:r>
      <w:r w:rsidR="00AC2970">
        <w:rPr>
          <w:lang w:val="en"/>
        </w:rPr>
        <w:t>,</w:t>
      </w:r>
      <w:r w:rsidR="00AC2970" w:rsidRPr="00392614">
        <w:rPr>
          <w:lang w:val="en"/>
        </w:rPr>
        <w:t xml:space="preserve"> and </w:t>
      </w:r>
      <w:r w:rsidR="00AC2970">
        <w:rPr>
          <w:lang w:val="en"/>
        </w:rPr>
        <w:t>regulatory reporting</w:t>
      </w:r>
      <w:r w:rsidR="00AC2970">
        <w:t xml:space="preserve">. </w:t>
      </w:r>
    </w:p>
    <w:p w14:paraId="1DFECE10" w14:textId="77777777" w:rsidR="00697082" w:rsidRPr="00392614" w:rsidRDefault="00697082" w:rsidP="00697082">
      <w:pPr>
        <w:rPr>
          <w:lang w:val="en"/>
        </w:rPr>
      </w:pPr>
    </w:p>
    <w:p w14:paraId="5AF9A791" w14:textId="059FA9DB" w:rsidR="00C74FC1" w:rsidRDefault="00EA717B" w:rsidP="00713861">
      <w:pPr>
        <w:rPr>
          <w:lang w:val="en"/>
        </w:rPr>
      </w:pPr>
      <w:r>
        <w:rPr>
          <w:lang w:val="en"/>
        </w:rPr>
        <w:t>VA</w:t>
      </w:r>
      <w:r w:rsidR="00DA7D10">
        <w:rPr>
          <w:lang w:val="en"/>
        </w:rPr>
        <w:t xml:space="preserve"> leadership</w:t>
      </w:r>
      <w:r w:rsidR="006E1419">
        <w:rPr>
          <w:lang w:val="en"/>
        </w:rPr>
        <w:t xml:space="preserve"> </w:t>
      </w:r>
      <w:r w:rsidR="00133F18">
        <w:rPr>
          <w:lang w:val="en"/>
        </w:rPr>
        <w:t xml:space="preserve">announced in June 2017 </w:t>
      </w:r>
      <w:r w:rsidR="006676A8">
        <w:rPr>
          <w:lang w:val="en"/>
        </w:rPr>
        <w:t>the decision to</w:t>
      </w:r>
      <w:r w:rsidR="00206FCB">
        <w:rPr>
          <w:lang w:val="en"/>
        </w:rPr>
        <w:t xml:space="preserve"> </w:t>
      </w:r>
      <w:r w:rsidR="00F74FE7">
        <w:rPr>
          <w:lang w:val="en"/>
        </w:rPr>
        <w:t>improve</w:t>
      </w:r>
      <w:r w:rsidR="0056528B">
        <w:rPr>
          <w:lang w:val="en"/>
        </w:rPr>
        <w:t xml:space="preserve"> interoperability </w:t>
      </w:r>
      <w:r w:rsidR="00B8788E">
        <w:rPr>
          <w:lang w:val="en"/>
        </w:rPr>
        <w:t>of the Veterans’ health record with</w:t>
      </w:r>
      <w:r w:rsidR="0056528B">
        <w:rPr>
          <w:lang w:val="en"/>
        </w:rPr>
        <w:t xml:space="preserve"> </w:t>
      </w:r>
      <w:r w:rsidR="009F788B">
        <w:rPr>
          <w:lang w:val="en"/>
        </w:rPr>
        <w:t>Department of Defense</w:t>
      </w:r>
      <w:r w:rsidR="00242C50">
        <w:rPr>
          <w:lang w:val="en"/>
        </w:rPr>
        <w:t xml:space="preserve"> </w:t>
      </w:r>
      <w:r w:rsidR="007176AE">
        <w:rPr>
          <w:lang w:val="en"/>
        </w:rPr>
        <w:t>by</w:t>
      </w:r>
      <w:r w:rsidR="00A12DD9">
        <w:rPr>
          <w:lang w:val="en"/>
        </w:rPr>
        <w:t xml:space="preserve"> migration </w:t>
      </w:r>
      <w:r w:rsidR="003B2F16">
        <w:rPr>
          <w:lang w:val="en"/>
        </w:rPr>
        <w:t xml:space="preserve">to a </w:t>
      </w:r>
      <w:r w:rsidR="00206F5C">
        <w:rPr>
          <w:lang w:val="en"/>
        </w:rPr>
        <w:t xml:space="preserve">common </w:t>
      </w:r>
      <w:r w:rsidR="00293269">
        <w:rPr>
          <w:lang w:val="en"/>
        </w:rPr>
        <w:t xml:space="preserve">commercial </w:t>
      </w:r>
      <w:r w:rsidR="003B2F16">
        <w:rPr>
          <w:lang w:val="en"/>
        </w:rPr>
        <w:t>EHR.</w:t>
      </w:r>
      <w:r w:rsidR="006A765F">
        <w:rPr>
          <w:lang w:val="en"/>
        </w:rPr>
        <w:t xml:space="preserve"> </w:t>
      </w:r>
      <w:r w:rsidR="00FA2BF0">
        <w:rPr>
          <w:lang w:val="en"/>
        </w:rPr>
        <w:t>The</w:t>
      </w:r>
      <w:r w:rsidR="006E1F96">
        <w:rPr>
          <w:lang w:val="en"/>
        </w:rPr>
        <w:t xml:space="preserve"> </w:t>
      </w:r>
      <w:r w:rsidR="003B2F16">
        <w:rPr>
          <w:lang w:val="en"/>
        </w:rPr>
        <w:t>VISTA</w:t>
      </w:r>
      <w:r w:rsidR="003B2F16" w:rsidRPr="00392614">
        <w:rPr>
          <w:lang w:val="en"/>
        </w:rPr>
        <w:t xml:space="preserve"> </w:t>
      </w:r>
      <w:r w:rsidR="00697082" w:rsidRPr="00392614">
        <w:rPr>
          <w:lang w:val="en"/>
        </w:rPr>
        <w:t xml:space="preserve">Adaptive Maintenance project is </w:t>
      </w:r>
      <w:r w:rsidR="004623E8">
        <w:rPr>
          <w:lang w:val="en"/>
        </w:rPr>
        <w:t>designed</w:t>
      </w:r>
      <w:r w:rsidR="004623E8" w:rsidRPr="00392614">
        <w:rPr>
          <w:lang w:val="en"/>
        </w:rPr>
        <w:t xml:space="preserve"> </w:t>
      </w:r>
      <w:r w:rsidR="00697082" w:rsidRPr="00392614">
        <w:rPr>
          <w:lang w:val="en"/>
        </w:rPr>
        <w:t xml:space="preserve">to </w:t>
      </w:r>
      <w:r w:rsidR="006F7829">
        <w:rPr>
          <w:lang w:val="en"/>
        </w:rPr>
        <w:t>support</w:t>
      </w:r>
      <w:r w:rsidR="006F7829" w:rsidRPr="00392614">
        <w:rPr>
          <w:lang w:val="en"/>
        </w:rPr>
        <w:t xml:space="preserve"> </w:t>
      </w:r>
      <w:r w:rsidR="00697082" w:rsidRPr="00392614">
        <w:rPr>
          <w:lang w:val="en"/>
        </w:rPr>
        <w:t xml:space="preserve">this transformation by </w:t>
      </w:r>
      <w:r w:rsidR="00AD1F48">
        <w:rPr>
          <w:lang w:val="en"/>
        </w:rPr>
        <w:t xml:space="preserve">identifying, isolating, and </w:t>
      </w:r>
      <w:r w:rsidR="00A609AF">
        <w:rPr>
          <w:lang w:val="en"/>
        </w:rPr>
        <w:t>modify</w:t>
      </w:r>
      <w:r w:rsidR="00697082" w:rsidRPr="00392614">
        <w:rPr>
          <w:lang w:val="en"/>
        </w:rPr>
        <w:t xml:space="preserve">ing </w:t>
      </w:r>
      <w:r w:rsidR="005077D8">
        <w:rPr>
          <w:lang w:val="en"/>
        </w:rPr>
        <w:t>the EHR components</w:t>
      </w:r>
      <w:r w:rsidR="006574F4">
        <w:rPr>
          <w:lang w:val="en"/>
        </w:rPr>
        <w:t xml:space="preserve"> of VISTA</w:t>
      </w:r>
      <w:r w:rsidR="004C3E66">
        <w:rPr>
          <w:lang w:val="en"/>
        </w:rPr>
        <w:t xml:space="preserve"> (“EHR”) </w:t>
      </w:r>
      <w:r w:rsidR="005077D8">
        <w:rPr>
          <w:lang w:val="en"/>
        </w:rPr>
        <w:t xml:space="preserve"> </w:t>
      </w:r>
      <w:r w:rsidR="00697082" w:rsidRPr="00392614">
        <w:rPr>
          <w:lang w:val="en"/>
        </w:rPr>
        <w:t xml:space="preserve">to provide forwards compatibility for </w:t>
      </w:r>
      <w:r w:rsidR="00F94B0F">
        <w:rPr>
          <w:lang w:val="en"/>
        </w:rPr>
        <w:t xml:space="preserve">this future state, while at the same time </w:t>
      </w:r>
      <w:r w:rsidR="00E72434">
        <w:rPr>
          <w:lang w:val="en"/>
        </w:rPr>
        <w:t xml:space="preserve">providing </w:t>
      </w:r>
      <w:r w:rsidR="00CE1B2D">
        <w:rPr>
          <w:lang w:val="en"/>
        </w:rPr>
        <w:t xml:space="preserve">seamless </w:t>
      </w:r>
      <w:r w:rsidR="00E72434">
        <w:rPr>
          <w:lang w:val="en"/>
        </w:rPr>
        <w:t xml:space="preserve">continuity of </w:t>
      </w:r>
      <w:r w:rsidR="0094776F">
        <w:rPr>
          <w:lang w:val="en"/>
        </w:rPr>
        <w:t xml:space="preserve">care and </w:t>
      </w:r>
      <w:r w:rsidR="00E72434">
        <w:rPr>
          <w:lang w:val="en"/>
        </w:rPr>
        <w:t>service</w:t>
      </w:r>
      <w:r w:rsidR="0094776F">
        <w:rPr>
          <w:lang w:val="en"/>
        </w:rPr>
        <w:t>s</w:t>
      </w:r>
      <w:r w:rsidR="00E72434">
        <w:rPr>
          <w:lang w:val="en"/>
        </w:rPr>
        <w:t xml:space="preserve"> </w:t>
      </w:r>
      <w:r w:rsidR="008D4293">
        <w:rPr>
          <w:lang w:val="en"/>
        </w:rPr>
        <w:t xml:space="preserve">(backwards compatibility with) </w:t>
      </w:r>
      <w:r w:rsidR="00E72434">
        <w:rPr>
          <w:lang w:val="en"/>
        </w:rPr>
        <w:t xml:space="preserve">the current </w:t>
      </w:r>
      <w:r w:rsidR="00403EB5">
        <w:rPr>
          <w:lang w:val="en"/>
        </w:rPr>
        <w:t>clinical functionality of VISTA</w:t>
      </w:r>
      <w:r w:rsidR="00E72434">
        <w:rPr>
          <w:lang w:val="en"/>
        </w:rPr>
        <w:t xml:space="preserve">. </w:t>
      </w:r>
      <w:r w:rsidR="009901F4">
        <w:rPr>
          <w:lang w:val="en"/>
        </w:rPr>
        <w:t xml:space="preserve"> </w:t>
      </w:r>
    </w:p>
    <w:p w14:paraId="73D17043" w14:textId="77777777" w:rsidR="00C74FC1" w:rsidRDefault="00C74FC1" w:rsidP="00713861">
      <w:pPr>
        <w:rPr>
          <w:lang w:val="en"/>
        </w:rPr>
      </w:pPr>
    </w:p>
    <w:p w14:paraId="71993874" w14:textId="7656E08F" w:rsidR="00713861" w:rsidRDefault="005405D1" w:rsidP="00713861">
      <w:pPr>
        <w:rPr>
          <w:lang w:val="en"/>
        </w:rPr>
      </w:pPr>
      <w:r>
        <w:rPr>
          <w:lang w:val="en"/>
        </w:rPr>
        <w:t>The clinical component of VISTA (“VISTA/EHR”) is the Computerized Patient Care System (</w:t>
      </w:r>
      <w:r w:rsidR="00225DB1">
        <w:rPr>
          <w:lang w:val="en"/>
        </w:rPr>
        <w:t>VISTA/</w:t>
      </w:r>
      <w:r>
        <w:rPr>
          <w:lang w:val="en"/>
        </w:rPr>
        <w:t xml:space="preserve">CPRS).  </w:t>
      </w:r>
      <w:r w:rsidR="00F4060D">
        <w:rPr>
          <w:lang w:val="en"/>
        </w:rPr>
        <w:t xml:space="preserve">This </w:t>
      </w:r>
      <w:r w:rsidR="00C74FC1">
        <w:rPr>
          <w:lang w:val="en"/>
        </w:rPr>
        <w:t xml:space="preserve">VISTA </w:t>
      </w:r>
      <w:r w:rsidR="005B0901">
        <w:rPr>
          <w:lang w:val="en"/>
        </w:rPr>
        <w:t>Adaptive Maintenance</w:t>
      </w:r>
      <w:r w:rsidR="00A82E23">
        <w:rPr>
          <w:lang w:val="en"/>
        </w:rPr>
        <w:t xml:space="preserve"> thus entails</w:t>
      </w:r>
      <w:r w:rsidR="00F4060D">
        <w:rPr>
          <w:lang w:val="en"/>
        </w:rPr>
        <w:t xml:space="preserve"> isolating </w:t>
      </w:r>
      <w:r>
        <w:rPr>
          <w:lang w:val="en"/>
        </w:rPr>
        <w:t>specific</w:t>
      </w:r>
      <w:r w:rsidR="00F4060D">
        <w:rPr>
          <w:lang w:val="en"/>
        </w:rPr>
        <w:t xml:space="preserve"> </w:t>
      </w:r>
      <w:r w:rsidR="001D5F2F">
        <w:rPr>
          <w:lang w:val="en"/>
        </w:rPr>
        <w:t xml:space="preserve">clinical </w:t>
      </w:r>
      <w:r w:rsidR="00F4060D">
        <w:rPr>
          <w:lang w:val="en"/>
        </w:rPr>
        <w:t>components of VISTA</w:t>
      </w:r>
      <w:r>
        <w:rPr>
          <w:lang w:val="en"/>
        </w:rPr>
        <w:t xml:space="preserve">/CPRS </w:t>
      </w:r>
      <w:r w:rsidR="001D5F2F">
        <w:rPr>
          <w:lang w:val="en"/>
        </w:rPr>
        <w:t>from the n</w:t>
      </w:r>
      <w:r w:rsidR="0074144A">
        <w:rPr>
          <w:lang w:val="en"/>
        </w:rPr>
        <w:t>on</w:t>
      </w:r>
      <w:r>
        <w:rPr>
          <w:lang w:val="en"/>
        </w:rPr>
        <w:t>-</w:t>
      </w:r>
      <w:r w:rsidR="0074144A">
        <w:rPr>
          <w:lang w:val="en"/>
        </w:rPr>
        <w:t>clinical</w:t>
      </w:r>
      <w:r w:rsidR="00662D1D">
        <w:rPr>
          <w:lang w:val="en"/>
        </w:rPr>
        <w:t xml:space="preserve"> </w:t>
      </w:r>
      <w:r w:rsidR="0074144A">
        <w:rPr>
          <w:lang w:val="en"/>
        </w:rPr>
        <w:t>(“</w:t>
      </w:r>
      <w:r w:rsidR="003C7398">
        <w:rPr>
          <w:lang w:val="en"/>
        </w:rPr>
        <w:t>VISTA/</w:t>
      </w:r>
      <w:r w:rsidR="00D250B5">
        <w:rPr>
          <w:lang w:val="en"/>
        </w:rPr>
        <w:t>ERP</w:t>
      </w:r>
      <w:r w:rsidR="0074144A">
        <w:rPr>
          <w:lang w:val="en"/>
        </w:rPr>
        <w:t>”</w:t>
      </w:r>
      <w:r w:rsidR="00D250B5">
        <w:rPr>
          <w:lang w:val="en"/>
        </w:rPr>
        <w:t xml:space="preserve">: </w:t>
      </w:r>
      <w:r w:rsidR="005C71C4">
        <w:rPr>
          <w:lang w:val="en"/>
        </w:rPr>
        <w:t xml:space="preserve">business, financial, scheduling, </w:t>
      </w:r>
      <w:r w:rsidR="00C93A08">
        <w:rPr>
          <w:lang w:val="en"/>
        </w:rPr>
        <w:t>resource planning, reporting</w:t>
      </w:r>
      <w:r w:rsidR="00BC4519">
        <w:rPr>
          <w:lang w:val="en"/>
        </w:rPr>
        <w:t xml:space="preserve">) </w:t>
      </w:r>
      <w:r w:rsidR="00D00FC4">
        <w:rPr>
          <w:lang w:val="en"/>
        </w:rPr>
        <w:t>and mi</w:t>
      </w:r>
      <w:r w:rsidR="00B01EAA">
        <w:rPr>
          <w:lang w:val="en"/>
        </w:rPr>
        <w:t xml:space="preserve">grating these to a </w:t>
      </w:r>
      <w:r w:rsidR="008F6856">
        <w:rPr>
          <w:lang w:val="en"/>
        </w:rPr>
        <w:t xml:space="preserve">secured, </w:t>
      </w:r>
      <w:r w:rsidR="00B01EAA">
        <w:rPr>
          <w:lang w:val="en"/>
        </w:rPr>
        <w:t xml:space="preserve">centralized </w:t>
      </w:r>
      <w:r w:rsidR="00D00FC4">
        <w:rPr>
          <w:lang w:val="en"/>
        </w:rPr>
        <w:t>service</w:t>
      </w:r>
      <w:r w:rsidR="00B01EAA">
        <w:rPr>
          <w:lang w:val="en"/>
        </w:rPr>
        <w:t xml:space="preserve"> that can be migrated </w:t>
      </w:r>
      <w:r w:rsidR="005A50B5">
        <w:rPr>
          <w:lang w:val="en"/>
        </w:rPr>
        <w:t xml:space="preserve">easily </w:t>
      </w:r>
      <w:r w:rsidR="004F4694">
        <w:rPr>
          <w:lang w:val="en"/>
        </w:rPr>
        <w:t xml:space="preserve">to a </w:t>
      </w:r>
      <w:r w:rsidR="00700AEB">
        <w:rPr>
          <w:lang w:val="en"/>
        </w:rPr>
        <w:t>centralized, commercial</w:t>
      </w:r>
      <w:r w:rsidR="00E84093">
        <w:rPr>
          <w:lang w:val="en"/>
        </w:rPr>
        <w:t xml:space="preserve"> system</w:t>
      </w:r>
      <w:r w:rsidR="00AD1A13">
        <w:rPr>
          <w:lang w:val="en"/>
        </w:rPr>
        <w:t xml:space="preserve">. </w:t>
      </w:r>
      <w:r w:rsidR="00ED400B">
        <w:rPr>
          <w:lang w:val="en"/>
        </w:rPr>
        <w:t xml:space="preserve">In order to support this </w:t>
      </w:r>
      <w:r w:rsidR="00503E34">
        <w:rPr>
          <w:lang w:val="en"/>
        </w:rPr>
        <w:t>mandate and transition</w:t>
      </w:r>
      <w:r w:rsidR="00C72FA4">
        <w:rPr>
          <w:lang w:val="en"/>
        </w:rPr>
        <w:t>, th</w:t>
      </w:r>
      <w:r w:rsidR="00713861" w:rsidRPr="00392614">
        <w:rPr>
          <w:lang w:val="en"/>
        </w:rPr>
        <w:t xml:space="preserve">e VA Adaptive Maintenance project will: </w:t>
      </w:r>
    </w:p>
    <w:p w14:paraId="71DFEBD0" w14:textId="77777777" w:rsidR="00A056B7" w:rsidRPr="00392614" w:rsidRDefault="00A056B7" w:rsidP="00713861">
      <w:pPr>
        <w:rPr>
          <w:highlight w:val="yellow"/>
          <w:lang w:val="en"/>
        </w:rPr>
      </w:pPr>
    </w:p>
    <w:p w14:paraId="525D507B" w14:textId="2B2D7E6A" w:rsidR="00713861" w:rsidRPr="00392614" w:rsidRDefault="00CD5BBC" w:rsidP="00AB5F38">
      <w:pPr>
        <w:numPr>
          <w:ilvl w:val="0"/>
          <w:numId w:val="57"/>
        </w:numPr>
        <w:tabs>
          <w:tab w:val="num" w:pos="360"/>
        </w:tabs>
        <w:spacing w:before="120" w:after="60"/>
        <w:contextualSpacing/>
        <w:rPr>
          <w:rFonts w:cs="Arial"/>
          <w:lang w:val="en"/>
        </w:rPr>
      </w:pPr>
      <w:r>
        <w:rPr>
          <w:rFonts w:cs="Arial"/>
          <w:lang w:val="en"/>
        </w:rPr>
        <w:t xml:space="preserve">Surface </w:t>
      </w:r>
      <w:r w:rsidR="005230AC">
        <w:rPr>
          <w:rFonts w:cs="Arial"/>
          <w:lang w:val="en"/>
        </w:rPr>
        <w:t xml:space="preserve">specific </w:t>
      </w:r>
      <w:r w:rsidR="00A22F93">
        <w:rPr>
          <w:rFonts w:cs="Arial"/>
          <w:lang w:val="en"/>
        </w:rPr>
        <w:t>VISTA/</w:t>
      </w:r>
      <w:r w:rsidR="00025A27">
        <w:rPr>
          <w:rFonts w:cs="Arial"/>
          <w:lang w:val="en"/>
        </w:rPr>
        <w:t>CPRS</w:t>
      </w:r>
      <w:r w:rsidR="00A22F93">
        <w:rPr>
          <w:rFonts w:cs="Arial"/>
          <w:lang w:val="en"/>
        </w:rPr>
        <w:t xml:space="preserve"> </w:t>
      </w:r>
      <w:r w:rsidR="00713861" w:rsidRPr="00392614">
        <w:rPr>
          <w:rFonts w:cs="Arial"/>
          <w:lang w:val="en"/>
        </w:rPr>
        <w:t>clinical function</w:t>
      </w:r>
      <w:r w:rsidR="00025A27">
        <w:rPr>
          <w:rFonts w:cs="Arial"/>
          <w:lang w:val="en"/>
        </w:rPr>
        <w:t xml:space="preserve"> and business logic, </w:t>
      </w:r>
      <w:r w:rsidR="00713861" w:rsidRPr="00392614">
        <w:rPr>
          <w:rFonts w:cs="Arial"/>
          <w:lang w:val="en"/>
        </w:rPr>
        <w:t xml:space="preserve">and </w:t>
      </w:r>
      <w:r w:rsidR="00703731">
        <w:rPr>
          <w:rFonts w:cs="Arial"/>
          <w:lang w:val="en"/>
        </w:rPr>
        <w:t>emulate</w:t>
      </w:r>
      <w:r w:rsidR="0062086C">
        <w:rPr>
          <w:rFonts w:cs="Arial"/>
          <w:lang w:val="en"/>
        </w:rPr>
        <w:t xml:space="preserve"> with an </w:t>
      </w:r>
      <w:r w:rsidR="00A77B39">
        <w:rPr>
          <w:rFonts w:cs="Arial"/>
          <w:lang w:val="en"/>
        </w:rPr>
        <w:t>industry</w:t>
      </w:r>
      <w:r w:rsidR="00713861" w:rsidRPr="00392614">
        <w:rPr>
          <w:rFonts w:cs="Arial"/>
          <w:lang w:val="en"/>
        </w:rPr>
        <w:t>-standard</w:t>
      </w:r>
      <w:r w:rsidR="00DC1254">
        <w:rPr>
          <w:rFonts w:cs="Arial"/>
          <w:lang w:val="en"/>
        </w:rPr>
        <w:t xml:space="preserve">, </w:t>
      </w:r>
      <w:r>
        <w:rPr>
          <w:rFonts w:cs="Arial"/>
          <w:lang w:val="en"/>
        </w:rPr>
        <w:t xml:space="preserve">model-driven, </w:t>
      </w:r>
      <w:r w:rsidR="00DC1254">
        <w:rPr>
          <w:rFonts w:cs="Arial"/>
          <w:lang w:val="en"/>
        </w:rPr>
        <w:t xml:space="preserve">secure </w:t>
      </w:r>
      <w:r w:rsidR="00713861" w:rsidRPr="00392614">
        <w:rPr>
          <w:rFonts w:cs="Arial"/>
          <w:lang w:val="en"/>
        </w:rPr>
        <w:t xml:space="preserve">service </w:t>
      </w:r>
      <w:r w:rsidR="00DC1254">
        <w:rPr>
          <w:rFonts w:cs="Arial"/>
          <w:lang w:val="en"/>
        </w:rPr>
        <w:t>interface</w:t>
      </w:r>
      <w:r w:rsidR="00DC1254" w:rsidRPr="00392614">
        <w:rPr>
          <w:rFonts w:cs="Arial"/>
          <w:lang w:val="en"/>
        </w:rPr>
        <w:t xml:space="preserve"> </w:t>
      </w:r>
      <w:r w:rsidR="0023632A" w:rsidRPr="0023632A">
        <w:rPr>
          <w:rFonts w:cs="Arial"/>
          <w:lang w:val="en"/>
        </w:rPr>
        <w:t xml:space="preserve">with no legacy </w:t>
      </w:r>
      <w:r w:rsidR="009F788B" w:rsidRPr="009F788B">
        <w:rPr>
          <w:rFonts w:cs="Arial"/>
          <w:lang w:val="en"/>
        </w:rPr>
        <w:t>Massachusetts General Hospital Utility Multi-Programming System (</w:t>
      </w:r>
      <w:r w:rsidR="0023632A" w:rsidRPr="0023632A">
        <w:rPr>
          <w:rFonts w:cs="Arial"/>
          <w:lang w:val="en"/>
        </w:rPr>
        <w:t>MUMPS</w:t>
      </w:r>
      <w:r w:rsidR="009F788B">
        <w:rPr>
          <w:rFonts w:cs="Arial"/>
          <w:lang w:val="en"/>
        </w:rPr>
        <w:t>)</w:t>
      </w:r>
      <w:r w:rsidR="0023632A" w:rsidRPr="0023632A">
        <w:rPr>
          <w:rFonts w:cs="Arial"/>
          <w:lang w:val="en"/>
        </w:rPr>
        <w:t xml:space="preserve"> code dependencies </w:t>
      </w:r>
      <w:r w:rsidR="00713861" w:rsidRPr="00392614">
        <w:rPr>
          <w:rFonts w:cs="Arial"/>
          <w:lang w:val="en"/>
        </w:rPr>
        <w:t xml:space="preserve">while keeping CPRS </w:t>
      </w:r>
      <w:r w:rsidR="00251365">
        <w:rPr>
          <w:rFonts w:cs="Arial"/>
          <w:lang w:val="en"/>
        </w:rPr>
        <w:t>operational</w:t>
      </w:r>
      <w:r w:rsidR="00B30F65">
        <w:rPr>
          <w:rFonts w:cs="Arial"/>
          <w:lang w:val="en"/>
        </w:rPr>
        <w:t xml:space="preserve"> </w:t>
      </w:r>
      <w:r w:rsidR="00251365">
        <w:rPr>
          <w:rFonts w:cs="Arial"/>
          <w:lang w:val="en"/>
        </w:rPr>
        <w:t>(</w:t>
      </w:r>
      <w:r w:rsidR="00B30F65">
        <w:rPr>
          <w:rFonts w:cs="Arial"/>
          <w:lang w:val="en"/>
        </w:rPr>
        <w:t xml:space="preserve">supporting </w:t>
      </w:r>
      <w:r w:rsidR="00251365">
        <w:rPr>
          <w:rFonts w:cs="Arial"/>
          <w:lang w:val="en"/>
        </w:rPr>
        <w:t xml:space="preserve">both </w:t>
      </w:r>
      <w:r w:rsidR="00B30F65">
        <w:rPr>
          <w:rFonts w:cs="Arial"/>
          <w:lang w:val="en"/>
        </w:rPr>
        <w:t>backwards and forwards compatibility</w:t>
      </w:r>
      <w:r w:rsidR="00ED6FAC">
        <w:rPr>
          <w:rFonts w:cs="Arial"/>
          <w:lang w:val="en"/>
        </w:rPr>
        <w:t>).</w:t>
      </w:r>
    </w:p>
    <w:p w14:paraId="74DF3D14" w14:textId="4F5F521E" w:rsidR="00036B2D" w:rsidRDefault="00036B2D" w:rsidP="00AB5F38">
      <w:pPr>
        <w:pStyle w:val="NoSpacing"/>
        <w:numPr>
          <w:ilvl w:val="0"/>
          <w:numId w:val="57"/>
        </w:numPr>
        <w:tabs>
          <w:tab w:val="num" w:pos="360"/>
        </w:tabs>
        <w:rPr>
          <w:lang w:val="en"/>
        </w:rPr>
      </w:pPr>
      <w:r>
        <w:rPr>
          <w:lang w:val="en"/>
        </w:rPr>
        <w:t>Provide enhanced</w:t>
      </w:r>
      <w:r w:rsidR="0065603B">
        <w:rPr>
          <w:lang w:val="en"/>
        </w:rPr>
        <w:t xml:space="preserve"> </w:t>
      </w:r>
      <w:r w:rsidR="00BE6D98">
        <w:rPr>
          <w:lang w:val="en"/>
        </w:rPr>
        <w:t>V</w:t>
      </w:r>
      <w:r w:rsidR="00361B96">
        <w:rPr>
          <w:lang w:val="en"/>
        </w:rPr>
        <w:t>eteran data</w:t>
      </w:r>
      <w:r w:rsidR="00A22F93">
        <w:rPr>
          <w:lang w:val="en"/>
        </w:rPr>
        <w:t xml:space="preserve"> </w:t>
      </w:r>
      <w:r>
        <w:rPr>
          <w:lang w:val="en"/>
        </w:rPr>
        <w:t xml:space="preserve">security via (1) access control, (2) auditing, and (3) </w:t>
      </w:r>
      <w:r w:rsidR="000638C5">
        <w:rPr>
          <w:lang w:val="en"/>
        </w:rPr>
        <w:t>Remote Procedure Call (</w:t>
      </w:r>
      <w:r>
        <w:rPr>
          <w:lang w:val="en"/>
        </w:rPr>
        <w:t>RPC</w:t>
      </w:r>
      <w:r w:rsidR="000638C5">
        <w:rPr>
          <w:lang w:val="en"/>
        </w:rPr>
        <w:t>)</w:t>
      </w:r>
      <w:r>
        <w:rPr>
          <w:lang w:val="en"/>
        </w:rPr>
        <w:t xml:space="preserve"> content encryption so that CPRS is adequately </w:t>
      </w:r>
      <w:r>
        <w:rPr>
          <w:lang w:val="en"/>
        </w:rPr>
        <w:lastRenderedPageBreak/>
        <w:t xml:space="preserve">secured well beyond the level currently available in </w:t>
      </w:r>
      <w:r w:rsidR="00382943">
        <w:rPr>
          <w:lang w:val="en"/>
        </w:rPr>
        <w:t>VISTA</w:t>
      </w:r>
      <w:r w:rsidR="00EC356D">
        <w:rPr>
          <w:lang w:val="en"/>
        </w:rPr>
        <w:t>, enabling seamless, secure migration.</w:t>
      </w:r>
    </w:p>
    <w:p w14:paraId="33372792" w14:textId="77777777" w:rsidR="00036B2D" w:rsidRDefault="00036B2D" w:rsidP="00AB5F38">
      <w:pPr>
        <w:pStyle w:val="NoSpacing"/>
        <w:numPr>
          <w:ilvl w:val="0"/>
          <w:numId w:val="57"/>
        </w:numPr>
        <w:tabs>
          <w:tab w:val="num" w:pos="360"/>
        </w:tabs>
        <w:rPr>
          <w:lang w:val="en"/>
        </w:rPr>
      </w:pPr>
      <w:r>
        <w:rPr>
          <w:lang w:val="en"/>
        </w:rPr>
        <w:t>Address any security vulnerabilities that do not meet the enhanced security requirements.</w:t>
      </w:r>
    </w:p>
    <w:p w14:paraId="60E56AA7" w14:textId="7110EA59" w:rsidR="00713861" w:rsidRPr="00392614" w:rsidRDefault="00713861" w:rsidP="00AB5F38">
      <w:pPr>
        <w:numPr>
          <w:ilvl w:val="0"/>
          <w:numId w:val="57"/>
        </w:numPr>
        <w:tabs>
          <w:tab w:val="num" w:pos="360"/>
        </w:tabs>
        <w:spacing w:after="60"/>
        <w:contextualSpacing/>
        <w:rPr>
          <w:rFonts w:cs="Arial"/>
          <w:lang w:val="en"/>
        </w:rPr>
      </w:pPr>
      <w:r w:rsidRPr="00392614">
        <w:rPr>
          <w:rFonts w:cs="Arial"/>
          <w:lang w:val="en"/>
        </w:rPr>
        <w:t>Provide a</w:t>
      </w:r>
      <w:r w:rsidR="00E648C2">
        <w:rPr>
          <w:rFonts w:cs="Arial"/>
          <w:lang w:val="en"/>
        </w:rPr>
        <w:t xml:space="preserve"> </w:t>
      </w:r>
      <w:r w:rsidR="00E12884">
        <w:rPr>
          <w:rFonts w:cs="Arial"/>
          <w:lang w:val="en"/>
        </w:rPr>
        <w:t>foundation</w:t>
      </w:r>
      <w:r w:rsidR="00E12884" w:rsidRPr="00392614">
        <w:rPr>
          <w:rFonts w:cs="Arial"/>
          <w:lang w:val="en"/>
        </w:rPr>
        <w:t xml:space="preserve"> </w:t>
      </w:r>
      <w:r w:rsidRPr="00392614">
        <w:rPr>
          <w:rFonts w:cs="Arial"/>
          <w:lang w:val="en"/>
        </w:rPr>
        <w:t xml:space="preserve">to more </w:t>
      </w:r>
      <w:r w:rsidR="00DC596D">
        <w:rPr>
          <w:rFonts w:cs="Arial"/>
          <w:lang w:val="en"/>
        </w:rPr>
        <w:t>easily</w:t>
      </w:r>
      <w:r w:rsidR="00DC596D" w:rsidRPr="00392614">
        <w:rPr>
          <w:rFonts w:cs="Arial"/>
          <w:lang w:val="en"/>
        </w:rPr>
        <w:t xml:space="preserve"> </w:t>
      </w:r>
      <w:r w:rsidR="00E12884">
        <w:rPr>
          <w:rFonts w:cs="Arial"/>
          <w:lang w:val="en"/>
        </w:rPr>
        <w:t>migrate to</w:t>
      </w:r>
      <w:r w:rsidR="00E12884" w:rsidRPr="00392614">
        <w:rPr>
          <w:rFonts w:cs="Arial"/>
          <w:lang w:val="en"/>
        </w:rPr>
        <w:t xml:space="preserve"> </w:t>
      </w:r>
      <w:r w:rsidR="00347B05">
        <w:rPr>
          <w:rFonts w:cs="Arial"/>
          <w:lang w:val="en"/>
        </w:rPr>
        <w:t xml:space="preserve">a </w:t>
      </w:r>
      <w:r w:rsidR="00D83EAB">
        <w:rPr>
          <w:rFonts w:cs="Arial"/>
          <w:lang w:val="en"/>
        </w:rPr>
        <w:t xml:space="preserve">commercial </w:t>
      </w:r>
      <w:r w:rsidR="00DE7352">
        <w:rPr>
          <w:rFonts w:cs="Arial"/>
          <w:lang w:val="en"/>
        </w:rPr>
        <w:t xml:space="preserve">cloud-based </w:t>
      </w:r>
      <w:r w:rsidRPr="00392614">
        <w:rPr>
          <w:rFonts w:cs="Arial"/>
          <w:lang w:val="en"/>
        </w:rPr>
        <w:t>EHR solutions enterprise wide</w:t>
      </w:r>
    </w:p>
    <w:p w14:paraId="5C397F0E" w14:textId="7D0A4CF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 xml:space="preserve">Enhance ability to </w:t>
      </w:r>
      <w:r w:rsidR="00D625CE">
        <w:rPr>
          <w:rFonts w:cs="Arial"/>
          <w:lang w:val="en"/>
        </w:rPr>
        <w:t>implement</w:t>
      </w:r>
      <w:r w:rsidR="00D625CE" w:rsidRPr="00392614">
        <w:rPr>
          <w:rFonts w:cs="Arial"/>
          <w:lang w:val="en"/>
        </w:rPr>
        <w:t xml:space="preserve"> </w:t>
      </w:r>
      <w:r w:rsidR="007A687C">
        <w:rPr>
          <w:rFonts w:cs="Arial"/>
          <w:lang w:val="en"/>
        </w:rPr>
        <w:t xml:space="preserve">  open-source</w:t>
      </w:r>
      <w:r w:rsidR="00A609AF">
        <w:rPr>
          <w:rFonts w:cs="Arial"/>
          <w:lang w:val="en"/>
        </w:rPr>
        <w:t xml:space="preserve"> Government </w:t>
      </w:r>
      <w:proofErr w:type="gramStart"/>
      <w:r w:rsidR="00A609AF">
        <w:rPr>
          <w:rFonts w:cs="Arial"/>
          <w:lang w:val="en"/>
        </w:rPr>
        <w:t>Off The</w:t>
      </w:r>
      <w:proofErr w:type="gramEnd"/>
      <w:r w:rsidR="00A609AF">
        <w:rPr>
          <w:rFonts w:cs="Arial"/>
          <w:lang w:val="en"/>
        </w:rPr>
        <w:t xml:space="preserve"> Shelf (</w:t>
      </w:r>
      <w:r w:rsidR="007A687C">
        <w:rPr>
          <w:rFonts w:cs="Arial"/>
          <w:lang w:val="en"/>
        </w:rPr>
        <w:t>GOTS</w:t>
      </w:r>
      <w:r w:rsidR="00A609AF">
        <w:rPr>
          <w:rFonts w:cs="Arial"/>
          <w:lang w:val="en"/>
        </w:rPr>
        <w:t>)</w:t>
      </w:r>
      <w:r w:rsidR="007A687C">
        <w:rPr>
          <w:rFonts w:cs="Arial"/>
          <w:lang w:val="en"/>
        </w:rPr>
        <w:t xml:space="preserve">, and </w:t>
      </w:r>
      <w:r w:rsidR="00A609AF">
        <w:rPr>
          <w:rFonts w:cs="Arial"/>
          <w:lang w:val="en"/>
        </w:rPr>
        <w:t>Commercial Off The Shelf (</w:t>
      </w:r>
      <w:r w:rsidR="007A687C">
        <w:rPr>
          <w:rFonts w:cs="Arial"/>
          <w:lang w:val="en"/>
        </w:rPr>
        <w:t>COTS</w:t>
      </w:r>
      <w:r w:rsidR="00A609AF">
        <w:rPr>
          <w:rFonts w:cs="Arial"/>
          <w:lang w:val="en"/>
        </w:rPr>
        <w:t>)</w:t>
      </w:r>
      <w:r w:rsidR="007A687C">
        <w:rPr>
          <w:rFonts w:cs="Arial"/>
          <w:lang w:val="en"/>
        </w:rPr>
        <w:t xml:space="preserve"> </w:t>
      </w:r>
      <w:r w:rsidRPr="00392614">
        <w:rPr>
          <w:rFonts w:cs="Arial"/>
          <w:lang w:val="en"/>
        </w:rPr>
        <w:t>applications enterprise wide</w:t>
      </w:r>
      <w:r w:rsidR="00C04DBE">
        <w:rPr>
          <w:rFonts w:cs="Arial"/>
          <w:lang w:val="en"/>
        </w:rPr>
        <w:t xml:space="preserve"> within a </w:t>
      </w:r>
      <w:r w:rsidR="00DE7352">
        <w:rPr>
          <w:rFonts w:cs="Arial"/>
          <w:lang w:val="en"/>
        </w:rPr>
        <w:t>cloud-based</w:t>
      </w:r>
      <w:r w:rsidR="00D650DA">
        <w:rPr>
          <w:rFonts w:cs="Arial"/>
          <w:lang w:val="en"/>
        </w:rPr>
        <w:t xml:space="preserve">, commercial </w:t>
      </w:r>
      <w:r w:rsidRPr="00392614">
        <w:rPr>
          <w:rFonts w:cs="Arial"/>
          <w:lang w:val="en"/>
        </w:rPr>
        <w:t xml:space="preserve">EHR </w:t>
      </w:r>
      <w:r w:rsidR="00451425">
        <w:rPr>
          <w:rFonts w:cs="Arial"/>
          <w:lang w:val="en"/>
        </w:rPr>
        <w:t>environment.</w:t>
      </w:r>
    </w:p>
    <w:p w14:paraId="24CC15A1"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need for site by site accommodations for enterprise wide releases of selected functionality</w:t>
      </w:r>
    </w:p>
    <w:p w14:paraId="44667749" w14:textId="77777777" w:rsidR="00713861" w:rsidRPr="00392614" w:rsidRDefault="00713861" w:rsidP="00AB5F38">
      <w:pPr>
        <w:numPr>
          <w:ilvl w:val="0"/>
          <w:numId w:val="57"/>
        </w:numPr>
        <w:tabs>
          <w:tab w:val="num" w:pos="360"/>
        </w:tabs>
        <w:spacing w:before="120" w:after="60"/>
        <w:contextualSpacing/>
        <w:rPr>
          <w:rFonts w:cs="Arial"/>
          <w:lang w:val="en"/>
        </w:rPr>
      </w:pPr>
      <w:r w:rsidRPr="00392614">
        <w:rPr>
          <w:rFonts w:cs="Arial"/>
          <w:lang w:val="en"/>
        </w:rPr>
        <w:t>Reduce costs by reducing site specific technical support needs.</w:t>
      </w:r>
    </w:p>
    <w:p w14:paraId="196132B6" w14:textId="77777777" w:rsidR="00713861" w:rsidRPr="00392614" w:rsidRDefault="00713861" w:rsidP="00697082">
      <w:pPr>
        <w:rPr>
          <w:lang w:val="en"/>
        </w:rPr>
      </w:pPr>
    </w:p>
    <w:p w14:paraId="1DFECE15" w14:textId="6B8955C2" w:rsidR="00E47F5F" w:rsidRPr="00392614" w:rsidRDefault="00697082" w:rsidP="00697082">
      <w:pPr>
        <w:rPr>
          <w:rStyle w:val="Emphasis"/>
          <w:b w:val="0"/>
          <w:i w:val="0"/>
        </w:rPr>
      </w:pPr>
      <w:r w:rsidRPr="00392614">
        <w:rPr>
          <w:lang w:val="en"/>
        </w:rPr>
        <w:t xml:space="preserve">If this project is not implemented, </w:t>
      </w:r>
      <w:r w:rsidR="00F13232">
        <w:rPr>
          <w:lang w:val="en"/>
        </w:rPr>
        <w:t>migration</w:t>
      </w:r>
      <w:r w:rsidRPr="00392614">
        <w:rPr>
          <w:lang w:val="en"/>
        </w:rPr>
        <w:t xml:space="preserve"> of </w:t>
      </w:r>
      <w:r w:rsidR="009E0D83">
        <w:rPr>
          <w:lang w:val="en"/>
        </w:rPr>
        <w:t xml:space="preserve">VISTA </w:t>
      </w:r>
      <w:r w:rsidR="00BC5413">
        <w:rPr>
          <w:lang w:val="en"/>
        </w:rPr>
        <w:t>to</w:t>
      </w:r>
      <w:r w:rsidR="004D6109">
        <w:rPr>
          <w:lang w:val="en"/>
        </w:rPr>
        <w:t xml:space="preserve"> support newer commercial </w:t>
      </w:r>
      <w:r w:rsidR="00AB5F38">
        <w:rPr>
          <w:lang w:val="en"/>
        </w:rPr>
        <w:t>offerings,</w:t>
      </w:r>
      <w:r w:rsidR="00BC387A">
        <w:rPr>
          <w:lang w:val="en"/>
        </w:rPr>
        <w:t xml:space="preserve"> and </w:t>
      </w:r>
      <w:r w:rsidR="00BD4FEB">
        <w:rPr>
          <w:lang w:val="en"/>
        </w:rPr>
        <w:t xml:space="preserve">to provide </w:t>
      </w:r>
      <w:r w:rsidR="006368E0">
        <w:rPr>
          <w:lang w:val="en"/>
        </w:rPr>
        <w:t>required</w:t>
      </w:r>
      <w:r w:rsidR="000F3E91">
        <w:rPr>
          <w:lang w:val="en"/>
        </w:rPr>
        <w:t xml:space="preserve"> </w:t>
      </w:r>
      <w:r w:rsidR="007A7D74">
        <w:rPr>
          <w:lang w:val="en"/>
        </w:rPr>
        <w:t xml:space="preserve">urgent </w:t>
      </w:r>
      <w:r w:rsidR="00BC387A">
        <w:rPr>
          <w:lang w:val="en"/>
        </w:rPr>
        <w:t>security</w:t>
      </w:r>
      <w:r w:rsidR="00BC3BF7">
        <w:rPr>
          <w:lang w:val="en"/>
        </w:rPr>
        <w:t xml:space="preserve"> </w:t>
      </w:r>
      <w:r w:rsidR="001C5274">
        <w:rPr>
          <w:lang w:val="en"/>
        </w:rPr>
        <w:t>to</w:t>
      </w:r>
      <w:r w:rsidR="00BC387A">
        <w:rPr>
          <w:lang w:val="en"/>
        </w:rPr>
        <w:t xml:space="preserve"> </w:t>
      </w:r>
      <w:proofErr w:type="gramStart"/>
      <w:r w:rsidR="00BC387A">
        <w:rPr>
          <w:lang w:val="en"/>
        </w:rPr>
        <w:t>veterans</w:t>
      </w:r>
      <w:proofErr w:type="gramEnd"/>
      <w:r w:rsidR="00BC387A">
        <w:rPr>
          <w:lang w:val="en"/>
        </w:rPr>
        <w:t xml:space="preserve"> data, </w:t>
      </w:r>
      <w:r w:rsidRPr="00392614">
        <w:rPr>
          <w:lang w:val="en"/>
        </w:rPr>
        <w:t>will be impeded</w:t>
      </w:r>
      <w:r w:rsidR="00390707">
        <w:rPr>
          <w:lang w:val="en"/>
        </w:rPr>
        <w:t xml:space="preserve">. This </w:t>
      </w:r>
      <w:r w:rsidRPr="00392614">
        <w:rPr>
          <w:lang w:val="en"/>
        </w:rPr>
        <w:t xml:space="preserve">will adversely impact Veterans’ access </w:t>
      </w:r>
      <w:r w:rsidR="00A609AF" w:rsidRPr="00392614">
        <w:rPr>
          <w:lang w:val="en"/>
        </w:rPr>
        <w:t xml:space="preserve">to </w:t>
      </w:r>
      <w:r w:rsidR="00A609AF">
        <w:rPr>
          <w:lang w:val="en"/>
        </w:rPr>
        <w:t>healthcare</w:t>
      </w:r>
      <w:r w:rsidR="00BB721A">
        <w:rPr>
          <w:lang w:val="en"/>
        </w:rPr>
        <w:t xml:space="preserve"> </w:t>
      </w:r>
      <w:r w:rsidRPr="00392614">
        <w:rPr>
          <w:lang w:val="en"/>
        </w:rPr>
        <w:t>services</w:t>
      </w:r>
      <w:r w:rsidR="00947CC2">
        <w:rPr>
          <w:lang w:val="en"/>
        </w:rPr>
        <w:t xml:space="preserve">, and </w:t>
      </w:r>
      <w:r w:rsidRPr="00392614">
        <w:rPr>
          <w:lang w:val="en"/>
        </w:rPr>
        <w:t xml:space="preserve">congressional mandates </w:t>
      </w:r>
      <w:r w:rsidR="00D93BBA">
        <w:rPr>
          <w:lang w:val="en"/>
        </w:rPr>
        <w:t xml:space="preserve">for VA IT modernization </w:t>
      </w:r>
      <w:r w:rsidRPr="00392614">
        <w:rPr>
          <w:lang w:val="en"/>
        </w:rPr>
        <w:t>will not be met in a timely manner.</w:t>
      </w:r>
    </w:p>
    <w:p w14:paraId="1DFECE16" w14:textId="77777777" w:rsidR="00E47F5F" w:rsidRPr="00392614" w:rsidRDefault="00E47F5F" w:rsidP="0011119E">
      <w:pPr>
        <w:pStyle w:val="Heading1"/>
      </w:pPr>
      <w:bookmarkStart w:id="887" w:name="_Ref252976827"/>
      <w:bookmarkStart w:id="888" w:name="_Ref252976836"/>
      <w:bookmarkStart w:id="889" w:name="_Toc496016615"/>
      <w:r w:rsidRPr="00392614">
        <w:t>APPLICABLE DOCUMENTS</w:t>
      </w:r>
      <w:bookmarkEnd w:id="887"/>
      <w:bookmarkEnd w:id="888"/>
      <w:bookmarkEnd w:id="889"/>
    </w:p>
    <w:p w14:paraId="1DFECE17" w14:textId="1D5112BF" w:rsidR="00031BB7" w:rsidRPr="00392614" w:rsidRDefault="001912CD" w:rsidP="00DF6EAB">
      <w:pPr>
        <w:pStyle w:val="NoSpacing"/>
        <w:rPr>
          <w:rStyle w:val="Emphasis"/>
          <w:rFonts w:cs="Arial"/>
          <w:b w:val="0"/>
          <w:i w:val="0"/>
          <w:color w:val="auto"/>
        </w:rPr>
      </w:pPr>
      <w:r w:rsidRPr="00392614">
        <w:t>The Contractor shall comply with t</w:t>
      </w:r>
      <w:r w:rsidR="00082667" w:rsidRPr="00392614">
        <w:t xml:space="preserve">he following documents, in addition to the documents in Paragraph 2.0 in the </w:t>
      </w:r>
      <w:r w:rsidR="0006376C" w:rsidRPr="00392614">
        <w:t>T4</w:t>
      </w:r>
      <w:r w:rsidR="001B6C96" w:rsidRPr="00392614">
        <w:t>NG</w:t>
      </w:r>
      <w:r w:rsidR="0006376C" w:rsidRPr="00392614">
        <w:t xml:space="preserve"> </w:t>
      </w:r>
      <w:r w:rsidR="00082667" w:rsidRPr="00392614">
        <w:t xml:space="preserve">Basic PWS, </w:t>
      </w:r>
      <w:r w:rsidRPr="00392614">
        <w:t>in</w:t>
      </w:r>
      <w:r w:rsidR="00082667" w:rsidRPr="00392614">
        <w:t xml:space="preserve"> the performance of this effort</w:t>
      </w:r>
      <w:r w:rsidR="00082667" w:rsidRPr="00392614">
        <w:rPr>
          <w:rStyle w:val="Emphasis"/>
          <w:rFonts w:cs="Arial"/>
          <w:b w:val="0"/>
          <w:i w:val="0"/>
          <w:color w:val="auto"/>
        </w:rPr>
        <w:t>:</w:t>
      </w:r>
      <w:bookmarkStart w:id="890" w:name="_Toc251331939"/>
      <w:bookmarkStart w:id="891" w:name="_Ref252782643"/>
      <w:bookmarkStart w:id="892" w:name="_Ref252782644"/>
      <w:bookmarkStart w:id="893" w:name="_Ref252782689"/>
      <w:bookmarkStart w:id="894" w:name="_Toc6902885"/>
    </w:p>
    <w:p w14:paraId="1DFECE18" w14:textId="77777777" w:rsidR="005132A9" w:rsidRPr="00392614" w:rsidRDefault="005132A9" w:rsidP="005132A9">
      <w:pPr>
        <w:rPr>
          <w:rFonts w:cs="Arial"/>
        </w:rPr>
      </w:pPr>
    </w:p>
    <w:p w14:paraId="1DFECE1D" w14:textId="19214DA1" w:rsidR="005132A9" w:rsidRPr="00392614" w:rsidRDefault="005132A9" w:rsidP="00C61064">
      <w:pPr>
        <w:numPr>
          <w:ilvl w:val="0"/>
          <w:numId w:val="4"/>
        </w:numPr>
        <w:spacing w:before="120" w:after="60"/>
        <w:ind w:left="720"/>
        <w:contextualSpacing/>
        <w:rPr>
          <w:rFonts w:cs="Arial"/>
        </w:rPr>
      </w:pPr>
      <w:r w:rsidRPr="00392614">
        <w:rPr>
          <w:rFonts w:cs="Arial"/>
        </w:rPr>
        <w:t>Carnegie Mellon Software Engineering Institute, Capability Maturity Model® Integration for Development (CMMI-DEV), Version 1.3 November 2010; and Carnegie Mellon Software Engineering Institute, Capability Maturity Model® Integration for Acquisition (CMMI-ACQ), Version 1.3 November 2010</w:t>
      </w:r>
    </w:p>
    <w:p w14:paraId="1DFECE58" w14:textId="77777777" w:rsidR="005132A9" w:rsidRPr="00392614" w:rsidRDefault="005132A9" w:rsidP="00C61064">
      <w:pPr>
        <w:numPr>
          <w:ilvl w:val="0"/>
          <w:numId w:val="4"/>
        </w:numPr>
        <w:spacing w:before="120" w:after="60"/>
        <w:ind w:left="720"/>
        <w:contextualSpacing/>
        <w:rPr>
          <w:rFonts w:cs="Arial"/>
        </w:rPr>
      </w:pPr>
      <w:r w:rsidRPr="00392614">
        <w:rPr>
          <w:rFonts w:cs="Arial"/>
        </w:rPr>
        <w:t>VA Directive 6066, “Protected Health Information (PHI) And Business Associate Agreements Management”, September 2, 2014</w:t>
      </w:r>
    </w:p>
    <w:p w14:paraId="1DFECE59" w14:textId="77777777" w:rsidR="00E47F5F" w:rsidRPr="00392614" w:rsidRDefault="00E47F5F" w:rsidP="005132A9">
      <w:pPr>
        <w:pStyle w:val="Heading1"/>
      </w:pPr>
      <w:bookmarkStart w:id="895" w:name="_Toc496016616"/>
      <w:r w:rsidRPr="00392614">
        <w:t>SCOPE OF WORK</w:t>
      </w:r>
      <w:bookmarkEnd w:id="890"/>
      <w:bookmarkEnd w:id="891"/>
      <w:bookmarkEnd w:id="892"/>
      <w:bookmarkEnd w:id="893"/>
      <w:bookmarkEnd w:id="895"/>
    </w:p>
    <w:p w14:paraId="1DFECE5A" w14:textId="1B0145D1" w:rsidR="006643A8" w:rsidRPr="00392614" w:rsidRDefault="000E551A" w:rsidP="006643A8">
      <w:pPr>
        <w:pStyle w:val="NoSpacing"/>
        <w:rPr>
          <w:rFonts w:cs="Arial"/>
        </w:rPr>
      </w:pPr>
      <w:r w:rsidRPr="00B17593">
        <w:t>The Contractor shall provide services including manage, plan, develop, design, integrate, test, and implement centralized services that provide the adaptive maintenance required for the selected VistA functional domains such that the result provides both backwards- and forwards-compatible centralized services compatible with both with VistA and new commercial products.</w:t>
      </w:r>
      <w:r>
        <w:t xml:space="preserve">  </w:t>
      </w:r>
      <w:r w:rsidR="004036B4" w:rsidRPr="00392614">
        <w:t xml:space="preserve">The Contractor shall support </w:t>
      </w:r>
      <w:r w:rsidR="006643A8" w:rsidRPr="00392614">
        <w:t>Project Management, A</w:t>
      </w:r>
      <w:r w:rsidR="006643A8" w:rsidRPr="00392614">
        <w:rPr>
          <w:rFonts w:cs="Arial"/>
        </w:rPr>
        <w:t>pplication and Platform Architecture, Requirements Analysis, Build/Sprint Planning, Software Design and Development, System Engineering, Configuration Management, Unit Testing, Functional Testing, System Testing, Cybersecurity Testing and Remediation, Acceptance Testing, Performance &amp; Regression Testing,  System and Software Documentation, Risk and Defect Management, System and Performance Metrics Capture, Release and Deployment, and support Authority to Operate (ATO) assessment.</w:t>
      </w:r>
    </w:p>
    <w:p w14:paraId="1DFECE5B" w14:textId="77777777" w:rsidR="006643A8" w:rsidRPr="00392614" w:rsidRDefault="006643A8" w:rsidP="006643A8">
      <w:pPr>
        <w:pStyle w:val="NoSpacing"/>
        <w:rPr>
          <w:rStyle w:val="Emphasis"/>
          <w:rFonts w:cs="Arial"/>
          <w:b w:val="0"/>
          <w:i w:val="0"/>
          <w:caps/>
          <w:color w:val="auto"/>
        </w:rPr>
      </w:pPr>
    </w:p>
    <w:p w14:paraId="1DFECE5C" w14:textId="5AE98D30" w:rsidR="00E47F5F" w:rsidRPr="00392614" w:rsidRDefault="006643A8" w:rsidP="006643A8">
      <w:pPr>
        <w:pStyle w:val="NoSpacing"/>
        <w:rPr>
          <w:rStyle w:val="Emphasis"/>
          <w:rFonts w:cs="Arial"/>
          <w:b w:val="0"/>
          <w:i w:val="0"/>
          <w:caps/>
          <w:color w:val="auto"/>
          <w:highlight w:val="yellow"/>
        </w:rPr>
      </w:pPr>
      <w:r w:rsidRPr="00392614">
        <w:t xml:space="preserve">The Contractor shall follow an Agile Methodology and follow the </w:t>
      </w:r>
      <w:r w:rsidR="006171D4" w:rsidRPr="00392614">
        <w:t>Veteran focused Integration Process (</w:t>
      </w:r>
      <w:r w:rsidRPr="00392614">
        <w:t>VIP</w:t>
      </w:r>
      <w:r w:rsidR="006171D4" w:rsidRPr="00392614">
        <w:t>)</w:t>
      </w:r>
      <w:r w:rsidRPr="00392614">
        <w:t xml:space="preserve"> established by OI&amp;T EPMO. The Contractor shall comply with any applicable VA/VHA or other Government mandates, as necessary.</w:t>
      </w:r>
    </w:p>
    <w:p w14:paraId="1DFECE5D" w14:textId="77777777" w:rsidR="00082667" w:rsidRPr="00392614" w:rsidRDefault="00082667" w:rsidP="000C2F41">
      <w:pPr>
        <w:pStyle w:val="NoSpacing"/>
        <w:rPr>
          <w:rStyle w:val="Emphasis"/>
          <w:rFonts w:cs="Arial"/>
          <w:b w:val="0"/>
          <w:i w:val="0"/>
          <w:color w:val="auto"/>
          <w:highlight w:val="yellow"/>
        </w:rPr>
      </w:pPr>
    </w:p>
    <w:p w14:paraId="1DFECE5E" w14:textId="77777777" w:rsidR="00082667" w:rsidRPr="00392614" w:rsidRDefault="00082667" w:rsidP="00235BF7">
      <w:pPr>
        <w:pStyle w:val="Heading2"/>
        <w:rPr>
          <w:rStyle w:val="Emphasis"/>
          <w:rFonts w:cs="Arial"/>
          <w:b/>
          <w:i w:val="0"/>
          <w:iCs/>
          <w:color w:val="auto"/>
        </w:rPr>
      </w:pPr>
      <w:bookmarkStart w:id="896" w:name="_Toc300062767"/>
      <w:bookmarkStart w:id="897" w:name="_Toc496016617"/>
      <w:r w:rsidRPr="00392614">
        <w:rPr>
          <w:rStyle w:val="Emphasis"/>
          <w:rFonts w:cs="Arial"/>
          <w:b/>
          <w:i w:val="0"/>
          <w:iCs/>
          <w:color w:val="auto"/>
        </w:rPr>
        <w:t>APPLICABILITY</w:t>
      </w:r>
      <w:bookmarkEnd w:id="896"/>
      <w:bookmarkEnd w:id="897"/>
    </w:p>
    <w:p w14:paraId="1DFECE5F" w14:textId="3616A469" w:rsidR="00BB51F7" w:rsidRPr="00392614" w:rsidRDefault="00082667" w:rsidP="00BB51F7">
      <w:pPr>
        <w:pStyle w:val="NoSpacing"/>
      </w:pPr>
      <w:r w:rsidRPr="00392614">
        <w:t xml:space="preserve">This </w:t>
      </w:r>
      <w:r w:rsidR="004557C0" w:rsidRPr="00392614">
        <w:t xml:space="preserve">Task Order </w:t>
      </w:r>
      <w:r w:rsidR="00AA1325" w:rsidRPr="00392614">
        <w:t xml:space="preserve">(TO) </w:t>
      </w:r>
      <w:r w:rsidRPr="00392614">
        <w:t xml:space="preserve">effort </w:t>
      </w:r>
      <w:r w:rsidR="004557C0" w:rsidRPr="00392614">
        <w:t xml:space="preserve">PWS </w:t>
      </w:r>
      <w:r w:rsidRPr="00392614">
        <w:t xml:space="preserve">is within the </w:t>
      </w:r>
      <w:r w:rsidR="00BB51F7" w:rsidRPr="00392614">
        <w:t xml:space="preserve">following T4NG Basic PWS </w:t>
      </w:r>
      <w:r w:rsidRPr="00392614">
        <w:t xml:space="preserve">scope of paragraphs </w:t>
      </w:r>
    </w:p>
    <w:p w14:paraId="1DFECE60" w14:textId="77777777" w:rsidR="00BB51F7" w:rsidRPr="00392614" w:rsidRDefault="00BB51F7" w:rsidP="00577F8F">
      <w:pPr>
        <w:pStyle w:val="NoSpacing"/>
      </w:pPr>
    </w:p>
    <w:p w14:paraId="1DFECE61" w14:textId="6BCFE007" w:rsidR="00BB51F7" w:rsidRPr="00392614" w:rsidRDefault="006643A8" w:rsidP="009F788B">
      <w:pPr>
        <w:pStyle w:val="NoSpacing"/>
        <w:ind w:left="720"/>
      </w:pPr>
      <w:r w:rsidRPr="00392614">
        <w:t xml:space="preserve">4.1.6 Program Management Support </w:t>
      </w:r>
    </w:p>
    <w:p w14:paraId="1DFECE62" w14:textId="3D3183E5" w:rsidR="00577F8F" w:rsidRPr="00392614" w:rsidRDefault="006643A8" w:rsidP="009F788B">
      <w:pPr>
        <w:pStyle w:val="NoSpacing"/>
        <w:ind w:left="720"/>
      </w:pPr>
      <w:r w:rsidRPr="00392614">
        <w:t xml:space="preserve">4.2.1 Design and Development </w:t>
      </w:r>
    </w:p>
    <w:p w14:paraId="1DFECE63" w14:textId="1D532A2C" w:rsidR="00577F8F" w:rsidRPr="00392614" w:rsidRDefault="006643A8" w:rsidP="009F788B">
      <w:pPr>
        <w:pStyle w:val="NoSpacing"/>
        <w:ind w:left="720"/>
      </w:pPr>
      <w:r w:rsidRPr="00392614">
        <w:t xml:space="preserve">4.2.4 Enterprise Application/Services </w:t>
      </w:r>
    </w:p>
    <w:p w14:paraId="1DFECE64" w14:textId="15051022" w:rsidR="00577F8F" w:rsidRPr="00392614" w:rsidRDefault="006643A8" w:rsidP="009F788B">
      <w:pPr>
        <w:pStyle w:val="NoSpacing"/>
        <w:ind w:left="720"/>
      </w:pPr>
      <w:r w:rsidRPr="00392614">
        <w:t xml:space="preserve">4.2.9 System/Software Integration </w:t>
      </w:r>
    </w:p>
    <w:p w14:paraId="1DFECE65" w14:textId="0EE11C73" w:rsidR="00577F8F" w:rsidRPr="00392614" w:rsidRDefault="006643A8" w:rsidP="009F788B">
      <w:pPr>
        <w:pStyle w:val="NoSpacing"/>
        <w:ind w:left="720"/>
      </w:pPr>
      <w:r w:rsidRPr="00392614">
        <w:t xml:space="preserve">4.2.12 Engineering and Technical Documentation </w:t>
      </w:r>
    </w:p>
    <w:p w14:paraId="1DFECE66" w14:textId="63A08D02" w:rsidR="00577F8F" w:rsidRDefault="006643A8" w:rsidP="009F788B">
      <w:pPr>
        <w:pStyle w:val="NoSpacing"/>
        <w:ind w:left="720"/>
      </w:pPr>
      <w:r w:rsidRPr="00392614">
        <w:t>4.4 Test &amp; Evaluation</w:t>
      </w:r>
      <w:r w:rsidR="00034A07" w:rsidRPr="00392614">
        <w:t xml:space="preserve"> (T&amp;E)</w:t>
      </w:r>
    </w:p>
    <w:p w14:paraId="450129B1" w14:textId="58A93BB3" w:rsidR="00EA2C55" w:rsidRPr="00392614" w:rsidRDefault="00EA2C55" w:rsidP="009F788B">
      <w:pPr>
        <w:pStyle w:val="NoSpacing"/>
        <w:ind w:left="720"/>
      </w:pPr>
      <w:r>
        <w:t>4.8 Operations and Maintenance (O&amp;M)</w:t>
      </w:r>
    </w:p>
    <w:p w14:paraId="1DFECE67" w14:textId="36666C92" w:rsidR="00082667" w:rsidRPr="00392614" w:rsidRDefault="006643A8" w:rsidP="009F788B">
      <w:pPr>
        <w:pStyle w:val="NoSpacing"/>
        <w:ind w:left="720"/>
      </w:pPr>
      <w:r w:rsidRPr="00392614">
        <w:t xml:space="preserve">4.9.1 Information Assurance (IA) </w:t>
      </w:r>
    </w:p>
    <w:p w14:paraId="1DFECE68" w14:textId="77777777" w:rsidR="00082667" w:rsidRPr="00392614" w:rsidRDefault="00082667" w:rsidP="000C2F41">
      <w:pPr>
        <w:pStyle w:val="NoSpacing"/>
      </w:pPr>
    </w:p>
    <w:p w14:paraId="1DFECE69" w14:textId="77777777" w:rsidR="00082667" w:rsidRPr="00392614" w:rsidRDefault="00082667" w:rsidP="00082667">
      <w:pPr>
        <w:pStyle w:val="Heading2"/>
      </w:pPr>
      <w:bookmarkStart w:id="898" w:name="_Toc300062768"/>
      <w:bookmarkStart w:id="899" w:name="_Toc496016618"/>
      <w:r w:rsidRPr="00392614">
        <w:t>ORDER TYPE</w:t>
      </w:r>
      <w:bookmarkEnd w:id="898"/>
      <w:bookmarkEnd w:id="899"/>
    </w:p>
    <w:p w14:paraId="1DFECE6A" w14:textId="77777777" w:rsidR="00082667" w:rsidRPr="00392614" w:rsidRDefault="00082667" w:rsidP="000C2F41">
      <w:pPr>
        <w:pStyle w:val="NoSpacing"/>
      </w:pPr>
      <w:r w:rsidRPr="00392614">
        <w:t>The effort shall be proposed on a Firm Fixed Price (FFP) basis.</w:t>
      </w:r>
    </w:p>
    <w:p w14:paraId="1DFECE6B" w14:textId="77777777" w:rsidR="00082667" w:rsidRPr="00392614" w:rsidRDefault="00082667" w:rsidP="000C2F41">
      <w:pPr>
        <w:pStyle w:val="NoSpacing"/>
        <w:rPr>
          <w:rStyle w:val="Emphasis"/>
          <w:rFonts w:cs="Arial"/>
          <w:b w:val="0"/>
          <w:i w:val="0"/>
          <w:color w:val="auto"/>
        </w:rPr>
      </w:pPr>
    </w:p>
    <w:p w14:paraId="1DFECE6C" w14:textId="77777777" w:rsidR="00E47F5F" w:rsidRPr="00392614" w:rsidRDefault="00E47F5F" w:rsidP="0011119E">
      <w:pPr>
        <w:pStyle w:val="Heading1"/>
      </w:pPr>
      <w:bookmarkStart w:id="900" w:name="_Toc251331940"/>
      <w:bookmarkStart w:id="901" w:name="_Ref252782779"/>
      <w:bookmarkStart w:id="902" w:name="_Ref252782791"/>
      <w:bookmarkStart w:id="903" w:name="_Toc496016619"/>
      <w:r w:rsidRPr="00392614">
        <w:t>PE</w:t>
      </w:r>
      <w:r w:rsidR="00CC6169" w:rsidRPr="00392614">
        <w:t>R</w:t>
      </w:r>
      <w:r w:rsidRPr="00392614">
        <w:t>FORMANCE DETAILS</w:t>
      </w:r>
      <w:bookmarkEnd w:id="903"/>
    </w:p>
    <w:p w14:paraId="1DFECE6D" w14:textId="77777777" w:rsidR="00E47F5F" w:rsidRPr="00392614" w:rsidRDefault="00E47F5F" w:rsidP="00B7462B">
      <w:pPr>
        <w:pStyle w:val="Heading2"/>
      </w:pPr>
      <w:bookmarkStart w:id="904" w:name="_Ref252977053"/>
      <w:bookmarkStart w:id="905" w:name="_Toc496016620"/>
      <w:r w:rsidRPr="00392614">
        <w:t>PERFORMANCE PERIOD</w:t>
      </w:r>
      <w:bookmarkEnd w:id="900"/>
      <w:bookmarkEnd w:id="901"/>
      <w:bookmarkEnd w:id="902"/>
      <w:bookmarkEnd w:id="904"/>
      <w:bookmarkEnd w:id="905"/>
    </w:p>
    <w:p w14:paraId="1DFECE6E" w14:textId="249ECED5" w:rsidR="00663BA0" w:rsidRPr="00392614" w:rsidRDefault="00D7238C" w:rsidP="00663BA0">
      <w:pPr>
        <w:pStyle w:val="NoSpacing"/>
      </w:pPr>
      <w:r w:rsidRPr="00392614">
        <w:t xml:space="preserve">The </w:t>
      </w:r>
      <w:r w:rsidR="006171D4" w:rsidRPr="00392614">
        <w:t xml:space="preserve">Period </w:t>
      </w:r>
      <w:r w:rsidR="00663BA0" w:rsidRPr="00392614">
        <w:t xml:space="preserve">of </w:t>
      </w:r>
      <w:r w:rsidR="006171D4" w:rsidRPr="00392614">
        <w:t xml:space="preserve">Performance </w:t>
      </w:r>
      <w:r w:rsidR="00663BA0" w:rsidRPr="00392614">
        <w:t>(PoP) shall be 12 months from date of award, with o</w:t>
      </w:r>
      <w:r w:rsidR="009C2D53" w:rsidRPr="00392614">
        <w:t>ne</w:t>
      </w:r>
      <w:r w:rsidR="00663BA0" w:rsidRPr="00392614">
        <w:t xml:space="preserve"> 12-month option period and one </w:t>
      </w:r>
      <w:r w:rsidR="00577F8F" w:rsidRPr="00392614">
        <w:t>two-month</w:t>
      </w:r>
      <w:r w:rsidR="00663BA0" w:rsidRPr="00392614">
        <w:t xml:space="preserve"> optional task.</w:t>
      </w:r>
      <w:r w:rsidR="007D3BBC">
        <w:t xml:space="preserve">  The overall Task Order period of performance shall not exceed 26 months.</w:t>
      </w:r>
      <w:r w:rsidR="00663BA0" w:rsidRPr="00392614">
        <w:t xml:space="preserve"> </w:t>
      </w:r>
    </w:p>
    <w:p w14:paraId="1DFECE6F" w14:textId="77777777" w:rsidR="00663BA0" w:rsidRPr="00392614" w:rsidRDefault="00663BA0" w:rsidP="00663BA0">
      <w:pPr>
        <w:rPr>
          <w:rFonts w:cs="Arial"/>
          <w:i/>
          <w:color w:val="0070C0"/>
        </w:rPr>
      </w:pPr>
    </w:p>
    <w:p w14:paraId="1DFECE70" w14:textId="77777777" w:rsidR="00E47F5F" w:rsidRPr="00392614" w:rsidRDefault="00E47F5F" w:rsidP="0075504C">
      <w:pPr>
        <w:pStyle w:val="Heading2"/>
      </w:pPr>
      <w:bookmarkStart w:id="906" w:name="_Toc251331941"/>
      <w:bookmarkStart w:id="907" w:name="_Ref252782809"/>
      <w:bookmarkStart w:id="908" w:name="_Ref252782820"/>
      <w:bookmarkStart w:id="909" w:name="_Toc496016621"/>
      <w:r w:rsidRPr="00392614">
        <w:t>PLACE OF PERFORMANCE</w:t>
      </w:r>
      <w:bookmarkEnd w:id="906"/>
      <w:bookmarkEnd w:id="907"/>
      <w:bookmarkEnd w:id="908"/>
      <w:bookmarkEnd w:id="909"/>
    </w:p>
    <w:p w14:paraId="1DFECE71" w14:textId="77777777" w:rsidR="00304988" w:rsidRPr="00392614" w:rsidRDefault="00304988" w:rsidP="000C2F41">
      <w:pPr>
        <w:pStyle w:val="NoSpacing"/>
        <w:rPr>
          <w:rStyle w:val="Emphasis"/>
          <w:b w:val="0"/>
        </w:rPr>
      </w:pPr>
      <w:bookmarkStart w:id="910" w:name="_Toc251331942"/>
      <w:bookmarkStart w:id="911" w:name="_Ref252782839"/>
      <w:bookmarkStart w:id="912" w:name="_Ref252782849"/>
      <w:r w:rsidRPr="00392614">
        <w:rPr>
          <w:rStyle w:val="Emphasis"/>
          <w:rFonts w:cs="Arial"/>
          <w:b w:val="0"/>
          <w:i w:val="0"/>
          <w:color w:val="auto"/>
        </w:rPr>
        <w:t>Efforts under this TO shall be performed at Contractor facilities</w:t>
      </w:r>
      <w:r w:rsidR="00742537" w:rsidRPr="00392614">
        <w:rPr>
          <w:rStyle w:val="Emphasis"/>
          <w:rFonts w:cs="Arial"/>
          <w:b w:val="0"/>
          <w:i w:val="0"/>
          <w:color w:val="auto"/>
        </w:rPr>
        <w:t xml:space="preserve">.  The Contractor shall identify the Contractor’s place of performance </w:t>
      </w:r>
      <w:r w:rsidR="00F8770D" w:rsidRPr="00392614">
        <w:rPr>
          <w:rStyle w:val="Emphasis"/>
          <w:rFonts w:cs="Arial"/>
          <w:b w:val="0"/>
          <w:i w:val="0"/>
          <w:color w:val="auto"/>
        </w:rPr>
        <w:t>in their Task Execution Plan submission</w:t>
      </w:r>
      <w:r w:rsidRPr="00392614">
        <w:rPr>
          <w:rStyle w:val="Emphasis"/>
          <w:b w:val="0"/>
        </w:rPr>
        <w:t>.</w:t>
      </w:r>
    </w:p>
    <w:p w14:paraId="1DFECE72" w14:textId="77777777" w:rsidR="00304988" w:rsidRPr="00392614" w:rsidRDefault="00304988" w:rsidP="000C2F41">
      <w:pPr>
        <w:pStyle w:val="NoSpacing"/>
        <w:rPr>
          <w:rStyle w:val="Emphasis"/>
          <w:b w:val="0"/>
        </w:rPr>
      </w:pPr>
    </w:p>
    <w:p w14:paraId="1DFECE73" w14:textId="77777777" w:rsidR="00E47F5F" w:rsidRPr="00392614" w:rsidRDefault="00E47F5F" w:rsidP="0075504C">
      <w:pPr>
        <w:pStyle w:val="Heading2"/>
      </w:pPr>
      <w:bookmarkStart w:id="913" w:name="_Toc496016622"/>
      <w:r w:rsidRPr="00392614">
        <w:t>TRAVEL</w:t>
      </w:r>
      <w:bookmarkEnd w:id="910"/>
      <w:bookmarkEnd w:id="911"/>
      <w:bookmarkEnd w:id="912"/>
      <w:r w:rsidR="00810B16" w:rsidRPr="00392614">
        <w:t xml:space="preserve"> OR SPECIAL REQUIREMENTS</w:t>
      </w:r>
      <w:bookmarkEnd w:id="913"/>
    </w:p>
    <w:p w14:paraId="1DFECE74" w14:textId="77777777" w:rsidR="00A65C84" w:rsidRPr="00392614" w:rsidRDefault="00A65C84" w:rsidP="000C2F41">
      <w:pPr>
        <w:pStyle w:val="NoSpacing"/>
      </w:pPr>
      <w:r w:rsidRPr="00392614">
        <w:t xml:space="preserve">The Government anticipates travel </w:t>
      </w:r>
      <w:r w:rsidR="00DE18C8" w:rsidRPr="00392614">
        <w:t xml:space="preserve">to perform the tasks associated with the effort, as well as to </w:t>
      </w:r>
      <w:r w:rsidRPr="00392614">
        <w:t>attend program-related meetings or conferences through</w:t>
      </w:r>
      <w:r w:rsidR="00354F11" w:rsidRPr="00392614">
        <w:t>out</w:t>
      </w:r>
      <w:r w:rsidRPr="00392614">
        <w:t xml:space="preserve"> the </w:t>
      </w:r>
      <w:r w:rsidR="002B6CFA" w:rsidRPr="00392614">
        <w:t>P</w:t>
      </w:r>
      <w:r w:rsidR="00742537" w:rsidRPr="00392614">
        <w:t>o</w:t>
      </w:r>
      <w:r w:rsidR="002B6CFA" w:rsidRPr="00392614">
        <w:t>P</w:t>
      </w:r>
      <w:r w:rsidRPr="00392614">
        <w:t xml:space="preserve">.  Include </w:t>
      </w:r>
      <w:r w:rsidR="00DE18C8" w:rsidRPr="00392614">
        <w:t xml:space="preserve">all </w:t>
      </w:r>
      <w:r w:rsidRPr="00392614">
        <w:t>estimated travel costs in your firm-fixed price line items. These costs will not be directly reimbursed by the Government.</w:t>
      </w:r>
    </w:p>
    <w:p w14:paraId="1DFECE75" w14:textId="77777777" w:rsidR="00A65C84" w:rsidRPr="00392614" w:rsidRDefault="00A65C84" w:rsidP="000C2F41">
      <w:pPr>
        <w:pStyle w:val="NoSpacing"/>
      </w:pPr>
    </w:p>
    <w:p w14:paraId="1DFECE76" w14:textId="751FCAAF" w:rsidR="00A65C84" w:rsidRPr="00392614" w:rsidRDefault="00DE18C8" w:rsidP="000C2F41">
      <w:pPr>
        <w:pStyle w:val="NoSpacing"/>
      </w:pPr>
      <w:r w:rsidRPr="00392614">
        <w:t>The t</w:t>
      </w:r>
      <w:r w:rsidR="00A65C84" w:rsidRPr="00392614">
        <w:t>otal estimated number of trips in support</w:t>
      </w:r>
      <w:r w:rsidRPr="00392614">
        <w:t xml:space="preserve"> of the program related meetings for this</w:t>
      </w:r>
      <w:r w:rsidR="00AB4C7A" w:rsidRPr="00392614">
        <w:t xml:space="preserve"> </w:t>
      </w:r>
      <w:r w:rsidR="00A65C84" w:rsidRPr="00392614">
        <w:t xml:space="preserve">effort is </w:t>
      </w:r>
      <w:r w:rsidR="00EA733F" w:rsidRPr="00392614">
        <w:t xml:space="preserve">four trips per </w:t>
      </w:r>
      <w:r w:rsidR="007D3BBC">
        <w:t>period of performance (eight trips overall)</w:t>
      </w:r>
      <w:r w:rsidR="00EA733F" w:rsidRPr="00392614">
        <w:t xml:space="preserve"> with two contractors traveling per trip. </w:t>
      </w:r>
      <w:r w:rsidR="00A65C84" w:rsidRPr="00392614">
        <w:t>Anticipated location include</w:t>
      </w:r>
      <w:r w:rsidR="007D3BBC">
        <w:t>s</w:t>
      </w:r>
      <w:r w:rsidR="00A65C84" w:rsidRPr="00392614">
        <w:t xml:space="preserve"> the following, estimated at </w:t>
      </w:r>
      <w:r w:rsidR="00EA733F" w:rsidRPr="00392614">
        <w:t xml:space="preserve">for four </w:t>
      </w:r>
      <w:r w:rsidR="00A65C84" w:rsidRPr="00392614">
        <w:t>days in duration:</w:t>
      </w:r>
    </w:p>
    <w:p w14:paraId="1DFECE77" w14:textId="77777777" w:rsidR="00CE7438" w:rsidRPr="00392614" w:rsidRDefault="00EA733F" w:rsidP="00C61064">
      <w:pPr>
        <w:pStyle w:val="ListParagraph"/>
        <w:numPr>
          <w:ilvl w:val="0"/>
          <w:numId w:val="9"/>
        </w:numPr>
        <w:spacing w:after="240"/>
        <w:ind w:left="1080"/>
        <w:contextualSpacing w:val="0"/>
      </w:pPr>
      <w:r w:rsidRPr="00392614">
        <w:t>Washington, DC</w:t>
      </w:r>
    </w:p>
    <w:p w14:paraId="1DFECE78" w14:textId="77777777" w:rsidR="00304988" w:rsidRPr="00392614" w:rsidRDefault="00304988" w:rsidP="00304988">
      <w:pPr>
        <w:pStyle w:val="Heading2"/>
      </w:pPr>
      <w:bookmarkStart w:id="914" w:name="_Toc300062773"/>
      <w:bookmarkStart w:id="915" w:name="_Toc496016623"/>
      <w:r w:rsidRPr="00392614">
        <w:lastRenderedPageBreak/>
        <w:t>CONTRACT MANAGEMENT</w:t>
      </w:r>
      <w:bookmarkEnd w:id="914"/>
      <w:bookmarkEnd w:id="915"/>
    </w:p>
    <w:p w14:paraId="1DFECE79" w14:textId="77777777" w:rsidR="00304988" w:rsidRPr="00392614" w:rsidRDefault="00304988" w:rsidP="000C2F41">
      <w:pPr>
        <w:pStyle w:val="NoSpacing"/>
      </w:pPr>
      <w:r w:rsidRPr="00392614">
        <w:t xml:space="preserve">All requirements of Sections 7.0 and 8.0 of the </w:t>
      </w:r>
      <w:r w:rsidR="0006376C" w:rsidRPr="00392614">
        <w:t>T4</w:t>
      </w:r>
      <w:r w:rsidR="001B6C96" w:rsidRPr="00392614">
        <w:t>NG</w:t>
      </w:r>
      <w:r w:rsidR="0006376C" w:rsidRPr="00392614">
        <w:t xml:space="preserve"> </w:t>
      </w:r>
      <w:r w:rsidRPr="00392614">
        <w:t>Basic</w:t>
      </w:r>
      <w:r w:rsidR="0006376C" w:rsidRPr="00392614">
        <w:t xml:space="preserve"> </w:t>
      </w:r>
      <w:r w:rsidRPr="00392614">
        <w:t xml:space="preserve">PWS apply to this effort.  This TO shall be addressed in the Contractor’s Progress, Status and Management Report as set forth in the </w:t>
      </w:r>
      <w:r w:rsidR="0006376C" w:rsidRPr="00392614">
        <w:t>T4</w:t>
      </w:r>
      <w:r w:rsidR="001B6C96" w:rsidRPr="00392614">
        <w:t>NG</w:t>
      </w:r>
      <w:r w:rsidR="0006376C" w:rsidRPr="00392614">
        <w:t xml:space="preserve"> </w:t>
      </w:r>
      <w:r w:rsidRPr="00392614">
        <w:t>Basic contract.</w:t>
      </w:r>
    </w:p>
    <w:p w14:paraId="1DFECE7A" w14:textId="77777777" w:rsidR="00304988" w:rsidRPr="00392614" w:rsidRDefault="00304988" w:rsidP="00304988">
      <w:pPr>
        <w:pStyle w:val="Heading2"/>
      </w:pPr>
      <w:bookmarkStart w:id="916" w:name="_Toc300062774"/>
      <w:bookmarkStart w:id="917" w:name="_Toc496016624"/>
      <w:r w:rsidRPr="00392614">
        <w:t>GOVERNMENT FURNISHED PROPERTY</w:t>
      </w:r>
      <w:bookmarkEnd w:id="916"/>
      <w:bookmarkEnd w:id="917"/>
    </w:p>
    <w:p w14:paraId="1DFECE7B" w14:textId="77777777" w:rsidR="00F0289D" w:rsidRPr="00392614" w:rsidRDefault="00F0289D" w:rsidP="00F0289D">
      <w:pPr>
        <w:rPr>
          <w:i/>
          <w:iCs/>
          <w:color w:val="0070C0"/>
        </w:rPr>
      </w:pPr>
    </w:p>
    <w:p w14:paraId="1DFECE7D" w14:textId="6210AC68" w:rsidR="00F0289D" w:rsidRPr="00392614" w:rsidRDefault="000638C5" w:rsidP="00E67345">
      <w:pPr>
        <w:pStyle w:val="NoSpacing"/>
        <w:rPr>
          <w:rStyle w:val="Emphasis"/>
          <w:b w:val="0"/>
          <w:i w:val="0"/>
          <w:iCs w:val="0"/>
          <w:color w:val="auto"/>
        </w:rPr>
      </w:pPr>
      <w:r w:rsidRPr="000638C5">
        <w:rPr>
          <w:iCs/>
        </w:rPr>
        <w:t>VA shall provide metadata from production clones for testing</w:t>
      </w:r>
      <w:r w:rsidR="00D924A4">
        <w:rPr>
          <w:iCs/>
        </w:rPr>
        <w:t xml:space="preserve"> and </w:t>
      </w:r>
      <w:proofErr w:type="spellStart"/>
      <w:r w:rsidR="00D924A4">
        <w:rPr>
          <w:lang w:val="en"/>
        </w:rPr>
        <w:t>Github</w:t>
      </w:r>
      <w:proofErr w:type="spellEnd"/>
      <w:r w:rsidR="00D924A4">
        <w:rPr>
          <w:lang w:val="en"/>
        </w:rPr>
        <w:t xml:space="preserve"> repository.</w:t>
      </w:r>
      <w:r w:rsidRPr="000638C5">
        <w:rPr>
          <w:iCs/>
        </w:rPr>
        <w:t xml:space="preserve"> </w:t>
      </w:r>
    </w:p>
    <w:p w14:paraId="1DFECE7E" w14:textId="77777777" w:rsidR="00304988" w:rsidRPr="00392614" w:rsidRDefault="00304988" w:rsidP="00304988">
      <w:pPr>
        <w:pStyle w:val="Heading2"/>
      </w:pPr>
      <w:bookmarkStart w:id="918" w:name="_Toc300062775"/>
      <w:bookmarkStart w:id="919" w:name="_Toc496016625"/>
      <w:r w:rsidRPr="00392614">
        <w:t>SECURITY</w:t>
      </w:r>
      <w:bookmarkEnd w:id="918"/>
      <w:r w:rsidR="000C5E61" w:rsidRPr="00392614">
        <w:t xml:space="preserve"> AND PRIVACY</w:t>
      </w:r>
      <w:bookmarkEnd w:id="919"/>
    </w:p>
    <w:p w14:paraId="1DFECE7F" w14:textId="77777777" w:rsidR="00DF6EAB" w:rsidRPr="00392614" w:rsidRDefault="00D7619D" w:rsidP="00741939">
      <w:pPr>
        <w:rPr>
          <w:rStyle w:val="Emphasis"/>
          <w:b w:val="0"/>
          <w:i w:val="0"/>
          <w:color w:val="auto"/>
        </w:rPr>
      </w:pPr>
      <w:r w:rsidRPr="00392614">
        <w:rPr>
          <w:rStyle w:val="Emphasis"/>
          <w:b w:val="0"/>
          <w:i w:val="0"/>
          <w:color w:val="auto"/>
        </w:rPr>
        <w:t>All requirements in Section 6.0 of the T4</w:t>
      </w:r>
      <w:r w:rsidR="001B6C96" w:rsidRPr="00392614">
        <w:rPr>
          <w:rStyle w:val="Emphasis"/>
          <w:b w:val="0"/>
          <w:i w:val="0"/>
          <w:color w:val="auto"/>
        </w:rPr>
        <w:t>NG</w:t>
      </w:r>
      <w:r w:rsidRPr="00392614">
        <w:rPr>
          <w:rStyle w:val="Emphasis"/>
          <w:b w:val="0"/>
          <w:i w:val="0"/>
          <w:color w:val="auto"/>
        </w:rPr>
        <w:t xml:space="preserve"> Basic PWS apply to this effort.  Specific TO requirements relating to Addendum B, Section B4.0 paragraphs </w:t>
      </w:r>
      <w:r w:rsidR="000077C3" w:rsidRPr="00392614">
        <w:rPr>
          <w:rStyle w:val="Emphasis"/>
          <w:b w:val="0"/>
          <w:i w:val="0"/>
          <w:color w:val="auto"/>
        </w:rPr>
        <w:t>j</w:t>
      </w:r>
      <w:r w:rsidRPr="00392614">
        <w:rPr>
          <w:rStyle w:val="Emphasis"/>
          <w:b w:val="0"/>
          <w:i w:val="0"/>
          <w:color w:val="auto"/>
        </w:rPr>
        <w:t xml:space="preserve"> and </w:t>
      </w:r>
      <w:r w:rsidR="000077C3" w:rsidRPr="00392614">
        <w:rPr>
          <w:rStyle w:val="Emphasis"/>
          <w:b w:val="0"/>
          <w:i w:val="0"/>
          <w:color w:val="auto"/>
        </w:rPr>
        <w:t>k</w:t>
      </w:r>
      <w:r w:rsidRPr="00392614">
        <w:rPr>
          <w:rStyle w:val="Emphasis"/>
          <w:b w:val="0"/>
          <w:i w:val="0"/>
          <w:color w:val="auto"/>
        </w:rPr>
        <w:t xml:space="preserve"> </w:t>
      </w:r>
      <w:r w:rsidR="00737B07" w:rsidRPr="00392614">
        <w:rPr>
          <w:rStyle w:val="Emphasis"/>
          <w:b w:val="0"/>
          <w:i w:val="0"/>
          <w:color w:val="auto"/>
        </w:rPr>
        <w:t>supersede the corresponding T4</w:t>
      </w:r>
      <w:r w:rsidR="001B6C96" w:rsidRPr="00392614">
        <w:rPr>
          <w:rStyle w:val="Emphasis"/>
          <w:b w:val="0"/>
          <w:i w:val="0"/>
          <w:color w:val="auto"/>
        </w:rPr>
        <w:t>NG</w:t>
      </w:r>
      <w:r w:rsidR="00737B07" w:rsidRPr="00392614">
        <w:rPr>
          <w:rStyle w:val="Emphasis"/>
          <w:b w:val="0"/>
          <w:i w:val="0"/>
          <w:color w:val="auto"/>
        </w:rPr>
        <w:t xml:space="preserve"> Basic PWS</w:t>
      </w:r>
      <w:r w:rsidR="00DD74ED" w:rsidRPr="00392614">
        <w:rPr>
          <w:rStyle w:val="Emphasis"/>
          <w:b w:val="0"/>
          <w:i w:val="0"/>
          <w:color w:val="auto"/>
        </w:rPr>
        <w:t xml:space="preserve"> paragraphs</w:t>
      </w:r>
      <w:r w:rsidR="00737B07" w:rsidRPr="00392614">
        <w:rPr>
          <w:rStyle w:val="Emphasis"/>
          <w:b w:val="0"/>
          <w:i w:val="0"/>
          <w:color w:val="auto"/>
        </w:rPr>
        <w:t xml:space="preserve">, and </w:t>
      </w:r>
      <w:r w:rsidRPr="00392614">
        <w:rPr>
          <w:rStyle w:val="Emphasis"/>
          <w:b w:val="0"/>
          <w:i w:val="0"/>
          <w:color w:val="auto"/>
        </w:rPr>
        <w:t>are as follows,</w:t>
      </w:r>
    </w:p>
    <w:p w14:paraId="1DFECE80" w14:textId="77777777" w:rsidR="00DF6EAB" w:rsidRPr="00392614" w:rsidRDefault="00DF6EAB" w:rsidP="00741939">
      <w:pPr>
        <w:rPr>
          <w:rStyle w:val="Emphasis"/>
          <w:b w:val="0"/>
          <w:i w:val="0"/>
          <w:color w:val="auto"/>
        </w:rPr>
      </w:pPr>
    </w:p>
    <w:p w14:paraId="1DFECE81" w14:textId="77777777" w:rsidR="00D7619D" w:rsidRPr="00392614" w:rsidRDefault="00D7619D" w:rsidP="00AB5F38">
      <w:pPr>
        <w:numPr>
          <w:ilvl w:val="0"/>
          <w:numId w:val="11"/>
        </w:numPr>
        <w:tabs>
          <w:tab w:val="left" w:pos="1140"/>
        </w:tabs>
        <w:rPr>
          <w:rStyle w:val="Emphasis"/>
          <w:b w:val="0"/>
          <w:i w:val="0"/>
        </w:rPr>
      </w:pPr>
      <w:r w:rsidRPr="00392614">
        <w:rPr>
          <w:rStyle w:val="Emphasis"/>
          <w:b w:val="0"/>
          <w:i w:val="0"/>
          <w:color w:val="auto"/>
        </w:rPr>
        <w:tab/>
        <w:t xml:space="preserve">The vendor shall notify VA within 24 hours of the discovery or disclosure of successful exploits of the vulnerability which can compromise the security of the Systems (including the confidentiality or integrity of its data and operations, or the availability of the system). Such issues shall be remediated as quickly as is practical, but in no event longer than </w:t>
      </w:r>
      <w:r w:rsidR="00132764" w:rsidRPr="00392614">
        <w:rPr>
          <w:rStyle w:val="Emphasis"/>
          <w:b w:val="0"/>
          <w:i w:val="0"/>
          <w:color w:val="auto"/>
        </w:rPr>
        <w:t xml:space="preserve">30 </w:t>
      </w:r>
      <w:r w:rsidRPr="00392614">
        <w:rPr>
          <w:rStyle w:val="Emphasis"/>
          <w:b w:val="0"/>
          <w:i w:val="0"/>
          <w:color w:val="auto"/>
        </w:rPr>
        <w:t>days</w:t>
      </w:r>
      <w:r w:rsidR="00FB5D32" w:rsidRPr="00392614">
        <w:rPr>
          <w:rStyle w:val="Emphasis"/>
          <w:b w:val="0"/>
          <w:i w:val="0"/>
          <w:color w:val="auto"/>
        </w:rPr>
        <w:t>.</w:t>
      </w:r>
      <w:r w:rsidR="00C215D2" w:rsidRPr="00392614">
        <w:rPr>
          <w:rStyle w:val="Emphasis"/>
          <w:b w:val="0"/>
          <w:i w:val="0"/>
          <w:color w:val="auto"/>
        </w:rPr>
        <w:t xml:space="preserve"> </w:t>
      </w:r>
    </w:p>
    <w:p w14:paraId="1DFECE82" w14:textId="77777777" w:rsidR="00D7619D" w:rsidRPr="00392614" w:rsidRDefault="00D7619D" w:rsidP="00B24A32">
      <w:pPr>
        <w:pStyle w:val="NoSpacing"/>
        <w:rPr>
          <w:rStyle w:val="Emphasis"/>
          <w:b w:val="0"/>
          <w:i w:val="0"/>
          <w:iCs w:val="0"/>
          <w:color w:val="auto"/>
        </w:rPr>
      </w:pPr>
    </w:p>
    <w:p w14:paraId="1DFECE83" w14:textId="77777777" w:rsidR="00D7619D" w:rsidRPr="00392614" w:rsidRDefault="00D7619D" w:rsidP="00AB5F38">
      <w:pPr>
        <w:numPr>
          <w:ilvl w:val="0"/>
          <w:numId w:val="11"/>
        </w:numPr>
        <w:tabs>
          <w:tab w:val="left" w:pos="1350"/>
        </w:tabs>
        <w:rPr>
          <w:rStyle w:val="Emphasis"/>
          <w:b w:val="0"/>
          <w:color w:val="auto"/>
        </w:rPr>
      </w:pPr>
      <w:r w:rsidRPr="00392614">
        <w:rPr>
          <w:rStyle w:val="Emphasis"/>
          <w:b w:val="0"/>
          <w:i w:val="0"/>
          <w:color w:val="auto"/>
        </w:rPr>
        <w:t xml:space="preserve">When the Security Fixes involve installing third party patches (such as Microsoft OS patches or Adobe Acrobat), the vendor will provide written notice to VA that the patch has been validated as not affecting the Systems within 10 working days. When the vendor is responsible for operations or maintenance of the Systems, they shall apply the Security Fixes </w:t>
      </w:r>
      <w:r w:rsidR="00C215D2" w:rsidRPr="00392614">
        <w:rPr>
          <w:rStyle w:val="Emphasis"/>
          <w:b w:val="0"/>
          <w:i w:val="0"/>
          <w:color w:val="auto"/>
        </w:rPr>
        <w:t>based upon the requi</w:t>
      </w:r>
      <w:r w:rsidR="003C7085" w:rsidRPr="00392614">
        <w:rPr>
          <w:rStyle w:val="Emphasis"/>
          <w:b w:val="0"/>
          <w:i w:val="0"/>
          <w:color w:val="auto"/>
        </w:rPr>
        <w:t xml:space="preserve">rements identified </w:t>
      </w:r>
      <w:r w:rsidR="00FB5D32" w:rsidRPr="00392614">
        <w:rPr>
          <w:rStyle w:val="Emphasis"/>
          <w:b w:val="0"/>
          <w:i w:val="0"/>
          <w:color w:val="auto"/>
        </w:rPr>
        <w:t>within</w:t>
      </w:r>
      <w:r w:rsidR="00CE50AF" w:rsidRPr="00392614">
        <w:rPr>
          <w:rStyle w:val="Emphasis"/>
          <w:b w:val="0"/>
          <w:i w:val="0"/>
          <w:color w:val="auto"/>
        </w:rPr>
        <w:t xml:space="preserve"> 30</w:t>
      </w:r>
      <w:r w:rsidR="00FB5D32" w:rsidRPr="00392614">
        <w:rPr>
          <w:rStyle w:val="Emphasis"/>
          <w:b w:val="0"/>
          <w:i w:val="0"/>
          <w:color w:val="auto"/>
        </w:rPr>
        <w:t xml:space="preserve"> days.</w:t>
      </w:r>
    </w:p>
    <w:p w14:paraId="1DFECE84" w14:textId="77777777" w:rsidR="00D7619D" w:rsidRPr="00392614" w:rsidRDefault="00D7619D" w:rsidP="000C2F41">
      <w:pPr>
        <w:pStyle w:val="NoSpacing"/>
      </w:pPr>
    </w:p>
    <w:p w14:paraId="1DFECE85" w14:textId="77777777" w:rsidR="000C5E61" w:rsidRPr="00392614" w:rsidRDefault="007544A2" w:rsidP="00795AED">
      <w:pPr>
        <w:rPr>
          <w:rStyle w:val="Emphasis"/>
          <w:b w:val="0"/>
          <w:i w:val="0"/>
        </w:rPr>
      </w:pPr>
      <w:r w:rsidRPr="00392614">
        <w:rPr>
          <w:rStyle w:val="Emphasis"/>
          <w:b w:val="0"/>
          <w:i w:val="0"/>
          <w:color w:val="auto"/>
        </w:rPr>
        <w:t xml:space="preserve">It has been determined that protected health information may be disclosed or accessed and a signed Business Associate Agreement (BAA) </w:t>
      </w:r>
      <w:r w:rsidR="00995B23" w:rsidRPr="00392614">
        <w:rPr>
          <w:rStyle w:val="Emphasis"/>
          <w:b w:val="0"/>
          <w:i w:val="0"/>
          <w:color w:val="auto"/>
        </w:rPr>
        <w:t>shall be</w:t>
      </w:r>
      <w:r w:rsidRPr="00392614">
        <w:rPr>
          <w:rStyle w:val="Emphasis"/>
          <w:b w:val="0"/>
          <w:i w:val="0"/>
          <w:color w:val="auto"/>
        </w:rPr>
        <w:t xml:space="preserve"> required.  The Contractor shall adhere to the requirements set forth within the BAA</w:t>
      </w:r>
      <w:r w:rsidR="00995B23" w:rsidRPr="00392614">
        <w:rPr>
          <w:rStyle w:val="Emphasis"/>
          <w:b w:val="0"/>
          <w:i w:val="0"/>
          <w:color w:val="auto"/>
        </w:rPr>
        <w:t xml:space="preserve">, referenced in Section D of the </w:t>
      </w:r>
      <w:r w:rsidR="00F8770D" w:rsidRPr="00392614">
        <w:rPr>
          <w:rStyle w:val="Emphasis"/>
          <w:b w:val="0"/>
          <w:i w:val="0"/>
          <w:color w:val="auto"/>
        </w:rPr>
        <w:t>Request for Task Execution Plan (</w:t>
      </w:r>
      <w:r w:rsidR="00995B23" w:rsidRPr="00392614">
        <w:rPr>
          <w:rStyle w:val="Emphasis"/>
          <w:b w:val="0"/>
          <w:i w:val="0"/>
          <w:color w:val="auto"/>
        </w:rPr>
        <w:t>RTEP</w:t>
      </w:r>
      <w:r w:rsidR="00F8770D" w:rsidRPr="00392614">
        <w:rPr>
          <w:rStyle w:val="Emphasis"/>
          <w:b w:val="0"/>
          <w:i w:val="0"/>
          <w:color w:val="auto"/>
        </w:rPr>
        <w:t>)</w:t>
      </w:r>
      <w:r w:rsidR="00E67345" w:rsidRPr="00392614">
        <w:rPr>
          <w:rStyle w:val="Emphasis"/>
          <w:b w:val="0"/>
          <w:i w:val="0"/>
          <w:color w:val="auto"/>
        </w:rPr>
        <w:t xml:space="preserve"> and shall comply with VA Directive 6066</w:t>
      </w:r>
      <w:r w:rsidR="00995B23" w:rsidRPr="00392614">
        <w:rPr>
          <w:rStyle w:val="Emphasis"/>
          <w:b w:val="0"/>
          <w:i w:val="0"/>
          <w:color w:val="auto"/>
        </w:rPr>
        <w:t>.</w:t>
      </w:r>
      <w:r w:rsidRPr="00392614">
        <w:rPr>
          <w:rStyle w:val="Emphasis"/>
          <w:b w:val="0"/>
          <w:i w:val="0"/>
          <w:color w:val="auto"/>
        </w:rPr>
        <w:t xml:space="preserve"> </w:t>
      </w:r>
    </w:p>
    <w:p w14:paraId="1DFECE86" w14:textId="77777777" w:rsidR="000C5E61" w:rsidRPr="00392614" w:rsidRDefault="000C5E61" w:rsidP="00304988"/>
    <w:p w14:paraId="1DFECE87" w14:textId="77777777" w:rsidR="00304988" w:rsidRPr="00392614" w:rsidRDefault="00304988" w:rsidP="00304988">
      <w:pPr>
        <w:pStyle w:val="Heading3"/>
      </w:pPr>
      <w:bookmarkStart w:id="920" w:name="_Ref300062634"/>
      <w:bookmarkStart w:id="921" w:name="_Ref300062646"/>
      <w:bookmarkStart w:id="922" w:name="_Ref300062680"/>
      <w:bookmarkStart w:id="923" w:name="_Toc300062776"/>
      <w:bookmarkStart w:id="924" w:name="_Toc496016626"/>
      <w:r w:rsidRPr="00392614">
        <w:t>POSITION</w:t>
      </w:r>
      <w:r w:rsidR="00057EDE" w:rsidRPr="00392614">
        <w:t>/TASK RISK DESIGNATION LEVEL(S)</w:t>
      </w:r>
      <w:bookmarkEnd w:id="920"/>
      <w:bookmarkEnd w:id="921"/>
      <w:bookmarkEnd w:id="922"/>
      <w:bookmarkEnd w:id="923"/>
      <w:bookmarkEnd w:id="924"/>
    </w:p>
    <w:p w14:paraId="1DFECE88" w14:textId="77777777" w:rsidR="00304988" w:rsidRPr="00392614" w:rsidRDefault="00304988" w:rsidP="00304988">
      <w:pPr>
        <w:rPr>
          <w:rFonts w:cs="Arial"/>
        </w:rPr>
      </w:pPr>
    </w:p>
    <w:p w14:paraId="1DFECE89" w14:textId="77777777" w:rsidR="00FD363D" w:rsidRPr="00392614" w:rsidRDefault="00FD363D" w:rsidP="000C2F41">
      <w:pPr>
        <w:pStyle w:val="NoSpacing"/>
      </w:pPr>
      <w:r w:rsidRPr="00392614">
        <w:t>The position sensitivity and the level of background investigation commensurate with the required level of access for the following tasks within the P</w:t>
      </w:r>
      <w:r w:rsidR="002B6CFA" w:rsidRPr="00392614">
        <w:t>WS</w:t>
      </w:r>
      <w:r w:rsidRPr="00392614">
        <w:t xml:space="preserve"> </w:t>
      </w:r>
      <w:r w:rsidR="000D4773" w:rsidRPr="00392614">
        <w:t>are</w:t>
      </w:r>
      <w:r w:rsidRPr="00392614">
        <w:t>:</w:t>
      </w:r>
    </w:p>
    <w:p w14:paraId="1DFECE8A" w14:textId="77777777" w:rsidR="00FD363D" w:rsidRPr="00392614" w:rsidRDefault="00FD363D" w:rsidP="000C2F41">
      <w:pPr>
        <w:pStyle w:val="NoSpacing"/>
      </w:pPr>
    </w:p>
    <w:p w14:paraId="1DFECE8B" w14:textId="77777777" w:rsidR="009955AC" w:rsidRPr="00392614" w:rsidRDefault="009955AC" w:rsidP="000C2F41">
      <w:pPr>
        <w:pStyle w:val="Title"/>
        <w:rPr>
          <w:b w:val="0"/>
        </w:rPr>
      </w:pPr>
      <w:r w:rsidRPr="00392614">
        <w:rPr>
          <w:b w:val="0"/>
          <w:sz w:val="24"/>
          <w:szCs w:val="24"/>
        </w:rPr>
        <w:t>Position Sensitivity and Background Investigation Requirements by Task</w:t>
      </w:r>
    </w:p>
    <w:tbl>
      <w:tblPr>
        <w:tblStyle w:val="TableGrid1"/>
        <w:tblW w:w="9360" w:type="dxa"/>
        <w:tblInd w:w="108"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288"/>
        <w:gridCol w:w="2389"/>
        <w:gridCol w:w="2390"/>
        <w:gridCol w:w="2293"/>
      </w:tblGrid>
      <w:tr w:rsidR="009955AC" w:rsidRPr="00392614" w14:paraId="1DFECE90" w14:textId="77777777" w:rsidTr="009D3D81">
        <w:trPr>
          <w:trHeight w:val="377"/>
          <w:tblHeader/>
        </w:trPr>
        <w:tc>
          <w:tcPr>
            <w:tcW w:w="2288" w:type="dxa"/>
          </w:tcPr>
          <w:p w14:paraId="1DFECE8C" w14:textId="77777777" w:rsidR="009955AC" w:rsidRPr="00392614" w:rsidRDefault="009955AC" w:rsidP="009955AC">
            <w:pPr>
              <w:jc w:val="center"/>
              <w:rPr>
                <w:rStyle w:val="Strong"/>
                <w:b w:val="0"/>
              </w:rPr>
            </w:pPr>
            <w:r w:rsidRPr="00392614">
              <w:rPr>
                <w:rStyle w:val="Strong"/>
                <w:b w:val="0"/>
              </w:rPr>
              <w:t>Task Number</w:t>
            </w:r>
          </w:p>
        </w:tc>
        <w:tc>
          <w:tcPr>
            <w:tcW w:w="2389" w:type="dxa"/>
          </w:tcPr>
          <w:p w14:paraId="1DFECE8D" w14:textId="77777777" w:rsidR="009955AC" w:rsidRPr="00392614" w:rsidRDefault="009955AC" w:rsidP="00351E9A">
            <w:pPr>
              <w:jc w:val="center"/>
              <w:rPr>
                <w:rStyle w:val="Strong"/>
                <w:b w:val="0"/>
              </w:rPr>
            </w:pPr>
            <w:r w:rsidRPr="00392614">
              <w:rPr>
                <w:rStyle w:val="Strong"/>
                <w:b w:val="0"/>
              </w:rPr>
              <w:t xml:space="preserve">Tier1 / Low </w:t>
            </w:r>
            <w:r w:rsidR="00351E9A" w:rsidRPr="00392614">
              <w:rPr>
                <w:rStyle w:val="Strong"/>
                <w:b w:val="0"/>
              </w:rPr>
              <w:t>Risk</w:t>
            </w:r>
          </w:p>
        </w:tc>
        <w:tc>
          <w:tcPr>
            <w:tcW w:w="2390" w:type="dxa"/>
          </w:tcPr>
          <w:p w14:paraId="1DFECE8E" w14:textId="77777777" w:rsidR="009955AC" w:rsidRPr="00392614" w:rsidRDefault="009955AC" w:rsidP="00351E9A">
            <w:pPr>
              <w:jc w:val="center"/>
              <w:rPr>
                <w:rStyle w:val="Strong"/>
                <w:b w:val="0"/>
              </w:rPr>
            </w:pPr>
            <w:r w:rsidRPr="00392614">
              <w:rPr>
                <w:rStyle w:val="Strong"/>
                <w:b w:val="0"/>
              </w:rPr>
              <w:t xml:space="preserve">Tier 2 / Moderate </w:t>
            </w:r>
            <w:r w:rsidR="00351E9A" w:rsidRPr="00392614">
              <w:rPr>
                <w:rStyle w:val="Strong"/>
                <w:b w:val="0"/>
              </w:rPr>
              <w:t>Risk</w:t>
            </w:r>
          </w:p>
        </w:tc>
        <w:tc>
          <w:tcPr>
            <w:tcW w:w="2293" w:type="dxa"/>
          </w:tcPr>
          <w:p w14:paraId="1DFECE8F" w14:textId="77777777" w:rsidR="009955AC" w:rsidRPr="00392614" w:rsidRDefault="009955AC" w:rsidP="00351E9A">
            <w:pPr>
              <w:jc w:val="center"/>
              <w:rPr>
                <w:rStyle w:val="Strong"/>
                <w:b w:val="0"/>
              </w:rPr>
            </w:pPr>
            <w:r w:rsidRPr="00392614">
              <w:rPr>
                <w:rStyle w:val="Strong"/>
                <w:b w:val="0"/>
              </w:rPr>
              <w:t>Tier 4 / High</w:t>
            </w:r>
            <w:r w:rsidR="00351E9A" w:rsidRPr="00392614">
              <w:rPr>
                <w:rStyle w:val="Strong"/>
                <w:b w:val="0"/>
              </w:rPr>
              <w:t xml:space="preserve"> Risk</w:t>
            </w:r>
          </w:p>
        </w:tc>
      </w:tr>
      <w:tr w:rsidR="009955AC" w:rsidRPr="00392614" w14:paraId="1DFECE95" w14:textId="77777777" w:rsidTr="009D3D81">
        <w:trPr>
          <w:trHeight w:val="98"/>
        </w:trPr>
        <w:tc>
          <w:tcPr>
            <w:tcW w:w="2288" w:type="dxa"/>
          </w:tcPr>
          <w:p w14:paraId="1DFECE91" w14:textId="77777777" w:rsidR="009955AC" w:rsidRPr="00392614" w:rsidRDefault="009955AC" w:rsidP="009955AC">
            <w:pPr>
              <w:jc w:val="center"/>
            </w:pPr>
            <w:r w:rsidRPr="00392614">
              <w:t>5.1</w:t>
            </w:r>
          </w:p>
        </w:tc>
        <w:tc>
          <w:tcPr>
            <w:tcW w:w="2389" w:type="dxa"/>
          </w:tcPr>
          <w:p w14:paraId="1DFECE92"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93"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94"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9955AC" w:rsidRPr="00392614" w14:paraId="1DFECE9A" w14:textId="77777777" w:rsidTr="009D3D81">
        <w:tc>
          <w:tcPr>
            <w:tcW w:w="2288" w:type="dxa"/>
          </w:tcPr>
          <w:p w14:paraId="1DFECE96" w14:textId="77777777" w:rsidR="009955AC" w:rsidRPr="00392614" w:rsidRDefault="00A33BEF" w:rsidP="009955AC">
            <w:pPr>
              <w:jc w:val="center"/>
              <w:rPr>
                <w:rStyle w:val="Emphasis"/>
                <w:b w:val="0"/>
                <w:i w:val="0"/>
                <w:color w:val="auto"/>
              </w:rPr>
            </w:pPr>
            <w:r w:rsidRPr="00392614">
              <w:rPr>
                <w:rStyle w:val="Emphasis"/>
                <w:b w:val="0"/>
                <w:i w:val="0"/>
                <w:color w:val="auto"/>
              </w:rPr>
              <w:t>5.2</w:t>
            </w:r>
          </w:p>
        </w:tc>
        <w:tc>
          <w:tcPr>
            <w:tcW w:w="2389" w:type="dxa"/>
            <w:tcBorders>
              <w:bottom w:val="single" w:sz="4" w:space="0" w:color="auto"/>
            </w:tcBorders>
          </w:tcPr>
          <w:p w14:paraId="1DFECE97"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98"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99"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9955AC" w:rsidRPr="00392614" w14:paraId="1DFECE9F" w14:textId="77777777" w:rsidTr="009D3D81">
        <w:tc>
          <w:tcPr>
            <w:tcW w:w="2288" w:type="dxa"/>
          </w:tcPr>
          <w:p w14:paraId="1DFECE9B" w14:textId="77777777" w:rsidR="009955AC" w:rsidRPr="00392614" w:rsidRDefault="00A33BEF" w:rsidP="009955AC">
            <w:pPr>
              <w:jc w:val="center"/>
              <w:rPr>
                <w:iCs/>
              </w:rPr>
            </w:pPr>
            <w:r w:rsidRPr="00392614">
              <w:rPr>
                <w:iCs/>
              </w:rPr>
              <w:t>5.3</w:t>
            </w:r>
          </w:p>
        </w:tc>
        <w:tc>
          <w:tcPr>
            <w:tcW w:w="2389" w:type="dxa"/>
            <w:tcBorders>
              <w:top w:val="single" w:sz="4" w:space="0" w:color="auto"/>
            </w:tcBorders>
          </w:tcPr>
          <w:p w14:paraId="1DFECE9C"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9D"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9E"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9955AC" w:rsidRPr="00392614" w14:paraId="1DFECEA4" w14:textId="77777777" w:rsidTr="009D3D81">
        <w:tc>
          <w:tcPr>
            <w:tcW w:w="2288" w:type="dxa"/>
          </w:tcPr>
          <w:p w14:paraId="1DFECEA0" w14:textId="77777777" w:rsidR="009955AC" w:rsidRPr="00392614" w:rsidRDefault="00A33BEF" w:rsidP="009955AC">
            <w:pPr>
              <w:jc w:val="center"/>
            </w:pPr>
            <w:r w:rsidRPr="00392614">
              <w:lastRenderedPageBreak/>
              <w:t>5.4</w:t>
            </w:r>
          </w:p>
        </w:tc>
        <w:tc>
          <w:tcPr>
            <w:tcW w:w="2389" w:type="dxa"/>
          </w:tcPr>
          <w:p w14:paraId="1DFECEA1"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A2"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A3"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9955AC" w:rsidRPr="00392614" w14:paraId="1DFECEA9" w14:textId="77777777" w:rsidTr="009D3D81">
        <w:tc>
          <w:tcPr>
            <w:tcW w:w="2288" w:type="dxa"/>
          </w:tcPr>
          <w:p w14:paraId="1DFECEA5" w14:textId="77777777" w:rsidR="009955AC" w:rsidRPr="00392614" w:rsidRDefault="00A33BEF" w:rsidP="009955AC">
            <w:pPr>
              <w:jc w:val="center"/>
            </w:pPr>
            <w:r w:rsidRPr="00392614">
              <w:t>5.5</w:t>
            </w:r>
          </w:p>
        </w:tc>
        <w:tc>
          <w:tcPr>
            <w:tcW w:w="2389" w:type="dxa"/>
          </w:tcPr>
          <w:p w14:paraId="1DFECEA6"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A7"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A8"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9955AC" w:rsidRPr="00392614" w14:paraId="1DFECEAE" w14:textId="77777777" w:rsidTr="009D3D81">
        <w:tc>
          <w:tcPr>
            <w:tcW w:w="2288" w:type="dxa"/>
          </w:tcPr>
          <w:p w14:paraId="1DFECEAA" w14:textId="77777777" w:rsidR="009955AC" w:rsidRPr="00392614" w:rsidRDefault="00A33BEF" w:rsidP="009955AC">
            <w:pPr>
              <w:jc w:val="center"/>
            </w:pPr>
            <w:r w:rsidRPr="00392614">
              <w:t>5.6</w:t>
            </w:r>
          </w:p>
        </w:tc>
        <w:tc>
          <w:tcPr>
            <w:tcW w:w="2389" w:type="dxa"/>
          </w:tcPr>
          <w:p w14:paraId="1DFECEAB"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AC" w14:textId="77777777" w:rsidR="009955AC" w:rsidRPr="00392614" w:rsidRDefault="005E0FC5" w:rsidP="009955AC">
            <w:pPr>
              <w:jc w:val="cente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AD" w14:textId="77777777" w:rsidR="009955AC" w:rsidRPr="00392614" w:rsidRDefault="009955AC" w:rsidP="009955AC">
            <w:pPr>
              <w:jc w:val="cente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A33BEF" w:rsidRPr="00392614" w14:paraId="1DFECEB3" w14:textId="77777777" w:rsidTr="009D3D81">
        <w:tc>
          <w:tcPr>
            <w:tcW w:w="2288" w:type="dxa"/>
          </w:tcPr>
          <w:p w14:paraId="1DFECEAF" w14:textId="77777777" w:rsidR="00A33BEF" w:rsidRPr="00392614" w:rsidRDefault="00A33BEF" w:rsidP="009955AC">
            <w:pPr>
              <w:jc w:val="center"/>
            </w:pPr>
            <w:r w:rsidRPr="00392614">
              <w:t>5.7</w:t>
            </w:r>
          </w:p>
        </w:tc>
        <w:tc>
          <w:tcPr>
            <w:tcW w:w="2389" w:type="dxa"/>
          </w:tcPr>
          <w:p w14:paraId="1DFECEB0"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1DFECEB1" w14:textId="77777777" w:rsidR="00A33BEF" w:rsidRPr="00392614" w:rsidRDefault="005E0FC5"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1DFECEB2" w14:textId="77777777" w:rsidR="00A33BEF" w:rsidRPr="00392614" w:rsidRDefault="00A33BEF"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r w:rsidR="00AB5F38" w:rsidRPr="00392614" w14:paraId="34B9C974" w14:textId="77777777" w:rsidTr="009D3D81">
        <w:tc>
          <w:tcPr>
            <w:tcW w:w="2288" w:type="dxa"/>
          </w:tcPr>
          <w:p w14:paraId="2770EDB0" w14:textId="6D1530D4" w:rsidR="00AB5F38" w:rsidRPr="00392614" w:rsidRDefault="00AB5F38" w:rsidP="009955AC">
            <w:pPr>
              <w:jc w:val="center"/>
            </w:pPr>
            <w:r>
              <w:t>5.8</w:t>
            </w:r>
          </w:p>
        </w:tc>
        <w:tc>
          <w:tcPr>
            <w:tcW w:w="2389" w:type="dxa"/>
          </w:tcPr>
          <w:p w14:paraId="325B4FC8" w14:textId="19B3030E"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390" w:type="dxa"/>
          </w:tcPr>
          <w:p w14:paraId="74107323" w14:textId="0388F4E0" w:rsidR="00AB5F38" w:rsidRPr="00392614" w:rsidRDefault="00AB5F38" w:rsidP="009955AC">
            <w:pPr>
              <w:jc w:val="center"/>
              <w:rPr>
                <w:rFonts w:cs="Arial"/>
              </w:rPr>
            </w:pPr>
            <w:r w:rsidRPr="00392614">
              <w:rPr>
                <w:rFonts w:cs="Arial"/>
              </w:rPr>
              <w:fldChar w:fldCharType="begin">
                <w:ffData>
                  <w:name w:val=""/>
                  <w:enabled/>
                  <w:calcOnExit w:val="0"/>
                  <w:checkBox>
                    <w:sizeAuto/>
                    <w:default w:val="1"/>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c>
          <w:tcPr>
            <w:tcW w:w="2293" w:type="dxa"/>
          </w:tcPr>
          <w:p w14:paraId="361DEA7F" w14:textId="0D9873D0" w:rsidR="00AB5F38" w:rsidRPr="00392614" w:rsidRDefault="00AB5F38" w:rsidP="009955AC">
            <w:pPr>
              <w:jc w:val="center"/>
              <w:rPr>
                <w:rFonts w:cs="Arial"/>
              </w:rPr>
            </w:pPr>
            <w:r w:rsidRPr="00392614">
              <w:rPr>
                <w:rFonts w:cs="Arial"/>
              </w:rPr>
              <w:fldChar w:fldCharType="begin">
                <w:ffData>
                  <w:name w:val=""/>
                  <w:enabled/>
                  <w:calcOnExit w:val="0"/>
                  <w:checkBox>
                    <w:sizeAuto/>
                    <w:default w:val="0"/>
                  </w:checkBox>
                </w:ffData>
              </w:fldChar>
            </w:r>
            <w:r w:rsidRPr="00392614">
              <w:rPr>
                <w:rFonts w:cs="Arial"/>
              </w:rPr>
              <w:instrText xml:space="preserve"> FORMCHECKBOX </w:instrText>
            </w:r>
            <w:r w:rsidR="00870240">
              <w:rPr>
                <w:rFonts w:cs="Arial"/>
              </w:rPr>
            </w:r>
            <w:r w:rsidR="00870240">
              <w:rPr>
                <w:rFonts w:cs="Arial"/>
              </w:rPr>
              <w:fldChar w:fldCharType="separate"/>
            </w:r>
            <w:r w:rsidRPr="00392614">
              <w:rPr>
                <w:rFonts w:cs="Arial"/>
              </w:rPr>
              <w:fldChar w:fldCharType="end"/>
            </w:r>
          </w:p>
        </w:tc>
      </w:tr>
    </w:tbl>
    <w:p w14:paraId="1DFECEB4" w14:textId="77777777" w:rsidR="000C2F41" w:rsidRPr="00392614" w:rsidRDefault="000C2F41" w:rsidP="000C2F41">
      <w:pPr>
        <w:pStyle w:val="NoSpacing"/>
      </w:pPr>
    </w:p>
    <w:p w14:paraId="1DFECEB5" w14:textId="77777777" w:rsidR="008657F3" w:rsidRPr="00392614" w:rsidRDefault="008657F3" w:rsidP="000C2F41">
      <w:pPr>
        <w:pStyle w:val="NoSpacing"/>
      </w:pPr>
      <w:r w:rsidRPr="00392614">
        <w:t>The Tasks identified above and the resulting Position Sensitivity and Background Investigation requirements identify, in effect, the Background Investigation requirements for Contractor individuals, based upon the tasks the particular Contractor individual will be working.  The submitted Contractor Staff Roster must indicate the required Background Investigation Level for each Contractor individual based upon the tasks the Contractor individual will be working, in accordance with their submitted proposal.</w:t>
      </w:r>
    </w:p>
    <w:p w14:paraId="1DFECEB6" w14:textId="77777777" w:rsidR="00FD363D" w:rsidRPr="00392614" w:rsidRDefault="00FD363D" w:rsidP="000C2F41">
      <w:pPr>
        <w:pStyle w:val="NoSpacing"/>
      </w:pPr>
    </w:p>
    <w:p w14:paraId="1DFECEB8" w14:textId="77777777" w:rsidR="00E47F5F" w:rsidRPr="00392614" w:rsidRDefault="000D4552" w:rsidP="0011119E">
      <w:pPr>
        <w:pStyle w:val="Heading1"/>
      </w:pPr>
      <w:bookmarkStart w:id="925" w:name="_Toc251331945"/>
      <w:bookmarkStart w:id="926" w:name="_Ref252783006"/>
      <w:bookmarkStart w:id="927" w:name="_Ref252783012"/>
      <w:bookmarkStart w:id="928" w:name="_Ref252783063"/>
      <w:bookmarkStart w:id="929" w:name="_Ref252783161"/>
      <w:bookmarkStart w:id="930" w:name="_Ref254597160"/>
      <w:bookmarkStart w:id="931" w:name="_Ref254625493"/>
      <w:bookmarkStart w:id="932" w:name="_Toc496016627"/>
      <w:r w:rsidRPr="00392614">
        <w:rPr>
          <w:caps w:val="0"/>
        </w:rPr>
        <w:t>SPECIFIC TASKS AND DELIVERABLES</w:t>
      </w:r>
      <w:bookmarkEnd w:id="925"/>
      <w:bookmarkEnd w:id="926"/>
      <w:bookmarkEnd w:id="927"/>
      <w:bookmarkEnd w:id="928"/>
      <w:bookmarkEnd w:id="929"/>
      <w:bookmarkEnd w:id="930"/>
      <w:bookmarkEnd w:id="931"/>
      <w:bookmarkEnd w:id="932"/>
    </w:p>
    <w:p w14:paraId="1DFECEBD" w14:textId="77777777" w:rsidR="00C73E3C" w:rsidRPr="00392614" w:rsidRDefault="00932705" w:rsidP="00C93974">
      <w:pPr>
        <w:pStyle w:val="Heading2"/>
      </w:pPr>
      <w:bookmarkStart w:id="933" w:name="_Ref259632988"/>
      <w:bookmarkStart w:id="934" w:name="_Toc496016628"/>
      <w:r w:rsidRPr="00392614">
        <w:rPr>
          <w:caps w:val="0"/>
        </w:rPr>
        <w:t>PROJECT MANAGEMENT</w:t>
      </w:r>
      <w:bookmarkEnd w:id="934"/>
    </w:p>
    <w:p w14:paraId="1DFECEBE" w14:textId="77777777" w:rsidR="00C93974" w:rsidRPr="00392614" w:rsidRDefault="00EB0DF6" w:rsidP="000C2F41">
      <w:pPr>
        <w:pStyle w:val="NoSpacing"/>
      </w:pPr>
      <w:r w:rsidRPr="00392614">
        <w:t>Agile project management is evolutionary (iterative &amp; incremental) which regularly produces high quality results in a cost effective, timely, and highly collaborative manner via the Veteran Focused Integration Process (VIP) value driven lifecycle. This requires open lines of communication among all participants contributing to a project/program/portfolio that include multiple consumers within the contracts and with other VA offices/activities.</w:t>
      </w:r>
    </w:p>
    <w:p w14:paraId="1DFECEBF" w14:textId="77777777" w:rsidR="00EB0DF6" w:rsidRPr="00392614" w:rsidRDefault="00EB0DF6" w:rsidP="000C2F41">
      <w:pPr>
        <w:pStyle w:val="NoSpacing"/>
      </w:pPr>
    </w:p>
    <w:p w14:paraId="1DFECEC0" w14:textId="77777777" w:rsidR="00EB0DF6" w:rsidRPr="00392614" w:rsidRDefault="00EB0DF6" w:rsidP="000C2F41">
      <w:pPr>
        <w:pStyle w:val="NoSpacing"/>
      </w:pPr>
      <w:r w:rsidRPr="00392614">
        <w:t>The foundational structure for VA agile development and project management can be found in the VIP Guide. For delivery of all project artifacts, the Contractor shall utilize Rational for managing project execution details and for the management and storage of artifacts using approved VIP and/or EPMO website templates.</w:t>
      </w:r>
    </w:p>
    <w:p w14:paraId="1DFECEC1" w14:textId="77777777" w:rsidR="008E6B25" w:rsidRPr="00392614" w:rsidRDefault="008E6B25" w:rsidP="000C2F41">
      <w:pPr>
        <w:pStyle w:val="NoSpacing"/>
      </w:pPr>
    </w:p>
    <w:p w14:paraId="1DFECEC2" w14:textId="77777777" w:rsidR="002B1AF8" w:rsidRPr="00392614" w:rsidRDefault="007E1E5D" w:rsidP="00C93974">
      <w:pPr>
        <w:pStyle w:val="Heading3"/>
      </w:pPr>
      <w:bookmarkStart w:id="935" w:name="_Toc496016629"/>
      <w:r w:rsidRPr="00392614">
        <w:t xml:space="preserve">CONTRACTOR </w:t>
      </w:r>
      <w:r w:rsidR="00E93D53" w:rsidRPr="00392614">
        <w:t>PROJECT MANAGEMENT PLAN</w:t>
      </w:r>
      <w:bookmarkEnd w:id="933"/>
      <w:bookmarkEnd w:id="935"/>
    </w:p>
    <w:p w14:paraId="1DFECEC3" w14:textId="77777777" w:rsidR="002B1AF8" w:rsidRPr="00392614" w:rsidRDefault="002B1AF8" w:rsidP="000C2F41">
      <w:pPr>
        <w:pStyle w:val="NoSpacing"/>
      </w:pPr>
      <w:r w:rsidRPr="00392614">
        <w:t xml:space="preserve">The Contractor shall </w:t>
      </w:r>
      <w:r w:rsidR="00EF6604" w:rsidRPr="00392614">
        <w:t>deliver</w:t>
      </w:r>
      <w:r w:rsidRPr="00392614">
        <w:t xml:space="preserve"> a </w:t>
      </w:r>
      <w:r w:rsidR="007E1E5D" w:rsidRPr="00392614">
        <w:t xml:space="preserve">Contractor </w:t>
      </w:r>
      <w:r w:rsidRPr="00392614">
        <w:t>Project Management Plan (</w:t>
      </w:r>
      <w:r w:rsidR="007E1E5D" w:rsidRPr="00392614">
        <w:t>C</w:t>
      </w:r>
      <w:r w:rsidRPr="00392614">
        <w:t>PMP) that lays out the Contractor’s approach, timeline and tools to be used in execution of th</w:t>
      </w:r>
      <w:r w:rsidR="006532CD" w:rsidRPr="00392614">
        <w:t>is T</w:t>
      </w:r>
      <w:r w:rsidR="002B6CFA" w:rsidRPr="00392614">
        <w:t>O</w:t>
      </w:r>
      <w:r w:rsidR="006532CD" w:rsidRPr="00392614">
        <w:t xml:space="preserve"> effort</w:t>
      </w:r>
      <w:r w:rsidRPr="00392614">
        <w:t xml:space="preserve">.  The </w:t>
      </w:r>
      <w:r w:rsidR="007E1E5D" w:rsidRPr="00392614">
        <w:t>C</w:t>
      </w:r>
      <w:r w:rsidRPr="00392614">
        <w:t xml:space="preserve">PMP should take the form of both a narrative and graphic format that displays the schedule, milestones, risks and resource support.  The </w:t>
      </w:r>
      <w:r w:rsidR="007E1E5D" w:rsidRPr="00392614">
        <w:t>C</w:t>
      </w:r>
      <w:r w:rsidRPr="00392614">
        <w:t xml:space="preserve">PMP shall also include how the Contractor shall coordinate and execute planned, routine, and </w:t>
      </w:r>
      <w:r w:rsidR="0080455A" w:rsidRPr="00392614">
        <w:t>ad hoc</w:t>
      </w:r>
      <w:r w:rsidRPr="00392614">
        <w:t xml:space="preserve"> data collection reporting requests</w:t>
      </w:r>
      <w:r w:rsidR="0080455A" w:rsidRPr="00392614">
        <w:t xml:space="preserve"> as identified within the PWS</w:t>
      </w:r>
      <w:r w:rsidR="0007709C" w:rsidRPr="00392614">
        <w:t>.</w:t>
      </w:r>
      <w:r w:rsidR="00E172D0" w:rsidRPr="00392614">
        <w:t xml:space="preserve">  </w:t>
      </w:r>
      <w:r w:rsidR="00770B03" w:rsidRPr="00392614">
        <w:t xml:space="preserve">The initial baseline </w:t>
      </w:r>
      <w:r w:rsidR="007E1E5D" w:rsidRPr="00392614">
        <w:t>C</w:t>
      </w:r>
      <w:r w:rsidR="00770B03" w:rsidRPr="00392614">
        <w:t xml:space="preserve">PMP shall be concurred upon and updated </w:t>
      </w:r>
      <w:r w:rsidR="009648E3" w:rsidRPr="00392614">
        <w:t xml:space="preserve">in accordance with Section B of the </w:t>
      </w:r>
      <w:r w:rsidR="003A396E" w:rsidRPr="00392614">
        <w:t>TO</w:t>
      </w:r>
      <w:r w:rsidR="00770B03" w:rsidRPr="00392614">
        <w:t xml:space="preserve">.  </w:t>
      </w:r>
      <w:r w:rsidR="00E172D0" w:rsidRPr="00392614">
        <w:t xml:space="preserve">The Contractor shall </w:t>
      </w:r>
      <w:r w:rsidR="0080455A" w:rsidRPr="00392614">
        <w:t xml:space="preserve">update and </w:t>
      </w:r>
      <w:r w:rsidR="00E172D0" w:rsidRPr="00392614">
        <w:t xml:space="preserve">maintain the </w:t>
      </w:r>
      <w:r w:rsidR="0080455A" w:rsidRPr="00392614">
        <w:t>VA P</w:t>
      </w:r>
      <w:r w:rsidR="00AA1325" w:rsidRPr="00392614">
        <w:t xml:space="preserve">rogram </w:t>
      </w:r>
      <w:r w:rsidR="0080455A" w:rsidRPr="00392614">
        <w:t>M</w:t>
      </w:r>
      <w:r w:rsidR="00AA1325" w:rsidRPr="00392614">
        <w:t>anager (PM)</w:t>
      </w:r>
      <w:r w:rsidR="0080455A" w:rsidRPr="00392614">
        <w:t xml:space="preserve"> </w:t>
      </w:r>
      <w:r w:rsidR="00E172D0" w:rsidRPr="00392614">
        <w:t xml:space="preserve">approved </w:t>
      </w:r>
      <w:r w:rsidR="007E1E5D" w:rsidRPr="00392614">
        <w:t>C</w:t>
      </w:r>
      <w:r w:rsidR="00E172D0" w:rsidRPr="00392614">
        <w:t xml:space="preserve">PMP throughout the </w:t>
      </w:r>
      <w:r w:rsidR="002B6CFA" w:rsidRPr="00392614">
        <w:t>P</w:t>
      </w:r>
      <w:r w:rsidR="00980844" w:rsidRPr="00392614">
        <w:t>o</w:t>
      </w:r>
      <w:r w:rsidR="002B6CFA" w:rsidRPr="00392614">
        <w:t>P</w:t>
      </w:r>
      <w:r w:rsidR="002A2ACA" w:rsidRPr="00392614">
        <w:t>.</w:t>
      </w:r>
      <w:r w:rsidR="0080455A" w:rsidRPr="00392614">
        <w:t xml:space="preserve"> </w:t>
      </w:r>
    </w:p>
    <w:p w14:paraId="1DFECEC4" w14:textId="77777777" w:rsidR="002B1AF8" w:rsidRPr="00392614" w:rsidRDefault="002B1AF8" w:rsidP="000C2F41">
      <w:pPr>
        <w:pStyle w:val="NoSpacing"/>
      </w:pPr>
    </w:p>
    <w:p w14:paraId="1DFECEC5" w14:textId="77777777" w:rsidR="002B1AF8" w:rsidRPr="00E93091" w:rsidRDefault="002B1AF8" w:rsidP="000C2F41">
      <w:pPr>
        <w:pStyle w:val="NoSpacing"/>
        <w:rPr>
          <w:rStyle w:val="Strong"/>
        </w:rPr>
      </w:pPr>
      <w:r w:rsidRPr="00E93091">
        <w:rPr>
          <w:rStyle w:val="Strong"/>
        </w:rPr>
        <w:t xml:space="preserve">Deliverable:  </w:t>
      </w:r>
    </w:p>
    <w:p w14:paraId="1DFECEC6" w14:textId="77777777" w:rsidR="00CE7438" w:rsidRPr="00392614" w:rsidRDefault="007E1E5D" w:rsidP="00C61064">
      <w:pPr>
        <w:pStyle w:val="ListParagraph"/>
        <w:numPr>
          <w:ilvl w:val="0"/>
          <w:numId w:val="5"/>
        </w:numPr>
        <w:autoSpaceDE w:val="0"/>
        <w:autoSpaceDN w:val="0"/>
        <w:ind w:left="1080"/>
        <w:rPr>
          <w:rFonts w:eastAsia="Calibri"/>
        </w:rPr>
      </w:pPr>
      <w:r w:rsidRPr="00392614">
        <w:t xml:space="preserve">Contractor </w:t>
      </w:r>
      <w:r w:rsidR="002B1AF8" w:rsidRPr="00392614">
        <w:t>Project Management Plan</w:t>
      </w:r>
    </w:p>
    <w:p w14:paraId="1DFECEC7" w14:textId="77777777" w:rsidR="00096C53" w:rsidRPr="00392614" w:rsidRDefault="00096C53">
      <w:pPr>
        <w:autoSpaceDE w:val="0"/>
        <w:autoSpaceDN w:val="0"/>
        <w:rPr>
          <w:rFonts w:eastAsia="Calibri"/>
        </w:rPr>
      </w:pPr>
    </w:p>
    <w:p w14:paraId="1DFECEC8" w14:textId="77777777" w:rsidR="003C732C" w:rsidRPr="00392614" w:rsidRDefault="003C732C" w:rsidP="00EF24B2">
      <w:pPr>
        <w:pStyle w:val="Heading3"/>
      </w:pPr>
      <w:bookmarkStart w:id="936" w:name="_Ref259633002"/>
      <w:bookmarkStart w:id="937" w:name="_Toc496016630"/>
      <w:r w:rsidRPr="00392614">
        <w:lastRenderedPageBreak/>
        <w:t>REPORTING REQUIREMENTS</w:t>
      </w:r>
      <w:bookmarkEnd w:id="936"/>
      <w:bookmarkEnd w:id="937"/>
    </w:p>
    <w:p w14:paraId="1DFECED8" w14:textId="77777777" w:rsidR="00584283" w:rsidRPr="00392614" w:rsidRDefault="00584283" w:rsidP="00CD14F1">
      <w:pPr>
        <w:pStyle w:val="NoSpacing"/>
      </w:pPr>
    </w:p>
    <w:p w14:paraId="1DFECED9" w14:textId="77777777" w:rsidR="00584283" w:rsidRPr="00392614" w:rsidRDefault="00584283" w:rsidP="00CD14F1">
      <w:pPr>
        <w:pStyle w:val="NoSpacing"/>
      </w:pPr>
      <w:r w:rsidRPr="00392614">
        <w:t>The Contractor shall provide the COR with Monthly Progress Reports in electronic form in Microsoft Word. The report shall include detailed instructions and or explanations for each required data element, to ensure that data is accurate and consistent.  These reports shall reflect data as of the last day of the preceding calendar month.</w:t>
      </w:r>
    </w:p>
    <w:p w14:paraId="1DFECEDA" w14:textId="77777777" w:rsidR="00584283" w:rsidRPr="00392614" w:rsidRDefault="00584283" w:rsidP="00CD14F1">
      <w:pPr>
        <w:pStyle w:val="NoSpacing"/>
      </w:pPr>
    </w:p>
    <w:p w14:paraId="1DFECEDB" w14:textId="77777777" w:rsidR="00584283" w:rsidRPr="00392614" w:rsidRDefault="00584283" w:rsidP="00CD14F1">
      <w:pPr>
        <w:pStyle w:val="NoSpacing"/>
      </w:pPr>
      <w:r w:rsidRPr="00392614">
        <w:t>The Monthly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 plan and timeframe for resolving the issue.  The report shall also include an itemized list of all Electronic and Information Technology (EIT) deliverables provided during the reporting period.  The Contractor shall monitor performance against the CPMP and report any deviations.  It is expected that the Contractor will keep in communication with VA accordingly so that issues that arise are transparent to both parties to prevent escalation of outstanding issues.</w:t>
      </w:r>
    </w:p>
    <w:p w14:paraId="1DFECEDC" w14:textId="77777777" w:rsidR="00F37CE8" w:rsidRPr="00392614" w:rsidRDefault="00F37CE8" w:rsidP="00CD14F1">
      <w:pPr>
        <w:pStyle w:val="NoSpacing"/>
      </w:pPr>
    </w:p>
    <w:p w14:paraId="1DFECEDD" w14:textId="77777777" w:rsidR="00F37CE8" w:rsidRPr="00A056B7" w:rsidRDefault="00F37CE8" w:rsidP="00CD14F1">
      <w:pPr>
        <w:pStyle w:val="NoSpacing"/>
        <w:rPr>
          <w:b/>
        </w:rPr>
      </w:pPr>
      <w:r w:rsidRPr="00A056B7">
        <w:rPr>
          <w:b/>
        </w:rPr>
        <w:t>Deliverable:</w:t>
      </w:r>
      <w:r w:rsidRPr="00A056B7">
        <w:rPr>
          <w:b/>
        </w:rPr>
        <w:br/>
      </w:r>
    </w:p>
    <w:p w14:paraId="1DFECEDE" w14:textId="77777777" w:rsidR="00F37CE8" w:rsidRPr="00392614" w:rsidRDefault="00F37CE8" w:rsidP="00AB5F38">
      <w:pPr>
        <w:pStyle w:val="NoSpacing"/>
        <w:numPr>
          <w:ilvl w:val="0"/>
          <w:numId w:val="14"/>
        </w:numPr>
        <w:rPr>
          <w:rFonts w:eastAsia="Calibri"/>
        </w:rPr>
      </w:pPr>
      <w:r w:rsidRPr="00392614">
        <w:t>Monthly Progress Report</w:t>
      </w:r>
    </w:p>
    <w:p w14:paraId="1DFECEDF" w14:textId="77777777" w:rsidR="00584283" w:rsidRPr="00392614" w:rsidRDefault="00584283" w:rsidP="000C2F41">
      <w:pPr>
        <w:pStyle w:val="NoSpacing"/>
        <w:rPr>
          <w:rFonts w:eastAsia="Calibri"/>
        </w:rPr>
      </w:pPr>
    </w:p>
    <w:p w14:paraId="1DFECEE0" w14:textId="074B845E" w:rsidR="00F37CE8" w:rsidRPr="00392614" w:rsidRDefault="00F37CE8" w:rsidP="00F37CE8">
      <w:pPr>
        <w:keepNext/>
        <w:numPr>
          <w:ilvl w:val="2"/>
          <w:numId w:val="2"/>
        </w:numPr>
        <w:spacing w:before="120" w:after="60"/>
        <w:outlineLvl w:val="2"/>
        <w:rPr>
          <w:rFonts w:cs="Arial"/>
          <w:b/>
          <w:bCs/>
          <w:iCs/>
          <w:kern w:val="32"/>
          <w:szCs w:val="26"/>
        </w:rPr>
      </w:pPr>
      <w:bookmarkStart w:id="938" w:name="_Toc449021393"/>
      <w:bookmarkStart w:id="939" w:name="_Toc456014466"/>
      <w:bookmarkStart w:id="940" w:name="_Toc468795350"/>
      <w:bookmarkStart w:id="941" w:name="_Toc469573404"/>
      <w:bookmarkStart w:id="942" w:name="_Toc476751993"/>
      <w:bookmarkStart w:id="943" w:name="_Toc484452241"/>
      <w:bookmarkStart w:id="944" w:name="_Toc496016631"/>
      <w:r w:rsidRPr="00392614">
        <w:rPr>
          <w:rFonts w:cs="Arial"/>
          <w:b/>
          <w:bCs/>
          <w:iCs/>
          <w:kern w:val="32"/>
          <w:szCs w:val="26"/>
        </w:rPr>
        <w:t xml:space="preserve">RATIONAL TOOLS </w:t>
      </w:r>
      <w:bookmarkEnd w:id="938"/>
      <w:bookmarkEnd w:id="939"/>
      <w:bookmarkEnd w:id="940"/>
      <w:bookmarkEnd w:id="941"/>
      <w:bookmarkEnd w:id="942"/>
      <w:bookmarkEnd w:id="943"/>
      <w:r w:rsidR="006171D4" w:rsidRPr="00392614">
        <w:rPr>
          <w:rFonts w:cs="Arial"/>
          <w:b/>
          <w:bCs/>
          <w:iCs/>
          <w:kern w:val="32"/>
          <w:szCs w:val="26"/>
        </w:rPr>
        <w:t>USAGE</w:t>
      </w:r>
      <w:bookmarkEnd w:id="944"/>
    </w:p>
    <w:p w14:paraId="30CE680D" w14:textId="77777777" w:rsidR="006171D4" w:rsidRPr="00392614" w:rsidRDefault="006171D4" w:rsidP="00CD14F1">
      <w:pPr>
        <w:pStyle w:val="NoSpacing"/>
      </w:pPr>
    </w:p>
    <w:p w14:paraId="0BC2B416" w14:textId="5B49257C" w:rsidR="006171D4" w:rsidRPr="00392614" w:rsidRDefault="006171D4" w:rsidP="006171D4">
      <w:pPr>
        <w:pStyle w:val="NoSpacing"/>
      </w:pPr>
      <w:r w:rsidRPr="00392614">
        <w:t>The Government will provide access to VA’s IBM Rational Collaborative Application Lifecycle Management (CALM) Toolset (hereafter referred to as Rational) to provide a single agile project/product application lifecycle management toolset to track execution details. Contractors shall complete the training as required below in order to access VA’s IBM Rational. If the mandated toolset changes throughout the period of performance of this contract, then the Government will provide access to the new toolset.</w:t>
      </w:r>
    </w:p>
    <w:p w14:paraId="4783748D" w14:textId="77777777" w:rsidR="006171D4" w:rsidRPr="00392614" w:rsidRDefault="006171D4" w:rsidP="006171D4">
      <w:pPr>
        <w:pStyle w:val="NoSpacing"/>
      </w:pPr>
    </w:p>
    <w:p w14:paraId="191B26C8" w14:textId="77777777" w:rsidR="006171D4" w:rsidRPr="00392614" w:rsidRDefault="006171D4" w:rsidP="006171D4">
      <w:pPr>
        <w:pStyle w:val="NoSpacing"/>
      </w:pPr>
      <w:r w:rsidRPr="00392614">
        <w:t>The Contractor shall use the VA’s implementation of the Rational Toolset.  The Rational Project/Product Data and Artifact Repository will be used to provide a single authoritative project and product data and artifact repository.  All OI&amp;T project data and artifacts will be required to be managed in this data and artifact repository daily.  All checked out artifacts shall be checked back in daily and any data updated daily.  Rational synchronizes all changed information immediately for all team members to access work proficiently without the concern of working on aged information.</w:t>
      </w:r>
    </w:p>
    <w:p w14:paraId="41AB8D2A" w14:textId="77777777" w:rsidR="006171D4" w:rsidRPr="00392614" w:rsidRDefault="006171D4" w:rsidP="006171D4">
      <w:pPr>
        <w:pStyle w:val="NoSpacing"/>
      </w:pPr>
    </w:p>
    <w:p w14:paraId="6D535B2C" w14:textId="77777777" w:rsidR="006171D4" w:rsidRPr="00392614" w:rsidRDefault="006171D4" w:rsidP="006171D4">
      <w:pPr>
        <w:pStyle w:val="NoSpacing"/>
      </w:pPr>
      <w:r w:rsidRPr="00392614">
        <w:t xml:space="preserve">The Contractor shall use VA Rational tools in accordance with the VA Rational Tools Guide to:  </w:t>
      </w:r>
    </w:p>
    <w:p w14:paraId="31DD9BCC" w14:textId="77777777" w:rsidR="006171D4" w:rsidRPr="00392614" w:rsidRDefault="006171D4" w:rsidP="006171D4">
      <w:pPr>
        <w:pStyle w:val="NoSpacing"/>
      </w:pPr>
    </w:p>
    <w:p w14:paraId="1DAEC1D8" w14:textId="77777777" w:rsidR="006171D4" w:rsidRPr="00392614" w:rsidRDefault="006171D4" w:rsidP="00AB5F38">
      <w:pPr>
        <w:pStyle w:val="NoSpacing"/>
        <w:numPr>
          <w:ilvl w:val="0"/>
          <w:numId w:val="58"/>
        </w:numPr>
      </w:pPr>
      <w:r w:rsidRPr="00392614">
        <w:t xml:space="preserve">Input and manage scheduled project/product sprints and backlog </w:t>
      </w:r>
    </w:p>
    <w:p w14:paraId="544F420D" w14:textId="77777777" w:rsidR="006171D4" w:rsidRPr="00392614" w:rsidRDefault="006171D4" w:rsidP="00AB5F38">
      <w:pPr>
        <w:pStyle w:val="NoSpacing"/>
        <w:numPr>
          <w:ilvl w:val="0"/>
          <w:numId w:val="58"/>
        </w:numPr>
      </w:pPr>
      <w:r w:rsidRPr="00392614">
        <w:t>Input and manage project/product agile requirements</w:t>
      </w:r>
    </w:p>
    <w:p w14:paraId="7FA5CA9B" w14:textId="77777777" w:rsidR="006171D4" w:rsidRPr="00392614" w:rsidRDefault="006171D4" w:rsidP="00AB5F38">
      <w:pPr>
        <w:pStyle w:val="NoSpacing"/>
        <w:numPr>
          <w:ilvl w:val="0"/>
          <w:numId w:val="58"/>
        </w:numPr>
      </w:pPr>
      <w:r w:rsidRPr="00392614">
        <w:t>Input and analysis project/product risks and issues</w:t>
      </w:r>
    </w:p>
    <w:p w14:paraId="165A8D01" w14:textId="77777777" w:rsidR="006171D4" w:rsidRPr="00392614" w:rsidRDefault="006171D4" w:rsidP="00AB5F38">
      <w:pPr>
        <w:pStyle w:val="NoSpacing"/>
        <w:numPr>
          <w:ilvl w:val="0"/>
          <w:numId w:val="58"/>
        </w:numPr>
      </w:pPr>
      <w:r w:rsidRPr="00392614">
        <w:lastRenderedPageBreak/>
        <w:t>Input and manage project/product configurations and changes</w:t>
      </w:r>
    </w:p>
    <w:p w14:paraId="2AE01A09" w14:textId="77777777" w:rsidR="006171D4" w:rsidRPr="00392614" w:rsidRDefault="006171D4" w:rsidP="00AB5F38">
      <w:pPr>
        <w:pStyle w:val="NoSpacing"/>
        <w:numPr>
          <w:ilvl w:val="0"/>
          <w:numId w:val="58"/>
        </w:numPr>
      </w:pPr>
      <w:r w:rsidRPr="00392614">
        <w:t>Input and manage project/product test plans, test cases/scripts, and results</w:t>
      </w:r>
    </w:p>
    <w:p w14:paraId="7253875C" w14:textId="77777777" w:rsidR="006171D4" w:rsidRPr="00392614" w:rsidRDefault="006171D4" w:rsidP="00AB5F38">
      <w:pPr>
        <w:pStyle w:val="NoSpacing"/>
        <w:numPr>
          <w:ilvl w:val="0"/>
          <w:numId w:val="58"/>
        </w:numPr>
      </w:pPr>
      <w:r w:rsidRPr="00392614">
        <w:t>Input and manage project/product planning and engineering documentation</w:t>
      </w:r>
    </w:p>
    <w:p w14:paraId="097CC831" w14:textId="77777777" w:rsidR="006171D4" w:rsidRPr="00392614" w:rsidRDefault="006171D4" w:rsidP="00AB5F38">
      <w:pPr>
        <w:pStyle w:val="NoSpacing"/>
        <w:numPr>
          <w:ilvl w:val="0"/>
          <w:numId w:val="58"/>
        </w:numPr>
        <w:rPr>
          <w:rStyle w:val="Emphasis"/>
          <w:b w:val="0"/>
          <w:i w:val="0"/>
          <w:color w:val="auto"/>
        </w:rPr>
      </w:pPr>
      <w:r w:rsidRPr="00392614">
        <w:t>Input and manage linkages to correlate requirements to change orders to configurable items to risks, impediments, and issues to test cases and test results to show full traceability.</w:t>
      </w:r>
    </w:p>
    <w:p w14:paraId="1318A558" w14:textId="77777777" w:rsidR="006171D4" w:rsidRPr="00392614" w:rsidRDefault="006171D4" w:rsidP="006171D4">
      <w:pPr>
        <w:pStyle w:val="NoSpacing"/>
      </w:pPr>
    </w:p>
    <w:p w14:paraId="0B23C208" w14:textId="77777777" w:rsidR="006171D4" w:rsidRPr="00392614" w:rsidRDefault="006171D4" w:rsidP="006171D4">
      <w:pPr>
        <w:pStyle w:val="NoSpacing"/>
      </w:pPr>
      <w:r w:rsidRPr="00392614">
        <w:t>The Contractor shall record all agile requirements, changes, tests performed in VA provided environments, and test results (see master test plan) in Rational to show evidence of code coverage and test coverage of all the requirements specified. This expectation will allow VA to have high confidence in a fully documented Requirements Traceability Matrix (RTM), as evidenced by data recorded in the tools.</w:t>
      </w:r>
    </w:p>
    <w:p w14:paraId="65B59D73" w14:textId="77777777" w:rsidR="006171D4" w:rsidRPr="00392614" w:rsidRDefault="006171D4" w:rsidP="006171D4">
      <w:pPr>
        <w:pStyle w:val="NoSpacing"/>
      </w:pPr>
    </w:p>
    <w:p w14:paraId="1DFECEE1" w14:textId="52F32A77" w:rsidR="00F37CE8" w:rsidRPr="00392614" w:rsidRDefault="00F37CE8" w:rsidP="006171D4">
      <w:pPr>
        <w:pStyle w:val="NoSpacing"/>
      </w:pPr>
      <w:r w:rsidRPr="00392614">
        <w:t xml:space="preserve">The Contractor and VA PM shall determine which team members require access to the Rational Tool Suite.  All </w:t>
      </w:r>
      <w:r w:rsidR="006171D4" w:rsidRPr="00392614">
        <w:t>C</w:t>
      </w:r>
      <w:r w:rsidRPr="00392614">
        <w:t>ontractors that require access shall complete all of the following VA Talent Management System (TMS) training courses before access can be granted to the Rational</w:t>
      </w:r>
      <w:r w:rsidR="00A609AF">
        <w:t>e</w:t>
      </w:r>
      <w:r w:rsidRPr="00392614">
        <w:t xml:space="preserve"> tools:</w:t>
      </w:r>
    </w:p>
    <w:p w14:paraId="1DFECEE2" w14:textId="77777777" w:rsidR="00F37CE8" w:rsidRPr="00392614" w:rsidRDefault="00F37CE8" w:rsidP="00CD14F1">
      <w:pPr>
        <w:pStyle w:val="NoSpacing"/>
      </w:pPr>
    </w:p>
    <w:p w14:paraId="1DFECEE3" w14:textId="77777777" w:rsidR="00F37CE8" w:rsidRPr="00392614" w:rsidRDefault="00F37CE8" w:rsidP="00AB5F38">
      <w:pPr>
        <w:pStyle w:val="NoSpacing"/>
        <w:numPr>
          <w:ilvl w:val="0"/>
          <w:numId w:val="16"/>
        </w:numPr>
      </w:pPr>
      <w:r w:rsidRPr="00392614">
        <w:t>TMS ID 3878248 - IBM Rational Team Concert - Agile Sprint, Configuration/Change Management Level 1</w:t>
      </w:r>
    </w:p>
    <w:p w14:paraId="1DFECEE4" w14:textId="77777777" w:rsidR="00F37CE8" w:rsidRPr="00392614" w:rsidRDefault="00F37CE8" w:rsidP="00AB5F38">
      <w:pPr>
        <w:pStyle w:val="NoSpacing"/>
        <w:numPr>
          <w:ilvl w:val="0"/>
          <w:numId w:val="16"/>
        </w:numPr>
      </w:pPr>
      <w:r w:rsidRPr="00392614">
        <w:t>TMS ID 3878249 - IBM Rational Team Concert - Agile Sprint, Configuration /Change Management Level 2</w:t>
      </w:r>
    </w:p>
    <w:p w14:paraId="1DFECEE5" w14:textId="77777777" w:rsidR="00F37CE8" w:rsidRPr="00392614" w:rsidRDefault="00F37CE8" w:rsidP="00AB5F38">
      <w:pPr>
        <w:pStyle w:val="NoSpacing"/>
        <w:numPr>
          <w:ilvl w:val="0"/>
          <w:numId w:val="16"/>
        </w:numPr>
      </w:pPr>
      <w:r w:rsidRPr="00392614">
        <w:t>TMS ID 3878250 - IBM Rational DOORS Next Generation - Requirements Management Level 1</w:t>
      </w:r>
    </w:p>
    <w:p w14:paraId="1DFECEE6" w14:textId="77777777" w:rsidR="00F37CE8" w:rsidRPr="00392614" w:rsidRDefault="00F37CE8" w:rsidP="00AB5F38">
      <w:pPr>
        <w:pStyle w:val="NoSpacing"/>
        <w:numPr>
          <w:ilvl w:val="0"/>
          <w:numId w:val="16"/>
        </w:numPr>
      </w:pPr>
      <w:r w:rsidRPr="00392614">
        <w:t>TMS ID 3897036 - IBM Rational DOORS Next Generation - Requirements Management Level 2</w:t>
      </w:r>
    </w:p>
    <w:p w14:paraId="1DFECEE7" w14:textId="77777777" w:rsidR="00F37CE8" w:rsidRPr="00392614" w:rsidRDefault="00F37CE8" w:rsidP="00AB5F38">
      <w:pPr>
        <w:pStyle w:val="NoSpacing"/>
        <w:numPr>
          <w:ilvl w:val="0"/>
          <w:numId w:val="16"/>
        </w:numPr>
      </w:pPr>
      <w:r w:rsidRPr="00392614">
        <w:t xml:space="preserve">TMS ID 3897034 - IBM Rational Quality Manager - Quality Management Level 1 </w:t>
      </w:r>
    </w:p>
    <w:p w14:paraId="1DFECEE8" w14:textId="77777777" w:rsidR="00F37CE8" w:rsidRPr="00392614" w:rsidRDefault="00F37CE8" w:rsidP="00AB5F38">
      <w:pPr>
        <w:pStyle w:val="NoSpacing"/>
        <w:numPr>
          <w:ilvl w:val="0"/>
          <w:numId w:val="16"/>
        </w:numPr>
      </w:pPr>
      <w:r w:rsidRPr="00392614">
        <w:t>TMS ID 3897035 - IBM Rational Quality Manager - Quality Management Level 2</w:t>
      </w:r>
    </w:p>
    <w:p w14:paraId="1DFECEE9" w14:textId="77777777" w:rsidR="00F37CE8" w:rsidRPr="00392614" w:rsidRDefault="00F37CE8" w:rsidP="00CD14F1">
      <w:pPr>
        <w:pStyle w:val="NoSpacing"/>
      </w:pPr>
    </w:p>
    <w:p w14:paraId="1DFECEEA" w14:textId="31379F6E" w:rsidR="00F37CE8" w:rsidRPr="00392614" w:rsidRDefault="00F37CE8" w:rsidP="00CD14F1">
      <w:pPr>
        <w:pStyle w:val="NoSpacing"/>
      </w:pPr>
      <w:r w:rsidRPr="00392614">
        <w:t xml:space="preserve">Contractors who have completed these VA training courses within the past 24 months and have furnished </w:t>
      </w:r>
      <w:r w:rsidR="006171D4" w:rsidRPr="00392614">
        <w:t xml:space="preserve">Rational Training Certificates </w:t>
      </w:r>
      <w:r w:rsidRPr="00392614">
        <w:t xml:space="preserve">will not be required to re-take the training courses. </w:t>
      </w:r>
    </w:p>
    <w:p w14:paraId="1DFECEEB" w14:textId="77777777" w:rsidR="00F37CE8" w:rsidRPr="00392614" w:rsidRDefault="00F37CE8" w:rsidP="00CD14F1">
      <w:pPr>
        <w:pStyle w:val="NoSpacing"/>
      </w:pPr>
    </w:p>
    <w:p w14:paraId="1DFECEEC" w14:textId="77777777" w:rsidR="00F37CE8" w:rsidRPr="00A056B7" w:rsidRDefault="00F37CE8" w:rsidP="00CD14F1">
      <w:pPr>
        <w:pStyle w:val="NoSpacing"/>
        <w:rPr>
          <w:b/>
        </w:rPr>
      </w:pPr>
      <w:r w:rsidRPr="00A056B7">
        <w:rPr>
          <w:b/>
        </w:rPr>
        <w:t>Deliverable:</w:t>
      </w:r>
      <w:r w:rsidRPr="00A056B7">
        <w:rPr>
          <w:b/>
        </w:rPr>
        <w:br/>
      </w:r>
    </w:p>
    <w:p w14:paraId="1DFECEED" w14:textId="77777777" w:rsidR="00F37CE8" w:rsidRPr="00392614" w:rsidRDefault="00F37CE8" w:rsidP="00AB5F38">
      <w:pPr>
        <w:pStyle w:val="NoSpacing"/>
        <w:numPr>
          <w:ilvl w:val="0"/>
          <w:numId w:val="15"/>
        </w:numPr>
      </w:pPr>
      <w:r w:rsidRPr="00392614">
        <w:t>Rational Training Certificates</w:t>
      </w:r>
    </w:p>
    <w:p w14:paraId="1DFECEEE" w14:textId="77777777" w:rsidR="00F37CE8" w:rsidRPr="00392614" w:rsidRDefault="00F37CE8" w:rsidP="00CD14F1">
      <w:pPr>
        <w:pStyle w:val="NoSpacing"/>
      </w:pPr>
    </w:p>
    <w:p w14:paraId="1DFECEEF" w14:textId="77777777" w:rsidR="00F37CE8" w:rsidRPr="00392614" w:rsidRDefault="00F37CE8" w:rsidP="00F37CE8">
      <w:pPr>
        <w:keepNext/>
        <w:numPr>
          <w:ilvl w:val="2"/>
          <w:numId w:val="2"/>
        </w:numPr>
        <w:spacing w:before="120" w:after="60"/>
        <w:outlineLvl w:val="2"/>
        <w:rPr>
          <w:rFonts w:cs="Arial"/>
          <w:b/>
          <w:bCs/>
          <w:iCs/>
          <w:kern w:val="32"/>
          <w:szCs w:val="26"/>
        </w:rPr>
      </w:pPr>
      <w:bookmarkStart w:id="945" w:name="_Toc449021394"/>
      <w:bookmarkStart w:id="946" w:name="_Toc456014467"/>
      <w:bookmarkStart w:id="947" w:name="_Toc468795351"/>
      <w:bookmarkStart w:id="948" w:name="_Toc469573405"/>
      <w:bookmarkStart w:id="949" w:name="_Toc476751994"/>
      <w:bookmarkStart w:id="950" w:name="_Toc484452242"/>
      <w:bookmarkStart w:id="951" w:name="_Toc496016632"/>
      <w:r w:rsidRPr="00392614">
        <w:rPr>
          <w:rFonts w:cs="Arial"/>
          <w:b/>
          <w:bCs/>
          <w:iCs/>
          <w:kern w:val="32"/>
          <w:szCs w:val="26"/>
        </w:rPr>
        <w:t>PRIVACY &amp; HIPAA TRAINING</w:t>
      </w:r>
      <w:bookmarkEnd w:id="945"/>
      <w:bookmarkEnd w:id="946"/>
      <w:bookmarkEnd w:id="947"/>
      <w:bookmarkEnd w:id="948"/>
      <w:bookmarkEnd w:id="949"/>
      <w:bookmarkEnd w:id="950"/>
      <w:bookmarkEnd w:id="951"/>
    </w:p>
    <w:p w14:paraId="1DFECEF0" w14:textId="167F1320" w:rsidR="00F37CE8" w:rsidRPr="00392614" w:rsidRDefault="00F37CE8" w:rsidP="00CD14F1">
      <w:pPr>
        <w:pStyle w:val="NoSpacing"/>
      </w:pPr>
      <w:r w:rsidRPr="00392614">
        <w:t xml:space="preserve">The Contractor shall submit TMS VA Privacy and Information Security Awareness and Rules of Behavior </w:t>
      </w:r>
      <w:r w:rsidR="006171D4" w:rsidRPr="00392614">
        <w:t xml:space="preserve">Training Certificates </w:t>
      </w:r>
      <w:r w:rsidRPr="00392614">
        <w:t xml:space="preserve">and Health Insurance Portability and Accountability Act (HIPAA) </w:t>
      </w:r>
      <w:r w:rsidR="006171D4" w:rsidRPr="00392614">
        <w:t>Certificate of Completion</w:t>
      </w:r>
      <w:r w:rsidRPr="00392614">
        <w:t>, and provide signed copies of the Contractor Rules of Behavior in accordance with Section 9, Training, from Appendix C of the VA Handbook 6500.6, “Contract Security”.</w:t>
      </w:r>
    </w:p>
    <w:p w14:paraId="1DFECEF1" w14:textId="77777777" w:rsidR="00F37CE8" w:rsidRPr="00392614" w:rsidRDefault="00F37CE8" w:rsidP="00CD14F1">
      <w:pPr>
        <w:pStyle w:val="NoSpacing"/>
      </w:pPr>
    </w:p>
    <w:p w14:paraId="1DFECEF2" w14:textId="77777777" w:rsidR="00F37CE8" w:rsidRPr="00A056B7" w:rsidRDefault="00F37CE8" w:rsidP="00CD14F1">
      <w:pPr>
        <w:pStyle w:val="NoSpacing"/>
        <w:rPr>
          <w:b/>
        </w:rPr>
      </w:pPr>
      <w:r w:rsidRPr="00A056B7">
        <w:rPr>
          <w:b/>
        </w:rPr>
        <w:t>Deliverables:</w:t>
      </w:r>
    </w:p>
    <w:p w14:paraId="1DFECEF3" w14:textId="77777777" w:rsidR="00F37CE8" w:rsidRPr="00392614" w:rsidRDefault="00F37CE8" w:rsidP="00CD14F1">
      <w:pPr>
        <w:pStyle w:val="NoSpacing"/>
      </w:pPr>
    </w:p>
    <w:p w14:paraId="1DFECEF4" w14:textId="77777777" w:rsidR="00F37CE8" w:rsidRPr="00392614" w:rsidRDefault="00F37CE8" w:rsidP="00AB5F38">
      <w:pPr>
        <w:pStyle w:val="NoSpacing"/>
        <w:numPr>
          <w:ilvl w:val="0"/>
          <w:numId w:val="17"/>
        </w:numPr>
      </w:pPr>
      <w:r w:rsidRPr="00392614">
        <w:lastRenderedPageBreak/>
        <w:t xml:space="preserve">VA Privacy and Information Security Awareness and Rules of Behavior Training Certificate </w:t>
      </w:r>
    </w:p>
    <w:p w14:paraId="1DFECEF5" w14:textId="77777777" w:rsidR="00F37CE8" w:rsidRPr="00392614" w:rsidRDefault="00F37CE8" w:rsidP="00AB5F38">
      <w:pPr>
        <w:pStyle w:val="NoSpacing"/>
        <w:numPr>
          <w:ilvl w:val="0"/>
          <w:numId w:val="17"/>
        </w:numPr>
      </w:pPr>
      <w:r w:rsidRPr="00392614">
        <w:t xml:space="preserve">Signed Contractor Rules of Behavior  </w:t>
      </w:r>
    </w:p>
    <w:p w14:paraId="1DFECEF6" w14:textId="73D58A2E" w:rsidR="00F37CE8" w:rsidRPr="00392614" w:rsidRDefault="00F37CE8" w:rsidP="00AB5F38">
      <w:pPr>
        <w:pStyle w:val="NoSpacing"/>
        <w:numPr>
          <w:ilvl w:val="0"/>
          <w:numId w:val="17"/>
        </w:numPr>
      </w:pPr>
      <w:r w:rsidRPr="00392614">
        <w:t xml:space="preserve">VA HIPAA </w:t>
      </w:r>
      <w:r w:rsidR="006171D4" w:rsidRPr="00392614">
        <w:t>C</w:t>
      </w:r>
      <w:r w:rsidRPr="00392614">
        <w:t xml:space="preserve">ertificate of </w:t>
      </w:r>
      <w:r w:rsidR="006171D4" w:rsidRPr="00392614">
        <w:t>C</w:t>
      </w:r>
      <w:r w:rsidRPr="00392614">
        <w:t>ompletion</w:t>
      </w:r>
    </w:p>
    <w:p w14:paraId="1DFECEF7" w14:textId="77777777" w:rsidR="00F37CE8" w:rsidRPr="00392614" w:rsidRDefault="00F37CE8" w:rsidP="00F37CE8">
      <w:pPr>
        <w:rPr>
          <w:iCs/>
        </w:rPr>
      </w:pPr>
    </w:p>
    <w:p w14:paraId="1DFECEF8" w14:textId="77777777" w:rsidR="00F37CE8" w:rsidRPr="00392614" w:rsidRDefault="00F37CE8" w:rsidP="00F37CE8">
      <w:pPr>
        <w:keepNext/>
        <w:numPr>
          <w:ilvl w:val="2"/>
          <w:numId w:val="2"/>
        </w:numPr>
        <w:spacing w:before="120" w:after="60"/>
        <w:outlineLvl w:val="2"/>
        <w:rPr>
          <w:rFonts w:cs="Arial"/>
          <w:b/>
          <w:bCs/>
          <w:iCs/>
          <w:kern w:val="32"/>
          <w:szCs w:val="26"/>
        </w:rPr>
      </w:pPr>
      <w:bookmarkStart w:id="952" w:name="_ONBOARDING_STATUS"/>
      <w:bookmarkStart w:id="953" w:name="_Toc449021395"/>
      <w:bookmarkStart w:id="954" w:name="_Toc447539951"/>
      <w:bookmarkStart w:id="955" w:name="_Toc446068623"/>
      <w:bookmarkStart w:id="956" w:name="_Toc456014468"/>
      <w:bookmarkStart w:id="957" w:name="_Toc468795352"/>
      <w:bookmarkStart w:id="958" w:name="_Toc469573406"/>
      <w:bookmarkStart w:id="959" w:name="_Toc476751995"/>
      <w:bookmarkStart w:id="960" w:name="_Toc484452243"/>
      <w:bookmarkStart w:id="961" w:name="_Toc496016633"/>
      <w:bookmarkEnd w:id="952"/>
      <w:r w:rsidRPr="00392614">
        <w:rPr>
          <w:rFonts w:cs="Arial"/>
          <w:b/>
          <w:bCs/>
          <w:iCs/>
          <w:kern w:val="32"/>
          <w:szCs w:val="26"/>
        </w:rPr>
        <w:t>ONBOARDING STATUS</w:t>
      </w:r>
      <w:bookmarkEnd w:id="953"/>
      <w:bookmarkEnd w:id="954"/>
      <w:bookmarkEnd w:id="955"/>
      <w:bookmarkEnd w:id="956"/>
      <w:bookmarkEnd w:id="957"/>
      <w:bookmarkEnd w:id="958"/>
      <w:bookmarkEnd w:id="959"/>
      <w:bookmarkEnd w:id="960"/>
      <w:bookmarkEnd w:id="961"/>
    </w:p>
    <w:p w14:paraId="1DFECEF9" w14:textId="6222F886" w:rsidR="00F37CE8" w:rsidRPr="00392614" w:rsidRDefault="00F37CE8" w:rsidP="00B77CB4">
      <w:pPr>
        <w:pStyle w:val="NoSpacing"/>
      </w:pPr>
      <w:r w:rsidRPr="00392614">
        <w:t xml:space="preserve">The Contractor shall be responsible for executing and managing the </w:t>
      </w:r>
      <w:r w:rsidR="006171D4" w:rsidRPr="00392614">
        <w:t xml:space="preserve">Contractor </w:t>
      </w:r>
      <w:r w:rsidRPr="00392614">
        <w:t xml:space="preserve">requirements in the Contractors Onboarding/Off-Boarding (CONB) process in ProPath. </w:t>
      </w:r>
    </w:p>
    <w:p w14:paraId="1DFECEFA" w14:textId="77777777" w:rsidR="00F37CE8" w:rsidRPr="00392614" w:rsidRDefault="00F37CE8" w:rsidP="00B77CB4">
      <w:pPr>
        <w:pStyle w:val="NoSpacing"/>
      </w:pPr>
    </w:p>
    <w:p w14:paraId="1DFECEFB" w14:textId="07DBD1A9" w:rsidR="00F37CE8" w:rsidRPr="00392614" w:rsidRDefault="00F37CE8" w:rsidP="00B77CB4">
      <w:pPr>
        <w:pStyle w:val="NoSpacing"/>
      </w:pPr>
      <w:r w:rsidRPr="00392614">
        <w:t xml:space="preserve">The Contractor shall submit a </w:t>
      </w:r>
      <w:r w:rsidR="006171D4" w:rsidRPr="00392614">
        <w:t>Weekly Onboarding S</w:t>
      </w:r>
      <w:r w:rsidRPr="00392614">
        <w:t xml:space="preserve">tatus </w:t>
      </w:r>
      <w:r w:rsidR="006171D4" w:rsidRPr="00392614">
        <w:t>R</w:t>
      </w:r>
      <w:r w:rsidRPr="00392614">
        <w:t xml:space="preserve">eport of all onboarding activities for all staff supporting this effort. This shall include VA Privacy and Information Security Awareness training, Rules of Behavior, finger prints, background investigation submission and status, Rational Access Requests, VistA account request, Personal Identity Verification (PIV) card, Active Directory account, Remote Access Request, Elevated Privileges Request per environment, VA Tools training, and any other information deemed necessary for tracking by the Contractor, VA PM and COR. </w:t>
      </w:r>
    </w:p>
    <w:p w14:paraId="79100F2D" w14:textId="77777777" w:rsidR="00AB5CCD" w:rsidRPr="00392614" w:rsidRDefault="00AB5CCD" w:rsidP="00B77CB4">
      <w:pPr>
        <w:pStyle w:val="NoSpacing"/>
      </w:pPr>
    </w:p>
    <w:p w14:paraId="1DFECEFC" w14:textId="125FE6FF" w:rsidR="00F37CE8" w:rsidRPr="00392614" w:rsidRDefault="00F37CE8" w:rsidP="00B77CB4">
      <w:pPr>
        <w:pStyle w:val="NoSpacing"/>
      </w:pPr>
      <w:r w:rsidRPr="00392614">
        <w:t xml:space="preserve">At the conclusion of this task order, the Contractor shall be responsible for executing and managing the </w:t>
      </w:r>
      <w:r w:rsidR="00E93091">
        <w:t>C</w:t>
      </w:r>
      <w:r w:rsidRPr="00392614">
        <w:t>ontactor requirements for off-boarding in the CONB process in ProPath.</w:t>
      </w:r>
    </w:p>
    <w:p w14:paraId="1DFECEFD" w14:textId="77777777" w:rsidR="00F37CE8" w:rsidRPr="00392614" w:rsidRDefault="00F37CE8" w:rsidP="00B77CB4">
      <w:pPr>
        <w:pStyle w:val="NoSpacing"/>
      </w:pPr>
    </w:p>
    <w:p w14:paraId="1DFECEFE" w14:textId="77777777" w:rsidR="00F37CE8" w:rsidRPr="00A056B7" w:rsidRDefault="00F37CE8" w:rsidP="00B77CB4">
      <w:pPr>
        <w:pStyle w:val="NoSpacing"/>
        <w:rPr>
          <w:b/>
        </w:rPr>
      </w:pPr>
      <w:r w:rsidRPr="00A056B7">
        <w:rPr>
          <w:b/>
        </w:rPr>
        <w:t>Deliverable:</w:t>
      </w:r>
    </w:p>
    <w:p w14:paraId="1DFECEFF" w14:textId="77777777" w:rsidR="00F37CE8" w:rsidRPr="00392614" w:rsidRDefault="00F37CE8" w:rsidP="00B77CB4">
      <w:pPr>
        <w:pStyle w:val="NoSpacing"/>
      </w:pPr>
    </w:p>
    <w:p w14:paraId="1DFECF00" w14:textId="77777777" w:rsidR="00F37CE8" w:rsidRPr="00392614" w:rsidRDefault="00F37CE8" w:rsidP="00AB5F38">
      <w:pPr>
        <w:pStyle w:val="NoSpacing"/>
        <w:numPr>
          <w:ilvl w:val="0"/>
          <w:numId w:val="18"/>
        </w:numPr>
        <w:rPr>
          <w:rFonts w:eastAsia="Calibri"/>
        </w:rPr>
      </w:pPr>
      <w:r w:rsidRPr="00392614">
        <w:rPr>
          <w:iCs/>
        </w:rPr>
        <w:t>Weekly Onboarding Status Report</w:t>
      </w:r>
    </w:p>
    <w:p w14:paraId="1DFECF01" w14:textId="77777777" w:rsidR="00F37CE8" w:rsidRPr="00392614" w:rsidRDefault="00F37CE8" w:rsidP="00B77CB4">
      <w:pPr>
        <w:pStyle w:val="NoSpacing"/>
        <w:rPr>
          <w:rFonts w:eastAsia="Calibri"/>
        </w:rPr>
      </w:pPr>
    </w:p>
    <w:p w14:paraId="1DFECF02" w14:textId="77777777" w:rsidR="00E32404" w:rsidRPr="00392614" w:rsidRDefault="00FD363D" w:rsidP="008A5FDA">
      <w:pPr>
        <w:pStyle w:val="Heading3"/>
      </w:pPr>
      <w:bookmarkStart w:id="962" w:name="_Ref259786803"/>
      <w:bookmarkStart w:id="963" w:name="_Toc496016634"/>
      <w:r w:rsidRPr="00392614">
        <w:t>TECHNICAL KICKOFF MEETING</w:t>
      </w:r>
      <w:bookmarkEnd w:id="963"/>
    </w:p>
    <w:p w14:paraId="1DFECF03" w14:textId="5413B8DB" w:rsidR="008E6B25" w:rsidRPr="00392614" w:rsidRDefault="00E32404" w:rsidP="00B77CB4">
      <w:pPr>
        <w:pStyle w:val="NoSpacing"/>
      </w:pPr>
      <w:r w:rsidRPr="00392614">
        <w:t xml:space="preserve">The Contractor shall hold a </w:t>
      </w:r>
      <w:r w:rsidR="00936DF9" w:rsidRPr="00392614">
        <w:t xml:space="preserve">technical </w:t>
      </w:r>
      <w:r w:rsidRPr="00392614">
        <w:t xml:space="preserve">kickoff meeting within 10 days after TO award.  </w:t>
      </w:r>
      <w:r w:rsidR="004E72B3" w:rsidRPr="00392614">
        <w:t>Th</w:t>
      </w:r>
      <w:r w:rsidRPr="00392614">
        <w:t>e Contractor shall present, for review and approval by the Government,</w:t>
      </w:r>
      <w:r w:rsidRPr="00392614" w:rsidDel="00727B15">
        <w:t xml:space="preserve"> </w:t>
      </w:r>
      <w:r w:rsidRPr="00392614">
        <w:t xml:space="preserve">the details of the intended approach, work plan, and project schedule for each effort.  </w:t>
      </w:r>
      <w:r w:rsidR="00C2238D" w:rsidRPr="00392614">
        <w:t>The Contractor shall specify d</w:t>
      </w:r>
      <w:r w:rsidRPr="00392614">
        <w:t xml:space="preserve">ates, locations (can be virtual), agenda </w:t>
      </w:r>
      <w:r w:rsidR="00C2238D" w:rsidRPr="00392614">
        <w:t>(</w:t>
      </w:r>
      <w:r w:rsidRPr="00392614">
        <w:t xml:space="preserve">shall be </w:t>
      </w:r>
      <w:r w:rsidR="00C2238D" w:rsidRPr="00392614">
        <w:t>provided</w:t>
      </w:r>
      <w:r w:rsidRPr="00392614">
        <w:t xml:space="preserve"> </w:t>
      </w:r>
      <w:r w:rsidR="00C2238D" w:rsidRPr="00392614">
        <w:t xml:space="preserve">to all attendees </w:t>
      </w:r>
      <w:r w:rsidRPr="00392614">
        <w:t>at least five calendar days prior to the meeting</w:t>
      </w:r>
      <w:r w:rsidR="00C2238D" w:rsidRPr="00392614">
        <w:t>)</w:t>
      </w:r>
      <w:r w:rsidRPr="00392614">
        <w:t xml:space="preserve">, and meeting minutes </w:t>
      </w:r>
      <w:r w:rsidR="00C2238D" w:rsidRPr="00392614">
        <w:t>(</w:t>
      </w:r>
      <w:r w:rsidRPr="00392614">
        <w:t>shall be provided to all attendees within three calendar days after the meeting</w:t>
      </w:r>
      <w:r w:rsidR="00C2238D" w:rsidRPr="00392614">
        <w:t>)</w:t>
      </w:r>
      <w:r w:rsidRPr="00392614">
        <w:t>.  The</w:t>
      </w:r>
      <w:r w:rsidR="004E72B3" w:rsidRPr="00392614">
        <w:t xml:space="preserve"> Contractor shall invite the</w:t>
      </w:r>
      <w:r w:rsidRPr="00392614">
        <w:t xml:space="preserve"> </w:t>
      </w:r>
      <w:r w:rsidR="008C396A" w:rsidRPr="00392614">
        <w:t>Contracting Officer (</w:t>
      </w:r>
      <w:r w:rsidRPr="00392614">
        <w:t>CO</w:t>
      </w:r>
      <w:r w:rsidR="008C396A" w:rsidRPr="00392614">
        <w:t>)</w:t>
      </w:r>
      <w:r w:rsidRPr="00392614">
        <w:t xml:space="preserve">, </w:t>
      </w:r>
      <w:r w:rsidR="008C396A" w:rsidRPr="00392614">
        <w:t>Contract Specialist (</w:t>
      </w:r>
      <w:r w:rsidR="008A5FDA" w:rsidRPr="00392614">
        <w:t>CS</w:t>
      </w:r>
      <w:r w:rsidR="008C396A" w:rsidRPr="00392614">
        <w:t>)</w:t>
      </w:r>
      <w:r w:rsidR="008A5FDA" w:rsidRPr="00392614">
        <w:t xml:space="preserve">, </w:t>
      </w:r>
      <w:r w:rsidRPr="00392614">
        <w:t xml:space="preserve">COR, </w:t>
      </w:r>
      <w:r w:rsidR="008A5FDA" w:rsidRPr="00392614">
        <w:t xml:space="preserve">and the </w:t>
      </w:r>
      <w:r w:rsidR="00AA1325" w:rsidRPr="00392614">
        <w:t>VA PM</w:t>
      </w:r>
      <w:r w:rsidR="008A5FDA" w:rsidRPr="00392614">
        <w:t>.</w:t>
      </w:r>
      <w:r w:rsidR="008E6B25" w:rsidRPr="00392614">
        <w:t xml:space="preserve"> It is desirable that key Contractor team members join the meeting in person (i.e. Scrum Master and project lead).</w:t>
      </w:r>
    </w:p>
    <w:p w14:paraId="1DFECF08" w14:textId="77777777" w:rsidR="008E6B25" w:rsidRPr="00392614" w:rsidRDefault="008E6B25" w:rsidP="00B77CB4">
      <w:pPr>
        <w:pStyle w:val="NoSpacing"/>
        <w:rPr>
          <w:iCs/>
        </w:rPr>
      </w:pPr>
    </w:p>
    <w:p w14:paraId="1DFECF09" w14:textId="5C5A2C49" w:rsidR="00173895" w:rsidRPr="00392614" w:rsidRDefault="00173895" w:rsidP="00173895">
      <w:pPr>
        <w:keepNext/>
        <w:numPr>
          <w:ilvl w:val="2"/>
          <w:numId w:val="2"/>
        </w:numPr>
        <w:spacing w:before="120" w:after="60"/>
        <w:outlineLvl w:val="2"/>
        <w:rPr>
          <w:rFonts w:cs="Arial"/>
          <w:b/>
          <w:bCs/>
          <w:iCs/>
          <w:kern w:val="32"/>
          <w:szCs w:val="26"/>
        </w:rPr>
      </w:pPr>
      <w:bookmarkStart w:id="964" w:name="_Toc468795354"/>
      <w:bookmarkStart w:id="965" w:name="_Toc469573408"/>
      <w:bookmarkStart w:id="966" w:name="_Toc476751997"/>
      <w:bookmarkStart w:id="967" w:name="_Toc484452245"/>
      <w:bookmarkStart w:id="968" w:name="_Toc496016635"/>
      <w:r w:rsidRPr="00392614">
        <w:rPr>
          <w:rFonts w:cs="Arial"/>
          <w:b/>
          <w:bCs/>
          <w:iCs/>
          <w:kern w:val="32"/>
          <w:szCs w:val="26"/>
        </w:rPr>
        <w:t>CONFIGURATION MANAGEMENT</w:t>
      </w:r>
      <w:bookmarkEnd w:id="964"/>
      <w:bookmarkEnd w:id="965"/>
      <w:bookmarkEnd w:id="966"/>
      <w:bookmarkEnd w:id="967"/>
      <w:r w:rsidR="006171D4" w:rsidRPr="00392614">
        <w:rPr>
          <w:rFonts w:cs="Arial"/>
          <w:b/>
          <w:bCs/>
          <w:iCs/>
          <w:kern w:val="32"/>
          <w:szCs w:val="26"/>
        </w:rPr>
        <w:t xml:space="preserve"> (CM)</w:t>
      </w:r>
      <w:bookmarkEnd w:id="968"/>
    </w:p>
    <w:p w14:paraId="1DFECF0A" w14:textId="77777777" w:rsidR="00173895" w:rsidRPr="00392614" w:rsidRDefault="00173895" w:rsidP="00C61064">
      <w:pPr>
        <w:pStyle w:val="NoSpacing"/>
      </w:pPr>
      <w:r w:rsidRPr="00392614">
        <w:t>The Contractor shall:</w:t>
      </w:r>
    </w:p>
    <w:p w14:paraId="1DFECF0B" w14:textId="77777777" w:rsidR="00C61064" w:rsidRPr="00392614" w:rsidRDefault="00C61064" w:rsidP="00C61064">
      <w:pPr>
        <w:pStyle w:val="NoSpacing"/>
      </w:pPr>
    </w:p>
    <w:p w14:paraId="1DFECF0C" w14:textId="37DF13AA" w:rsidR="00173895" w:rsidRPr="00392614" w:rsidRDefault="00173895" w:rsidP="00AB5F38">
      <w:pPr>
        <w:pStyle w:val="NoSpacing"/>
        <w:numPr>
          <w:ilvl w:val="0"/>
          <w:numId w:val="20"/>
        </w:numPr>
        <w:rPr>
          <w:i/>
        </w:rPr>
      </w:pPr>
      <w:r w:rsidRPr="00392614">
        <w:t xml:space="preserve">Identify the standard and unique aspects of </w:t>
      </w:r>
      <w:r w:rsidR="006171D4" w:rsidRPr="00392614">
        <w:t>C</w:t>
      </w:r>
      <w:r w:rsidRPr="00392614">
        <w:t xml:space="preserve">onfiguration </w:t>
      </w:r>
      <w:r w:rsidR="006171D4" w:rsidRPr="00392614">
        <w:t>M</w:t>
      </w:r>
      <w:r w:rsidRPr="00392614">
        <w:t xml:space="preserve">anagement </w:t>
      </w:r>
      <w:r w:rsidR="006171D4" w:rsidRPr="00392614">
        <w:t xml:space="preserve">(CM) </w:t>
      </w:r>
      <w:r w:rsidRPr="00392614">
        <w:t>to be performed that meets the project, EPMO and VIP requirements</w:t>
      </w:r>
      <w:r w:rsidRPr="00392614">
        <w:rPr>
          <w:i/>
        </w:rPr>
        <w:t xml:space="preserve">.  </w:t>
      </w:r>
    </w:p>
    <w:p w14:paraId="1DFECF0D" w14:textId="77777777" w:rsidR="00173895" w:rsidRPr="00392614" w:rsidRDefault="00173895" w:rsidP="00AB5F38">
      <w:pPr>
        <w:pStyle w:val="NoSpacing"/>
        <w:numPr>
          <w:ilvl w:val="0"/>
          <w:numId w:val="20"/>
        </w:numPr>
      </w:pPr>
      <w:r w:rsidRPr="00392614">
        <w:t xml:space="preserve">Identify types of configuration items pertaining to each product to be placed under configuration management.  </w:t>
      </w:r>
      <w:bookmarkStart w:id="969" w:name="_Toc417360620"/>
    </w:p>
    <w:p w14:paraId="1DFECF0E" w14:textId="77777777" w:rsidR="00173895" w:rsidRPr="00392614" w:rsidRDefault="00173895" w:rsidP="00AB5F38">
      <w:pPr>
        <w:pStyle w:val="NoSpacing"/>
        <w:numPr>
          <w:ilvl w:val="0"/>
          <w:numId w:val="20"/>
        </w:numPr>
      </w:pPr>
      <w:r w:rsidRPr="00392614">
        <w:t xml:space="preserve">Create and incorporate the CM Plan (CMP) into Rational and specify how all software source code and electronic artifact configuration and version </w:t>
      </w:r>
      <w:r w:rsidRPr="00392614">
        <w:lastRenderedPageBreak/>
        <w:t>management will be managed. The COR and VA PM will approve the Configuration Management Plan.</w:t>
      </w:r>
    </w:p>
    <w:p w14:paraId="1DFECF0F" w14:textId="77777777" w:rsidR="00173895" w:rsidRPr="00392614" w:rsidRDefault="00173895" w:rsidP="00AB5F38">
      <w:pPr>
        <w:pStyle w:val="NoSpacing"/>
        <w:numPr>
          <w:ilvl w:val="0"/>
          <w:numId w:val="20"/>
        </w:numPr>
      </w:pPr>
      <w:r w:rsidRPr="00392614">
        <w:t xml:space="preserve">Use VA PM approved tools to manage change, activity, issue, action, risk, and other project data as prescribed by VA standards and processes. </w:t>
      </w:r>
      <w:bookmarkEnd w:id="969"/>
    </w:p>
    <w:p w14:paraId="1DFECF10" w14:textId="77777777" w:rsidR="00173895" w:rsidRPr="00392614" w:rsidRDefault="00173895" w:rsidP="00AB5F38">
      <w:pPr>
        <w:pStyle w:val="NoSpacing"/>
        <w:numPr>
          <w:ilvl w:val="0"/>
          <w:numId w:val="20"/>
        </w:numPr>
      </w:pPr>
      <w:r w:rsidRPr="00392614">
        <w:t>Ensure that all project software and non-software artifacts are versioned correctly and follow a build release promotion versioning approach which identifies all major, minor, and update changes to the components.</w:t>
      </w:r>
      <w:bookmarkStart w:id="970" w:name="_Toc417360625"/>
    </w:p>
    <w:p w14:paraId="1DFECF11" w14:textId="77777777" w:rsidR="00173895" w:rsidRPr="00392614" w:rsidRDefault="00173895" w:rsidP="00AB5F38">
      <w:pPr>
        <w:pStyle w:val="NoSpacing"/>
        <w:numPr>
          <w:ilvl w:val="0"/>
          <w:numId w:val="20"/>
        </w:numPr>
      </w:pPr>
      <w:r w:rsidRPr="00392614">
        <w:t xml:space="preserve">Create Project and Product Artifacts baselined and </w:t>
      </w:r>
      <w:proofErr w:type="gramStart"/>
      <w:r w:rsidRPr="00392614">
        <w:t>versioned</w:t>
      </w:r>
      <w:r w:rsidRPr="00392614">
        <w:rPr>
          <w:vanish/>
        </w:rPr>
        <w:t xml:space="preserve"> </w:t>
      </w:r>
      <w:r w:rsidRPr="00392614">
        <w:t xml:space="preserve"> in</w:t>
      </w:r>
      <w:proofErr w:type="gramEnd"/>
      <w:r w:rsidRPr="00392614">
        <w:t xml:space="preserve"> the CM repository in order to allow the tool to show active and past histories of the check-ins and check-outs of all software components, data, and software project engineering documents. Maintain all baselines of software, software builds, and electronic artifacts in the repository, labeling updates and versions according to CM procedures.</w:t>
      </w:r>
      <w:bookmarkStart w:id="971" w:name="_Toc417360626"/>
      <w:bookmarkEnd w:id="970"/>
      <w:r w:rsidRPr="00392614">
        <w:t xml:space="preserve"> Ensure all code is checked in with a frequency compliant with the approved CM Plan. </w:t>
      </w:r>
    </w:p>
    <w:p w14:paraId="1DFECF12" w14:textId="77777777" w:rsidR="00173895" w:rsidRPr="00392614" w:rsidRDefault="00173895" w:rsidP="00AB5F38">
      <w:pPr>
        <w:pStyle w:val="NoSpacing"/>
        <w:numPr>
          <w:ilvl w:val="0"/>
          <w:numId w:val="20"/>
        </w:numPr>
      </w:pPr>
      <w:r w:rsidRPr="00392614">
        <w:t xml:space="preserve">Establish and maintain status reporting on change and configuration management activity, </w:t>
      </w:r>
      <w:bookmarkEnd w:id="971"/>
      <w:r w:rsidRPr="00392614">
        <w:t xml:space="preserve">and ensure data records and artifacts are filed and updated daily.  </w:t>
      </w:r>
    </w:p>
    <w:p w14:paraId="1DFECF13" w14:textId="77777777" w:rsidR="00173895" w:rsidRPr="00392614" w:rsidRDefault="00173895" w:rsidP="00AB5F38">
      <w:pPr>
        <w:pStyle w:val="NoSpacing"/>
        <w:numPr>
          <w:ilvl w:val="0"/>
          <w:numId w:val="20"/>
        </w:numPr>
      </w:pPr>
      <w:r w:rsidRPr="00392614">
        <w:t xml:space="preserve">Ensure all off-boarding Contract staff has checked in all code, documents and other project artifacts. </w:t>
      </w:r>
    </w:p>
    <w:p w14:paraId="1DFECF14" w14:textId="77777777" w:rsidR="00173895" w:rsidRPr="00392614" w:rsidRDefault="00173895" w:rsidP="00AB5F38">
      <w:pPr>
        <w:pStyle w:val="NoSpacing"/>
        <w:numPr>
          <w:ilvl w:val="0"/>
          <w:numId w:val="20"/>
        </w:numPr>
      </w:pPr>
      <w:r w:rsidRPr="00392614">
        <w:t xml:space="preserve">Develop and manage a CM Process that supports all necessary changes for the project including changes to Definition of Done, Acceptance Criteria and any other items deemed necessary. </w:t>
      </w:r>
    </w:p>
    <w:p w14:paraId="1DFECF15" w14:textId="77777777" w:rsidR="00173895" w:rsidRPr="00392614" w:rsidRDefault="00173895" w:rsidP="00AB5F38">
      <w:pPr>
        <w:pStyle w:val="NoSpacing"/>
        <w:numPr>
          <w:ilvl w:val="0"/>
          <w:numId w:val="20"/>
        </w:numPr>
        <w:rPr>
          <w:rFonts w:cs="Arial"/>
        </w:rPr>
      </w:pPr>
      <w:r w:rsidRPr="00392614">
        <w:t>Use Rational Team Concert as the VA approved tool and repository for all software source code and electronic artifact configuration and version management. The Contractor shall use IBM Rational Team Concert tool to manage change, activity, issue, action, risk, and other project data as prescribed by VA standards and processes.</w:t>
      </w:r>
    </w:p>
    <w:p w14:paraId="1DFECF16" w14:textId="77777777" w:rsidR="00173895" w:rsidRPr="00392614" w:rsidRDefault="00173895" w:rsidP="00AB5F38">
      <w:pPr>
        <w:pStyle w:val="NoSpacing"/>
        <w:numPr>
          <w:ilvl w:val="0"/>
          <w:numId w:val="20"/>
        </w:numPr>
        <w:rPr>
          <w:rFonts w:cs="Arial"/>
        </w:rPr>
      </w:pPr>
      <w:r w:rsidRPr="00392614">
        <w:t>Develop, verify and submit with all project build deliveries, a Version Description Document (VDD) that conforms to EPMO Website standard templates and addresses the manifest of the contents of all software builds created for project releases outside the development environment.</w:t>
      </w:r>
    </w:p>
    <w:p w14:paraId="1DFECF17" w14:textId="77777777" w:rsidR="00173895" w:rsidRPr="00392614" w:rsidRDefault="00173895" w:rsidP="00C61064">
      <w:pPr>
        <w:pStyle w:val="NoSpacing"/>
        <w:rPr>
          <w:i/>
        </w:rPr>
      </w:pPr>
    </w:p>
    <w:p w14:paraId="1DFECF18" w14:textId="77777777" w:rsidR="00173895" w:rsidRPr="00A056B7" w:rsidRDefault="00173895" w:rsidP="00C61064">
      <w:pPr>
        <w:pStyle w:val="NoSpacing"/>
        <w:rPr>
          <w:b/>
        </w:rPr>
      </w:pPr>
      <w:r w:rsidRPr="00A056B7">
        <w:rPr>
          <w:b/>
        </w:rPr>
        <w:t>Deliverables:</w:t>
      </w:r>
    </w:p>
    <w:p w14:paraId="1DFECF19" w14:textId="77777777" w:rsidR="00173895" w:rsidRPr="00392614" w:rsidRDefault="00173895" w:rsidP="00C61064">
      <w:pPr>
        <w:pStyle w:val="NoSpacing"/>
      </w:pPr>
    </w:p>
    <w:p w14:paraId="1DFECF1A" w14:textId="77777777" w:rsidR="00173895" w:rsidRPr="00392614" w:rsidRDefault="00173895" w:rsidP="00AB5F38">
      <w:pPr>
        <w:pStyle w:val="NoSpacing"/>
        <w:numPr>
          <w:ilvl w:val="0"/>
          <w:numId w:val="19"/>
        </w:numPr>
        <w:rPr>
          <w:iCs/>
        </w:rPr>
      </w:pPr>
      <w:r w:rsidRPr="00392614">
        <w:rPr>
          <w:iCs/>
        </w:rPr>
        <w:t>Configuration Management Plan</w:t>
      </w:r>
    </w:p>
    <w:p w14:paraId="1DFECF1B" w14:textId="77777777" w:rsidR="00173895" w:rsidRPr="00392614" w:rsidRDefault="00173895" w:rsidP="00AB5F38">
      <w:pPr>
        <w:pStyle w:val="NoSpacing"/>
        <w:numPr>
          <w:ilvl w:val="0"/>
          <w:numId w:val="19"/>
        </w:numPr>
        <w:rPr>
          <w:iCs/>
        </w:rPr>
      </w:pPr>
      <w:r w:rsidRPr="00392614">
        <w:rPr>
          <w:iCs/>
        </w:rPr>
        <w:t>Version Description Document</w:t>
      </w:r>
    </w:p>
    <w:p w14:paraId="1DFECF1C" w14:textId="77777777" w:rsidR="00173895" w:rsidRPr="00392614" w:rsidRDefault="00173895" w:rsidP="00173895">
      <w:pPr>
        <w:rPr>
          <w:iCs/>
        </w:rPr>
      </w:pPr>
    </w:p>
    <w:p w14:paraId="1DFECF23" w14:textId="5E14B734" w:rsidR="0041513E" w:rsidRPr="00392614" w:rsidRDefault="008E7F74" w:rsidP="0041513E">
      <w:pPr>
        <w:keepNext/>
        <w:numPr>
          <w:ilvl w:val="1"/>
          <w:numId w:val="2"/>
        </w:numPr>
        <w:spacing w:before="240" w:after="120"/>
        <w:ind w:left="720"/>
        <w:outlineLvl w:val="1"/>
        <w:rPr>
          <w:rFonts w:cs="Arial"/>
          <w:b/>
          <w:bCs/>
          <w:iCs/>
          <w:caps/>
          <w:szCs w:val="28"/>
        </w:rPr>
      </w:pPr>
      <w:bookmarkStart w:id="972" w:name="_Toc469573409"/>
      <w:bookmarkStart w:id="973" w:name="_Toc476751998"/>
      <w:bookmarkStart w:id="974" w:name="_Toc484452246"/>
      <w:bookmarkStart w:id="975" w:name="_Toc486843136"/>
      <w:bookmarkStart w:id="976" w:name="_Toc479258982"/>
      <w:bookmarkStart w:id="977" w:name="_Toc484452247"/>
      <w:bookmarkStart w:id="978" w:name="_Toc496016636"/>
      <w:bookmarkEnd w:id="962"/>
      <w:bookmarkEnd w:id="972"/>
      <w:bookmarkEnd w:id="973"/>
      <w:bookmarkEnd w:id="974"/>
      <w:bookmarkEnd w:id="975"/>
      <w:r>
        <w:rPr>
          <w:rFonts w:cs="Arial"/>
          <w:b/>
          <w:bCs/>
          <w:iCs/>
          <w:szCs w:val="28"/>
        </w:rPr>
        <w:t>ADAPTIVE MAINTENANCE</w:t>
      </w:r>
      <w:r w:rsidRPr="00392614">
        <w:rPr>
          <w:rFonts w:cs="Arial"/>
          <w:b/>
          <w:bCs/>
          <w:iCs/>
          <w:szCs w:val="28"/>
        </w:rPr>
        <w:t xml:space="preserve"> SERVICES</w:t>
      </w:r>
      <w:bookmarkEnd w:id="976"/>
      <w:r w:rsidRPr="00392614">
        <w:rPr>
          <w:rFonts w:cs="Arial"/>
          <w:b/>
          <w:bCs/>
          <w:iCs/>
          <w:szCs w:val="28"/>
        </w:rPr>
        <w:t xml:space="preserve"> (BASE &amp; OPTION </w:t>
      </w:r>
      <w:r w:rsidR="0041513E" w:rsidRPr="00392614">
        <w:rPr>
          <w:rFonts w:cs="Arial"/>
          <w:b/>
          <w:bCs/>
          <w:iCs/>
          <w:caps/>
          <w:szCs w:val="28"/>
        </w:rPr>
        <w:t>PERIOD)</w:t>
      </w:r>
      <w:bookmarkEnd w:id="977"/>
      <w:bookmarkEnd w:id="978"/>
    </w:p>
    <w:p w14:paraId="1DFECF24" w14:textId="5BC52FC3" w:rsidR="002126E3" w:rsidRPr="00392614" w:rsidRDefault="0041513E" w:rsidP="00C61064">
      <w:pPr>
        <w:pStyle w:val="NoSpacing"/>
      </w:pPr>
      <w:r w:rsidRPr="00392614">
        <w:t xml:space="preserve">The Contractor shall provide adaptive sustainment services to </w:t>
      </w:r>
      <w:r w:rsidR="00C13C8F">
        <w:t xml:space="preserve">enable VA to migrate VISTA off of its MUMPS infrastructure to provide </w:t>
      </w:r>
      <w:r w:rsidRPr="00392614">
        <w:t xml:space="preserve">backwards and forwards compatibility for VistA </w:t>
      </w:r>
      <w:r w:rsidR="00130C90" w:rsidRPr="00392614">
        <w:t>domains</w:t>
      </w:r>
      <w:r w:rsidRPr="00392614">
        <w:t xml:space="preserve"> and use cases</w:t>
      </w:r>
      <w:r w:rsidR="0002275A" w:rsidRPr="00392614">
        <w:t xml:space="preserve"> including Patient Data Entry and Pharmacy Computerized Physician Order Entry (CPOE), as </w:t>
      </w:r>
      <w:r w:rsidR="001243CB" w:rsidRPr="00392614">
        <w:t>described in</w:t>
      </w:r>
      <w:r w:rsidR="0002275A" w:rsidRPr="00392614">
        <w:t xml:space="preserve"> PWS 5.2.1 and 5.2.2</w:t>
      </w:r>
      <w:r w:rsidRPr="00392614">
        <w:t>.</w:t>
      </w:r>
    </w:p>
    <w:p w14:paraId="1DFECF25" w14:textId="77777777" w:rsidR="0041513E" w:rsidRPr="00392614" w:rsidRDefault="0041513E" w:rsidP="00C61064">
      <w:pPr>
        <w:pStyle w:val="NoSpacing"/>
      </w:pPr>
    </w:p>
    <w:p w14:paraId="1DFECF26" w14:textId="77777777" w:rsidR="0041513E" w:rsidRPr="00392614" w:rsidRDefault="0041513E" w:rsidP="00C61064">
      <w:pPr>
        <w:pStyle w:val="NoSpacing"/>
        <w:rPr>
          <w:lang w:val="en"/>
        </w:rPr>
      </w:pPr>
      <w:r w:rsidRPr="00392614">
        <w:rPr>
          <w:lang w:val="en"/>
        </w:rPr>
        <w:t xml:space="preserve">The Contractor shall: </w:t>
      </w:r>
    </w:p>
    <w:p w14:paraId="1DFECF27" w14:textId="77777777" w:rsidR="00C61064" w:rsidRPr="00392614" w:rsidRDefault="00C61064" w:rsidP="00C61064">
      <w:pPr>
        <w:pStyle w:val="NoSpacing"/>
        <w:rPr>
          <w:highlight w:val="yellow"/>
          <w:lang w:val="en"/>
        </w:rPr>
      </w:pPr>
    </w:p>
    <w:p w14:paraId="1B73E8E4" w14:textId="1812BE99" w:rsidR="003361FB" w:rsidRDefault="00CD5BBC" w:rsidP="00AB5F38">
      <w:pPr>
        <w:numPr>
          <w:ilvl w:val="0"/>
          <w:numId w:val="28"/>
        </w:numPr>
        <w:spacing w:before="120"/>
        <w:contextualSpacing/>
        <w:rPr>
          <w:rFonts w:cs="Arial"/>
          <w:lang w:val="en"/>
        </w:rPr>
      </w:pPr>
      <w:r>
        <w:rPr>
          <w:rFonts w:cs="Arial"/>
          <w:lang w:val="en"/>
        </w:rPr>
        <w:lastRenderedPageBreak/>
        <w:t xml:space="preserve">Surface </w:t>
      </w:r>
      <w:r w:rsidR="003361FB">
        <w:rPr>
          <w:rFonts w:cs="Arial"/>
          <w:lang w:val="en"/>
        </w:rPr>
        <w:t xml:space="preserve">specific VISTA/CPRS </w:t>
      </w:r>
      <w:r w:rsidR="003361FB" w:rsidRPr="00392614">
        <w:rPr>
          <w:rFonts w:cs="Arial"/>
          <w:lang w:val="en"/>
        </w:rPr>
        <w:t>clinical function</w:t>
      </w:r>
      <w:r w:rsidR="003361FB">
        <w:rPr>
          <w:rFonts w:cs="Arial"/>
          <w:lang w:val="en"/>
        </w:rPr>
        <w:t xml:space="preserve"> and business logic, </w:t>
      </w:r>
      <w:r w:rsidR="003361FB" w:rsidRPr="00392614">
        <w:rPr>
          <w:rFonts w:cs="Arial"/>
          <w:lang w:val="en"/>
        </w:rPr>
        <w:t xml:space="preserve">and </w:t>
      </w:r>
      <w:r w:rsidR="003361FB">
        <w:rPr>
          <w:rFonts w:cs="Arial"/>
          <w:lang w:val="en"/>
        </w:rPr>
        <w:t>emulate with an industry</w:t>
      </w:r>
      <w:r w:rsidR="003361FB" w:rsidRPr="00392614">
        <w:rPr>
          <w:rFonts w:cs="Arial"/>
          <w:lang w:val="en"/>
        </w:rPr>
        <w:t>-standard</w:t>
      </w:r>
      <w:r w:rsidR="003361FB">
        <w:rPr>
          <w:rFonts w:cs="Arial"/>
          <w:lang w:val="en"/>
        </w:rPr>
        <w:t>,</w:t>
      </w:r>
      <w:r>
        <w:rPr>
          <w:rFonts w:cs="Arial"/>
          <w:lang w:val="en"/>
        </w:rPr>
        <w:t xml:space="preserve"> model-driven,</w:t>
      </w:r>
      <w:r w:rsidR="003361FB">
        <w:rPr>
          <w:rFonts w:cs="Arial"/>
          <w:lang w:val="en"/>
        </w:rPr>
        <w:t xml:space="preserve"> secure </w:t>
      </w:r>
      <w:r w:rsidR="003361FB" w:rsidRPr="00392614">
        <w:rPr>
          <w:rFonts w:cs="Arial"/>
          <w:lang w:val="en"/>
        </w:rPr>
        <w:t xml:space="preserve">service </w:t>
      </w:r>
      <w:r w:rsidR="003361FB">
        <w:rPr>
          <w:rFonts w:cs="Arial"/>
          <w:lang w:val="en"/>
        </w:rPr>
        <w:t>interface</w:t>
      </w:r>
      <w:r w:rsidR="003361FB" w:rsidRPr="00392614">
        <w:rPr>
          <w:rFonts w:cs="Arial"/>
          <w:lang w:val="en"/>
        </w:rPr>
        <w:t xml:space="preserve"> </w:t>
      </w:r>
      <w:r w:rsidR="0023632A">
        <w:rPr>
          <w:rFonts w:cs="Arial"/>
          <w:lang w:val="en"/>
        </w:rPr>
        <w:t xml:space="preserve">with no legacy MUMPS code dependencies, </w:t>
      </w:r>
      <w:r w:rsidR="003361FB" w:rsidRPr="00392614">
        <w:rPr>
          <w:rFonts w:cs="Arial"/>
          <w:lang w:val="en"/>
        </w:rPr>
        <w:t xml:space="preserve">while keeping CPRS </w:t>
      </w:r>
      <w:r w:rsidR="003361FB">
        <w:rPr>
          <w:rFonts w:cs="Arial"/>
          <w:lang w:val="en"/>
        </w:rPr>
        <w:t>operational (supporting both backwards and forwards compatibility).</w:t>
      </w:r>
    </w:p>
    <w:p w14:paraId="0CE03E28" w14:textId="0336C020" w:rsidR="003361FB" w:rsidRDefault="003361FB" w:rsidP="00AB5F38">
      <w:pPr>
        <w:pStyle w:val="NoSpacing"/>
        <w:numPr>
          <w:ilvl w:val="0"/>
          <w:numId w:val="28"/>
        </w:numPr>
        <w:rPr>
          <w:lang w:val="en"/>
        </w:rPr>
      </w:pPr>
      <w:r>
        <w:rPr>
          <w:lang w:val="en"/>
        </w:rPr>
        <w:t xml:space="preserve">Provide enhanced </w:t>
      </w:r>
      <w:r w:rsidR="006A0AE3">
        <w:rPr>
          <w:lang w:val="en"/>
        </w:rPr>
        <w:t>V</w:t>
      </w:r>
      <w:r>
        <w:rPr>
          <w:lang w:val="en"/>
        </w:rPr>
        <w:t>eteran data security via (1) access control, (2) auditing, and (3) RPC content encryption so that CPRS is adequately secured well beyond the level currently available in VISTA, enabling seamless, secure migration.</w:t>
      </w:r>
    </w:p>
    <w:p w14:paraId="11BD3876" w14:textId="77777777" w:rsidR="003361FB" w:rsidRDefault="003361FB" w:rsidP="00AB5F38">
      <w:pPr>
        <w:pStyle w:val="NoSpacing"/>
        <w:numPr>
          <w:ilvl w:val="0"/>
          <w:numId w:val="28"/>
        </w:numPr>
        <w:rPr>
          <w:lang w:val="en"/>
        </w:rPr>
      </w:pPr>
      <w:r>
        <w:rPr>
          <w:lang w:val="en"/>
        </w:rPr>
        <w:t>Address any security vulnerabilities that do not meet the enhanced security requirements.</w:t>
      </w:r>
    </w:p>
    <w:p w14:paraId="232BB5A0" w14:textId="397E8B94" w:rsidR="003361FB" w:rsidRPr="00392614" w:rsidRDefault="003361FB" w:rsidP="00AB5F38">
      <w:pPr>
        <w:numPr>
          <w:ilvl w:val="0"/>
          <w:numId w:val="28"/>
        </w:numPr>
        <w:spacing w:after="60"/>
        <w:contextualSpacing/>
        <w:rPr>
          <w:rFonts w:cs="Arial"/>
          <w:lang w:val="en"/>
        </w:rPr>
      </w:pPr>
      <w:r w:rsidRPr="00392614">
        <w:rPr>
          <w:rFonts w:cs="Arial"/>
          <w:lang w:val="en"/>
        </w:rPr>
        <w:t>Provide a</w:t>
      </w:r>
      <w:r>
        <w:rPr>
          <w:rFonts w:cs="Arial"/>
          <w:lang w:val="en"/>
        </w:rPr>
        <w:t xml:space="preserve"> foundation</w:t>
      </w:r>
      <w:r w:rsidRPr="00392614">
        <w:rPr>
          <w:rFonts w:cs="Arial"/>
          <w:lang w:val="en"/>
        </w:rPr>
        <w:t xml:space="preserve"> to more </w:t>
      </w:r>
      <w:r>
        <w:rPr>
          <w:rFonts w:cs="Arial"/>
          <w:lang w:val="en"/>
        </w:rPr>
        <w:t>easily</w:t>
      </w:r>
      <w:r w:rsidRPr="00392614">
        <w:rPr>
          <w:rFonts w:cs="Arial"/>
          <w:lang w:val="en"/>
        </w:rPr>
        <w:t xml:space="preserve"> </w:t>
      </w:r>
      <w:r>
        <w:rPr>
          <w:rFonts w:cs="Arial"/>
          <w:lang w:val="en"/>
        </w:rPr>
        <w:t>migrate to</w:t>
      </w:r>
      <w:r w:rsidRPr="00392614">
        <w:rPr>
          <w:rFonts w:cs="Arial"/>
          <w:lang w:val="en"/>
        </w:rPr>
        <w:t xml:space="preserve"> </w:t>
      </w:r>
      <w:r>
        <w:rPr>
          <w:rFonts w:cs="Arial"/>
          <w:lang w:val="en"/>
        </w:rPr>
        <w:t xml:space="preserve">a commercial cloud-based </w:t>
      </w:r>
      <w:r w:rsidRPr="00392614">
        <w:rPr>
          <w:rFonts w:cs="Arial"/>
          <w:lang w:val="en"/>
        </w:rPr>
        <w:t>EHR solutions enterprise wide</w:t>
      </w:r>
      <w:r w:rsidR="00CD5BBC">
        <w:rPr>
          <w:rFonts w:cs="Arial"/>
          <w:lang w:val="en"/>
        </w:rPr>
        <w:t>.</w:t>
      </w:r>
    </w:p>
    <w:p w14:paraId="5EE37BC9" w14:textId="7065F407" w:rsidR="003361FB" w:rsidRPr="00392614" w:rsidRDefault="003361FB" w:rsidP="00AB5F38">
      <w:pPr>
        <w:numPr>
          <w:ilvl w:val="0"/>
          <w:numId w:val="28"/>
        </w:numPr>
        <w:spacing w:before="120" w:after="60"/>
        <w:contextualSpacing/>
        <w:rPr>
          <w:rFonts w:cs="Arial"/>
          <w:lang w:val="en"/>
        </w:rPr>
      </w:pPr>
      <w:r w:rsidRPr="00392614">
        <w:rPr>
          <w:rFonts w:cs="Arial"/>
          <w:lang w:val="en"/>
        </w:rPr>
        <w:t xml:space="preserve">Enhance ability to </w:t>
      </w:r>
      <w:r>
        <w:rPr>
          <w:rFonts w:cs="Arial"/>
          <w:lang w:val="en"/>
        </w:rPr>
        <w:t>implement</w:t>
      </w:r>
      <w:r w:rsidRPr="00392614">
        <w:rPr>
          <w:rFonts w:cs="Arial"/>
          <w:lang w:val="en"/>
        </w:rPr>
        <w:t xml:space="preserve"> </w:t>
      </w:r>
      <w:r>
        <w:rPr>
          <w:rFonts w:cs="Arial"/>
          <w:lang w:val="en"/>
        </w:rPr>
        <w:t xml:space="preserve">  open-source, GOTS, and COTS </w:t>
      </w:r>
      <w:r w:rsidRPr="00392614">
        <w:rPr>
          <w:rFonts w:cs="Arial"/>
          <w:lang w:val="en"/>
        </w:rPr>
        <w:t>applications enterprise wide</w:t>
      </w:r>
      <w:r>
        <w:rPr>
          <w:rFonts w:cs="Arial"/>
          <w:lang w:val="en"/>
        </w:rPr>
        <w:t xml:space="preserve"> within a cloud-based, commercial </w:t>
      </w:r>
      <w:r w:rsidRPr="00392614">
        <w:rPr>
          <w:rFonts w:cs="Arial"/>
          <w:lang w:val="en"/>
        </w:rPr>
        <w:t xml:space="preserve">EHR </w:t>
      </w:r>
      <w:r>
        <w:rPr>
          <w:rFonts w:cs="Arial"/>
          <w:lang w:val="en"/>
        </w:rPr>
        <w:t>environment.</w:t>
      </w:r>
    </w:p>
    <w:p w14:paraId="1DFECF2D" w14:textId="77777777" w:rsidR="00C61064" w:rsidRPr="00392614" w:rsidRDefault="00C61064" w:rsidP="00C61064">
      <w:pPr>
        <w:pStyle w:val="NoSpacing"/>
        <w:rPr>
          <w:lang w:val="en"/>
        </w:rPr>
      </w:pPr>
    </w:p>
    <w:p w14:paraId="1DFECF2E" w14:textId="77777777" w:rsidR="0041513E" w:rsidRPr="00392614" w:rsidRDefault="0041513E" w:rsidP="00C61064">
      <w:pPr>
        <w:pStyle w:val="NoSpacing"/>
      </w:pPr>
      <w:r w:rsidRPr="00392614">
        <w:t>In order to adapt VistA to make it usable in a changed or changing environment, the Contractor shall provide operational analysis, system administration, adaptive maintenance, and end user support as indicated by the services and intended outcomes addressed by PWS 5.2.1 and 5.2.2.</w:t>
      </w:r>
    </w:p>
    <w:p w14:paraId="1DFECF30" w14:textId="77777777" w:rsidR="00271B23" w:rsidRPr="00392614" w:rsidRDefault="00271B23" w:rsidP="0041513E">
      <w:pPr>
        <w:jc w:val="both"/>
        <w:rPr>
          <w:rFonts w:cs="Arial"/>
          <w:color w:val="000000"/>
        </w:rPr>
      </w:pPr>
    </w:p>
    <w:p w14:paraId="1DFECF31" w14:textId="77777777" w:rsidR="00337531" w:rsidRPr="00392614" w:rsidRDefault="00337531" w:rsidP="00337531">
      <w:pPr>
        <w:keepNext/>
        <w:numPr>
          <w:ilvl w:val="2"/>
          <w:numId w:val="2"/>
        </w:numPr>
        <w:spacing w:before="120" w:after="60"/>
        <w:outlineLvl w:val="2"/>
        <w:rPr>
          <w:rFonts w:cs="Arial"/>
          <w:b/>
          <w:bCs/>
          <w:iCs/>
          <w:caps/>
          <w:kern w:val="32"/>
          <w:szCs w:val="26"/>
        </w:rPr>
      </w:pPr>
      <w:bookmarkStart w:id="979" w:name="_Toc484452248"/>
      <w:bookmarkStart w:id="980" w:name="_Toc496016637"/>
      <w:r w:rsidRPr="00392614">
        <w:rPr>
          <w:rFonts w:cs="Arial"/>
          <w:b/>
          <w:bCs/>
          <w:iCs/>
          <w:kern w:val="32"/>
          <w:szCs w:val="26"/>
        </w:rPr>
        <w:t>ISOLATE CPRS FROM VISTA MUMPS FOR SELECT PATIENT DATA ENTRY FUNCTIONS (BASE PERIOD)</w:t>
      </w:r>
      <w:bookmarkEnd w:id="979"/>
      <w:bookmarkEnd w:id="980"/>
    </w:p>
    <w:p w14:paraId="1DFECF32" w14:textId="2B14CE90" w:rsidR="00337531" w:rsidRPr="00392614" w:rsidRDefault="00337531" w:rsidP="00CC2302">
      <w:pPr>
        <w:pStyle w:val="NoSpacing"/>
      </w:pPr>
      <w:r w:rsidRPr="00392614">
        <w:t xml:space="preserve">The Contractor shall </w:t>
      </w:r>
      <w:proofErr w:type="gramStart"/>
      <w:r w:rsidRPr="00392614">
        <w:t>migrate</w:t>
      </w:r>
      <w:proofErr w:type="gramEnd"/>
      <w:r w:rsidRPr="00392614">
        <w:t xml:space="preserve"> </w:t>
      </w:r>
      <w:r w:rsidR="00130C90" w:rsidRPr="00392614">
        <w:t xml:space="preserve">the functional </w:t>
      </w:r>
      <w:r w:rsidR="00AC6A71" w:rsidRPr="00392614">
        <w:t>domains of</w:t>
      </w:r>
      <w:r w:rsidRPr="00392614">
        <w:t xml:space="preserve"> CPRS activity </w:t>
      </w:r>
      <w:r w:rsidR="00130C90" w:rsidRPr="00392614">
        <w:t xml:space="preserve">including Patient Vitals Data Entry, Patient Allergy Data Entry and Patient Problem Data Entry </w:t>
      </w:r>
      <w:r w:rsidRPr="00392614">
        <w:t xml:space="preserve">from VistA into distinct Veteran Integrated Care Services (VICS) as annotated by PWS 5.2.1.1 – 5.2.1.3. The Contractor’s solution shall replace the CPRS </w:t>
      </w:r>
      <w:r w:rsidR="007D4E86" w:rsidRPr="00392614">
        <w:t>R</w:t>
      </w:r>
      <w:r w:rsidRPr="00392614">
        <w:t xml:space="preserve">emote </w:t>
      </w:r>
      <w:r w:rsidR="007D4E86" w:rsidRPr="00392614">
        <w:t>P</w:t>
      </w:r>
      <w:r w:rsidRPr="00392614">
        <w:t xml:space="preserve">rocedure </w:t>
      </w:r>
      <w:r w:rsidR="007D4E86" w:rsidRPr="00392614">
        <w:t>C</w:t>
      </w:r>
      <w:r w:rsidRPr="00392614">
        <w:t xml:space="preserve">all (RPC) interface </w:t>
      </w:r>
      <w:r w:rsidR="00E55846" w:rsidRPr="00AA7B02">
        <w:t>and any dependent CPRS RPC</w:t>
      </w:r>
      <w:r w:rsidR="00A20713" w:rsidRPr="00AA7B02">
        <w:t>s (</w:t>
      </w:r>
      <w:r w:rsidR="00E55846" w:rsidRPr="00AA7B02">
        <w:t xml:space="preserve">such as the Virtual Patient </w:t>
      </w:r>
      <w:r w:rsidR="00A20713" w:rsidRPr="00AA7B02">
        <w:t>Record (VPR) RPC)</w:t>
      </w:r>
      <w:r w:rsidR="00E55846">
        <w:t xml:space="preserve"> </w:t>
      </w:r>
      <w:r w:rsidRPr="00392614">
        <w:t>with a service emulation layer which provides compatibility with web-friendly interfaces for new clients.  The Contractor’s solution shall also address issues that arise with a centralized service including location, time management, and synchronization.</w:t>
      </w:r>
      <w:r w:rsidR="00E55846">
        <w:t xml:space="preserve">  </w:t>
      </w:r>
    </w:p>
    <w:p w14:paraId="11EA7117" w14:textId="77777777" w:rsidR="00520D86" w:rsidRPr="00392614" w:rsidRDefault="00520D86" w:rsidP="00CC2302">
      <w:pPr>
        <w:pStyle w:val="NoSpacing"/>
      </w:pPr>
    </w:p>
    <w:p w14:paraId="1DFECF33" w14:textId="77777777" w:rsidR="00337531" w:rsidRPr="00392614" w:rsidRDefault="00337531" w:rsidP="00CC2302">
      <w:pPr>
        <w:pStyle w:val="NoSpacing"/>
      </w:pPr>
      <w:r w:rsidRPr="00392614">
        <w:t>The Contractor shall identify all affected business processes functioning in RPCs for a Vitals, Allergy, and Problem VICS as the basis for designing and providing an adaptive maintenance solution for these VistA functions on an individual, unique basis.  The Contractor shall provide all documentation associated with this lifecycle process consistent with PWS Sections 5.3 through 5.6.</w:t>
      </w:r>
    </w:p>
    <w:p w14:paraId="0F8A96C5" w14:textId="77777777" w:rsidR="00813CCE" w:rsidRPr="00392614" w:rsidRDefault="00813CCE" w:rsidP="00CC2302">
      <w:pPr>
        <w:pStyle w:val="NoSpacing"/>
      </w:pPr>
    </w:p>
    <w:p w14:paraId="1DFECF34" w14:textId="77777777" w:rsidR="00337531" w:rsidRPr="00392614" w:rsidRDefault="00337531" w:rsidP="00CC2302">
      <w:pPr>
        <w:pStyle w:val="NoSpacing"/>
      </w:pPr>
      <w:r w:rsidRPr="00392614">
        <w:t>After migration, CPRS shall continue to perform as before, but against single instances of centralized services, permitting the retirement of the equivalent function in the 131 VistA systems.</w:t>
      </w:r>
    </w:p>
    <w:p w14:paraId="1DFECF35" w14:textId="46F87180" w:rsidR="00337531" w:rsidRPr="00392614" w:rsidRDefault="00337531" w:rsidP="00337531">
      <w:pPr>
        <w:keepNext/>
        <w:numPr>
          <w:ilvl w:val="3"/>
          <w:numId w:val="2"/>
        </w:numPr>
        <w:spacing w:before="120" w:after="60"/>
        <w:outlineLvl w:val="3"/>
        <w:rPr>
          <w:rFonts w:cs="Arial"/>
          <w:b/>
          <w:bCs/>
          <w:iCs/>
          <w:kern w:val="32"/>
          <w:szCs w:val="26"/>
        </w:rPr>
      </w:pPr>
      <w:bookmarkStart w:id="981" w:name="_Toc484452249"/>
      <w:bookmarkStart w:id="982" w:name="_Toc496016638"/>
      <w:r w:rsidRPr="00392614">
        <w:rPr>
          <w:rFonts w:cs="Arial"/>
          <w:b/>
          <w:bCs/>
          <w:iCs/>
          <w:kern w:val="32"/>
          <w:szCs w:val="26"/>
        </w:rPr>
        <w:t xml:space="preserve">PATIENT </w:t>
      </w:r>
      <w:r w:rsidR="00130C90" w:rsidRPr="00392614">
        <w:rPr>
          <w:rFonts w:cs="Arial"/>
          <w:b/>
          <w:bCs/>
          <w:iCs/>
          <w:kern w:val="32"/>
          <w:szCs w:val="26"/>
        </w:rPr>
        <w:t>VITALS DATA ENTRY VICS</w:t>
      </w:r>
      <w:bookmarkEnd w:id="981"/>
      <w:bookmarkEnd w:id="982"/>
    </w:p>
    <w:p w14:paraId="03C2030C" w14:textId="77777777" w:rsidR="00514CC0" w:rsidRDefault="00337531" w:rsidP="00CC2302">
      <w:pPr>
        <w:pStyle w:val="NoSpacing"/>
      </w:pPr>
      <w:r w:rsidRPr="00392614">
        <w:t xml:space="preserve">Consistent with the guidance in PWS 5.2.1, the Contractor shall develop a </w:t>
      </w:r>
      <w:proofErr w:type="gramStart"/>
      <w:r w:rsidRPr="00392614">
        <w:t>VICS</w:t>
      </w:r>
      <w:proofErr w:type="gramEnd"/>
      <w:r w:rsidRPr="00392614">
        <w:t xml:space="preserve"> service layer that supports patient vitals entry and retrieval by CPRS and web-friendly interfacing by new clients.  The Contractor shall reroute the service layer to </w:t>
      </w:r>
      <w:r w:rsidR="00036B2D">
        <w:t>a</w:t>
      </w:r>
      <w:r w:rsidR="00036B2D" w:rsidRPr="00036B2D">
        <w:t xml:space="preserve"> node.js-</w:t>
      </w:r>
      <w:r w:rsidR="00036B2D" w:rsidRPr="00036B2D">
        <w:lastRenderedPageBreak/>
        <w:t>supporting, industry-standard database</w:t>
      </w:r>
      <w:r w:rsidRPr="00392614">
        <w:t xml:space="preserve">.  </w:t>
      </w:r>
      <w:r w:rsidR="00514CC0" w:rsidRPr="00AA7B02">
        <w:t xml:space="preserve">RPCs will be routed to the centralized service, while maintaining backwards compatibility with the </w:t>
      </w:r>
      <w:proofErr w:type="spellStart"/>
      <w:r w:rsidR="00514CC0" w:rsidRPr="00AA7B02">
        <w:t>FileMan</w:t>
      </w:r>
      <w:proofErr w:type="spellEnd"/>
      <w:r w:rsidR="00514CC0" w:rsidRPr="00AA7B02">
        <w:t xml:space="preserve"> Data Dictionary.</w:t>
      </w:r>
      <w:r w:rsidR="00514CC0">
        <w:t xml:space="preserve">  </w:t>
      </w:r>
    </w:p>
    <w:p w14:paraId="03719A6F" w14:textId="77777777" w:rsidR="00514CC0" w:rsidRDefault="00514CC0" w:rsidP="00CC2302">
      <w:pPr>
        <w:pStyle w:val="NoSpacing"/>
      </w:pPr>
    </w:p>
    <w:p w14:paraId="1DFECF36" w14:textId="44FB9AE2" w:rsidR="00337531" w:rsidRPr="00392614" w:rsidRDefault="00337531" w:rsidP="00CC2302">
      <w:pPr>
        <w:pStyle w:val="NoSpacing"/>
      </w:pPr>
      <w:r w:rsidRPr="00392614">
        <w:t>The Contractor shall deliver:</w:t>
      </w:r>
    </w:p>
    <w:p w14:paraId="1DFECF37" w14:textId="77777777" w:rsidR="00CC2302" w:rsidRPr="00392614" w:rsidRDefault="00CC2302" w:rsidP="00CC2302">
      <w:pPr>
        <w:pStyle w:val="NoSpacing"/>
      </w:pPr>
    </w:p>
    <w:p w14:paraId="1DFECF38" w14:textId="777548DD" w:rsidR="00337531" w:rsidRPr="00392614" w:rsidRDefault="00337531" w:rsidP="00AB5F38">
      <w:pPr>
        <w:pStyle w:val="NoSpacing"/>
        <w:numPr>
          <w:ilvl w:val="0"/>
          <w:numId w:val="21"/>
        </w:numPr>
        <w:rPr>
          <w:rFonts w:cs="Arial"/>
        </w:rPr>
      </w:pPr>
      <w:r w:rsidRPr="00392614">
        <w:rPr>
          <w:rFonts w:cs="Arial"/>
        </w:rPr>
        <w:t xml:space="preserve">A node.js-based, </w:t>
      </w:r>
      <w:r w:rsidR="007D4E86" w:rsidRPr="00392614">
        <w:rPr>
          <w:rFonts w:cs="Arial"/>
        </w:rPr>
        <w:t>N</w:t>
      </w:r>
      <w:r w:rsidRPr="00392614">
        <w:rPr>
          <w:rFonts w:cs="Arial"/>
        </w:rPr>
        <w:t xml:space="preserve">ode </w:t>
      </w:r>
      <w:r w:rsidR="007D4E86" w:rsidRPr="00392614">
        <w:rPr>
          <w:rFonts w:cs="Arial"/>
        </w:rPr>
        <w:t>P</w:t>
      </w:r>
      <w:r w:rsidRPr="00392614">
        <w:rPr>
          <w:rFonts w:cs="Arial"/>
        </w:rPr>
        <w:t xml:space="preserve">ackage </w:t>
      </w:r>
      <w:r w:rsidR="007D4E86" w:rsidRPr="00392614">
        <w:rPr>
          <w:rFonts w:cs="Arial"/>
        </w:rPr>
        <w:t>M</w:t>
      </w:r>
      <w:r w:rsidRPr="00392614">
        <w:rPr>
          <w:rFonts w:cs="Arial"/>
        </w:rPr>
        <w:t xml:space="preserve">anager (NPM)-installable VICS service that supports all RPCs used by CPRS for Vitals entry and </w:t>
      </w:r>
      <w:r w:rsidR="007D4E86" w:rsidRPr="00392614">
        <w:rPr>
          <w:rFonts w:cs="Arial"/>
        </w:rPr>
        <w:t>R</w:t>
      </w:r>
      <w:r w:rsidRPr="00392614">
        <w:rPr>
          <w:rFonts w:cs="Arial"/>
        </w:rPr>
        <w:t xml:space="preserve">etrieval and </w:t>
      </w:r>
      <w:r w:rsidR="007D4E86" w:rsidRPr="00392614">
        <w:rPr>
          <w:rFonts w:cs="Arial"/>
        </w:rPr>
        <w:t>E</w:t>
      </w:r>
      <w:r w:rsidRPr="00392614">
        <w:rPr>
          <w:rFonts w:cs="Arial"/>
        </w:rPr>
        <w:t xml:space="preserve">quivalent representational </w:t>
      </w:r>
      <w:r w:rsidR="007D4E86" w:rsidRPr="00392614">
        <w:rPr>
          <w:rFonts w:cs="Arial"/>
        </w:rPr>
        <w:t>S</w:t>
      </w:r>
      <w:r w:rsidRPr="00392614">
        <w:rPr>
          <w:rFonts w:cs="Arial"/>
        </w:rPr>
        <w:t xml:space="preserve">tate </w:t>
      </w:r>
      <w:r w:rsidR="007D4E86" w:rsidRPr="00392614">
        <w:rPr>
          <w:rFonts w:cs="Arial"/>
        </w:rPr>
        <w:t>T</w:t>
      </w:r>
      <w:r w:rsidRPr="00392614">
        <w:rPr>
          <w:rFonts w:cs="Arial"/>
        </w:rPr>
        <w:t>ransfer (REST)-based calls to enable new clients.</w:t>
      </w:r>
    </w:p>
    <w:p w14:paraId="1DFECF39" w14:textId="77777777" w:rsidR="00337531" w:rsidRPr="00392614" w:rsidRDefault="00337531" w:rsidP="00AB5F38">
      <w:pPr>
        <w:pStyle w:val="NoSpacing"/>
        <w:numPr>
          <w:ilvl w:val="0"/>
          <w:numId w:val="21"/>
        </w:numPr>
        <w:rPr>
          <w:rFonts w:cs="Arial"/>
        </w:rPr>
      </w:pPr>
      <w:r w:rsidRPr="00392614">
        <w:rPr>
          <w:rFonts w:cs="Arial"/>
        </w:rPr>
        <w:t>Regression Test Suite to cover all CPRS vital interactions.</w:t>
      </w:r>
    </w:p>
    <w:p w14:paraId="1DFECF3A" w14:textId="77777777" w:rsidR="00337531" w:rsidRPr="00392614" w:rsidRDefault="00337531" w:rsidP="00AB5F38">
      <w:pPr>
        <w:pStyle w:val="NoSpacing"/>
        <w:numPr>
          <w:ilvl w:val="0"/>
          <w:numId w:val="21"/>
        </w:numPr>
        <w:rPr>
          <w:rFonts w:cs="Arial"/>
        </w:rPr>
      </w:pPr>
      <w:r w:rsidRPr="00392614">
        <w:rPr>
          <w:rFonts w:cs="Arial"/>
        </w:rPr>
        <w:t>Configuration of a VistA Test System (production clone) to validate interfaces to Vitals VICS.</w:t>
      </w:r>
    </w:p>
    <w:p w14:paraId="1DFECF3B" w14:textId="4BA64186" w:rsidR="00337531" w:rsidRPr="00392614" w:rsidRDefault="00337531" w:rsidP="00337531">
      <w:pPr>
        <w:keepNext/>
        <w:numPr>
          <w:ilvl w:val="3"/>
          <w:numId w:val="2"/>
        </w:numPr>
        <w:spacing w:before="120" w:after="60"/>
        <w:outlineLvl w:val="3"/>
        <w:rPr>
          <w:rFonts w:cs="Arial"/>
          <w:b/>
          <w:bCs/>
          <w:iCs/>
          <w:kern w:val="32"/>
          <w:szCs w:val="26"/>
        </w:rPr>
      </w:pPr>
      <w:bookmarkStart w:id="983" w:name="_Toc484452250"/>
      <w:bookmarkStart w:id="984" w:name="_Toc496016639"/>
      <w:r w:rsidRPr="00392614">
        <w:rPr>
          <w:rFonts w:cs="Arial"/>
          <w:b/>
          <w:bCs/>
          <w:iCs/>
          <w:kern w:val="32"/>
          <w:szCs w:val="26"/>
        </w:rPr>
        <w:t xml:space="preserve">PATIENT </w:t>
      </w:r>
      <w:r w:rsidR="00130C90" w:rsidRPr="00392614">
        <w:rPr>
          <w:rFonts w:cs="Arial"/>
          <w:b/>
          <w:bCs/>
          <w:iCs/>
          <w:kern w:val="32"/>
          <w:szCs w:val="26"/>
        </w:rPr>
        <w:t>ALLERGY DATA ENTRY VICS</w:t>
      </w:r>
      <w:bookmarkEnd w:id="983"/>
      <w:bookmarkEnd w:id="984"/>
    </w:p>
    <w:p w14:paraId="1DFECF3C" w14:textId="6D30C9FE"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allergy entry and retrieval by CPRS and web-friendly interfacing by new clients.  The Contractor shall reroute the service layer to </w:t>
      </w:r>
      <w:r w:rsidR="00036B2D" w:rsidRPr="00036B2D">
        <w:t xml:space="preserve">a node.js-supporting, </w:t>
      </w:r>
      <w:r w:rsidR="00036B2D">
        <w:t xml:space="preserve"> </w:t>
      </w:r>
      <w:r w:rsidR="00036B2D" w:rsidRPr="00036B2D">
        <w:t xml:space="preserve"> industry-standard database</w:t>
      </w:r>
      <w:r w:rsidRPr="00392614">
        <w:t xml:space="preserve">.  </w:t>
      </w:r>
      <w:r w:rsidR="00514CC0" w:rsidRPr="00AA7B02">
        <w:t xml:space="preserve">RPCs will be routed to the centralized service, while maintaining backwards compatibility with the </w:t>
      </w:r>
      <w:proofErr w:type="spellStart"/>
      <w:r w:rsidR="00514CC0" w:rsidRPr="00AA7B02">
        <w:t>FileMan</w:t>
      </w:r>
      <w:proofErr w:type="spellEnd"/>
      <w:r w:rsidR="00514CC0" w:rsidRPr="00AA7B02">
        <w:t xml:space="preserve"> Data Dictionary.</w:t>
      </w:r>
    </w:p>
    <w:p w14:paraId="1DFECF3D" w14:textId="77777777" w:rsidR="00CC2302" w:rsidRPr="00392614" w:rsidRDefault="00CC2302" w:rsidP="00CC2302">
      <w:pPr>
        <w:pStyle w:val="NoSpacing"/>
      </w:pPr>
    </w:p>
    <w:p w14:paraId="1DFECF3E" w14:textId="77777777" w:rsidR="00337531" w:rsidRPr="00392614" w:rsidRDefault="00337531" w:rsidP="00CC2302">
      <w:pPr>
        <w:pStyle w:val="NoSpacing"/>
      </w:pPr>
      <w:r w:rsidRPr="00392614">
        <w:t>The Contractor shall deliver:</w:t>
      </w:r>
    </w:p>
    <w:p w14:paraId="1DFECF3F" w14:textId="77777777" w:rsidR="00CC2302" w:rsidRPr="00392614" w:rsidRDefault="00CC2302" w:rsidP="00CC2302">
      <w:pPr>
        <w:pStyle w:val="NoSpacing"/>
      </w:pPr>
    </w:p>
    <w:p w14:paraId="1DFECF40" w14:textId="77777777" w:rsidR="00337531" w:rsidRPr="00392614" w:rsidRDefault="00337531" w:rsidP="00AB5F38">
      <w:pPr>
        <w:pStyle w:val="NoSpacing"/>
        <w:numPr>
          <w:ilvl w:val="0"/>
          <w:numId w:val="22"/>
        </w:numPr>
        <w:rPr>
          <w:rFonts w:cs="Arial"/>
        </w:rPr>
      </w:pPr>
      <w:r w:rsidRPr="00392614">
        <w:rPr>
          <w:rFonts w:cs="Arial"/>
        </w:rPr>
        <w:t>A node.js-based, NPM-installable VICS and Reference Implementation that supports all RPCs used by CPRS for Allergy entry and retrieval and equivalent REST-based calls to enable new clients.</w:t>
      </w:r>
    </w:p>
    <w:p w14:paraId="1DFECF41" w14:textId="77777777" w:rsidR="00337531" w:rsidRPr="00392614" w:rsidRDefault="00337531" w:rsidP="00AB5F38">
      <w:pPr>
        <w:pStyle w:val="NoSpacing"/>
        <w:numPr>
          <w:ilvl w:val="0"/>
          <w:numId w:val="22"/>
        </w:numPr>
        <w:rPr>
          <w:rFonts w:cs="Arial"/>
        </w:rPr>
      </w:pPr>
      <w:r w:rsidRPr="00392614">
        <w:rPr>
          <w:rFonts w:cs="Arial"/>
        </w:rPr>
        <w:t>Regression Test Suite to cover all CPRS allergy interactions.</w:t>
      </w:r>
    </w:p>
    <w:p w14:paraId="1DFECF42" w14:textId="77777777" w:rsidR="00337531" w:rsidRPr="00392614" w:rsidRDefault="00337531" w:rsidP="00AB5F38">
      <w:pPr>
        <w:pStyle w:val="NoSpacing"/>
        <w:numPr>
          <w:ilvl w:val="0"/>
          <w:numId w:val="22"/>
        </w:numPr>
        <w:rPr>
          <w:rFonts w:cs="Arial"/>
        </w:rPr>
      </w:pPr>
      <w:r w:rsidRPr="00392614">
        <w:rPr>
          <w:rFonts w:cs="Arial"/>
        </w:rPr>
        <w:t>Configuration of a VistA test system to contrast and test against the Allergy VICS</w:t>
      </w:r>
    </w:p>
    <w:p w14:paraId="1DFECF43" w14:textId="3455F30C" w:rsidR="00337531" w:rsidRPr="00392614" w:rsidRDefault="00337531" w:rsidP="00337531">
      <w:pPr>
        <w:keepNext/>
        <w:numPr>
          <w:ilvl w:val="3"/>
          <w:numId w:val="2"/>
        </w:numPr>
        <w:spacing w:before="120" w:after="60"/>
        <w:outlineLvl w:val="3"/>
        <w:rPr>
          <w:rFonts w:cs="Arial"/>
          <w:b/>
          <w:bCs/>
          <w:iCs/>
          <w:kern w:val="32"/>
          <w:szCs w:val="26"/>
        </w:rPr>
      </w:pPr>
      <w:bookmarkStart w:id="985" w:name="_Toc484452251"/>
      <w:bookmarkStart w:id="986" w:name="_Toc496016640"/>
      <w:r w:rsidRPr="00392614">
        <w:rPr>
          <w:rFonts w:cs="Arial"/>
          <w:b/>
          <w:bCs/>
          <w:iCs/>
          <w:kern w:val="32"/>
          <w:szCs w:val="26"/>
        </w:rPr>
        <w:t xml:space="preserve">PATIENT </w:t>
      </w:r>
      <w:r w:rsidR="00130C90" w:rsidRPr="00392614">
        <w:rPr>
          <w:rFonts w:cs="Arial"/>
          <w:b/>
          <w:bCs/>
          <w:iCs/>
          <w:kern w:val="32"/>
          <w:szCs w:val="26"/>
        </w:rPr>
        <w:t>PROBLEM DATA ENTRY / RETRIEVAL</w:t>
      </w:r>
      <w:bookmarkEnd w:id="985"/>
      <w:bookmarkEnd w:id="986"/>
    </w:p>
    <w:p w14:paraId="1DFECF44" w14:textId="55CEE735" w:rsidR="00CC2302" w:rsidRPr="00392614" w:rsidRDefault="00337531" w:rsidP="00CC2302">
      <w:pPr>
        <w:pStyle w:val="NoSpacing"/>
      </w:pPr>
      <w:r w:rsidRPr="00392614">
        <w:t xml:space="preserve">Consistent with the guidance in 5.2.1, the Contractor shall develop a </w:t>
      </w:r>
      <w:proofErr w:type="gramStart"/>
      <w:r w:rsidRPr="00392614">
        <w:t>VICS</w:t>
      </w:r>
      <w:proofErr w:type="gramEnd"/>
      <w:r w:rsidRPr="00392614">
        <w:t xml:space="preserve"> service layer that supports patient problem entry and retrieval by CPRS and web-friendly interfacing by new clients.  The Contractor shall reroute the service layer to </w:t>
      </w:r>
      <w:r w:rsidR="00036B2D">
        <w:t xml:space="preserve">a </w:t>
      </w:r>
      <w:r w:rsidR="00036B2D" w:rsidRPr="00036B2D">
        <w:t>node.js-supporting, industry-standard database</w:t>
      </w:r>
      <w:r w:rsidR="004D7E2D" w:rsidRPr="00AA7B02">
        <w:t xml:space="preserve">.  RPCs will be routed to the centralized service, </w:t>
      </w:r>
      <w:r w:rsidR="00E55846" w:rsidRPr="00AA7B02">
        <w:t>while maintaining backwards compatibility with t</w:t>
      </w:r>
      <w:r w:rsidR="004D7E2D" w:rsidRPr="00AA7B02">
        <w:t xml:space="preserve">he </w:t>
      </w:r>
      <w:proofErr w:type="spellStart"/>
      <w:r w:rsidR="004D7E2D" w:rsidRPr="00AA7B02">
        <w:t>Fil</w:t>
      </w:r>
      <w:r w:rsidR="00E55846" w:rsidRPr="00AA7B02">
        <w:t>eMan</w:t>
      </w:r>
      <w:proofErr w:type="spellEnd"/>
      <w:r w:rsidR="00E55846" w:rsidRPr="00AA7B02">
        <w:t xml:space="preserve"> Data Dictionary</w:t>
      </w:r>
      <w:r w:rsidR="004D7E2D" w:rsidRPr="00AA7B02">
        <w:t>.</w:t>
      </w:r>
    </w:p>
    <w:p w14:paraId="1DFECF45" w14:textId="77777777" w:rsidR="00CC2302" w:rsidRPr="00392614" w:rsidRDefault="00CC2302" w:rsidP="00CC2302">
      <w:pPr>
        <w:pStyle w:val="NoSpacing"/>
      </w:pPr>
    </w:p>
    <w:p w14:paraId="1DFECF46" w14:textId="77777777" w:rsidR="00337531" w:rsidRPr="00392614" w:rsidRDefault="00337531" w:rsidP="00CC2302">
      <w:pPr>
        <w:pStyle w:val="NoSpacing"/>
      </w:pPr>
      <w:r w:rsidRPr="00392614">
        <w:t>The Contractor shall deliver:</w:t>
      </w:r>
    </w:p>
    <w:p w14:paraId="1DFECF47" w14:textId="77777777" w:rsidR="00CC2302" w:rsidRPr="00392614" w:rsidRDefault="00CC2302" w:rsidP="00CC2302">
      <w:pPr>
        <w:pStyle w:val="NoSpacing"/>
      </w:pPr>
    </w:p>
    <w:p w14:paraId="1DFECF48" w14:textId="77777777" w:rsidR="00337531" w:rsidRPr="00392614" w:rsidRDefault="00337531" w:rsidP="00AB5F38">
      <w:pPr>
        <w:pStyle w:val="NoSpacing"/>
        <w:numPr>
          <w:ilvl w:val="0"/>
          <w:numId w:val="23"/>
        </w:numPr>
      </w:pPr>
      <w:r w:rsidRPr="00392614">
        <w:t>A node.js-based, NPM-installable VICS and Reference Implementation that supports all RPCs used by CPRS for Problem entry and retrieval and equivalent REST-based calls to enable new clients.</w:t>
      </w:r>
    </w:p>
    <w:p w14:paraId="1DFECF49" w14:textId="77777777" w:rsidR="00337531" w:rsidRPr="00392614" w:rsidRDefault="00337531" w:rsidP="00AB5F38">
      <w:pPr>
        <w:pStyle w:val="NoSpacing"/>
        <w:numPr>
          <w:ilvl w:val="0"/>
          <w:numId w:val="23"/>
        </w:numPr>
      </w:pPr>
      <w:r w:rsidRPr="00392614">
        <w:t>Regression Test Suite to cover all CPRS problem interactions.</w:t>
      </w:r>
    </w:p>
    <w:p w14:paraId="1DFECF4A" w14:textId="77777777" w:rsidR="00337531" w:rsidRPr="00392614" w:rsidRDefault="00337531" w:rsidP="00AB5F38">
      <w:pPr>
        <w:pStyle w:val="NoSpacing"/>
        <w:numPr>
          <w:ilvl w:val="0"/>
          <w:numId w:val="23"/>
        </w:numPr>
      </w:pPr>
      <w:r w:rsidRPr="00392614">
        <w:t>Configuration of a VistA test system to contrast and test against the Problems VICS.</w:t>
      </w:r>
    </w:p>
    <w:p w14:paraId="1DFECF4B" w14:textId="77777777" w:rsidR="00337531" w:rsidRPr="00392614" w:rsidRDefault="00337531" w:rsidP="00337531">
      <w:pPr>
        <w:keepNext/>
        <w:numPr>
          <w:ilvl w:val="2"/>
          <w:numId w:val="2"/>
        </w:numPr>
        <w:spacing w:before="120" w:after="60"/>
        <w:outlineLvl w:val="2"/>
        <w:rPr>
          <w:rFonts w:cs="Arial"/>
          <w:b/>
          <w:bCs/>
          <w:iCs/>
          <w:kern w:val="32"/>
          <w:szCs w:val="26"/>
        </w:rPr>
      </w:pPr>
      <w:bookmarkStart w:id="987" w:name="_Toc484452252"/>
      <w:bookmarkStart w:id="988" w:name="_Toc496016641"/>
      <w:r w:rsidRPr="00392614">
        <w:rPr>
          <w:rFonts w:cs="Arial"/>
          <w:b/>
          <w:bCs/>
          <w:iCs/>
          <w:kern w:val="32"/>
          <w:szCs w:val="26"/>
        </w:rPr>
        <w:t>ISOLATE CPRS FROM VISTA MUMPS FOR OUTPATIENT PHARMACY CPOE (BASE PERIOD)</w:t>
      </w:r>
      <w:bookmarkEnd w:id="987"/>
      <w:bookmarkEnd w:id="988"/>
    </w:p>
    <w:p w14:paraId="1DFECF4C" w14:textId="77777777" w:rsidR="00337531" w:rsidRPr="00392614" w:rsidRDefault="00337531" w:rsidP="00CC2302">
      <w:pPr>
        <w:pStyle w:val="NoSpacing"/>
      </w:pPr>
      <w:r w:rsidRPr="00392614">
        <w:t xml:space="preserve">CPRS allows a Provider to order a variety of items and activities including medications, lab tests and consultations. Orders lead to activity both inside and outside a hospital, in </w:t>
      </w:r>
      <w:r w:rsidRPr="00392614">
        <w:lastRenderedPageBreak/>
        <w:t>the pharmacy, labs and radiology departments. Typically, Outpatient Pharmacy represents one third of the orders of a VA Hospital.</w:t>
      </w:r>
    </w:p>
    <w:p w14:paraId="1DFECF4D" w14:textId="77777777" w:rsidR="00337531" w:rsidRPr="00392614" w:rsidRDefault="00337531" w:rsidP="00CC2302">
      <w:pPr>
        <w:pStyle w:val="NoSpacing"/>
      </w:pPr>
    </w:p>
    <w:p w14:paraId="1DFECF4E" w14:textId="77777777" w:rsidR="00337531" w:rsidRPr="00392614" w:rsidRDefault="00337531" w:rsidP="00CC2302">
      <w:pPr>
        <w:pStyle w:val="NoSpacing"/>
      </w:pPr>
      <w:r w:rsidRPr="00392614">
        <w:t>Unlike Patient Data Entry, Computerized Physician Order Entry (CPOE) involves non-CPRS as well as CPRS users. For Outpatient Pharmacy, Providers use CPRS while Pharmacists use a legacy roll and scroll interface built into VistA. In addition, a third party service provides drug checking functionality.</w:t>
      </w:r>
    </w:p>
    <w:p w14:paraId="1DFECF4F" w14:textId="77777777" w:rsidR="00337531" w:rsidRPr="00392614" w:rsidRDefault="00337531" w:rsidP="00CC2302">
      <w:pPr>
        <w:pStyle w:val="NoSpacing"/>
      </w:pPr>
    </w:p>
    <w:p w14:paraId="1DFECF50" w14:textId="3463826A" w:rsidR="00337531" w:rsidRPr="00392614" w:rsidRDefault="00337531" w:rsidP="00CC2302">
      <w:pPr>
        <w:pStyle w:val="NoSpacing"/>
      </w:pPr>
      <w:r w:rsidRPr="00392614">
        <w:t xml:space="preserve">The Contractor shall develop a </w:t>
      </w:r>
      <w:proofErr w:type="gramStart"/>
      <w:r w:rsidRPr="00392614">
        <w:t>VICS</w:t>
      </w:r>
      <w:proofErr w:type="gramEnd"/>
      <w:r w:rsidRPr="00392614">
        <w:t xml:space="preserve"> service for Outpatient Pharmacy to segregate CPOE for operation outside of VistA RPCs.  T</w:t>
      </w:r>
      <w:r w:rsidRPr="00AA7B02">
        <w:t xml:space="preserve">he Contractor’s solution shall replace CPRS’s RPC interface with a service emulation layer </w:t>
      </w:r>
      <w:r w:rsidR="00E55846" w:rsidRPr="00AA7B02">
        <w:t>an</w:t>
      </w:r>
      <w:r w:rsidR="00A20713" w:rsidRPr="00AA7B02">
        <w:t>d any dependent CPRS RPC</w:t>
      </w:r>
      <w:r w:rsidR="00E55846" w:rsidRPr="00AA7B02">
        <w:t xml:space="preserve">s </w:t>
      </w:r>
      <w:r w:rsidR="00A20713" w:rsidRPr="00AA7B02">
        <w:t>(</w:t>
      </w:r>
      <w:r w:rsidR="00E55846" w:rsidRPr="00AA7B02">
        <w:t>such as the Virtual Patient Record (VPR) RPC)</w:t>
      </w:r>
      <w:r w:rsidR="00514CC0" w:rsidRPr="00AA7B02">
        <w:t>,</w:t>
      </w:r>
      <w:r w:rsidR="00E55846" w:rsidRPr="00AA7B02">
        <w:t xml:space="preserve"> </w:t>
      </w:r>
      <w:r w:rsidRPr="00AA7B02">
        <w:t xml:space="preserve">which provides compatibility with web-friendly interfaces for new clients.  </w:t>
      </w:r>
      <w:r w:rsidR="00E55846" w:rsidRPr="00AA7B02">
        <w:t xml:space="preserve">RPCs will be routed to the centralized service, while maintaining backwards compatibility with the </w:t>
      </w:r>
      <w:proofErr w:type="spellStart"/>
      <w:r w:rsidR="00E55846" w:rsidRPr="00AA7B02">
        <w:t>FileMan</w:t>
      </w:r>
      <w:proofErr w:type="spellEnd"/>
      <w:r w:rsidR="00E55846" w:rsidRPr="00AA7B02">
        <w:t xml:space="preserve"> Data Dictionary.  </w:t>
      </w:r>
      <w:r w:rsidRPr="00AA7B02">
        <w:t xml:space="preserve">Such a VICS will demonstrate that </w:t>
      </w:r>
      <w:proofErr w:type="spellStart"/>
      <w:r w:rsidRPr="00AA7B02">
        <w:t>V</w:t>
      </w:r>
      <w:r w:rsidR="004C5BE9" w:rsidRPr="00AA7B02">
        <w:t>ist</w:t>
      </w:r>
      <w:r w:rsidRPr="00AA7B02">
        <w:t>A’s</w:t>
      </w:r>
      <w:proofErr w:type="spellEnd"/>
      <w:r w:rsidRPr="00AA7B02">
        <w:t xml:space="preserve"> pharmacy can be replaced by third party solutions wit</w:t>
      </w:r>
      <w:r w:rsidRPr="00392614">
        <w:t>hout affecting veteran care and the integrated veteran patient record now visible to VA providers and Pharmacists.</w:t>
      </w:r>
    </w:p>
    <w:p w14:paraId="1DFECF51" w14:textId="77777777" w:rsidR="00337531" w:rsidRPr="00392614" w:rsidRDefault="00337531" w:rsidP="00CC2302">
      <w:pPr>
        <w:pStyle w:val="NoSpacing"/>
      </w:pPr>
    </w:p>
    <w:p w14:paraId="1DFECF52" w14:textId="77777777" w:rsidR="00337531" w:rsidRPr="00392614" w:rsidRDefault="00337531" w:rsidP="00CC2302">
      <w:pPr>
        <w:pStyle w:val="NoSpacing"/>
      </w:pPr>
      <w:r w:rsidRPr="00392614">
        <w:t>The Contractor shall:</w:t>
      </w:r>
    </w:p>
    <w:p w14:paraId="1DFECF53" w14:textId="77777777" w:rsidR="00CC2302" w:rsidRPr="00392614" w:rsidRDefault="00CC2302" w:rsidP="00CC2302">
      <w:pPr>
        <w:pStyle w:val="NoSpacing"/>
      </w:pPr>
    </w:p>
    <w:p w14:paraId="1DFECF54" w14:textId="77777777" w:rsidR="00337531" w:rsidRPr="00392614" w:rsidRDefault="00337531" w:rsidP="00AB5F38">
      <w:pPr>
        <w:pStyle w:val="NoSpacing"/>
        <w:numPr>
          <w:ilvl w:val="0"/>
          <w:numId w:val="24"/>
        </w:numPr>
      </w:pPr>
      <w:r w:rsidRPr="00392614">
        <w:t>Develop a node.js-based, NPM-installable Outpatient Pharmacy VICS for Outpatient Pharmacy that allows a CPRS Provider and typical VA Pharmacist to manage medication orders (Prescriptions)</w:t>
      </w:r>
    </w:p>
    <w:p w14:paraId="1DFECF55" w14:textId="77777777" w:rsidR="00337531" w:rsidRPr="00392614" w:rsidRDefault="00337531" w:rsidP="00AB5F38">
      <w:pPr>
        <w:pStyle w:val="NoSpacing"/>
        <w:numPr>
          <w:ilvl w:val="0"/>
          <w:numId w:val="24"/>
        </w:numPr>
      </w:pPr>
      <w:r w:rsidRPr="00392614">
        <w:t>Isolate and document VA-specific from general purpose functionality in VA Outpatient Pharmacy</w:t>
      </w:r>
    </w:p>
    <w:p w14:paraId="1DFECF56" w14:textId="77777777" w:rsidR="00337531" w:rsidRPr="00392614" w:rsidRDefault="00337531" w:rsidP="00AB5F38">
      <w:pPr>
        <w:pStyle w:val="NoSpacing"/>
        <w:numPr>
          <w:ilvl w:val="0"/>
          <w:numId w:val="24"/>
        </w:numPr>
      </w:pPr>
      <w:r w:rsidRPr="00392614">
        <w:t>Ensure CPRS works as now for VA providers managing outpatient medications</w:t>
      </w:r>
    </w:p>
    <w:p w14:paraId="1DFECF57" w14:textId="77777777" w:rsidR="00337531" w:rsidRPr="00392614" w:rsidRDefault="00337531" w:rsidP="00AB5F38">
      <w:pPr>
        <w:pStyle w:val="NoSpacing"/>
        <w:numPr>
          <w:ilvl w:val="0"/>
          <w:numId w:val="24"/>
        </w:numPr>
      </w:pPr>
      <w:r w:rsidRPr="00392614">
        <w:t>Demonstrate, via a web client, a capability that allows VA Pharmacists to manage outpatient medications and to illustrate Pharmacist interactions</w:t>
      </w:r>
    </w:p>
    <w:p w14:paraId="1DFECF58" w14:textId="77777777" w:rsidR="00337531" w:rsidRPr="00392614" w:rsidRDefault="00337531" w:rsidP="00AB5F38">
      <w:pPr>
        <w:pStyle w:val="NoSpacing"/>
        <w:numPr>
          <w:ilvl w:val="0"/>
          <w:numId w:val="24"/>
        </w:numPr>
      </w:pPr>
      <w:r w:rsidRPr="00392614">
        <w:t>Isolate the drug checking interface called from VistA to allow it to be used in the VICS service layer</w:t>
      </w:r>
    </w:p>
    <w:p w14:paraId="1DFECF59" w14:textId="77777777" w:rsidR="00337531" w:rsidRPr="00392614" w:rsidRDefault="00337531" w:rsidP="00AB5F38">
      <w:pPr>
        <w:pStyle w:val="NoSpacing"/>
        <w:numPr>
          <w:ilvl w:val="0"/>
          <w:numId w:val="24"/>
        </w:numPr>
      </w:pPr>
      <w:r w:rsidRPr="00392614">
        <w:t>Provide a Regression Test Suite that covers all CPRS-based Provider and Roll and scroll based Pharmacist interactions.</w:t>
      </w:r>
    </w:p>
    <w:p w14:paraId="1DFECF5A" w14:textId="77777777" w:rsidR="00337531" w:rsidRPr="00392614" w:rsidRDefault="00337531" w:rsidP="00AB5F38">
      <w:pPr>
        <w:pStyle w:val="NoSpacing"/>
        <w:numPr>
          <w:ilvl w:val="0"/>
          <w:numId w:val="24"/>
        </w:numPr>
      </w:pPr>
      <w:r w:rsidRPr="00392614">
        <w:t>Deliver a VistA configured for Pharmacy for testing and contrasting the VICS- based Pharmacy service to the current VISTA Pharmacy.</w:t>
      </w:r>
    </w:p>
    <w:p w14:paraId="1DFECF5B" w14:textId="6CC6C9A6" w:rsidR="00337531" w:rsidRPr="00392614" w:rsidRDefault="00E82F62" w:rsidP="00A609AF">
      <w:pPr>
        <w:pStyle w:val="Heading2"/>
      </w:pPr>
      <w:bookmarkStart w:id="989" w:name="_Toc484452253"/>
      <w:bookmarkStart w:id="990" w:name="_Toc496016642"/>
      <w:ins w:id="991" w:author="Susan Banasiak" w:date="2017-10-17T15:07:00Z">
        <w:r>
          <w:t>MOBILE CLIENT DEVELOPMENT (</w:t>
        </w:r>
        <w:commentRangeStart w:id="992"/>
        <w:r>
          <w:t>BASE PERIOD ONLY</w:t>
        </w:r>
        <w:commentRangeEnd w:id="992"/>
        <w:r>
          <w:rPr>
            <w:rStyle w:val="CommentReference"/>
            <w:rFonts w:cs="Times New Roman"/>
            <w:b w:val="0"/>
            <w:bCs w:val="0"/>
            <w:iCs w:val="0"/>
            <w:caps w:val="0"/>
            <w:kern w:val="22"/>
          </w:rPr>
          <w:commentReference w:id="992"/>
        </w:r>
        <w:r>
          <w:t>)</w:t>
        </w:r>
      </w:ins>
      <w:del w:id="993" w:author="Susan Banasiak" w:date="2017-10-17T15:11:00Z">
        <w:r w:rsidR="00A609AF" w:rsidDel="00E82F62">
          <w:delText>SUSTAINMENT SUPPORT FOR THE PATIENT DATA ENTRY AND PHARMACY CPOE FUNCTIONS</w:delText>
        </w:r>
        <w:r w:rsidR="00337531" w:rsidRPr="00392614" w:rsidDel="00E82F62">
          <w:delText xml:space="preserve"> (BASE AND OPTION PERIOD)</w:delText>
        </w:r>
      </w:del>
      <w:bookmarkEnd w:id="989"/>
      <w:bookmarkEnd w:id="990"/>
    </w:p>
    <w:p w14:paraId="02C0120D" w14:textId="015F17FB" w:rsidR="00870240" w:rsidRDefault="00870240" w:rsidP="00CC2302">
      <w:pPr>
        <w:pStyle w:val="NoSpacing"/>
        <w:rPr>
          <w:ins w:id="994" w:author="Susan Banasiak" w:date="2017-10-17T15:13:00Z"/>
        </w:rPr>
      </w:pPr>
      <w:commentRangeStart w:id="995"/>
      <w:proofErr w:type="gramStart"/>
      <w:ins w:id="996" w:author="Susan Banasiak" w:date="2017-10-17T15:14:00Z">
        <w:r>
          <w:t>xxx</w:t>
        </w:r>
        <w:commentRangeEnd w:id="995"/>
        <w:proofErr w:type="gramEnd"/>
        <w:r>
          <w:rPr>
            <w:rStyle w:val="CommentReference"/>
            <w:kern w:val="22"/>
          </w:rPr>
          <w:commentReference w:id="995"/>
        </w:r>
      </w:ins>
    </w:p>
    <w:p w14:paraId="1D813871" w14:textId="77777777" w:rsidR="00870240" w:rsidRDefault="00870240" w:rsidP="00CC2302">
      <w:pPr>
        <w:pStyle w:val="NoSpacing"/>
        <w:rPr>
          <w:ins w:id="997" w:author="Susan Banasiak" w:date="2017-10-17T15:13:00Z"/>
        </w:rPr>
      </w:pPr>
    </w:p>
    <w:p w14:paraId="1DFECF5C" w14:textId="50C9F91D" w:rsidR="00337531" w:rsidRPr="00392614" w:rsidDel="00E82F62" w:rsidRDefault="00520D86" w:rsidP="00CC2302">
      <w:pPr>
        <w:pStyle w:val="NoSpacing"/>
        <w:rPr>
          <w:moveFrom w:id="998" w:author="Susan Banasiak" w:date="2017-10-17T15:06:00Z"/>
        </w:rPr>
      </w:pPr>
      <w:moveFromRangeStart w:id="999" w:author="Susan Banasiak" w:date="2017-10-17T15:06:00Z" w:name="move496016141"/>
      <w:moveFrom w:id="1000" w:author="Susan Banasiak" w:date="2017-10-17T15:06:00Z">
        <w:r w:rsidRPr="00392614" w:rsidDel="00E82F62">
          <w:t>T</w:t>
        </w:r>
        <w:r w:rsidR="00337531" w:rsidRPr="00392614" w:rsidDel="00E82F62">
          <w:t>he Contractor shall also perform</w:t>
        </w:r>
        <w:r w:rsidRPr="00392614" w:rsidDel="00E82F62">
          <w:t xml:space="preserve"> lifecycle sustainment support for Patient Data Entry and Pharmacy CPOE functions, which include</w:t>
        </w:r>
        <w:r w:rsidR="00337531" w:rsidRPr="00392614" w:rsidDel="00E82F62">
          <w:t xml:space="preserve">: </w:t>
        </w:r>
      </w:moveFrom>
    </w:p>
    <w:p w14:paraId="1DFECF5D" w14:textId="6F66BB74" w:rsidR="00CC2302" w:rsidRPr="00392614" w:rsidDel="00E82F62" w:rsidRDefault="00CC2302" w:rsidP="00CC2302">
      <w:pPr>
        <w:pStyle w:val="NoSpacing"/>
        <w:rPr>
          <w:moveFrom w:id="1001" w:author="Susan Banasiak" w:date="2017-10-17T15:06:00Z"/>
        </w:rPr>
      </w:pPr>
    </w:p>
    <w:p w14:paraId="1DFECF5E" w14:textId="29D91DF6" w:rsidR="00337531" w:rsidRPr="00392614" w:rsidDel="00E82F62" w:rsidRDefault="00337531" w:rsidP="00AB5F38">
      <w:pPr>
        <w:pStyle w:val="NoSpacing"/>
        <w:numPr>
          <w:ilvl w:val="0"/>
          <w:numId w:val="26"/>
        </w:numPr>
        <w:rPr>
          <w:moveFrom w:id="1002" w:author="Susan Banasiak" w:date="2017-10-17T15:06:00Z"/>
        </w:rPr>
      </w:pPr>
      <w:moveFrom w:id="1003" w:author="Susan Banasiak" w:date="2017-10-17T15:06:00Z">
        <w:r w:rsidRPr="00392614" w:rsidDel="00E82F62">
          <w:t xml:space="preserve">Corrective Sustainment, which is the diagnosis and correction of program errors after software release.  The Contractor shall gain access to the VA </w:t>
        </w:r>
        <w:r w:rsidR="0002275A" w:rsidRPr="00392614" w:rsidDel="00E82F62">
          <w:t>C</w:t>
        </w:r>
        <w:r w:rsidR="00520D86" w:rsidRPr="00392614" w:rsidDel="00E82F62">
          <w:t>omputer Associates</w:t>
        </w:r>
        <w:r w:rsidR="0002275A" w:rsidRPr="00392614" w:rsidDel="00E82F62">
          <w:t xml:space="preserve"> Service Desk Manager (</w:t>
        </w:r>
        <w:r w:rsidRPr="00392614" w:rsidDel="00E82F62">
          <w:t>CA SDM</w:t>
        </w:r>
        <w:r w:rsidR="0002275A" w:rsidRPr="00392614" w:rsidDel="00E82F62">
          <w:t>)</w:t>
        </w:r>
        <w:r w:rsidRPr="00392614" w:rsidDel="00E82F62">
          <w:t xml:space="preserve"> web page to log, track, update, and reference work ticket requests.</w:t>
        </w:r>
      </w:moveFrom>
    </w:p>
    <w:p w14:paraId="1DFECF5F" w14:textId="25FB4541" w:rsidR="00337531" w:rsidRPr="00392614" w:rsidDel="00E82F62" w:rsidRDefault="00337531" w:rsidP="00AB5F38">
      <w:pPr>
        <w:pStyle w:val="NoSpacing"/>
        <w:numPr>
          <w:ilvl w:val="0"/>
          <w:numId w:val="26"/>
        </w:numPr>
        <w:rPr>
          <w:moveFrom w:id="1004" w:author="Susan Banasiak" w:date="2017-10-17T15:06:00Z"/>
        </w:rPr>
      </w:pPr>
      <w:moveFrom w:id="1005" w:author="Susan Banasiak" w:date="2017-10-17T15:06:00Z">
        <w:r w:rsidRPr="00392614" w:rsidDel="00E82F62">
          <w:lastRenderedPageBreak/>
          <w:t>Preventive Sustainment, which is the modification of software to improve future maintainability or reliability as a result of a requirement to perform a hardware re-platform or operating system/system software upgrade.</w:t>
        </w:r>
      </w:moveFrom>
    </w:p>
    <w:p w14:paraId="1DFECF60" w14:textId="6A5EDAA4" w:rsidR="00337531" w:rsidRPr="00392614" w:rsidDel="00E82F62" w:rsidRDefault="00337531" w:rsidP="00AB5F38">
      <w:pPr>
        <w:pStyle w:val="NoSpacing"/>
        <w:numPr>
          <w:ilvl w:val="0"/>
          <w:numId w:val="26"/>
        </w:numPr>
        <w:rPr>
          <w:moveFrom w:id="1006" w:author="Susan Banasiak" w:date="2017-10-17T15:06:00Z"/>
        </w:rPr>
      </w:pPr>
      <w:moveFrom w:id="1007" w:author="Susan Banasiak" w:date="2017-10-17T15:06:00Z">
        <w:r w:rsidRPr="00392614" w:rsidDel="00E82F62">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scope shall be coordinated with relevant business and technical stakeholders and confirmed through a user acceptance test process. </w:t>
        </w:r>
      </w:moveFrom>
    </w:p>
    <w:p w14:paraId="1DFECF61" w14:textId="4B13C1C7" w:rsidR="00337531" w:rsidRPr="00392614" w:rsidDel="00E82F62" w:rsidRDefault="00337531" w:rsidP="00AB5F38">
      <w:pPr>
        <w:pStyle w:val="NoSpacing"/>
        <w:numPr>
          <w:ilvl w:val="0"/>
          <w:numId w:val="26"/>
        </w:numPr>
        <w:rPr>
          <w:moveFrom w:id="1008" w:author="Susan Banasiak" w:date="2017-10-17T15:06:00Z"/>
        </w:rPr>
      </w:pPr>
      <w:moveFrom w:id="1009" w:author="Susan Banasiak" w:date="2017-10-17T15:06:00Z">
        <w:r w:rsidRPr="00392614" w:rsidDel="00E82F62">
          <w:t xml:space="preserve">Sustainment services shall include </w:t>
        </w:r>
        <w:r w:rsidR="00520D86" w:rsidRPr="00392614" w:rsidDel="00E82F62">
          <w:t xml:space="preserve">Contractor provision of </w:t>
        </w:r>
        <w:r w:rsidRPr="00392614" w:rsidDel="00E82F62">
          <w:t xml:space="preserve">Tier 2 and Tier 3 </w:t>
        </w:r>
        <w:r w:rsidR="00520D86" w:rsidRPr="00392614" w:rsidDel="00E82F62">
          <w:t xml:space="preserve">escalation </w:t>
        </w:r>
        <w:r w:rsidRPr="00392614" w:rsidDel="00E82F62">
          <w:t xml:space="preserve">support </w:t>
        </w:r>
        <w:r w:rsidR="00520D86" w:rsidRPr="00392614" w:rsidDel="00E82F62">
          <w:t>according to the Response Times indicated in Table 5.6.1.  Tier 2 and 3 support shall</w:t>
        </w:r>
        <w:r w:rsidRPr="00392614" w:rsidDel="00E82F62">
          <w:t xml:space="preserve"> include maintenance and repair of software bugs until software is transitioned to VA’s IT/OPS (previously Service, Delivery and Engineering).</w:t>
        </w:r>
        <w:r w:rsidRPr="00392614" w:rsidDel="00E82F62">
          <w:br/>
        </w:r>
      </w:moveFrom>
    </w:p>
    <w:p w14:paraId="1DFECF62" w14:textId="577E5EFC" w:rsidR="00337531" w:rsidRPr="00392614" w:rsidDel="00E82F62" w:rsidRDefault="00337531" w:rsidP="00CC2302">
      <w:pPr>
        <w:pStyle w:val="NoSpacing"/>
        <w:rPr>
          <w:moveFrom w:id="1010" w:author="Susan Banasiak" w:date="2017-10-17T15:06:00Z"/>
        </w:rPr>
      </w:pPr>
      <w:moveFrom w:id="1011" w:author="Susan Banasiak" w:date="2017-10-17T15:06:00Z">
        <w:r w:rsidRPr="00392614" w:rsidDel="00E82F62">
          <w:t>The Contractor shall document the resources, allocations, and activities to execute sustainment support in Rational.</w:t>
        </w:r>
      </w:moveFrom>
    </w:p>
    <w:p w14:paraId="1DFECF63" w14:textId="260EDD03" w:rsidR="00337531" w:rsidRPr="00392614" w:rsidDel="00E82F62" w:rsidRDefault="00337531" w:rsidP="00CC2302">
      <w:pPr>
        <w:pStyle w:val="NoSpacing"/>
        <w:rPr>
          <w:moveFrom w:id="1012" w:author="Susan Banasiak" w:date="2017-10-17T15:06:00Z"/>
        </w:rPr>
      </w:pPr>
    </w:p>
    <w:p w14:paraId="1DFECF64" w14:textId="33A889E2" w:rsidR="00337531" w:rsidRPr="00392614" w:rsidDel="00E82F62" w:rsidRDefault="00337531" w:rsidP="00CC2302">
      <w:pPr>
        <w:pStyle w:val="NoSpacing"/>
        <w:rPr>
          <w:moveFrom w:id="1013" w:author="Susan Banasiak" w:date="2017-10-17T15:06:00Z"/>
        </w:rPr>
      </w:pPr>
      <w:moveFrom w:id="1014" w:author="Susan Banasiak" w:date="2017-10-17T15:06:00Z">
        <w:r w:rsidRPr="00392614" w:rsidDel="00E82F62">
          <w:t>The Contractor shall provide a Bi-Weekly (every two weeks) Sustainment Summary Report detailing the status and disposition of reported issues to include the status of the tickets in the National Service Desk tickets</w:t>
        </w:r>
      </w:moveFrom>
    </w:p>
    <w:p w14:paraId="1DFECF65" w14:textId="63BE5FB7" w:rsidR="00337531" w:rsidRPr="00392614" w:rsidDel="00E82F62" w:rsidRDefault="00337531" w:rsidP="00CC2302">
      <w:pPr>
        <w:pStyle w:val="NoSpacing"/>
        <w:rPr>
          <w:moveFrom w:id="1015" w:author="Susan Banasiak" w:date="2017-10-17T15:06:00Z"/>
        </w:rPr>
      </w:pPr>
    </w:p>
    <w:p w14:paraId="1DFECF66" w14:textId="362C41BD" w:rsidR="00337531" w:rsidRPr="00A056B7" w:rsidDel="00E82F62" w:rsidRDefault="00337531" w:rsidP="00CC2302">
      <w:pPr>
        <w:pStyle w:val="NoSpacing"/>
        <w:rPr>
          <w:moveFrom w:id="1016" w:author="Susan Banasiak" w:date="2017-10-17T15:06:00Z"/>
          <w:b/>
        </w:rPr>
      </w:pPr>
      <w:moveFrom w:id="1017" w:author="Susan Banasiak" w:date="2017-10-17T15:06:00Z">
        <w:r w:rsidRPr="00A056B7" w:rsidDel="00E82F62">
          <w:rPr>
            <w:b/>
          </w:rPr>
          <w:t>Deliverable:</w:t>
        </w:r>
      </w:moveFrom>
    </w:p>
    <w:p w14:paraId="1DFECF67" w14:textId="5AE2C53A" w:rsidR="00CC2302" w:rsidRPr="00392614" w:rsidDel="00E82F62" w:rsidRDefault="00CC2302" w:rsidP="00CC2302">
      <w:pPr>
        <w:pStyle w:val="NoSpacing"/>
        <w:rPr>
          <w:moveFrom w:id="1018" w:author="Susan Banasiak" w:date="2017-10-17T15:06:00Z"/>
        </w:rPr>
      </w:pPr>
    </w:p>
    <w:p w14:paraId="1DFECF68" w14:textId="697AAE9B" w:rsidR="00337531" w:rsidRPr="00392614" w:rsidDel="00E82F62" w:rsidRDefault="00337531" w:rsidP="00AB5F38">
      <w:pPr>
        <w:pStyle w:val="NoSpacing"/>
        <w:numPr>
          <w:ilvl w:val="0"/>
          <w:numId w:val="25"/>
        </w:numPr>
        <w:rPr>
          <w:moveFrom w:id="1019" w:author="Susan Banasiak" w:date="2017-10-17T15:06:00Z"/>
        </w:rPr>
      </w:pPr>
      <w:moveFrom w:id="1020" w:author="Susan Banasiak" w:date="2017-10-17T15:06:00Z">
        <w:r w:rsidRPr="00392614" w:rsidDel="00E82F62">
          <w:t>Bi-weekly Sustainment Summary Report</w:t>
        </w:r>
      </w:moveFrom>
    </w:p>
    <w:moveFromRangeEnd w:id="999"/>
    <w:p w14:paraId="1DFECF69" w14:textId="77777777" w:rsidR="00F843C5" w:rsidRPr="00392614" w:rsidRDefault="00F843C5" w:rsidP="00CC2302">
      <w:pPr>
        <w:pStyle w:val="NoSpacing"/>
      </w:pPr>
    </w:p>
    <w:p w14:paraId="1DFECF6A" w14:textId="77777777" w:rsidR="00F843C5" w:rsidRPr="00392614" w:rsidRDefault="00F843C5" w:rsidP="00F843C5">
      <w:pPr>
        <w:keepNext/>
        <w:numPr>
          <w:ilvl w:val="1"/>
          <w:numId w:val="2"/>
        </w:numPr>
        <w:spacing w:before="240" w:after="120"/>
        <w:ind w:left="720"/>
        <w:outlineLvl w:val="1"/>
        <w:rPr>
          <w:rFonts w:cs="Arial"/>
          <w:b/>
          <w:bCs/>
          <w:iCs/>
          <w:caps/>
          <w:szCs w:val="28"/>
        </w:rPr>
      </w:pPr>
      <w:bookmarkStart w:id="1021" w:name="_Toc479258983"/>
      <w:bookmarkStart w:id="1022" w:name="_Toc484452254"/>
      <w:bookmarkStart w:id="1023" w:name="_Toc496016643"/>
      <w:r w:rsidRPr="00392614">
        <w:rPr>
          <w:rFonts w:cs="Arial"/>
          <w:b/>
          <w:bCs/>
          <w:iCs/>
          <w:szCs w:val="28"/>
        </w:rPr>
        <w:t>PLANNING</w:t>
      </w:r>
      <w:bookmarkEnd w:id="1021"/>
      <w:r w:rsidRPr="00392614">
        <w:rPr>
          <w:rFonts w:cs="Arial"/>
          <w:b/>
          <w:bCs/>
          <w:iCs/>
          <w:szCs w:val="28"/>
        </w:rPr>
        <w:t xml:space="preserve"> (BASE &amp; OPTION PERIOD)</w:t>
      </w:r>
      <w:bookmarkEnd w:id="1022"/>
      <w:bookmarkEnd w:id="1023"/>
    </w:p>
    <w:p w14:paraId="1DFECF6B" w14:textId="64FCAA6D" w:rsidR="00F843C5" w:rsidRPr="00392614" w:rsidRDefault="00F843C5" w:rsidP="00F843C5">
      <w:pPr>
        <w:spacing w:after="120"/>
      </w:pPr>
      <w:r w:rsidRPr="00392614">
        <w:t xml:space="preserve">The Contractor </w:t>
      </w:r>
      <w:r w:rsidRPr="00392614">
        <w:rPr>
          <w:rFonts w:cs="Arial"/>
        </w:rPr>
        <w:t>shall coordinate project planning with VA stakeholders, to include requirements assessment, design, development, and testing. The Contractor</w:t>
      </w:r>
      <w:r w:rsidRPr="00392614">
        <w:t xml:space="preserve"> shall collect, draft, coordinate, enter, and update project planning data in the Rational tool.</w:t>
      </w:r>
    </w:p>
    <w:p w14:paraId="1DFECF6C" w14:textId="688EF2AC" w:rsidR="00F843C5" w:rsidRPr="00AA7B02" w:rsidRDefault="00F843C5" w:rsidP="00F843C5">
      <w:pPr>
        <w:spacing w:after="120"/>
      </w:pPr>
      <w:r w:rsidRPr="00392614">
        <w:t>The Contractor shall continuously support the build and development methodology described within Sectio</w:t>
      </w:r>
      <w:r w:rsidRPr="00AA7B02">
        <w:t>n 5.</w:t>
      </w:r>
      <w:r w:rsidR="003027B2" w:rsidRPr="00AA7B02">
        <w:t>5</w:t>
      </w:r>
      <w:r w:rsidRPr="00AA7B02">
        <w:t xml:space="preserve"> in</w:t>
      </w:r>
      <w:r w:rsidRPr="00392614">
        <w:t xml:space="preserve"> order to complete th</w:t>
      </w:r>
      <w:r w:rsidRPr="00AA7B02">
        <w:t xml:space="preserve">e </w:t>
      </w:r>
      <w:r w:rsidR="003027B2" w:rsidRPr="00AA7B02">
        <w:t>scope of RPC emulation requirements</w:t>
      </w:r>
      <w:r w:rsidRPr="00AA7B02">
        <w:t xml:space="preserve"> identified from the backlog. </w:t>
      </w:r>
    </w:p>
    <w:p w14:paraId="1DFECF6D" w14:textId="77777777" w:rsidR="00F843C5" w:rsidRPr="00AA7B02" w:rsidRDefault="00F843C5" w:rsidP="00F843C5">
      <w:pPr>
        <w:rPr>
          <w:lang w:val="en"/>
        </w:rPr>
      </w:pPr>
      <w:r w:rsidRPr="00AA7B02">
        <w:rPr>
          <w:lang w:val="en"/>
        </w:rPr>
        <w:t>The Contractor shall complete the Planning State subtasks described below.</w:t>
      </w:r>
    </w:p>
    <w:p w14:paraId="1DFECF6E" w14:textId="77777777" w:rsidR="00F843C5" w:rsidRPr="00AA7B02" w:rsidRDefault="00F843C5" w:rsidP="00F843C5"/>
    <w:p w14:paraId="1DFECF6F" w14:textId="77777777" w:rsidR="00F843C5" w:rsidRPr="00AA7B02" w:rsidRDefault="00F843C5" w:rsidP="00F843C5">
      <w:pPr>
        <w:keepNext/>
        <w:numPr>
          <w:ilvl w:val="2"/>
          <w:numId w:val="2"/>
        </w:numPr>
        <w:spacing w:before="120" w:after="60"/>
        <w:outlineLvl w:val="2"/>
        <w:rPr>
          <w:rFonts w:cs="Arial"/>
          <w:b/>
          <w:bCs/>
          <w:iCs/>
          <w:kern w:val="32"/>
          <w:szCs w:val="26"/>
        </w:rPr>
      </w:pPr>
      <w:bookmarkStart w:id="1024" w:name="_Toc449021398"/>
      <w:bookmarkStart w:id="1025" w:name="_Toc456014472"/>
      <w:bookmarkStart w:id="1026" w:name="_Toc468795356"/>
      <w:bookmarkStart w:id="1027" w:name="_Toc469573411"/>
      <w:bookmarkStart w:id="1028" w:name="_Toc479258984"/>
      <w:bookmarkStart w:id="1029" w:name="_Toc484452255"/>
      <w:bookmarkStart w:id="1030" w:name="_Toc496016644"/>
      <w:r w:rsidRPr="00AA7B02">
        <w:rPr>
          <w:rFonts w:cs="Arial"/>
          <w:b/>
          <w:bCs/>
          <w:iCs/>
          <w:kern w:val="32"/>
          <w:szCs w:val="26"/>
        </w:rPr>
        <w:t>AGILE REQUIREMENTS ELABORATION</w:t>
      </w:r>
      <w:bookmarkEnd w:id="1024"/>
      <w:bookmarkEnd w:id="1025"/>
      <w:bookmarkEnd w:id="1026"/>
      <w:bookmarkEnd w:id="1027"/>
      <w:bookmarkEnd w:id="1028"/>
      <w:bookmarkEnd w:id="1029"/>
      <w:bookmarkEnd w:id="1030"/>
    </w:p>
    <w:p w14:paraId="1DFECF70" w14:textId="057B93BF" w:rsidR="00F843C5" w:rsidRPr="00AA7B02" w:rsidRDefault="00B17593" w:rsidP="00CC2302">
      <w:pPr>
        <w:pStyle w:val="NoSpacing"/>
      </w:pPr>
      <w:r w:rsidRPr="00AA7B02">
        <w:t>T</w:t>
      </w:r>
      <w:r w:rsidR="003027B2" w:rsidRPr="00AA7B02">
        <w:t xml:space="preserve">he Contractor shall perform an assessment to quantify the number of RPCs containing Patient Data Entry functions and Pharmacy CPOE business logic.  </w:t>
      </w:r>
      <w:r w:rsidR="00F843C5" w:rsidRPr="00AA7B02">
        <w:t>The Contractor shall perform backlog grooming sessions with the VA team</w:t>
      </w:r>
      <w:r w:rsidR="00F843C5" w:rsidRPr="00AA7B02">
        <w:rPr>
          <w:lang w:val="en"/>
        </w:rPr>
        <w:t xml:space="preserve"> to properly understand and elaborate business agile requirements</w:t>
      </w:r>
      <w:r w:rsidR="00F843C5" w:rsidRPr="00AA7B02">
        <w:t xml:space="preserve">.  The outcome of these sessions shall be a review of, and agreement to, the </w:t>
      </w:r>
      <w:r w:rsidR="003027B2" w:rsidRPr="00AA7B02">
        <w:t>quantity of RPCs containing Patient Data Entry functions and Pharmacy CPOE business logic</w:t>
      </w:r>
      <w:r w:rsidR="00856876" w:rsidRPr="00AA7B02">
        <w:t xml:space="preserve"> and the percentage completion of RPC emulation planned for each build</w:t>
      </w:r>
      <w:r w:rsidR="00FE2005" w:rsidRPr="00AA7B02">
        <w:t xml:space="preserve"> </w:t>
      </w:r>
      <w:r w:rsidR="00F843C5" w:rsidRPr="00AA7B02">
        <w:t xml:space="preserve">user stories, including user stories added as a result of </w:t>
      </w:r>
      <w:r w:rsidR="00F843C5" w:rsidRPr="00AA7B02">
        <w:lastRenderedPageBreak/>
        <w:t xml:space="preserve">backlog grooming by decomposing epics, business requirements, business rules, requirements visualizations and user story elaborations. </w:t>
      </w:r>
      <w:r w:rsidR="00F843C5" w:rsidRPr="00AA7B02">
        <w:br/>
      </w:r>
    </w:p>
    <w:p w14:paraId="1DFECF71" w14:textId="77777777" w:rsidR="00F843C5" w:rsidRPr="00AA7B02" w:rsidRDefault="00F843C5" w:rsidP="00CC2302">
      <w:pPr>
        <w:pStyle w:val="NoSpacing"/>
      </w:pPr>
      <w:r w:rsidRPr="00AA7B02">
        <w:t xml:space="preserve">The Contractor shall: </w:t>
      </w:r>
    </w:p>
    <w:p w14:paraId="1DFECF72" w14:textId="77777777" w:rsidR="00CC2302" w:rsidRPr="00AA7B02" w:rsidRDefault="00CC2302" w:rsidP="00CC2302">
      <w:pPr>
        <w:pStyle w:val="NoSpacing"/>
      </w:pPr>
    </w:p>
    <w:p w14:paraId="1DFECF73" w14:textId="4F00AC57" w:rsidR="00F843C5" w:rsidRPr="00AA7B02" w:rsidRDefault="00F843C5" w:rsidP="00AB5F38">
      <w:pPr>
        <w:pStyle w:val="NoSpacing"/>
        <w:numPr>
          <w:ilvl w:val="0"/>
          <w:numId w:val="27"/>
        </w:numPr>
      </w:pPr>
      <w:r w:rsidRPr="00AA7B02">
        <w:t xml:space="preserve">Ensure all </w:t>
      </w:r>
      <w:r w:rsidR="00856876" w:rsidRPr="00AA7B02">
        <w:t xml:space="preserve">RPC emulation requirements </w:t>
      </w:r>
      <w:r w:rsidRPr="00AA7B02">
        <w:t>are identified, included, prioritized, and sized as appropriate within the overall product backlog grooming effort.</w:t>
      </w:r>
    </w:p>
    <w:p w14:paraId="1DFECF74" w14:textId="6AB252D6" w:rsidR="00F843C5" w:rsidRPr="00AA7B02" w:rsidRDefault="00F843C5" w:rsidP="00AB5F38">
      <w:pPr>
        <w:pStyle w:val="NoSpacing"/>
        <w:numPr>
          <w:ilvl w:val="0"/>
          <w:numId w:val="27"/>
        </w:numPr>
        <w:rPr>
          <w:strike/>
        </w:rPr>
      </w:pPr>
      <w:r w:rsidRPr="00AA7B02">
        <w:t xml:space="preserve">Coordinate with VA in populating and updating the product backlog during planning sessions, identifying all </w:t>
      </w:r>
      <w:r w:rsidR="00856876" w:rsidRPr="00AA7B02">
        <w:t>business logic</w:t>
      </w:r>
      <w:r w:rsidR="00FE2005" w:rsidRPr="00AA7B02">
        <w:t xml:space="preserve"> </w:t>
      </w:r>
      <w:r w:rsidRPr="00AA7B02">
        <w:t xml:space="preserve">the </w:t>
      </w:r>
      <w:r w:rsidR="00520D86" w:rsidRPr="00AA7B02">
        <w:t>Government</w:t>
      </w:r>
      <w:r w:rsidRPr="00AA7B02">
        <w:t xml:space="preserve"> considers relevant to </w:t>
      </w:r>
      <w:r w:rsidR="00856876" w:rsidRPr="00AA7B02">
        <w:t>the RPC emulation</w:t>
      </w:r>
      <w:r w:rsidR="00AA7B02">
        <w:t>.</w:t>
      </w:r>
      <w:r w:rsidR="00FE2005" w:rsidRPr="00AA7B02">
        <w:t xml:space="preserve"> </w:t>
      </w:r>
    </w:p>
    <w:p w14:paraId="1DFECF75" w14:textId="4280A8AB" w:rsidR="00F843C5" w:rsidRPr="00AA7B02" w:rsidRDefault="00F843C5" w:rsidP="00AB5F38">
      <w:pPr>
        <w:pStyle w:val="NoSpacing"/>
        <w:numPr>
          <w:ilvl w:val="0"/>
          <w:numId w:val="27"/>
        </w:numPr>
      </w:pPr>
      <w:r w:rsidRPr="00AA7B02">
        <w:t xml:space="preserve">Assign a Unit of measurement </w:t>
      </w:r>
      <w:r w:rsidR="00856876" w:rsidRPr="00AA7B02">
        <w:t xml:space="preserve">by which to quantify the </w:t>
      </w:r>
      <w:r w:rsidRPr="00AA7B02">
        <w:t xml:space="preserve">relative complexity of </w:t>
      </w:r>
      <w:r w:rsidR="00856876" w:rsidRPr="00AA7B02">
        <w:t>RPC business logic to be emulated</w:t>
      </w:r>
      <w:r w:rsidRPr="00AA7B02">
        <w:t xml:space="preserve">. </w:t>
      </w:r>
    </w:p>
    <w:p w14:paraId="1DFECF76" w14:textId="5CD38063" w:rsidR="00F843C5" w:rsidRPr="00AA7B02" w:rsidRDefault="00F843C5" w:rsidP="00AB5F38">
      <w:pPr>
        <w:pStyle w:val="NoSpacing"/>
        <w:numPr>
          <w:ilvl w:val="0"/>
          <w:numId w:val="27"/>
        </w:numPr>
      </w:pPr>
      <w:r w:rsidRPr="00AA7B02">
        <w:t xml:space="preserve">Facilitate any stakeholder briefings, meetings and </w:t>
      </w:r>
      <w:r w:rsidR="00856876" w:rsidRPr="00AA7B02">
        <w:t xml:space="preserve">backlog grooming </w:t>
      </w:r>
      <w:r w:rsidRPr="00AA7B02">
        <w:t>sessions.</w:t>
      </w:r>
    </w:p>
    <w:p w14:paraId="1DFECF77" w14:textId="77777777" w:rsidR="00F843C5" w:rsidRPr="00AA7B02" w:rsidRDefault="00F843C5" w:rsidP="00AB5F38">
      <w:pPr>
        <w:pStyle w:val="NoSpacing"/>
        <w:numPr>
          <w:ilvl w:val="0"/>
          <w:numId w:val="27"/>
        </w:numPr>
      </w:pPr>
      <w:r w:rsidRPr="00AA7B02">
        <w:t>Execute requirements reviews with stakeholders and record results of reviews using Rational DOORS Next Generation, updating requirements data as a result of the reviews.</w:t>
      </w:r>
    </w:p>
    <w:p w14:paraId="1DFECF78" w14:textId="77777777" w:rsidR="00F843C5" w:rsidRPr="00AA7B02" w:rsidRDefault="00F843C5" w:rsidP="00AB5F38">
      <w:pPr>
        <w:pStyle w:val="NoSpacing"/>
        <w:numPr>
          <w:ilvl w:val="0"/>
          <w:numId w:val="27"/>
        </w:numPr>
      </w:pPr>
      <w:r w:rsidRPr="00AA7B02">
        <w:t xml:space="preserve">Identify the development and test environment access that is needed 30 days prior to development start.  </w:t>
      </w:r>
    </w:p>
    <w:p w14:paraId="1DFECF79" w14:textId="179B8552" w:rsidR="00F843C5" w:rsidRPr="00AA7B02" w:rsidRDefault="00F843C5" w:rsidP="00856876">
      <w:pPr>
        <w:pStyle w:val="NoSpacing"/>
        <w:numPr>
          <w:ilvl w:val="0"/>
          <w:numId w:val="27"/>
        </w:numPr>
      </w:pPr>
      <w:r w:rsidRPr="00AA7B02">
        <w:t>Ensure all sources of requirements information</w:t>
      </w:r>
      <w:r w:rsidR="00856876" w:rsidRPr="00AA7B02">
        <w:t xml:space="preserve"> (</w:t>
      </w:r>
      <w:r w:rsidR="00DE68E8" w:rsidRPr="00AA7B02">
        <w:t xml:space="preserve">e.g., </w:t>
      </w:r>
      <w:r w:rsidR="00856876" w:rsidRPr="00AA7B02">
        <w:t xml:space="preserve">identification of RPCs containing Patient Data Entry functions and Pharmacy CPOE business logic) </w:t>
      </w:r>
      <w:r w:rsidRPr="00AA7B02">
        <w:t xml:space="preserve">for functional and non-functional requirements are input and maintained in Rational. All requirements data is under change control and is fully linked to work items that show traceability to design changes, configurable items, test cases and test results.  </w:t>
      </w:r>
    </w:p>
    <w:p w14:paraId="1DFECF7A" w14:textId="77777777" w:rsidR="00F843C5" w:rsidRPr="00AA7B02" w:rsidRDefault="00F843C5" w:rsidP="00AB5F38">
      <w:pPr>
        <w:pStyle w:val="NoSpacing"/>
        <w:numPr>
          <w:ilvl w:val="0"/>
          <w:numId w:val="27"/>
        </w:numPr>
      </w:pPr>
      <w:r w:rsidRPr="00AA7B02">
        <w:t>Create and maintain the Requirements Traceability Matrix (RTM).</w:t>
      </w:r>
    </w:p>
    <w:p w14:paraId="1DFECF7B" w14:textId="77777777" w:rsidR="00F843C5" w:rsidRPr="00AA7B02" w:rsidRDefault="00F843C5" w:rsidP="00CC2302">
      <w:pPr>
        <w:pStyle w:val="NoSpacing"/>
      </w:pPr>
    </w:p>
    <w:p w14:paraId="1DFECF7C" w14:textId="77777777" w:rsidR="00F843C5" w:rsidRPr="00392614" w:rsidRDefault="00F843C5" w:rsidP="00CC2302">
      <w:pPr>
        <w:pStyle w:val="NoSpacing"/>
      </w:pPr>
      <w:r w:rsidRPr="00AA7B02">
        <w:t>Any attributes that may be identified as new requirements (outside the scope of the</w:t>
      </w:r>
      <w:r w:rsidRPr="00392614">
        <w:t xml:space="preserve"> work during the backlog grooming sessions) may not be incorporated into the Backlog without discussion with the COR for approval and submittal to the Contracting Officer for contract modification prior to any execution of effort. If the result of the backlog grooming session(s) determines that there are additional requirements that are out of scope of adaptive maintenance, the Contractor shall notify the Contracting Officer.</w:t>
      </w:r>
      <w:bookmarkStart w:id="1031" w:name="_BUILD_PLANNING"/>
      <w:bookmarkStart w:id="1032" w:name="_REQUIREMENTS_ANALYSIS"/>
      <w:bookmarkStart w:id="1033" w:name="_Toc449021400"/>
      <w:bookmarkStart w:id="1034" w:name="_Toc456014474"/>
      <w:bookmarkEnd w:id="1031"/>
      <w:bookmarkEnd w:id="1032"/>
    </w:p>
    <w:p w14:paraId="7096E51A" w14:textId="77777777" w:rsidR="00547FF6" w:rsidRPr="00392614" w:rsidRDefault="00547FF6" w:rsidP="00CC2302">
      <w:pPr>
        <w:pStyle w:val="NoSpacing"/>
      </w:pPr>
    </w:p>
    <w:p w14:paraId="773578E4" w14:textId="12C4A282" w:rsidR="00547FF6" w:rsidRPr="00A056B7" w:rsidRDefault="00547FF6" w:rsidP="00CC2302">
      <w:pPr>
        <w:pStyle w:val="NoSpacing"/>
        <w:rPr>
          <w:b/>
        </w:rPr>
      </w:pPr>
      <w:r w:rsidRPr="00A056B7">
        <w:rPr>
          <w:b/>
        </w:rPr>
        <w:t>Deliverable:</w:t>
      </w:r>
    </w:p>
    <w:p w14:paraId="596BAC7A" w14:textId="77777777" w:rsidR="00547FF6" w:rsidRPr="00392614" w:rsidRDefault="00547FF6" w:rsidP="00CC2302">
      <w:pPr>
        <w:pStyle w:val="NoSpacing"/>
      </w:pPr>
    </w:p>
    <w:p w14:paraId="56A98629" w14:textId="26A16EFF" w:rsidR="00547FF6" w:rsidRDefault="00547FF6" w:rsidP="00AB5F38">
      <w:pPr>
        <w:pStyle w:val="NoSpacing"/>
        <w:numPr>
          <w:ilvl w:val="0"/>
          <w:numId w:val="51"/>
        </w:numPr>
      </w:pPr>
      <w:r w:rsidRPr="00392614">
        <w:t>RTM</w:t>
      </w:r>
    </w:p>
    <w:p w14:paraId="2821421F" w14:textId="77777777" w:rsidR="0019117B" w:rsidRPr="00392614" w:rsidRDefault="0019117B" w:rsidP="0019117B">
      <w:pPr>
        <w:pStyle w:val="NoSpacing"/>
        <w:ind w:left="720"/>
      </w:pPr>
    </w:p>
    <w:p w14:paraId="1DFECF7D" w14:textId="77777777" w:rsidR="00F843C5" w:rsidRPr="00392614" w:rsidRDefault="00F843C5" w:rsidP="00F843C5">
      <w:pPr>
        <w:keepNext/>
        <w:numPr>
          <w:ilvl w:val="2"/>
          <w:numId w:val="2"/>
        </w:numPr>
        <w:spacing w:before="120" w:after="60"/>
        <w:outlineLvl w:val="2"/>
        <w:rPr>
          <w:rFonts w:cs="Arial"/>
          <w:b/>
          <w:bCs/>
          <w:iCs/>
          <w:kern w:val="32"/>
          <w:szCs w:val="26"/>
        </w:rPr>
      </w:pPr>
      <w:bookmarkStart w:id="1035" w:name="_BUILD_PLANNING_1"/>
      <w:bookmarkStart w:id="1036" w:name="_Toc468795358"/>
      <w:bookmarkStart w:id="1037" w:name="_Toc469573413"/>
      <w:bookmarkStart w:id="1038" w:name="_Toc479258985"/>
      <w:bookmarkStart w:id="1039" w:name="_Toc484452256"/>
      <w:bookmarkStart w:id="1040" w:name="_Toc496016645"/>
      <w:bookmarkEnd w:id="1035"/>
      <w:r w:rsidRPr="00392614">
        <w:rPr>
          <w:rFonts w:cs="Arial"/>
          <w:b/>
          <w:bCs/>
          <w:iCs/>
          <w:kern w:val="32"/>
          <w:szCs w:val="26"/>
        </w:rPr>
        <w:t>BUILD PLANNING</w:t>
      </w:r>
      <w:bookmarkEnd w:id="1033"/>
      <w:bookmarkEnd w:id="1034"/>
      <w:bookmarkEnd w:id="1036"/>
      <w:bookmarkEnd w:id="1037"/>
      <w:bookmarkEnd w:id="1038"/>
      <w:bookmarkEnd w:id="1039"/>
      <w:bookmarkEnd w:id="1040"/>
    </w:p>
    <w:p w14:paraId="1DFECF7E" w14:textId="44566126" w:rsidR="00F843C5" w:rsidRPr="00AA7B02" w:rsidRDefault="00F843C5" w:rsidP="00CC2302">
      <w:pPr>
        <w:pStyle w:val="NoSpacing"/>
      </w:pPr>
      <w:r w:rsidRPr="00392614">
        <w:t xml:space="preserve">The Contractor shall develop a Build Plan </w:t>
      </w:r>
      <w:r w:rsidR="00EE52D6" w:rsidRPr="00392614">
        <w:t xml:space="preserve">in Rational </w:t>
      </w:r>
      <w:r w:rsidRPr="00392614">
        <w:t>prior to the start of each build.  Each build shall be up to three months in duration and shall be made up of two to four week sprints. The Contractor shall work with the VA PM and the VA Business Owner to review and determine th</w:t>
      </w:r>
      <w:r w:rsidRPr="00AA7B02">
        <w:t xml:space="preserve">e </w:t>
      </w:r>
      <w:r w:rsidR="002D0F86" w:rsidRPr="00AA7B02">
        <w:t>percent of RPC business logic that is to be emulated and</w:t>
      </w:r>
      <w:r w:rsidRPr="00AA7B02">
        <w:t xml:space="preserve"> that should become part of the build. </w:t>
      </w:r>
    </w:p>
    <w:p w14:paraId="1DFECF7F" w14:textId="77777777" w:rsidR="00F843C5" w:rsidRPr="00AA7B02" w:rsidRDefault="00F843C5" w:rsidP="00CC2302">
      <w:pPr>
        <w:pStyle w:val="NoSpacing"/>
      </w:pPr>
    </w:p>
    <w:p w14:paraId="5D201951" w14:textId="77777777" w:rsidR="000C3C26" w:rsidRPr="00AA7B02" w:rsidRDefault="000C3C26" w:rsidP="000C3C26">
      <w:pPr>
        <w:pStyle w:val="NoSpacing"/>
      </w:pPr>
      <w:r w:rsidRPr="00AA7B02">
        <w:t xml:space="preserve">The Build Plan shall include: </w:t>
      </w:r>
    </w:p>
    <w:p w14:paraId="33782D8A" w14:textId="77777777" w:rsidR="000C3C26" w:rsidRPr="00AA7B02" w:rsidRDefault="000C3C26" w:rsidP="000C3C26">
      <w:pPr>
        <w:pStyle w:val="NoSpacing"/>
      </w:pPr>
    </w:p>
    <w:p w14:paraId="2477DD4D" w14:textId="0A2CD607" w:rsidR="000C3C26" w:rsidRPr="00AA7B02" w:rsidRDefault="003027B2" w:rsidP="003027B2">
      <w:pPr>
        <w:pStyle w:val="NoSpacing"/>
        <w:numPr>
          <w:ilvl w:val="0"/>
          <w:numId w:val="29"/>
        </w:numPr>
      </w:pPr>
      <w:r w:rsidRPr="00AA7B02">
        <w:lastRenderedPageBreak/>
        <w:t>The number of RPCs containi</w:t>
      </w:r>
      <w:r w:rsidR="002D0F86" w:rsidRPr="00AA7B02">
        <w:t xml:space="preserve">ng Patient Data Entry </w:t>
      </w:r>
      <w:r w:rsidRPr="00AA7B02">
        <w:t>and Pharmacy CPOE business logic</w:t>
      </w:r>
    </w:p>
    <w:p w14:paraId="2571A878" w14:textId="034775EF" w:rsidR="000C3C26" w:rsidRPr="00AA7B02" w:rsidRDefault="001E3B64" w:rsidP="00AB5F38">
      <w:pPr>
        <w:pStyle w:val="NoSpacing"/>
        <w:numPr>
          <w:ilvl w:val="0"/>
          <w:numId w:val="29"/>
        </w:numPr>
      </w:pPr>
      <w:r w:rsidRPr="00AA7B02">
        <w:t>Alignment of the RPC emulation work scope to a build</w:t>
      </w:r>
      <w:r w:rsidR="000C3C26" w:rsidRPr="00AA7B02">
        <w:t xml:space="preserve"> </w:t>
      </w:r>
      <w:r w:rsidR="002D0F86" w:rsidRPr="00AA7B02">
        <w:t xml:space="preserve">and allocation of that scope to a percent (%) of RPC work completion planned for each build, indicating progress to 100% complete </w:t>
      </w:r>
    </w:p>
    <w:p w14:paraId="1458C0BD" w14:textId="77777777" w:rsidR="000C3C26" w:rsidRPr="00392614" w:rsidRDefault="000C3C26" w:rsidP="00AB5F38">
      <w:pPr>
        <w:pStyle w:val="NoSpacing"/>
        <w:numPr>
          <w:ilvl w:val="0"/>
          <w:numId w:val="29"/>
        </w:numPr>
      </w:pPr>
      <w:r w:rsidRPr="00392614">
        <w:t>Relationship Traceability</w:t>
      </w:r>
    </w:p>
    <w:p w14:paraId="2BE6CE88" w14:textId="77777777" w:rsidR="000C3C26" w:rsidRPr="00392614" w:rsidRDefault="000C3C26" w:rsidP="00AB5F38">
      <w:pPr>
        <w:pStyle w:val="NoSpacing"/>
        <w:numPr>
          <w:ilvl w:val="0"/>
          <w:numId w:val="29"/>
        </w:numPr>
      </w:pPr>
      <w:r w:rsidRPr="00392614">
        <w:t>Performance Metrics</w:t>
      </w:r>
    </w:p>
    <w:p w14:paraId="508DEFE7" w14:textId="77777777" w:rsidR="000C3C26" w:rsidRPr="00392614" w:rsidRDefault="000C3C26" w:rsidP="00AB5F38">
      <w:pPr>
        <w:pStyle w:val="NoSpacing"/>
        <w:numPr>
          <w:ilvl w:val="0"/>
          <w:numId w:val="29"/>
        </w:numPr>
      </w:pPr>
      <w:r w:rsidRPr="00392614">
        <w:t xml:space="preserve">Acceptance Criteria </w:t>
      </w:r>
    </w:p>
    <w:p w14:paraId="7039491B" w14:textId="77777777" w:rsidR="000C3C26" w:rsidRPr="00392614" w:rsidRDefault="000C3C26" w:rsidP="00AB5F38">
      <w:pPr>
        <w:pStyle w:val="NoSpacing"/>
        <w:numPr>
          <w:ilvl w:val="0"/>
          <w:numId w:val="29"/>
        </w:numPr>
      </w:pPr>
      <w:r w:rsidRPr="00392614">
        <w:t>Identified Dependencies (internal and external)</w:t>
      </w:r>
    </w:p>
    <w:p w14:paraId="60B688FE" w14:textId="77777777" w:rsidR="000C3C26" w:rsidRPr="00392614" w:rsidRDefault="000C3C26" w:rsidP="00AB5F38">
      <w:pPr>
        <w:pStyle w:val="NoSpacing"/>
        <w:numPr>
          <w:ilvl w:val="0"/>
          <w:numId w:val="29"/>
        </w:numPr>
      </w:pPr>
      <w:r w:rsidRPr="00392614">
        <w:t>Approved wireframes (if needed)</w:t>
      </w:r>
    </w:p>
    <w:p w14:paraId="55B25F99" w14:textId="77777777" w:rsidR="000C3C26" w:rsidRPr="00392614" w:rsidRDefault="000C3C26" w:rsidP="00AB5F38">
      <w:pPr>
        <w:pStyle w:val="NoSpacing"/>
        <w:numPr>
          <w:ilvl w:val="0"/>
          <w:numId w:val="29"/>
        </w:numPr>
      </w:pPr>
      <w:r w:rsidRPr="00392614">
        <w:t xml:space="preserve">Functional Design </w:t>
      </w:r>
    </w:p>
    <w:p w14:paraId="370A5CEE" w14:textId="77777777" w:rsidR="000C3C26" w:rsidRPr="00392614" w:rsidRDefault="000C3C26" w:rsidP="00AB5F38">
      <w:pPr>
        <w:pStyle w:val="NoSpacing"/>
        <w:numPr>
          <w:ilvl w:val="0"/>
          <w:numId w:val="29"/>
        </w:numPr>
      </w:pPr>
      <w:r w:rsidRPr="00392614">
        <w:t>Technical Approach</w:t>
      </w:r>
    </w:p>
    <w:p w14:paraId="239BE2F7" w14:textId="77777777" w:rsidR="000C3C26" w:rsidRPr="00392614" w:rsidRDefault="000C3C26" w:rsidP="00AB5F38">
      <w:pPr>
        <w:pStyle w:val="NoSpacing"/>
        <w:numPr>
          <w:ilvl w:val="0"/>
          <w:numId w:val="29"/>
        </w:numPr>
      </w:pPr>
      <w:r w:rsidRPr="00392614">
        <w:t>Definition of Done</w:t>
      </w:r>
    </w:p>
    <w:p w14:paraId="2AF03B4F" w14:textId="77777777" w:rsidR="000C3C26" w:rsidRPr="00392614" w:rsidRDefault="000C3C26" w:rsidP="00CC2302">
      <w:pPr>
        <w:pStyle w:val="NoSpacing"/>
      </w:pPr>
    </w:p>
    <w:p w14:paraId="1DFECF80" w14:textId="4A663145" w:rsidR="00F843C5" w:rsidRPr="00392614" w:rsidRDefault="00F843C5" w:rsidP="00CC2302">
      <w:pPr>
        <w:pStyle w:val="NoSpacing"/>
      </w:pPr>
      <w:r w:rsidRPr="00392614">
        <w:t xml:space="preserve">The Contractor shall perform backlog grooming and prioritization continually throughout the product life cycle and the aggregate period of performance of this task order. Based on the scope of work established in the backlog and VIP, development builds shall last three months or less.  The Build Plan is the scope of work which will be completed in the agreed upon build timeframe.  Each </w:t>
      </w:r>
      <w:proofErr w:type="gramStart"/>
      <w:r w:rsidRPr="00392614">
        <w:t>build</w:t>
      </w:r>
      <w:proofErr w:type="gramEnd"/>
      <w:r w:rsidRPr="00392614">
        <w:t xml:space="preserve"> ends with a new release candidate or push to production.  The Contractor shall follow the standard development cycle as outlined below in PWS Sections 5.4 through 5.6 and all subparagraphs. </w:t>
      </w:r>
    </w:p>
    <w:p w14:paraId="1DFECF81" w14:textId="77777777" w:rsidR="00F843C5" w:rsidRPr="00392614" w:rsidRDefault="00F843C5" w:rsidP="00CC2302">
      <w:pPr>
        <w:pStyle w:val="NoSpacing"/>
      </w:pPr>
    </w:p>
    <w:p w14:paraId="1DFECF82" w14:textId="76F82542" w:rsidR="00F843C5" w:rsidRPr="00392614" w:rsidRDefault="00F843C5" w:rsidP="00CC2302">
      <w:pPr>
        <w:pStyle w:val="NoSpacing"/>
      </w:pPr>
      <w:r w:rsidRPr="00392614">
        <w:t xml:space="preserve">The Contractor shall </w:t>
      </w:r>
      <w:r w:rsidR="00F452C4" w:rsidRPr="00392614">
        <w:t>develop</w:t>
      </w:r>
      <w:r w:rsidR="00A056B7">
        <w:t xml:space="preserve"> the program/project B</w:t>
      </w:r>
      <w:r w:rsidRPr="00392614">
        <w:t xml:space="preserve">acklog </w:t>
      </w:r>
      <w:r w:rsidR="00F452C4" w:rsidRPr="00392614">
        <w:t>and</w:t>
      </w:r>
      <w:r w:rsidRPr="00392614">
        <w:t xml:space="preserve"> updat</w:t>
      </w:r>
      <w:r w:rsidR="00F452C4" w:rsidRPr="00392614">
        <w:t>e</w:t>
      </w:r>
      <w:r w:rsidRPr="00392614">
        <w:t xml:space="preserve"> it continuously for each build, in every release and throughout the life of the period of performance of this task order within Rational Team Concert.  </w:t>
      </w:r>
    </w:p>
    <w:p w14:paraId="1DFECF83" w14:textId="77777777" w:rsidR="00F843C5" w:rsidRPr="00392614" w:rsidRDefault="00F843C5" w:rsidP="00CC2302">
      <w:pPr>
        <w:pStyle w:val="NoSpacing"/>
      </w:pPr>
    </w:p>
    <w:p w14:paraId="1DFECF84" w14:textId="00DC541A" w:rsidR="00F843C5" w:rsidRPr="00AA7B02" w:rsidRDefault="00F843C5" w:rsidP="00CC2302">
      <w:pPr>
        <w:pStyle w:val="NoSpacing"/>
      </w:pPr>
      <w:r w:rsidRPr="00AA7B02">
        <w:t xml:space="preserve">All activity scheduled in each build and backlogs will be captured and have status showing </w:t>
      </w:r>
      <w:r w:rsidR="004F0869" w:rsidRPr="00AA7B02">
        <w:t>percent</w:t>
      </w:r>
      <w:r w:rsidR="00B56988" w:rsidRPr="00AA7B02">
        <w:t xml:space="preserve"> (%)</w:t>
      </w:r>
      <w:r w:rsidR="002D0F86" w:rsidRPr="00AA7B02">
        <w:t xml:space="preserve"> completion of </w:t>
      </w:r>
      <w:r w:rsidRPr="00AA7B02">
        <w:t>work items</w:t>
      </w:r>
      <w:r w:rsidR="00B56988" w:rsidRPr="00AA7B02">
        <w:t xml:space="preserve"> in the build plan</w:t>
      </w:r>
      <w:r w:rsidRPr="00AA7B02">
        <w:t xml:space="preserve">, </w:t>
      </w:r>
      <w:r w:rsidR="00B56988" w:rsidRPr="00AA7B02">
        <w:t xml:space="preserve">and any </w:t>
      </w:r>
      <w:r w:rsidRPr="00AA7B02">
        <w:t>changes, impediments, and retrospectives</w:t>
      </w:r>
      <w:r w:rsidR="00B56988" w:rsidRPr="00AA7B02">
        <w:t xml:space="preserve"> affecting the planned percent complete</w:t>
      </w:r>
      <w:r w:rsidRPr="00AA7B02">
        <w:t>.  All data and artifacts in Team Concert shall be fully linked to requirements data and test data.</w:t>
      </w:r>
    </w:p>
    <w:p w14:paraId="1DFECF85" w14:textId="77777777" w:rsidR="00F843C5" w:rsidRPr="00AA7B02" w:rsidRDefault="00F843C5" w:rsidP="00CC2302">
      <w:pPr>
        <w:pStyle w:val="NoSpacing"/>
      </w:pPr>
    </w:p>
    <w:p w14:paraId="1DFECF86" w14:textId="77777777" w:rsidR="00F843C5" w:rsidRPr="00AA7B02" w:rsidRDefault="00F843C5" w:rsidP="00CC2302">
      <w:pPr>
        <w:pStyle w:val="NoSpacing"/>
      </w:pPr>
      <w:r w:rsidRPr="00AA7B02">
        <w:t xml:space="preserve">Build planning activities shall consist, at minimum, of the following: </w:t>
      </w:r>
    </w:p>
    <w:p w14:paraId="28BA5AB8" w14:textId="77777777" w:rsidR="00A056B7" w:rsidRPr="00AA7B02" w:rsidRDefault="00A056B7" w:rsidP="00CC2302">
      <w:pPr>
        <w:pStyle w:val="NoSpacing"/>
      </w:pPr>
    </w:p>
    <w:p w14:paraId="1DFECF87" w14:textId="647EF711" w:rsidR="00F843C5" w:rsidRPr="00AA7B02" w:rsidRDefault="00F843C5" w:rsidP="002D0F86">
      <w:pPr>
        <w:pStyle w:val="NoSpacing"/>
        <w:numPr>
          <w:ilvl w:val="0"/>
          <w:numId w:val="36"/>
        </w:numPr>
      </w:pPr>
      <w:r w:rsidRPr="00AA7B02">
        <w:t xml:space="preserve">Conduct additional </w:t>
      </w:r>
      <w:r w:rsidR="002D0F86" w:rsidRPr="00AA7B02">
        <w:t>analysis</w:t>
      </w:r>
      <w:r w:rsidRPr="00AA7B02">
        <w:t xml:space="preserve"> to the extent necessary to </w:t>
      </w:r>
      <w:r w:rsidR="002D0F86" w:rsidRPr="00AA7B02">
        <w:t>identify and quantify RPCs with Patient Data Entry and Pharmacy CPOE business logic</w:t>
      </w:r>
      <w:r w:rsidRPr="00AA7B02">
        <w:t xml:space="preserve"> in order to develop a Build Plan and maintain the backlog. Teams will review, elaborate, and prioritize the backlog.  This backlog grooming will occur continuously throughout the build to ensure the customer’s highest priorities are being met.</w:t>
      </w:r>
    </w:p>
    <w:p w14:paraId="1DFECF88" w14:textId="77777777" w:rsidR="00F843C5" w:rsidRPr="00AA7B02" w:rsidRDefault="00F843C5" w:rsidP="00AB5F38">
      <w:pPr>
        <w:pStyle w:val="NoSpacing"/>
        <w:numPr>
          <w:ilvl w:val="0"/>
          <w:numId w:val="36"/>
        </w:numPr>
      </w:pPr>
      <w:r w:rsidRPr="00AA7B02">
        <w:t>Backlog grooming and Build Planning sessions, facilitated by the Contractor, that outline the intent of the build, are not a formal commitment.  The Contractor shall update the resulting Build Plan within Rational Team Concert.</w:t>
      </w:r>
    </w:p>
    <w:p w14:paraId="1DFECF89" w14:textId="0E20BF09" w:rsidR="00F843C5" w:rsidRPr="00392614" w:rsidRDefault="00F843C5" w:rsidP="00325A46">
      <w:pPr>
        <w:pStyle w:val="NoSpacing"/>
        <w:numPr>
          <w:ilvl w:val="0"/>
          <w:numId w:val="36"/>
        </w:numPr>
      </w:pPr>
      <w:r w:rsidRPr="00AA7B02">
        <w:t xml:space="preserve">Identification of the </w:t>
      </w:r>
      <w:r w:rsidR="00325A46" w:rsidRPr="00AA7B02">
        <w:t>RPC emulation work scope aligned to a build and allocation of that scope to a percent (%) of RPC work completion planned for each build</w:t>
      </w:r>
      <w:proofErr w:type="gramStart"/>
      <w:r w:rsidR="00325A46" w:rsidRPr="00AA7B02">
        <w:t>,</w:t>
      </w:r>
      <w:r w:rsidR="00FE2005" w:rsidRPr="00AA7B02">
        <w:t xml:space="preserve"> </w:t>
      </w:r>
      <w:r w:rsidRPr="00AA7B02">
        <w:rPr>
          <w:strike/>
        </w:rPr>
        <w:t xml:space="preserve"> </w:t>
      </w:r>
      <w:r w:rsidRPr="00AA7B02">
        <w:t>the</w:t>
      </w:r>
      <w:proofErr w:type="gramEnd"/>
      <w:r w:rsidRPr="00AA7B02">
        <w:t xml:space="preserve"> agreement of acceptance criteria for each</w:t>
      </w:r>
      <w:r w:rsidR="00AA7B02">
        <w:t xml:space="preserve"> </w:t>
      </w:r>
      <w:r w:rsidRPr="00AA7B02">
        <w:t>buil</w:t>
      </w:r>
      <w:r w:rsidRPr="00392614">
        <w:t xml:space="preserve">d. </w:t>
      </w:r>
    </w:p>
    <w:p w14:paraId="1DFECF8A" w14:textId="2174471A" w:rsidR="00F843C5" w:rsidRPr="00AA7B02" w:rsidRDefault="00F843C5" w:rsidP="00AB5F38">
      <w:pPr>
        <w:pStyle w:val="NoSpacing"/>
        <w:numPr>
          <w:ilvl w:val="0"/>
          <w:numId w:val="36"/>
        </w:numPr>
      </w:pPr>
      <w:r w:rsidRPr="00392614">
        <w:t>J</w:t>
      </w:r>
      <w:r w:rsidRPr="00AA7B02">
        <w:t xml:space="preserve">oint determination of the Definition of Done for the </w:t>
      </w:r>
      <w:r w:rsidR="00325A46" w:rsidRPr="00AA7B02">
        <w:t>RPC emulation requirements</w:t>
      </w:r>
      <w:r w:rsidR="00FE2005" w:rsidRPr="00AA7B02">
        <w:t xml:space="preserve"> </w:t>
      </w:r>
      <w:r w:rsidRPr="00AA7B02">
        <w:t>within the build.</w:t>
      </w:r>
    </w:p>
    <w:p w14:paraId="1DFECF8B" w14:textId="77777777" w:rsidR="00F843C5" w:rsidRPr="00392614" w:rsidRDefault="00F843C5" w:rsidP="00AB5F38">
      <w:pPr>
        <w:pStyle w:val="NoSpacing"/>
        <w:numPr>
          <w:ilvl w:val="0"/>
          <w:numId w:val="36"/>
        </w:numPr>
      </w:pPr>
      <w:r w:rsidRPr="00AA7B02">
        <w:lastRenderedPageBreak/>
        <w:t>Identification of field sites (if needed), acceptance criteria, and ATO requirement</w:t>
      </w:r>
      <w:r w:rsidRPr="00392614">
        <w:t>s.</w:t>
      </w:r>
    </w:p>
    <w:p w14:paraId="1DFECF8C" w14:textId="77777777" w:rsidR="00F843C5" w:rsidRPr="00392614" w:rsidRDefault="00F843C5" w:rsidP="00AB5F38">
      <w:pPr>
        <w:pStyle w:val="NoSpacing"/>
        <w:numPr>
          <w:ilvl w:val="0"/>
          <w:numId w:val="36"/>
        </w:numPr>
      </w:pPr>
      <w:r w:rsidRPr="00392614">
        <w:t>Coordinate and validate Memorandum of Understandings (MOUs) and Service Level Agreements (SLAs) for partner dependencies that specifically highlight the commitment of partners to associated release.</w:t>
      </w:r>
    </w:p>
    <w:p w14:paraId="1DFECF8D" w14:textId="77777777" w:rsidR="00F843C5" w:rsidRPr="00392614" w:rsidRDefault="00F843C5" w:rsidP="00AB5F38">
      <w:pPr>
        <w:pStyle w:val="NoSpacing"/>
        <w:numPr>
          <w:ilvl w:val="0"/>
          <w:numId w:val="36"/>
        </w:numPr>
      </w:pPr>
      <w:r w:rsidRPr="00392614">
        <w:t>Conduct backlog prioritization meetings with OI&amp;T and VA Business representation with results updated into backlog.</w:t>
      </w:r>
    </w:p>
    <w:p w14:paraId="4FB2EB15" w14:textId="77777777" w:rsidR="000C3C26" w:rsidRPr="00392614" w:rsidRDefault="000C3C26" w:rsidP="00CC2302">
      <w:pPr>
        <w:pStyle w:val="NoSpacing"/>
      </w:pPr>
    </w:p>
    <w:p w14:paraId="1DFECF9A" w14:textId="77777777" w:rsidR="00F843C5" w:rsidRPr="00392614" w:rsidRDefault="00F843C5" w:rsidP="00F843C5"/>
    <w:p w14:paraId="1DFECF9B" w14:textId="77777777" w:rsidR="00F843C5" w:rsidRPr="00A056B7" w:rsidRDefault="00F843C5" w:rsidP="00CC2302">
      <w:pPr>
        <w:pStyle w:val="NoSpacing"/>
        <w:rPr>
          <w:b/>
        </w:rPr>
      </w:pPr>
      <w:r w:rsidRPr="00A056B7">
        <w:rPr>
          <w:b/>
        </w:rPr>
        <w:t>Deliverable:</w:t>
      </w:r>
    </w:p>
    <w:p w14:paraId="1DFECF9C" w14:textId="77777777" w:rsidR="00CC2302" w:rsidRPr="00392614" w:rsidRDefault="00CC2302" w:rsidP="00CC2302">
      <w:pPr>
        <w:pStyle w:val="NoSpacing"/>
      </w:pPr>
    </w:p>
    <w:p w14:paraId="1DFECF9D" w14:textId="103276DE" w:rsidR="00F843C5" w:rsidRPr="00392614" w:rsidRDefault="00F843C5" w:rsidP="00AB5F38">
      <w:pPr>
        <w:pStyle w:val="NoSpacing"/>
        <w:numPr>
          <w:ilvl w:val="0"/>
          <w:numId w:val="30"/>
        </w:numPr>
        <w:rPr>
          <w:iCs/>
        </w:rPr>
      </w:pPr>
      <w:r w:rsidRPr="00392614">
        <w:rPr>
          <w:iCs/>
        </w:rPr>
        <w:t>Build Plan</w:t>
      </w:r>
    </w:p>
    <w:p w14:paraId="1DFECF9E" w14:textId="14260F9A" w:rsidR="00F843C5" w:rsidRPr="00392614" w:rsidRDefault="00F843C5" w:rsidP="00AB5F38">
      <w:pPr>
        <w:pStyle w:val="NoSpacing"/>
        <w:numPr>
          <w:ilvl w:val="0"/>
          <w:numId w:val="30"/>
        </w:numPr>
        <w:rPr>
          <w:iCs/>
        </w:rPr>
      </w:pPr>
      <w:r w:rsidRPr="00392614">
        <w:rPr>
          <w:iCs/>
        </w:rPr>
        <w:t xml:space="preserve">Backlog </w:t>
      </w:r>
    </w:p>
    <w:p w14:paraId="1DFECFA0" w14:textId="4AC46534" w:rsidR="005829F7" w:rsidRPr="00392614" w:rsidRDefault="005829F7" w:rsidP="005829F7">
      <w:pPr>
        <w:keepNext/>
        <w:numPr>
          <w:ilvl w:val="1"/>
          <w:numId w:val="2"/>
        </w:numPr>
        <w:spacing w:before="240" w:after="120"/>
        <w:ind w:left="720"/>
        <w:outlineLvl w:val="1"/>
        <w:rPr>
          <w:rFonts w:cs="Arial"/>
          <w:b/>
          <w:bCs/>
          <w:iCs/>
          <w:caps/>
          <w:szCs w:val="28"/>
        </w:rPr>
      </w:pPr>
      <w:bookmarkStart w:id="1041" w:name="_Toc468795360"/>
      <w:bookmarkStart w:id="1042" w:name="_Toc469573414"/>
      <w:bookmarkStart w:id="1043" w:name="_Toc479258986"/>
      <w:bookmarkStart w:id="1044" w:name="_Toc484452257"/>
      <w:bookmarkStart w:id="1045" w:name="_Toc496016646"/>
      <w:r w:rsidRPr="00392614">
        <w:rPr>
          <w:rFonts w:cs="Arial"/>
          <w:b/>
          <w:bCs/>
          <w:iCs/>
          <w:szCs w:val="28"/>
        </w:rPr>
        <w:t>BUILD AND DEVELOPMENT</w:t>
      </w:r>
      <w:bookmarkEnd w:id="1041"/>
      <w:bookmarkEnd w:id="1042"/>
      <w:bookmarkEnd w:id="1043"/>
      <w:r w:rsidRPr="00392614">
        <w:rPr>
          <w:rFonts w:cs="Arial"/>
          <w:b/>
          <w:bCs/>
          <w:iCs/>
          <w:szCs w:val="28"/>
        </w:rPr>
        <w:t xml:space="preserve"> (BASE &amp; OPTION PERIOD)</w:t>
      </w:r>
      <w:bookmarkEnd w:id="1044"/>
      <w:bookmarkEnd w:id="1045"/>
    </w:p>
    <w:p w14:paraId="1DFECFA1" w14:textId="5C71CBB3" w:rsidR="005829F7" w:rsidRPr="00392614" w:rsidRDefault="005829F7" w:rsidP="00CC2302">
      <w:pPr>
        <w:pStyle w:val="NoSpacing"/>
      </w:pPr>
      <w:r w:rsidRPr="00392614">
        <w:t>The Contractor shall provide build and development support services to include</w:t>
      </w:r>
      <w:r w:rsidR="00F95DF9" w:rsidRPr="00392614">
        <w:t xml:space="preserve"> </w:t>
      </w:r>
      <w:r w:rsidRPr="00392614">
        <w:t>the following:</w:t>
      </w:r>
    </w:p>
    <w:p w14:paraId="1DFECFA2" w14:textId="77777777" w:rsidR="00CC2302" w:rsidRPr="00392614" w:rsidRDefault="00CC2302" w:rsidP="00CC2302">
      <w:pPr>
        <w:pStyle w:val="NoSpacing"/>
      </w:pPr>
    </w:p>
    <w:p w14:paraId="1DFECFA3" w14:textId="77777777" w:rsidR="005829F7" w:rsidRPr="00392614" w:rsidRDefault="005829F7" w:rsidP="00AB5F38">
      <w:pPr>
        <w:pStyle w:val="NoSpacing"/>
        <w:numPr>
          <w:ilvl w:val="0"/>
          <w:numId w:val="54"/>
        </w:numPr>
      </w:pPr>
      <w:r w:rsidRPr="00392614">
        <w:t>Application and Platform Architecture</w:t>
      </w:r>
    </w:p>
    <w:p w14:paraId="1DFECFA4" w14:textId="77777777" w:rsidR="005829F7" w:rsidRPr="00392614" w:rsidRDefault="005829F7" w:rsidP="00AB5F38">
      <w:pPr>
        <w:pStyle w:val="NoSpacing"/>
        <w:numPr>
          <w:ilvl w:val="0"/>
          <w:numId w:val="54"/>
        </w:numPr>
      </w:pPr>
      <w:r w:rsidRPr="00392614">
        <w:t>Software Development</w:t>
      </w:r>
    </w:p>
    <w:p w14:paraId="1DFECFA5" w14:textId="77777777" w:rsidR="005829F7" w:rsidRPr="00392614" w:rsidRDefault="005829F7" w:rsidP="00AB5F38">
      <w:pPr>
        <w:pStyle w:val="NoSpacing"/>
        <w:numPr>
          <w:ilvl w:val="0"/>
          <w:numId w:val="54"/>
        </w:numPr>
      </w:pPr>
      <w:r w:rsidRPr="00392614">
        <w:t>System Engineering</w:t>
      </w:r>
    </w:p>
    <w:p w14:paraId="1DFECFA6" w14:textId="77777777" w:rsidR="005829F7" w:rsidRPr="00392614" w:rsidRDefault="005829F7" w:rsidP="00AB5F38">
      <w:pPr>
        <w:pStyle w:val="NoSpacing"/>
        <w:numPr>
          <w:ilvl w:val="0"/>
          <w:numId w:val="54"/>
        </w:numPr>
      </w:pPr>
      <w:r w:rsidRPr="00392614">
        <w:t>Configuration Management</w:t>
      </w:r>
    </w:p>
    <w:p w14:paraId="1DFECFA7" w14:textId="77777777" w:rsidR="005829F7" w:rsidRPr="00392614" w:rsidRDefault="005829F7" w:rsidP="00AB5F38">
      <w:pPr>
        <w:pStyle w:val="NoSpacing"/>
        <w:numPr>
          <w:ilvl w:val="0"/>
          <w:numId w:val="54"/>
        </w:numPr>
      </w:pPr>
      <w:r w:rsidRPr="00392614">
        <w:t>Unit Testing</w:t>
      </w:r>
    </w:p>
    <w:p w14:paraId="1DFECFA8" w14:textId="77777777" w:rsidR="005829F7" w:rsidRPr="00392614" w:rsidRDefault="005829F7" w:rsidP="00AB5F38">
      <w:pPr>
        <w:pStyle w:val="NoSpacing"/>
        <w:numPr>
          <w:ilvl w:val="0"/>
          <w:numId w:val="54"/>
        </w:numPr>
      </w:pPr>
      <w:r w:rsidRPr="00392614">
        <w:t>Functional Testing</w:t>
      </w:r>
    </w:p>
    <w:p w14:paraId="1DFECFA9" w14:textId="77777777" w:rsidR="005829F7" w:rsidRPr="00392614" w:rsidRDefault="005829F7" w:rsidP="00AB5F38">
      <w:pPr>
        <w:pStyle w:val="NoSpacing"/>
        <w:numPr>
          <w:ilvl w:val="0"/>
          <w:numId w:val="54"/>
        </w:numPr>
      </w:pPr>
      <w:r w:rsidRPr="00392614">
        <w:t>System Testing</w:t>
      </w:r>
    </w:p>
    <w:p w14:paraId="1DFECFAA" w14:textId="77777777" w:rsidR="005829F7" w:rsidRPr="00392614" w:rsidRDefault="005829F7" w:rsidP="00AB5F38">
      <w:pPr>
        <w:pStyle w:val="NoSpacing"/>
        <w:numPr>
          <w:ilvl w:val="0"/>
          <w:numId w:val="54"/>
        </w:numPr>
      </w:pPr>
      <w:r w:rsidRPr="00392614">
        <w:t>Cybersecurity Scanning, Remediation, and Report</w:t>
      </w:r>
    </w:p>
    <w:p w14:paraId="1DFECFAB" w14:textId="77777777" w:rsidR="005829F7" w:rsidRPr="00392614" w:rsidRDefault="005829F7" w:rsidP="00AB5F38">
      <w:pPr>
        <w:pStyle w:val="NoSpacing"/>
        <w:numPr>
          <w:ilvl w:val="0"/>
          <w:numId w:val="54"/>
        </w:numPr>
      </w:pPr>
      <w:r w:rsidRPr="00392614">
        <w:t>Acceptance Testing</w:t>
      </w:r>
    </w:p>
    <w:p w14:paraId="1DFECFAC" w14:textId="77777777" w:rsidR="005829F7" w:rsidRPr="00392614" w:rsidRDefault="005829F7" w:rsidP="00AB5F38">
      <w:pPr>
        <w:pStyle w:val="NoSpacing"/>
        <w:numPr>
          <w:ilvl w:val="0"/>
          <w:numId w:val="54"/>
        </w:numPr>
      </w:pPr>
      <w:r w:rsidRPr="00392614">
        <w:t>Performance Testing</w:t>
      </w:r>
    </w:p>
    <w:p w14:paraId="1DFECFAD" w14:textId="77777777" w:rsidR="005829F7" w:rsidRPr="00392614" w:rsidRDefault="005829F7" w:rsidP="00AB5F38">
      <w:pPr>
        <w:pStyle w:val="NoSpacing"/>
        <w:numPr>
          <w:ilvl w:val="0"/>
          <w:numId w:val="54"/>
        </w:numPr>
      </w:pPr>
      <w:r w:rsidRPr="00392614">
        <w:t>System and Software Documentation</w:t>
      </w:r>
    </w:p>
    <w:p w14:paraId="1DFECFAE" w14:textId="77777777" w:rsidR="005829F7" w:rsidRPr="00392614" w:rsidRDefault="005829F7" w:rsidP="00AB5F38">
      <w:pPr>
        <w:pStyle w:val="NoSpacing"/>
        <w:numPr>
          <w:ilvl w:val="0"/>
          <w:numId w:val="54"/>
        </w:numPr>
      </w:pPr>
      <w:r w:rsidRPr="00392614">
        <w:t>Defect Management</w:t>
      </w:r>
    </w:p>
    <w:p w14:paraId="1DFECFAF" w14:textId="77777777" w:rsidR="005829F7" w:rsidRPr="00392614" w:rsidRDefault="005829F7" w:rsidP="00AB5F38">
      <w:pPr>
        <w:pStyle w:val="NoSpacing"/>
        <w:numPr>
          <w:ilvl w:val="0"/>
          <w:numId w:val="54"/>
        </w:numPr>
      </w:pPr>
      <w:r w:rsidRPr="00392614">
        <w:t>System and Performance Metrics Capture</w:t>
      </w:r>
    </w:p>
    <w:p w14:paraId="1DFECFB0" w14:textId="77777777" w:rsidR="005829F7" w:rsidRPr="00392614" w:rsidRDefault="005829F7" w:rsidP="005829F7"/>
    <w:p w14:paraId="1DFECFB1" w14:textId="52F9AB2D" w:rsidR="005829F7" w:rsidRPr="00392614" w:rsidRDefault="005829F7" w:rsidP="00CC2302">
      <w:pPr>
        <w:pStyle w:val="NoSpacing"/>
      </w:pPr>
      <w:r w:rsidRPr="00392614">
        <w:t xml:space="preserve">The Contractor shall develop software agreed to in the Build Plan. Should the Contractor or the Government determine that the Acceptance Criteria, Feature Specifications or the Definition of Done requires updating during the Sprint cycles, all changes will be managed under a fully documented Change Control Process </w:t>
      </w:r>
      <w:r w:rsidR="008E7F74">
        <w:t xml:space="preserve">consistent with the Configuration Management Plan in PWS 5.1.7, </w:t>
      </w:r>
      <w:r w:rsidRPr="00392614">
        <w:t xml:space="preserve">and the Build Plan shall be </w:t>
      </w:r>
      <w:proofErr w:type="gramStart"/>
      <w:r w:rsidRPr="00392614">
        <w:t>updated.</w:t>
      </w:r>
      <w:proofErr w:type="gramEnd"/>
      <w:r w:rsidRPr="00392614">
        <w:t xml:space="preserve"> </w:t>
      </w:r>
    </w:p>
    <w:p w14:paraId="1DFECFB2" w14:textId="77777777" w:rsidR="005829F7" w:rsidRPr="00392614" w:rsidRDefault="005829F7" w:rsidP="00CC2302">
      <w:pPr>
        <w:pStyle w:val="NoSpacing"/>
      </w:pPr>
    </w:p>
    <w:p w14:paraId="1DFECFB3" w14:textId="77777777" w:rsidR="005829F7" w:rsidRPr="00392614" w:rsidRDefault="005829F7" w:rsidP="00CC2302">
      <w:pPr>
        <w:pStyle w:val="NoSpacing"/>
      </w:pPr>
      <w:r w:rsidRPr="00392614">
        <w:t xml:space="preserve">The development of capabilities to support adaptive maintenance shall be consistent with the objectives set by PWS 5.2.  For each agreed release, the Contractor shall perform software maintenance activities including program management, design, development, testing and lifecycle support tasks to produce associated deliverables and software ready for release into production environments. </w:t>
      </w:r>
    </w:p>
    <w:p w14:paraId="1DFECFB4" w14:textId="77777777" w:rsidR="005829F7" w:rsidRPr="00392614" w:rsidRDefault="005829F7" w:rsidP="00CC2302">
      <w:pPr>
        <w:pStyle w:val="NoSpacing"/>
      </w:pPr>
    </w:p>
    <w:p w14:paraId="1DFECFB5" w14:textId="1039906A" w:rsidR="00F843C5" w:rsidRPr="00392614" w:rsidRDefault="005829F7" w:rsidP="00CC2302">
      <w:pPr>
        <w:pStyle w:val="NoSpacing"/>
      </w:pPr>
      <w:r w:rsidRPr="00392614">
        <w:lastRenderedPageBreak/>
        <w:t>The Contractor shall identify</w:t>
      </w:r>
      <w:r w:rsidR="00AC6A71" w:rsidRPr="00392614">
        <w:t xml:space="preserve"> and develop </w:t>
      </w:r>
      <w:r w:rsidRPr="00392614">
        <w:t>Build and Development risks that might impact the success of the project, document those risks in the VA approved risk management tool</w:t>
      </w:r>
      <w:r w:rsidR="00AC6A71" w:rsidRPr="00392614">
        <w:t xml:space="preserve">, </w:t>
      </w:r>
      <w:r w:rsidR="00E26456" w:rsidRPr="00392614">
        <w:t>Build and Development Risk Log</w:t>
      </w:r>
      <w:r w:rsidRPr="00392614">
        <w:t>, and implement mitigation of identified risks utilizing appropriate strategies. The Contractor shall perform all Build and Development support using an agile methodology and approach, in accordance with any frameworks or architectures required by the VA.</w:t>
      </w:r>
    </w:p>
    <w:p w14:paraId="71B7ADF2" w14:textId="1DCF899D" w:rsidR="00E26456" w:rsidRPr="00392614" w:rsidRDefault="00E26456" w:rsidP="00CC2302">
      <w:pPr>
        <w:pStyle w:val="NoSpacing"/>
        <w:rPr>
          <w:rStyle w:val="Emphasis"/>
          <w:b w:val="0"/>
          <w:i w:val="0"/>
        </w:rPr>
      </w:pPr>
    </w:p>
    <w:p w14:paraId="2CDC6305" w14:textId="4963AF68" w:rsidR="00E26456" w:rsidRDefault="00E26456" w:rsidP="00CC2302">
      <w:pPr>
        <w:pStyle w:val="NoSpacing"/>
        <w:rPr>
          <w:rStyle w:val="Emphasis"/>
          <w:i w:val="0"/>
          <w:color w:val="auto"/>
        </w:rPr>
      </w:pPr>
      <w:r w:rsidRPr="009C1C75">
        <w:rPr>
          <w:rStyle w:val="Emphasis"/>
          <w:i w:val="0"/>
          <w:color w:val="auto"/>
        </w:rPr>
        <w:t>Deliverable:</w:t>
      </w:r>
    </w:p>
    <w:p w14:paraId="5AE30C85" w14:textId="77777777" w:rsidR="009C1C75" w:rsidRPr="009C1C75" w:rsidRDefault="009C1C75" w:rsidP="00CC2302">
      <w:pPr>
        <w:pStyle w:val="NoSpacing"/>
        <w:rPr>
          <w:rStyle w:val="Emphasis"/>
          <w:i w:val="0"/>
          <w:color w:val="auto"/>
        </w:rPr>
      </w:pPr>
    </w:p>
    <w:p w14:paraId="33EDEB2B" w14:textId="59954F70" w:rsidR="00E26456" w:rsidRPr="00392614" w:rsidRDefault="00E26456" w:rsidP="00AB5F38">
      <w:pPr>
        <w:pStyle w:val="NoSpacing"/>
        <w:numPr>
          <w:ilvl w:val="0"/>
          <w:numId w:val="56"/>
        </w:numPr>
        <w:rPr>
          <w:rStyle w:val="Emphasis"/>
          <w:b w:val="0"/>
          <w:i w:val="0"/>
          <w:color w:val="auto"/>
        </w:rPr>
      </w:pPr>
      <w:r w:rsidRPr="00392614">
        <w:rPr>
          <w:rStyle w:val="Emphasis"/>
          <w:b w:val="0"/>
          <w:i w:val="0"/>
          <w:color w:val="auto"/>
        </w:rPr>
        <w:t>Build and Development Risk Log</w:t>
      </w:r>
    </w:p>
    <w:p w14:paraId="1DFECFB6" w14:textId="77777777" w:rsidR="00F843C5" w:rsidRPr="00392614" w:rsidRDefault="00F843C5" w:rsidP="0041513E">
      <w:pPr>
        <w:jc w:val="both"/>
        <w:rPr>
          <w:rStyle w:val="Emphasis"/>
          <w:b w:val="0"/>
        </w:rPr>
      </w:pPr>
    </w:p>
    <w:p w14:paraId="1DFECFB7" w14:textId="77777777" w:rsidR="003C3EBC" w:rsidRPr="00392614" w:rsidRDefault="003C3EBC" w:rsidP="003C3EBC">
      <w:pPr>
        <w:keepNext/>
        <w:numPr>
          <w:ilvl w:val="2"/>
          <w:numId w:val="2"/>
        </w:numPr>
        <w:spacing w:before="120" w:after="60"/>
        <w:outlineLvl w:val="2"/>
        <w:rPr>
          <w:rFonts w:cs="Arial"/>
          <w:b/>
          <w:bCs/>
          <w:iCs/>
          <w:kern w:val="32"/>
          <w:szCs w:val="26"/>
        </w:rPr>
      </w:pPr>
      <w:bookmarkStart w:id="1046" w:name="_SYSTEM_DESIGN"/>
      <w:bookmarkStart w:id="1047" w:name="_SOFTWARE_DESIGN"/>
      <w:bookmarkStart w:id="1048" w:name="_Toc449021402"/>
      <w:bookmarkStart w:id="1049" w:name="_Toc456014477"/>
      <w:bookmarkStart w:id="1050" w:name="_Toc468795361"/>
      <w:bookmarkStart w:id="1051" w:name="_Toc469573415"/>
      <w:bookmarkStart w:id="1052" w:name="_Toc479258987"/>
      <w:bookmarkStart w:id="1053" w:name="_Toc484452258"/>
      <w:bookmarkStart w:id="1054" w:name="_Toc496016647"/>
      <w:bookmarkEnd w:id="1046"/>
      <w:bookmarkEnd w:id="1047"/>
      <w:r w:rsidRPr="00392614">
        <w:rPr>
          <w:rFonts w:cs="Arial"/>
          <w:b/>
          <w:bCs/>
          <w:iCs/>
          <w:kern w:val="32"/>
          <w:szCs w:val="26"/>
        </w:rPr>
        <w:t>SOFTWARE DESIGN</w:t>
      </w:r>
      <w:bookmarkEnd w:id="1048"/>
      <w:bookmarkEnd w:id="1049"/>
      <w:bookmarkEnd w:id="1050"/>
      <w:bookmarkEnd w:id="1051"/>
      <w:bookmarkEnd w:id="1052"/>
      <w:bookmarkEnd w:id="1053"/>
      <w:bookmarkEnd w:id="1054"/>
    </w:p>
    <w:p w14:paraId="1DFECFB8" w14:textId="77777777" w:rsidR="003C3EBC" w:rsidRPr="00392614" w:rsidRDefault="003C3EBC" w:rsidP="00CC2302">
      <w:pPr>
        <w:pStyle w:val="NoSpacing"/>
      </w:pPr>
      <w:r w:rsidRPr="00392614">
        <w:t xml:space="preserve">The Contractor shall provide support in analyzing, documenting, and managing the architecture for the entire program and present a methodology for knowledge dissemination throughout each Scrum team to achieve program level execution adherence to the architecture. The Contractor, in conjunction with the VA OI&amp;T PM and the VA Business Owner, shall examine the functionality, purpose, and integration of existing and planned architecture to determine and document the business, data, application and technology principles that will drive the system architecture and design. The Contractor shall develop application and platform architecture that is consistent with the architectural framework and methodologies established by Enterprise Architecture.  The Contractor shall participate in the design of interfaces between platforms, systems, services and the databases the system will access and assist in the identification of needed processes and structures to ensure proper system performance. </w:t>
      </w:r>
    </w:p>
    <w:p w14:paraId="1DFECFB9" w14:textId="77777777" w:rsidR="003C3EBC" w:rsidRPr="00392614" w:rsidRDefault="003C3EBC" w:rsidP="00CC2302">
      <w:pPr>
        <w:pStyle w:val="NoSpacing"/>
      </w:pPr>
    </w:p>
    <w:p w14:paraId="1DFECFBA" w14:textId="674E0F64" w:rsidR="003C3EBC" w:rsidRPr="00392614" w:rsidRDefault="003C3EBC" w:rsidP="00CC2302">
      <w:pPr>
        <w:pStyle w:val="NoSpacing"/>
      </w:pPr>
      <w:r w:rsidRPr="00392614">
        <w:t xml:space="preserve">High level technical approach shall be approved by VA OI&amp;T PM prior to the deployment of the build. </w:t>
      </w:r>
      <w:r w:rsidR="000C3C26" w:rsidRPr="00392614">
        <w:t xml:space="preserve"> </w:t>
      </w:r>
      <w:r w:rsidRPr="00392614">
        <w:t xml:space="preserve">Any changes determined necessary during Build Planning shall be approved by VA OI&amp;T at the conclusion of the Build Planning event prior to any actual development work commencing. The Contractor shall prepare a </w:t>
      </w:r>
      <w:r w:rsidR="000C3C26" w:rsidRPr="00392614">
        <w:t>T</w:t>
      </w:r>
      <w:r w:rsidRPr="00392614">
        <w:t xml:space="preserve">echnical </w:t>
      </w:r>
      <w:r w:rsidR="000C3C26" w:rsidRPr="00392614">
        <w:t>R</w:t>
      </w:r>
      <w:r w:rsidRPr="00392614">
        <w:t>oadmap in Rational of modifications to architecture features needed to ensure a cohesive, integrated, reusable, stable, scalable, performant, secured product architecture.</w:t>
      </w:r>
    </w:p>
    <w:p w14:paraId="1DFECFBB" w14:textId="77777777" w:rsidR="003C3EBC" w:rsidRPr="00392614" w:rsidRDefault="003C3EBC" w:rsidP="00CC2302">
      <w:pPr>
        <w:pStyle w:val="NoSpacing"/>
      </w:pPr>
    </w:p>
    <w:p w14:paraId="1DFECFBC" w14:textId="662C3DC0" w:rsidR="003C3EBC" w:rsidRPr="00392614" w:rsidRDefault="003C3EBC" w:rsidP="00CC2302">
      <w:pPr>
        <w:pStyle w:val="NoSpacing"/>
      </w:pPr>
      <w:r w:rsidRPr="00392614">
        <w:t>The Contractor</w:t>
      </w:r>
      <w:r w:rsidR="000D7F27" w:rsidRPr="00392614">
        <w:t>’s Technical Roadmap</w:t>
      </w:r>
      <w:r w:rsidRPr="00392614">
        <w:t xml:space="preserve"> shall ensure that the </w:t>
      </w:r>
      <w:r w:rsidR="000D7F27" w:rsidRPr="00392614">
        <w:t xml:space="preserve">architecture features are sufficiently detailed to represent </w:t>
      </w:r>
      <w:r w:rsidRPr="00392614">
        <w:t xml:space="preserve">the development of detailed data and process models, screen and report designs, interface specifications and control specifications. </w:t>
      </w:r>
      <w:r w:rsidR="000D7F27" w:rsidRPr="00392614">
        <w:t xml:space="preserve">  The Contractor shall update the </w:t>
      </w:r>
      <w:r w:rsidR="00AC6A71" w:rsidRPr="00392614">
        <w:t xml:space="preserve">Build and Development Risk Log </w:t>
      </w:r>
      <w:r w:rsidR="000D7F27" w:rsidRPr="00392614">
        <w:t>to reflect any inherent risks in the design affecting other VistA applications and develop mitigation plans to address them.</w:t>
      </w:r>
    </w:p>
    <w:p w14:paraId="1DFECFBD" w14:textId="77777777" w:rsidR="003C3EBC" w:rsidRPr="00392614" w:rsidRDefault="003C3EBC" w:rsidP="00CC2302">
      <w:pPr>
        <w:pStyle w:val="NoSpacing"/>
      </w:pPr>
    </w:p>
    <w:p w14:paraId="1DFECFBE" w14:textId="0B65EA1C" w:rsidR="003C3EBC" w:rsidRPr="00A056B7" w:rsidRDefault="003C3EBC" w:rsidP="00CC2302">
      <w:pPr>
        <w:pStyle w:val="NoSpacing"/>
        <w:rPr>
          <w:b/>
        </w:rPr>
      </w:pPr>
      <w:r w:rsidRPr="00A056B7">
        <w:rPr>
          <w:b/>
        </w:rPr>
        <w:t>Deliverable:</w:t>
      </w:r>
    </w:p>
    <w:p w14:paraId="1DFECFBF" w14:textId="77777777" w:rsidR="00CC2302" w:rsidRPr="00392614" w:rsidRDefault="00CC2302" w:rsidP="00CC2302">
      <w:pPr>
        <w:pStyle w:val="NoSpacing"/>
      </w:pPr>
    </w:p>
    <w:p w14:paraId="1DFECFC0" w14:textId="38B15276" w:rsidR="003C3EBC" w:rsidRPr="00392614" w:rsidRDefault="003C3EBC" w:rsidP="00AB5F38">
      <w:pPr>
        <w:pStyle w:val="NoSpacing"/>
        <w:numPr>
          <w:ilvl w:val="0"/>
          <w:numId w:val="31"/>
        </w:numPr>
      </w:pPr>
      <w:r w:rsidRPr="00392614">
        <w:t>Technical Roadmap</w:t>
      </w:r>
    </w:p>
    <w:p w14:paraId="1DFECFC3" w14:textId="77777777" w:rsidR="003C3EBC" w:rsidRPr="00392614" w:rsidRDefault="003C3EBC" w:rsidP="003C3EBC"/>
    <w:p w14:paraId="1DFECFC4" w14:textId="77777777" w:rsidR="003C3EBC" w:rsidRPr="00392614" w:rsidRDefault="003C3EBC" w:rsidP="003C3EBC">
      <w:pPr>
        <w:keepNext/>
        <w:numPr>
          <w:ilvl w:val="2"/>
          <w:numId w:val="2"/>
        </w:numPr>
        <w:spacing w:before="120" w:after="60"/>
        <w:outlineLvl w:val="2"/>
        <w:rPr>
          <w:rFonts w:cs="Arial"/>
          <w:b/>
          <w:bCs/>
          <w:iCs/>
          <w:kern w:val="32"/>
          <w:szCs w:val="26"/>
        </w:rPr>
      </w:pPr>
      <w:bookmarkStart w:id="1055" w:name="_SPRINT_PLANNING"/>
      <w:bookmarkStart w:id="1056" w:name="_Toc449021403"/>
      <w:bookmarkStart w:id="1057" w:name="_Toc456014478"/>
      <w:bookmarkStart w:id="1058" w:name="_Toc468795362"/>
      <w:bookmarkStart w:id="1059" w:name="_Toc469573416"/>
      <w:bookmarkStart w:id="1060" w:name="_Toc479258988"/>
      <w:bookmarkStart w:id="1061" w:name="_Toc484452259"/>
      <w:bookmarkStart w:id="1062" w:name="_Toc496016648"/>
      <w:bookmarkEnd w:id="1055"/>
      <w:r w:rsidRPr="00392614">
        <w:rPr>
          <w:rFonts w:cs="Arial"/>
          <w:b/>
          <w:bCs/>
          <w:iCs/>
          <w:kern w:val="32"/>
          <w:szCs w:val="26"/>
        </w:rPr>
        <w:lastRenderedPageBreak/>
        <w:t>SPRINT PLANNING</w:t>
      </w:r>
      <w:bookmarkEnd w:id="1056"/>
      <w:bookmarkEnd w:id="1057"/>
      <w:bookmarkEnd w:id="1058"/>
      <w:bookmarkEnd w:id="1059"/>
      <w:bookmarkEnd w:id="1060"/>
      <w:bookmarkEnd w:id="1061"/>
      <w:bookmarkEnd w:id="1062"/>
    </w:p>
    <w:p w14:paraId="1DFECFC5" w14:textId="0AB6688C" w:rsidR="003C3EBC" w:rsidRPr="00392614" w:rsidRDefault="003C3EBC" w:rsidP="004A515C">
      <w:pPr>
        <w:pStyle w:val="NoSpacing"/>
      </w:pPr>
      <w:r w:rsidRPr="00392614">
        <w:t xml:space="preserve">A build will consist of a series of sprints (typically 2-4 weeks’ duration). Leveraging the accepted </w:t>
      </w:r>
      <w:r w:rsidR="00F03F96" w:rsidRPr="00392614">
        <w:t>B</w:t>
      </w:r>
      <w:r w:rsidRPr="00392614">
        <w:t xml:space="preserve">uild </w:t>
      </w:r>
      <w:r w:rsidR="00F03F96" w:rsidRPr="00392614">
        <w:t>P</w:t>
      </w:r>
      <w:r w:rsidRPr="00392614">
        <w:t>lan, the Contractor shall perform Sprint Planning for the sprint(s) within the build</w:t>
      </w:r>
      <w:r w:rsidR="000D7F27" w:rsidRPr="00392614">
        <w:t xml:space="preserve"> and coordinate</w:t>
      </w:r>
      <w:r w:rsidRPr="00392614">
        <w:t xml:space="preserve"> with the VA Business representatives</w:t>
      </w:r>
      <w:r w:rsidR="000D7F27" w:rsidRPr="00392614">
        <w:t xml:space="preserve"> throughout each sprint planning sequence</w:t>
      </w:r>
      <w:r w:rsidRPr="00392614">
        <w:t xml:space="preserve">. Once the Sprint Plan is approved by the Government, the Government will establish when the sprint is complete.  All activity planned in each sprint shall be captured and have status showing all work items, changes, and impediments.  All data and artifacts in Rational Team Concert shall be fully linked to requirements data and test data.  </w:t>
      </w:r>
    </w:p>
    <w:p w14:paraId="1DFECFC6" w14:textId="77777777" w:rsidR="003C3EBC" w:rsidRPr="00392614" w:rsidRDefault="003C3EBC" w:rsidP="004A515C">
      <w:pPr>
        <w:pStyle w:val="NoSpacing"/>
      </w:pPr>
    </w:p>
    <w:p w14:paraId="1DFECFC7" w14:textId="77777777" w:rsidR="003C3EBC" w:rsidRPr="00392614" w:rsidRDefault="003C3EBC" w:rsidP="004A515C">
      <w:pPr>
        <w:pStyle w:val="NoSpacing"/>
      </w:pPr>
      <w:r w:rsidRPr="00392614">
        <w:t>The Contractor shall:</w:t>
      </w:r>
    </w:p>
    <w:p w14:paraId="1DFECFC8" w14:textId="77777777" w:rsidR="004A515C" w:rsidRPr="00392614" w:rsidRDefault="004A515C" w:rsidP="004A515C">
      <w:pPr>
        <w:pStyle w:val="NoSpacing"/>
      </w:pPr>
    </w:p>
    <w:p w14:paraId="1DFECFC9" w14:textId="77777777" w:rsidR="003C3EBC" w:rsidRPr="00392614" w:rsidRDefault="003C3EBC" w:rsidP="00AB5F38">
      <w:pPr>
        <w:pStyle w:val="NoSpacing"/>
        <w:numPr>
          <w:ilvl w:val="0"/>
          <w:numId w:val="32"/>
        </w:numPr>
      </w:pPr>
      <w:r w:rsidRPr="00392614">
        <w:t xml:space="preserve">Initiate and participate in a Sprint Planning Meeting, at the beginning of each sprint.  The Contractor shall update the Sprint Plan in Rational Team Concert at the conclusion of the Sprint Planning.  </w:t>
      </w:r>
    </w:p>
    <w:p w14:paraId="1DFECFCA" w14:textId="77777777" w:rsidR="003C3EBC" w:rsidRPr="00392614" w:rsidRDefault="003C3EBC" w:rsidP="00AB5F38">
      <w:pPr>
        <w:pStyle w:val="NoSpacing"/>
        <w:numPr>
          <w:ilvl w:val="0"/>
          <w:numId w:val="32"/>
        </w:numPr>
      </w:pPr>
      <w:r w:rsidRPr="00392614">
        <w:t xml:space="preserve">Support, coordinate and provide input for the Sprint Acceptance Criteria in Rational Team Concert.  The Sprint Acceptance Criteria shall be coordinated and approved for every sprint.  </w:t>
      </w:r>
    </w:p>
    <w:p w14:paraId="1DFECFCB" w14:textId="77777777" w:rsidR="003C3EBC" w:rsidRPr="00392614" w:rsidRDefault="003C3EBC" w:rsidP="004A515C">
      <w:pPr>
        <w:pStyle w:val="NoSpacing"/>
      </w:pPr>
    </w:p>
    <w:p w14:paraId="1DFECFCC" w14:textId="77777777" w:rsidR="003C3EBC" w:rsidRPr="00E44EC2" w:rsidRDefault="003C3EBC" w:rsidP="004A515C">
      <w:pPr>
        <w:pStyle w:val="NoSpacing"/>
        <w:rPr>
          <w:b/>
        </w:rPr>
      </w:pPr>
      <w:r w:rsidRPr="00E44EC2">
        <w:rPr>
          <w:b/>
        </w:rPr>
        <w:t xml:space="preserve">Deliverable: </w:t>
      </w:r>
    </w:p>
    <w:p w14:paraId="1DFECFCD" w14:textId="77777777" w:rsidR="004A515C" w:rsidRPr="00392614" w:rsidRDefault="004A515C" w:rsidP="004A515C">
      <w:pPr>
        <w:pStyle w:val="NoSpacing"/>
      </w:pPr>
    </w:p>
    <w:p w14:paraId="1DFECFCE" w14:textId="04FC8585" w:rsidR="003C3EBC" w:rsidRPr="00392614" w:rsidRDefault="003C3EBC" w:rsidP="00AB5F38">
      <w:pPr>
        <w:pStyle w:val="NoSpacing"/>
        <w:numPr>
          <w:ilvl w:val="0"/>
          <w:numId w:val="33"/>
        </w:numPr>
      </w:pPr>
      <w:r w:rsidRPr="00392614">
        <w:t>Sprint Plan</w:t>
      </w:r>
    </w:p>
    <w:p w14:paraId="1DFECFCF" w14:textId="77777777" w:rsidR="003C3EBC" w:rsidRPr="00392614" w:rsidRDefault="003C3EBC" w:rsidP="003C3EBC"/>
    <w:p w14:paraId="1DFECFD0" w14:textId="77777777" w:rsidR="003C3EBC" w:rsidRPr="00392614" w:rsidRDefault="003C3EBC" w:rsidP="003C3EBC">
      <w:pPr>
        <w:keepNext/>
        <w:numPr>
          <w:ilvl w:val="2"/>
          <w:numId w:val="2"/>
        </w:numPr>
        <w:spacing w:before="120" w:after="60"/>
        <w:outlineLvl w:val="2"/>
        <w:rPr>
          <w:rFonts w:cs="Arial"/>
          <w:b/>
          <w:bCs/>
          <w:iCs/>
          <w:kern w:val="32"/>
          <w:szCs w:val="26"/>
        </w:rPr>
      </w:pPr>
      <w:bookmarkStart w:id="1063" w:name="_SPRINT_EXECUTION"/>
      <w:bookmarkStart w:id="1064" w:name="_Toc449021404"/>
      <w:bookmarkStart w:id="1065" w:name="_Toc456014479"/>
      <w:bookmarkStart w:id="1066" w:name="_Toc468795363"/>
      <w:bookmarkStart w:id="1067" w:name="_Toc469573417"/>
      <w:bookmarkStart w:id="1068" w:name="_Toc479258989"/>
      <w:bookmarkStart w:id="1069" w:name="_Toc484452260"/>
      <w:bookmarkStart w:id="1070" w:name="_Toc496016649"/>
      <w:bookmarkEnd w:id="1063"/>
      <w:r w:rsidRPr="00392614">
        <w:rPr>
          <w:rFonts w:cs="Arial"/>
          <w:b/>
          <w:bCs/>
          <w:iCs/>
          <w:kern w:val="32"/>
          <w:szCs w:val="26"/>
        </w:rPr>
        <w:t>SPRINT EXECUTION</w:t>
      </w:r>
      <w:bookmarkEnd w:id="1064"/>
      <w:bookmarkEnd w:id="1065"/>
      <w:bookmarkEnd w:id="1066"/>
      <w:bookmarkEnd w:id="1067"/>
      <w:bookmarkEnd w:id="1068"/>
      <w:bookmarkEnd w:id="1069"/>
      <w:bookmarkEnd w:id="1070"/>
    </w:p>
    <w:p w14:paraId="1DFECFD1" w14:textId="77777777" w:rsidR="003C3EBC" w:rsidRPr="00392614" w:rsidRDefault="003C3EBC" w:rsidP="004A515C">
      <w:pPr>
        <w:pStyle w:val="NoSpacing"/>
      </w:pPr>
      <w:r w:rsidRPr="00392614">
        <w:t xml:space="preserve">All activity executed in each sprint shall be captured and have status showing all work items, changes, risks, issues, impediments, and retrospectives.  All data and artifacts in Rational Team Concert shall be fully linked to requirements and test data.  All project artifacts and source code will be under change and configuration management as specified by the COR using Rational.  </w:t>
      </w:r>
    </w:p>
    <w:p w14:paraId="1DFECFD2" w14:textId="77777777" w:rsidR="003C3EBC" w:rsidRPr="00392614" w:rsidRDefault="003C3EBC" w:rsidP="004A515C">
      <w:pPr>
        <w:pStyle w:val="NoSpacing"/>
      </w:pPr>
    </w:p>
    <w:p w14:paraId="1DFECFD3" w14:textId="77777777" w:rsidR="003C3EBC" w:rsidRPr="00392614" w:rsidRDefault="003C3EBC" w:rsidP="004A515C">
      <w:pPr>
        <w:pStyle w:val="NoSpacing"/>
      </w:pPr>
      <w:r w:rsidRPr="00392614">
        <w:t>The Contractor shall:</w:t>
      </w:r>
    </w:p>
    <w:p w14:paraId="1DFECFD4" w14:textId="77777777" w:rsidR="004A515C" w:rsidRPr="00392614" w:rsidRDefault="004A515C" w:rsidP="004A515C">
      <w:pPr>
        <w:pStyle w:val="NoSpacing"/>
      </w:pPr>
    </w:p>
    <w:p w14:paraId="1DFECFD5" w14:textId="77777777" w:rsidR="003C3EBC" w:rsidRPr="00392614" w:rsidRDefault="003C3EBC" w:rsidP="00AB5F38">
      <w:pPr>
        <w:pStyle w:val="NoSpacing"/>
        <w:numPr>
          <w:ilvl w:val="0"/>
          <w:numId w:val="35"/>
        </w:numPr>
      </w:pPr>
      <w:r w:rsidRPr="00392614">
        <w:t xml:space="preserve">Provide a certified Scrum Master to provide the following functions including, but not limited to: facilitate all ceremonies, ensure Rational is updated daily, enforce scrum framework, track and assist with removing impediments, and facilitate integration across sprint teams.  </w:t>
      </w:r>
    </w:p>
    <w:p w14:paraId="1DFECFD6" w14:textId="77777777" w:rsidR="003C3EBC" w:rsidRPr="00392614" w:rsidRDefault="003C3EBC" w:rsidP="00AB5F38">
      <w:pPr>
        <w:pStyle w:val="NoSpacing"/>
        <w:numPr>
          <w:ilvl w:val="0"/>
          <w:numId w:val="35"/>
        </w:numPr>
      </w:pPr>
      <w:r w:rsidRPr="00392614">
        <w:t>Develop the features and capabilities as work items in Rational Team Concert that were established in the Sprint Plan.</w:t>
      </w:r>
    </w:p>
    <w:p w14:paraId="1DFECFD7" w14:textId="77777777" w:rsidR="003C3EBC" w:rsidRPr="00392614" w:rsidRDefault="003C3EBC" w:rsidP="00AB5F38">
      <w:pPr>
        <w:pStyle w:val="NoSpacing"/>
        <w:numPr>
          <w:ilvl w:val="0"/>
          <w:numId w:val="35"/>
        </w:numPr>
      </w:pPr>
      <w:r w:rsidRPr="00392614">
        <w:t xml:space="preserve">Work with VHA business personnel to ensure the capability being developed in the sprint is meeting user needs by providing wireframes, story boards, user interface mock-ups, demonstrations, etc. during the sprint execution. </w:t>
      </w:r>
    </w:p>
    <w:p w14:paraId="1DFECFD8" w14:textId="77777777" w:rsidR="003C3EBC" w:rsidRPr="00392614" w:rsidRDefault="003C3EBC" w:rsidP="00AB5F38">
      <w:pPr>
        <w:pStyle w:val="NoSpacing"/>
        <w:numPr>
          <w:ilvl w:val="0"/>
          <w:numId w:val="35"/>
        </w:numPr>
      </w:pPr>
      <w:r w:rsidRPr="00392614">
        <w:t xml:space="preserve">Complete sprint development including disciplined testing (unit, functional, regression) and reviews as a continuous process, to avoid finding issues at the end of sprint development. </w:t>
      </w:r>
    </w:p>
    <w:p w14:paraId="1DFECFD9" w14:textId="77777777" w:rsidR="003C3EBC" w:rsidRPr="00392614" w:rsidRDefault="003C3EBC" w:rsidP="00AB5F38">
      <w:pPr>
        <w:pStyle w:val="NoSpacing"/>
        <w:numPr>
          <w:ilvl w:val="0"/>
          <w:numId w:val="35"/>
        </w:numPr>
      </w:pPr>
      <w:r w:rsidRPr="00392614">
        <w:t xml:space="preserve">Initiate and conduct daily scrums (typically 15 minutes) to show the team progress, impediments and daily plans. </w:t>
      </w:r>
    </w:p>
    <w:p w14:paraId="1DFECFDA" w14:textId="77777777" w:rsidR="003C3EBC" w:rsidRPr="00392614" w:rsidRDefault="003C3EBC" w:rsidP="00AB5F38">
      <w:pPr>
        <w:pStyle w:val="NoSpacing"/>
        <w:numPr>
          <w:ilvl w:val="0"/>
          <w:numId w:val="35"/>
        </w:numPr>
      </w:pPr>
      <w:r w:rsidRPr="00392614">
        <w:lastRenderedPageBreak/>
        <w:t>Update Rational daily, to include progress on tasks during sprints, blockers and dependencies.</w:t>
      </w:r>
    </w:p>
    <w:p w14:paraId="1DFECFDB" w14:textId="3607F7E9" w:rsidR="003C3EBC" w:rsidRPr="00392614" w:rsidRDefault="000D7F27" w:rsidP="00AB5F38">
      <w:pPr>
        <w:pStyle w:val="NoSpacing"/>
        <w:numPr>
          <w:ilvl w:val="0"/>
          <w:numId w:val="35"/>
        </w:numPr>
      </w:pPr>
      <w:r w:rsidRPr="00392614">
        <w:t>Conduct a Sprint Review to c</w:t>
      </w:r>
      <w:r w:rsidR="003C3EBC" w:rsidRPr="00392614">
        <w:t>oordinate and support demonstration of the sprint activities with the project team and Users at the end of each sprint.  Th</w:t>
      </w:r>
      <w:r w:rsidRPr="00392614">
        <w:t xml:space="preserve">e Sprint Review </w:t>
      </w:r>
      <w:r w:rsidR="003C3EBC" w:rsidRPr="00392614">
        <w:t xml:space="preserve">will result in Customer Acceptance of the Sprint. </w:t>
      </w:r>
    </w:p>
    <w:p w14:paraId="1DFECFDC" w14:textId="3285C665" w:rsidR="003C3EBC" w:rsidRPr="00392614" w:rsidRDefault="003C3EBC" w:rsidP="00AB5F38">
      <w:pPr>
        <w:pStyle w:val="NoSpacing"/>
        <w:numPr>
          <w:ilvl w:val="0"/>
          <w:numId w:val="35"/>
        </w:numPr>
      </w:pPr>
      <w:r w:rsidRPr="00392614">
        <w:t xml:space="preserve">Develop and deliver </w:t>
      </w:r>
      <w:r w:rsidR="009817D8" w:rsidRPr="00392614">
        <w:t>S</w:t>
      </w:r>
      <w:r w:rsidRPr="00392614">
        <w:t xml:space="preserve">ource </w:t>
      </w:r>
      <w:r w:rsidR="009817D8" w:rsidRPr="00392614">
        <w:t>C</w:t>
      </w:r>
      <w:r w:rsidRPr="00392614">
        <w:t xml:space="preserve">ode for every sprint.  Build tools shall be in compliance with the approved list from the One-VA </w:t>
      </w:r>
      <w:r w:rsidR="009817D8" w:rsidRPr="00392614">
        <w:t>Technical Reference Model (</w:t>
      </w:r>
      <w:r w:rsidRPr="00392614">
        <w:t>TRM</w:t>
      </w:r>
      <w:r w:rsidR="009817D8" w:rsidRPr="00392614">
        <w:t>)</w:t>
      </w:r>
      <w:r w:rsidRPr="00392614">
        <w:t xml:space="preserve"> and code shall be demonstrable and stable enough to be promoted to another environment without issue by evidence of the status of tests and results in the Rational Tools.</w:t>
      </w:r>
    </w:p>
    <w:p w14:paraId="1DFECFDD" w14:textId="0244E2EC" w:rsidR="003C3EBC" w:rsidRPr="00392614" w:rsidRDefault="003C3EBC" w:rsidP="00AB5F38">
      <w:pPr>
        <w:pStyle w:val="NoSpacing"/>
        <w:numPr>
          <w:ilvl w:val="0"/>
          <w:numId w:val="35"/>
        </w:numPr>
      </w:pPr>
      <w:r w:rsidRPr="00392614">
        <w:t xml:space="preserve">Initiate and facilitate a Sprint Retrospective </w:t>
      </w:r>
      <w:r w:rsidR="00304002" w:rsidRPr="00392614">
        <w:t xml:space="preserve">meeting </w:t>
      </w:r>
      <w:r w:rsidRPr="00392614">
        <w:t xml:space="preserve">at the end of the Sprint to capture team performance lessons learned. </w:t>
      </w:r>
      <w:r w:rsidR="00A84CE2" w:rsidRPr="00392614">
        <w:t xml:space="preserve"> The Contractor shall capture lessons learned in the Monthly Progress Report delivered in PWS 5.1.2.</w:t>
      </w:r>
    </w:p>
    <w:p w14:paraId="1DFECFDE" w14:textId="77777777" w:rsidR="003C3EBC" w:rsidRPr="00392614" w:rsidRDefault="003C3EBC" w:rsidP="004A515C">
      <w:pPr>
        <w:pStyle w:val="NoSpacing"/>
      </w:pPr>
    </w:p>
    <w:p w14:paraId="1DFECFDF" w14:textId="77777777" w:rsidR="004A515C" w:rsidRPr="00E44EC2" w:rsidRDefault="003C3EBC" w:rsidP="004A515C">
      <w:pPr>
        <w:pStyle w:val="NoSpacing"/>
        <w:rPr>
          <w:b/>
        </w:rPr>
      </w:pPr>
      <w:r w:rsidRPr="00E44EC2">
        <w:rPr>
          <w:b/>
        </w:rPr>
        <w:t xml:space="preserve">Deliverable: </w:t>
      </w:r>
    </w:p>
    <w:p w14:paraId="1DFECFE0" w14:textId="77777777" w:rsidR="004A515C" w:rsidRPr="00392614" w:rsidRDefault="004A515C" w:rsidP="004A515C">
      <w:pPr>
        <w:pStyle w:val="NoSpacing"/>
      </w:pPr>
    </w:p>
    <w:p w14:paraId="1DFECFE1" w14:textId="5118E369" w:rsidR="003C3EBC" w:rsidRPr="00392614" w:rsidRDefault="003C3EBC" w:rsidP="00AB5F38">
      <w:pPr>
        <w:pStyle w:val="NoSpacing"/>
        <w:numPr>
          <w:ilvl w:val="0"/>
          <w:numId w:val="34"/>
        </w:numPr>
      </w:pPr>
      <w:r w:rsidRPr="00392614">
        <w:t xml:space="preserve">Source Code </w:t>
      </w:r>
    </w:p>
    <w:p w14:paraId="1DFECFE2" w14:textId="77777777" w:rsidR="003C3EBC" w:rsidRPr="00392614" w:rsidRDefault="003C3EBC" w:rsidP="003C3EBC"/>
    <w:p w14:paraId="1DFECFE3" w14:textId="77777777" w:rsidR="003C3EBC" w:rsidRPr="00392614" w:rsidRDefault="003C3EBC" w:rsidP="003C3EBC">
      <w:pPr>
        <w:keepNext/>
        <w:numPr>
          <w:ilvl w:val="2"/>
          <w:numId w:val="2"/>
        </w:numPr>
        <w:spacing w:before="120" w:after="60"/>
        <w:outlineLvl w:val="2"/>
        <w:rPr>
          <w:rFonts w:cs="Arial"/>
          <w:b/>
          <w:bCs/>
          <w:iCs/>
          <w:kern w:val="32"/>
          <w:szCs w:val="26"/>
        </w:rPr>
      </w:pPr>
      <w:bookmarkStart w:id="1071" w:name="_DEVELOPMENT_OPERATIONS,_ENGINEERING"/>
      <w:bookmarkStart w:id="1072" w:name="_ENVIRONMENT_SUPPORT"/>
      <w:bookmarkStart w:id="1073" w:name="_Toc446068648"/>
      <w:bookmarkStart w:id="1074" w:name="_Toc453682388"/>
      <w:bookmarkStart w:id="1075" w:name="_Toc455487572"/>
      <w:bookmarkStart w:id="1076" w:name="_Toc456014480"/>
      <w:bookmarkStart w:id="1077" w:name="_Toc468795364"/>
      <w:bookmarkStart w:id="1078" w:name="_Toc469573418"/>
      <w:bookmarkStart w:id="1079" w:name="_Toc479258990"/>
      <w:bookmarkStart w:id="1080" w:name="_Toc484452261"/>
      <w:bookmarkStart w:id="1081" w:name="_Toc496016650"/>
      <w:bookmarkEnd w:id="1071"/>
      <w:bookmarkEnd w:id="1072"/>
      <w:r w:rsidRPr="00392614">
        <w:rPr>
          <w:rFonts w:cs="Arial"/>
          <w:b/>
          <w:bCs/>
          <w:iCs/>
          <w:kern w:val="32"/>
          <w:szCs w:val="26"/>
        </w:rPr>
        <w:t>SYSTEM ADMINISTRATION AND ENVIRONMENT SUPPORT</w:t>
      </w:r>
      <w:bookmarkEnd w:id="1073"/>
      <w:bookmarkEnd w:id="1074"/>
      <w:bookmarkEnd w:id="1075"/>
      <w:bookmarkEnd w:id="1076"/>
      <w:bookmarkEnd w:id="1077"/>
      <w:bookmarkEnd w:id="1078"/>
      <w:bookmarkEnd w:id="1079"/>
      <w:bookmarkEnd w:id="1080"/>
      <w:bookmarkEnd w:id="1081"/>
    </w:p>
    <w:p w14:paraId="1DFECFE4" w14:textId="75799540" w:rsidR="003C3EBC" w:rsidRPr="00392614" w:rsidRDefault="003C3EBC" w:rsidP="004A515C">
      <w:pPr>
        <w:pStyle w:val="NoSpacing"/>
      </w:pPr>
      <w:r w:rsidRPr="00392614">
        <w:t xml:space="preserve">The Contractor shall provide system administration for all required environments (Dev/Pre-Prod/Prod), DevOps processes, Continuous Integration (CI) Processes and Tools, and Automated Build Tools and Scripts. The </w:t>
      </w:r>
      <w:r w:rsidR="00A74249" w:rsidRPr="00392614">
        <w:t>C</w:t>
      </w:r>
      <w:r w:rsidRPr="00392614">
        <w:t>ontractor shall refer to the Master Test Plan</w:t>
      </w:r>
      <w:r w:rsidR="00A74249" w:rsidRPr="00392614">
        <w:t>, as per PWS 5.</w:t>
      </w:r>
      <w:r w:rsidR="00000BBA">
        <w:t>5</w:t>
      </w:r>
      <w:r w:rsidR="00A74249" w:rsidRPr="00392614">
        <w:t>.5.1,</w:t>
      </w:r>
      <w:r w:rsidRPr="00392614">
        <w:t xml:space="preserve"> for identification of environment ownership and support needs.</w:t>
      </w:r>
    </w:p>
    <w:p w14:paraId="1DFECFE5" w14:textId="77777777" w:rsidR="003C3EBC" w:rsidRPr="00392614" w:rsidRDefault="003C3EBC" w:rsidP="004A515C">
      <w:pPr>
        <w:pStyle w:val="NoSpacing"/>
      </w:pPr>
    </w:p>
    <w:p w14:paraId="1DFECFE6" w14:textId="2173E088" w:rsidR="003C3EBC" w:rsidRPr="00392614" w:rsidRDefault="003C3EBC" w:rsidP="004A515C">
      <w:pPr>
        <w:pStyle w:val="NoSpacing"/>
      </w:pPr>
      <w:r w:rsidRPr="00392614">
        <w:t xml:space="preserve">The Contractor shall configure the individual development, integration, testing, preproduction and production environments. The Contractor shall establish and configure all of the environments required for the continuous integration pipeline including all phases of development, testing, integration, release and production. The Contractor shall define and configure these environments </w:t>
      </w:r>
      <w:r w:rsidR="00A84CE2" w:rsidRPr="00392614">
        <w:t xml:space="preserve">consistent with the Configuration Management Plan delivered in PWS 5.1.7 </w:t>
      </w:r>
      <w:r w:rsidRPr="00392614">
        <w:t>to ensure their availability. The Contractor shall secure the environment against disruption or infiltration by unknown and or unapproved third parties. The Contractor shall manage environment access for both Contractor and Government staff and perform appropriate audits every 90 days to ensure only authorized individuals have access to the environment(s).</w:t>
      </w:r>
      <w:r w:rsidR="00A84CE2" w:rsidRPr="00392614">
        <w:t xml:space="preserve">  The Contractor shall indicate the results of this quarterly audit in the Monthly Progress Report delivered in PWS 5.1.2.</w:t>
      </w:r>
    </w:p>
    <w:p w14:paraId="1DFECFE7" w14:textId="77777777" w:rsidR="003C3EBC" w:rsidRPr="00392614" w:rsidRDefault="003C3EBC" w:rsidP="004A515C">
      <w:pPr>
        <w:pStyle w:val="NoSpacing"/>
      </w:pPr>
    </w:p>
    <w:p w14:paraId="1DFECFE8" w14:textId="21722935" w:rsidR="003C3EBC" w:rsidRPr="00392614" w:rsidRDefault="003C3EBC" w:rsidP="004A515C">
      <w:pPr>
        <w:pStyle w:val="NoSpacing"/>
      </w:pPr>
      <w:r w:rsidRPr="00392614">
        <w:t xml:space="preserve">The Contractor shall follow the existing VA policies and procedures on system security and data privacy; keep the Program’s existing documents on application security, system security, and data protection current; and </w:t>
      </w:r>
      <w:r w:rsidR="00A84CE2" w:rsidRPr="00392614">
        <w:t xml:space="preserve">support any security-related data calls or inquiries </w:t>
      </w:r>
      <w:r w:rsidRPr="00392614">
        <w:t>as directed by VIP Enterprise Pr</w:t>
      </w:r>
      <w:r w:rsidR="009B366F" w:rsidRPr="00392614">
        <w:t xml:space="preserve">ogram Management Office (EPMO) </w:t>
      </w:r>
      <w:r w:rsidRPr="00392614">
        <w:t>ProPath, and VA Information Security Office in responding to the future needs of information security.  These changes are anticipated to occur approximately twice in each twelve month period of performance.</w:t>
      </w:r>
    </w:p>
    <w:p w14:paraId="1DFECFE9" w14:textId="77777777" w:rsidR="003C3EBC" w:rsidRPr="00392614" w:rsidRDefault="003C3EBC" w:rsidP="004A515C">
      <w:pPr>
        <w:pStyle w:val="NoSpacing"/>
      </w:pPr>
    </w:p>
    <w:p w14:paraId="1DFECFEA" w14:textId="77777777" w:rsidR="003C3EBC" w:rsidRPr="00392614" w:rsidRDefault="003C3EBC" w:rsidP="004A515C">
      <w:pPr>
        <w:pStyle w:val="NoSpacing"/>
      </w:pPr>
      <w:r w:rsidRPr="00392614">
        <w:lastRenderedPageBreak/>
        <w:t>The Contractor shall provide continuous integration support to:</w:t>
      </w:r>
    </w:p>
    <w:p w14:paraId="1DFECFEB" w14:textId="77777777" w:rsidR="004A515C" w:rsidRPr="00392614" w:rsidRDefault="004A515C" w:rsidP="004A515C">
      <w:pPr>
        <w:pStyle w:val="NoSpacing"/>
      </w:pPr>
    </w:p>
    <w:p w14:paraId="1DFECFEC" w14:textId="77777777" w:rsidR="003C3EBC" w:rsidRPr="00392614" w:rsidRDefault="003C3EBC" w:rsidP="00AB5F38">
      <w:pPr>
        <w:pStyle w:val="NoSpacing"/>
        <w:numPr>
          <w:ilvl w:val="0"/>
          <w:numId w:val="59"/>
        </w:numPr>
      </w:pPr>
      <w:r w:rsidRPr="00392614">
        <w:t>Provide continuous security monitoring for unauthorized activity (insider and outsider threats)</w:t>
      </w:r>
    </w:p>
    <w:p w14:paraId="1DFECFED" w14:textId="77777777" w:rsidR="003C3EBC" w:rsidRPr="00392614" w:rsidRDefault="003C3EBC" w:rsidP="00AB5F38">
      <w:pPr>
        <w:pStyle w:val="NoSpacing"/>
        <w:numPr>
          <w:ilvl w:val="0"/>
          <w:numId w:val="59"/>
        </w:numPr>
      </w:pPr>
      <w:r w:rsidRPr="00392614">
        <w:t>Configure environments based on VA security controls</w:t>
      </w:r>
    </w:p>
    <w:p w14:paraId="1DFECFEF" w14:textId="77777777" w:rsidR="003C3EBC" w:rsidRPr="00392614" w:rsidRDefault="003C3EBC" w:rsidP="00AB5F38">
      <w:pPr>
        <w:pStyle w:val="NoSpacing"/>
        <w:numPr>
          <w:ilvl w:val="0"/>
          <w:numId w:val="59"/>
        </w:numPr>
      </w:pPr>
      <w:r w:rsidRPr="00392614">
        <w:t>Manage the configuration of the environments through automated scripts</w:t>
      </w:r>
    </w:p>
    <w:p w14:paraId="1DFECFF0" w14:textId="77777777" w:rsidR="003C3EBC" w:rsidRPr="00392614" w:rsidRDefault="003C3EBC" w:rsidP="00AB5F38">
      <w:pPr>
        <w:pStyle w:val="NoSpacing"/>
        <w:numPr>
          <w:ilvl w:val="0"/>
          <w:numId w:val="59"/>
        </w:numPr>
      </w:pPr>
      <w:r w:rsidRPr="00392614">
        <w:t>Create, update and maintain an Environment Management Plan that includes the environment management approach and detailed environment diagrams</w:t>
      </w:r>
    </w:p>
    <w:p w14:paraId="1DFECFF1" w14:textId="0AD9C38A" w:rsidR="003C3EBC" w:rsidRPr="00392614" w:rsidRDefault="003C3EBC" w:rsidP="00000BBA">
      <w:pPr>
        <w:pStyle w:val="NoSpacing"/>
        <w:numPr>
          <w:ilvl w:val="0"/>
          <w:numId w:val="59"/>
        </w:numPr>
      </w:pPr>
      <w:r w:rsidRPr="00392614">
        <w:t xml:space="preserve">Create, update and maintain a Continuous Integration (CI) Master Plan </w:t>
      </w:r>
      <w:r w:rsidR="00000BBA" w:rsidRPr="00000BBA">
        <w:t xml:space="preserve">that contains build, configuration and training materials for the CI environment, individual and central build environments </w:t>
      </w:r>
      <w:r w:rsidRPr="00392614">
        <w:t xml:space="preserve">and onboard developers and testers </w:t>
      </w:r>
    </w:p>
    <w:p w14:paraId="1DFECFF2" w14:textId="332C8D1C"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 xml:space="preserve">cripts for local developer environments, integrate unit, functional and performance testing approach into CI pipeline using tests as a gating mechanism for environment promotions </w:t>
      </w:r>
    </w:p>
    <w:p w14:paraId="1DFECFF3" w14:textId="31266B74" w:rsidR="003C3EBC" w:rsidRPr="00392614" w:rsidRDefault="003C3EBC" w:rsidP="00AB5F38">
      <w:pPr>
        <w:pStyle w:val="NoSpacing"/>
        <w:numPr>
          <w:ilvl w:val="0"/>
          <w:numId w:val="59"/>
        </w:numPr>
      </w:pPr>
      <w:r w:rsidRPr="00392614">
        <w:t xml:space="preserve">Create </w:t>
      </w:r>
      <w:r w:rsidR="00A74249" w:rsidRPr="00392614">
        <w:t>A</w:t>
      </w:r>
      <w:r w:rsidRPr="00392614">
        <w:t xml:space="preserve">utomation </w:t>
      </w:r>
      <w:r w:rsidR="00A74249" w:rsidRPr="00392614">
        <w:t>B</w:t>
      </w:r>
      <w:r w:rsidRPr="00392614">
        <w:t xml:space="preserve">uild </w:t>
      </w:r>
      <w:r w:rsidR="00A74249" w:rsidRPr="00392614">
        <w:t>S</w:t>
      </w:r>
      <w:r w:rsidRPr="00392614">
        <w:t>cripts to central development, integration, testing, performance, pre-production and production environments into CI pipeline processes</w:t>
      </w:r>
      <w:r w:rsidR="00000BBA">
        <w:t>.</w:t>
      </w:r>
    </w:p>
    <w:p w14:paraId="1DFECFF4" w14:textId="51B17F77" w:rsidR="003C3EBC" w:rsidRPr="00392614" w:rsidRDefault="003C3EBC" w:rsidP="00D71F71">
      <w:pPr>
        <w:pStyle w:val="NoSpacing"/>
        <w:ind w:left="720"/>
      </w:pPr>
    </w:p>
    <w:p w14:paraId="1DFECFF5" w14:textId="77777777" w:rsidR="003C3EBC" w:rsidRPr="00392614" w:rsidRDefault="003C3EBC" w:rsidP="004A515C">
      <w:pPr>
        <w:pStyle w:val="NoSpacing"/>
      </w:pPr>
    </w:p>
    <w:p w14:paraId="1DFECFF6" w14:textId="77777777" w:rsidR="003C3EBC" w:rsidRPr="00E44EC2" w:rsidRDefault="003C3EBC" w:rsidP="003C3EBC">
      <w:pPr>
        <w:spacing w:after="120"/>
        <w:rPr>
          <w:b/>
        </w:rPr>
      </w:pPr>
      <w:r w:rsidRPr="00E44EC2">
        <w:rPr>
          <w:b/>
        </w:rPr>
        <w:t>Deliverables:</w:t>
      </w:r>
    </w:p>
    <w:p w14:paraId="1DFECFF8" w14:textId="013E87C1" w:rsidR="003C3EBC" w:rsidRPr="00392614" w:rsidRDefault="003C3EBC" w:rsidP="00AB5F38">
      <w:pPr>
        <w:numPr>
          <w:ilvl w:val="0"/>
          <w:numId w:val="13"/>
        </w:numPr>
      </w:pPr>
      <w:r w:rsidRPr="00392614">
        <w:t>CI Master Plan</w:t>
      </w:r>
    </w:p>
    <w:p w14:paraId="1DFECFF9" w14:textId="73DD691A" w:rsidR="003C3EBC" w:rsidRPr="00392614" w:rsidRDefault="003C3EBC" w:rsidP="00AB5F38">
      <w:pPr>
        <w:numPr>
          <w:ilvl w:val="0"/>
          <w:numId w:val="13"/>
        </w:numPr>
      </w:pPr>
      <w:r w:rsidRPr="00392614">
        <w:t>Automat</w:t>
      </w:r>
      <w:r w:rsidR="00A74249" w:rsidRPr="00392614">
        <w:t>ion</w:t>
      </w:r>
      <w:r w:rsidRPr="00392614">
        <w:t xml:space="preserve"> Build Scripts</w:t>
      </w:r>
    </w:p>
    <w:p w14:paraId="1DFECFFB" w14:textId="77777777" w:rsidR="009C4968" w:rsidRPr="00392614" w:rsidRDefault="009C4968" w:rsidP="0041513E">
      <w:pPr>
        <w:jc w:val="both"/>
        <w:rPr>
          <w:rStyle w:val="Emphasis"/>
          <w:b w:val="0"/>
          <w:i w:val="0"/>
        </w:rPr>
      </w:pPr>
    </w:p>
    <w:p w14:paraId="1DFECFFC" w14:textId="77777777" w:rsidR="000B7D72" w:rsidRPr="00392614" w:rsidRDefault="000B7D72" w:rsidP="000B7D72">
      <w:pPr>
        <w:keepNext/>
        <w:numPr>
          <w:ilvl w:val="2"/>
          <w:numId w:val="2"/>
        </w:numPr>
        <w:spacing w:before="120" w:after="60"/>
        <w:outlineLvl w:val="2"/>
        <w:rPr>
          <w:rFonts w:cs="Arial"/>
          <w:b/>
          <w:bCs/>
          <w:iCs/>
          <w:kern w:val="32"/>
          <w:szCs w:val="26"/>
        </w:rPr>
      </w:pPr>
      <w:bookmarkStart w:id="1082" w:name="_SOFTWARE_TESTING"/>
      <w:bookmarkStart w:id="1083" w:name="_TESTING"/>
      <w:bookmarkStart w:id="1084" w:name="_Toc449021406"/>
      <w:bookmarkStart w:id="1085" w:name="_Toc456014483"/>
      <w:bookmarkStart w:id="1086" w:name="_Toc468795365"/>
      <w:bookmarkStart w:id="1087" w:name="_Toc469573419"/>
      <w:bookmarkStart w:id="1088" w:name="_Toc479258991"/>
      <w:bookmarkStart w:id="1089" w:name="_Toc484452262"/>
      <w:bookmarkStart w:id="1090" w:name="_Toc496016651"/>
      <w:bookmarkEnd w:id="1082"/>
      <w:bookmarkEnd w:id="1083"/>
      <w:r w:rsidRPr="00392614">
        <w:rPr>
          <w:rFonts w:cs="Arial"/>
          <w:b/>
          <w:bCs/>
          <w:iCs/>
          <w:kern w:val="32"/>
          <w:szCs w:val="26"/>
        </w:rPr>
        <w:t>TESTING</w:t>
      </w:r>
      <w:bookmarkEnd w:id="1084"/>
      <w:bookmarkEnd w:id="1085"/>
      <w:bookmarkEnd w:id="1086"/>
      <w:bookmarkEnd w:id="1087"/>
      <w:bookmarkEnd w:id="1088"/>
      <w:bookmarkEnd w:id="1089"/>
      <w:bookmarkEnd w:id="1090"/>
    </w:p>
    <w:p w14:paraId="1DFECFFD" w14:textId="77777777" w:rsidR="000B7D72" w:rsidRPr="00392614" w:rsidRDefault="000B7D72" w:rsidP="000B7D72">
      <w:pPr>
        <w:keepNext/>
        <w:numPr>
          <w:ilvl w:val="3"/>
          <w:numId w:val="2"/>
        </w:numPr>
        <w:spacing w:before="120" w:after="60"/>
        <w:outlineLvl w:val="3"/>
        <w:rPr>
          <w:rFonts w:cs="Arial"/>
          <w:b/>
          <w:bCs/>
          <w:iCs/>
          <w:kern w:val="32"/>
          <w:szCs w:val="26"/>
        </w:rPr>
      </w:pPr>
      <w:bookmarkStart w:id="1091" w:name="_Toc469573420"/>
      <w:bookmarkStart w:id="1092" w:name="_Toc479258992"/>
      <w:bookmarkStart w:id="1093" w:name="_Toc484452263"/>
      <w:bookmarkStart w:id="1094" w:name="_Toc496016652"/>
      <w:r w:rsidRPr="00392614">
        <w:rPr>
          <w:rFonts w:cs="Arial"/>
          <w:b/>
          <w:bCs/>
          <w:iCs/>
          <w:kern w:val="32"/>
          <w:szCs w:val="26"/>
        </w:rPr>
        <w:t>TEST APPROACH</w:t>
      </w:r>
      <w:bookmarkEnd w:id="1091"/>
      <w:bookmarkEnd w:id="1092"/>
      <w:bookmarkEnd w:id="1093"/>
      <w:bookmarkEnd w:id="1094"/>
    </w:p>
    <w:p w14:paraId="1DFECFFE" w14:textId="5AF4BE4D" w:rsidR="000B7D72" w:rsidRPr="00392614" w:rsidRDefault="000B7D72" w:rsidP="004A515C">
      <w:pPr>
        <w:pStyle w:val="NoSpacing"/>
      </w:pPr>
      <w:r w:rsidRPr="00392614">
        <w:t xml:space="preserve">The Contractor shall develop and deliver a Master Test Plan to indicate the methods and tools by which it will perform all testing, and to identify environment ownership and support needs.  The Master Test Plan </w:t>
      </w:r>
      <w:r w:rsidR="00A74249" w:rsidRPr="00392614">
        <w:t xml:space="preserve">shall </w:t>
      </w:r>
      <w:r w:rsidRPr="00392614">
        <w:t xml:space="preserve">indicate the methods by which VA’s expected results will be achieved, associate deliverable artifacts to tests to be performed, and specifically how test results will be validated by the Government.  The Contractor shall perform testing throughout development and shall support Government acceptance testing via </w:t>
      </w:r>
      <w:r w:rsidR="00AB1E37" w:rsidRPr="00392614">
        <w:t>Initial Operating Capability (IOC)</w:t>
      </w:r>
      <w:r w:rsidR="008F3206" w:rsidRPr="00392614">
        <w:t xml:space="preserve"> </w:t>
      </w:r>
      <w:r w:rsidR="00AB1E37" w:rsidRPr="00392614">
        <w:t>as referenced in PWS Section 5.5</w:t>
      </w:r>
      <w:r w:rsidRPr="00392614">
        <w:t xml:space="preserve">. </w:t>
      </w:r>
    </w:p>
    <w:p w14:paraId="1DFECFFF" w14:textId="77777777" w:rsidR="000B7D72" w:rsidRPr="00392614" w:rsidRDefault="000B7D72" w:rsidP="004A515C">
      <w:pPr>
        <w:pStyle w:val="NoSpacing"/>
      </w:pPr>
    </w:p>
    <w:p w14:paraId="1DFED000" w14:textId="77777777" w:rsidR="000B7D72" w:rsidRPr="00392614" w:rsidRDefault="000B7D72" w:rsidP="004A515C">
      <w:pPr>
        <w:pStyle w:val="NoSpacing"/>
      </w:pPr>
      <w:r w:rsidRPr="00392614">
        <w:t>The Contractor shall provide all Post Development Test Scripts and create and update a Development Testing Report that includes a status of all testing and all relevant metrics.</w:t>
      </w:r>
    </w:p>
    <w:p w14:paraId="1DFED001" w14:textId="77777777" w:rsidR="000B7D72" w:rsidRPr="00392614" w:rsidRDefault="000B7D72" w:rsidP="004A515C">
      <w:pPr>
        <w:pStyle w:val="NoSpacing"/>
      </w:pPr>
    </w:p>
    <w:p w14:paraId="1DFED002" w14:textId="70E6DA78" w:rsidR="000B7D72" w:rsidRPr="00392614" w:rsidRDefault="000B7D72" w:rsidP="004A515C">
      <w:pPr>
        <w:pStyle w:val="NoSpacing"/>
      </w:pPr>
      <w:r w:rsidRPr="00392614">
        <w:t xml:space="preserve">The Contractor shall manage, track and remediate findings and defects from all associated tests.  </w:t>
      </w:r>
      <w:r w:rsidRPr="00392614">
        <w:rPr>
          <w:rFonts w:cs="Arial"/>
        </w:rPr>
        <w:t xml:space="preserve">Any COR/PM directed vulnerability scans, remediation and reports shall be completed prior to the conduct of the PM/COR acceptance testing.  </w:t>
      </w:r>
      <w:r w:rsidRPr="00392614">
        <w:t>The Contractor shall perform demonstration</w:t>
      </w:r>
      <w:r w:rsidR="000F54B8" w:rsidRPr="00392614">
        <w:t>s</w:t>
      </w:r>
      <w:r w:rsidRPr="00392614">
        <w:t xml:space="preserve"> to indicate that the new interfaces perform as designed in accordance with system requirements.</w:t>
      </w:r>
    </w:p>
    <w:p w14:paraId="1DFED003" w14:textId="77777777" w:rsidR="000B7D72" w:rsidRPr="00392614" w:rsidRDefault="000B7D72" w:rsidP="004A515C">
      <w:pPr>
        <w:pStyle w:val="NoSpacing"/>
      </w:pPr>
    </w:p>
    <w:p w14:paraId="1DFED004" w14:textId="77777777" w:rsidR="000B7D72" w:rsidRPr="00392614" w:rsidRDefault="000B7D72" w:rsidP="004A515C">
      <w:pPr>
        <w:pStyle w:val="NoSpacing"/>
      </w:pPr>
      <w:r w:rsidRPr="00392614">
        <w:t>The Contractor shall perform:</w:t>
      </w:r>
    </w:p>
    <w:p w14:paraId="1DFED005" w14:textId="77777777" w:rsidR="004A515C" w:rsidRPr="00392614" w:rsidRDefault="004A515C" w:rsidP="004A515C">
      <w:pPr>
        <w:pStyle w:val="NoSpacing"/>
      </w:pPr>
    </w:p>
    <w:p w14:paraId="1DFED006" w14:textId="77777777" w:rsidR="000B7D72" w:rsidRPr="00392614" w:rsidRDefault="000B7D72" w:rsidP="00AB5F38">
      <w:pPr>
        <w:pStyle w:val="NoSpacing"/>
        <w:numPr>
          <w:ilvl w:val="0"/>
          <w:numId w:val="37"/>
        </w:numPr>
      </w:pPr>
      <w:r w:rsidRPr="00392614">
        <w:lastRenderedPageBreak/>
        <w:t>Unit Testing</w:t>
      </w:r>
    </w:p>
    <w:p w14:paraId="1DFED007" w14:textId="77777777" w:rsidR="000B7D72" w:rsidRPr="00392614" w:rsidRDefault="000B7D72" w:rsidP="00AB5F38">
      <w:pPr>
        <w:pStyle w:val="NoSpacing"/>
        <w:numPr>
          <w:ilvl w:val="0"/>
          <w:numId w:val="37"/>
        </w:numPr>
      </w:pPr>
      <w:r w:rsidRPr="00392614">
        <w:t>Functional Testing</w:t>
      </w:r>
    </w:p>
    <w:p w14:paraId="1DFED008" w14:textId="77777777" w:rsidR="000B7D72" w:rsidRPr="00392614" w:rsidRDefault="000B7D72" w:rsidP="00AB5F38">
      <w:pPr>
        <w:pStyle w:val="NoSpacing"/>
        <w:numPr>
          <w:ilvl w:val="0"/>
          <w:numId w:val="37"/>
        </w:numPr>
      </w:pPr>
      <w:r w:rsidRPr="00392614">
        <w:t xml:space="preserve">Regression Testing  </w:t>
      </w:r>
    </w:p>
    <w:p w14:paraId="1DFED009" w14:textId="77777777" w:rsidR="000B7D72" w:rsidRPr="00392614" w:rsidRDefault="000B7D72" w:rsidP="00AB5F38">
      <w:pPr>
        <w:pStyle w:val="NoSpacing"/>
        <w:numPr>
          <w:ilvl w:val="0"/>
          <w:numId w:val="37"/>
        </w:numPr>
      </w:pPr>
      <w:r w:rsidRPr="00392614">
        <w:t>Component/System Testing</w:t>
      </w:r>
    </w:p>
    <w:p w14:paraId="1DFED00A" w14:textId="77777777" w:rsidR="000B7D72" w:rsidRPr="00392614" w:rsidRDefault="000B7D72" w:rsidP="00AB5F38">
      <w:pPr>
        <w:pStyle w:val="NoSpacing"/>
        <w:numPr>
          <w:ilvl w:val="0"/>
          <w:numId w:val="37"/>
        </w:numPr>
      </w:pPr>
      <w:r w:rsidRPr="00392614">
        <w:t>Performance Testing</w:t>
      </w:r>
    </w:p>
    <w:p w14:paraId="1DFED00B" w14:textId="77777777" w:rsidR="000B7D72" w:rsidRPr="00392614" w:rsidRDefault="000B7D72" w:rsidP="00AB5F38">
      <w:pPr>
        <w:pStyle w:val="NoSpacing"/>
        <w:numPr>
          <w:ilvl w:val="0"/>
          <w:numId w:val="37"/>
        </w:numPr>
      </w:pPr>
      <w:r w:rsidRPr="00392614">
        <w:t>Cybersecurity vulnerability scans and remediation</w:t>
      </w:r>
    </w:p>
    <w:p w14:paraId="1DFED00C" w14:textId="77777777" w:rsidR="000B7D72" w:rsidRPr="00392614" w:rsidRDefault="000B7D72" w:rsidP="004A515C">
      <w:pPr>
        <w:pStyle w:val="NoSpacing"/>
      </w:pPr>
    </w:p>
    <w:p w14:paraId="1DFED00F" w14:textId="54F3FD8A" w:rsidR="000B7D72" w:rsidRPr="00392614" w:rsidRDefault="000B7D72" w:rsidP="0060382B">
      <w:pPr>
        <w:pStyle w:val="NoSpacing"/>
      </w:pPr>
      <w:r w:rsidRPr="00392614">
        <w:t>The Contractor shall support</w:t>
      </w:r>
      <w:r w:rsidR="0060382B" w:rsidRPr="00392614">
        <w:t xml:space="preserve"> I</w:t>
      </w:r>
      <w:r w:rsidRPr="00392614">
        <w:t>OC in the Pre-Production and production environments.</w:t>
      </w:r>
      <w:r w:rsidR="00105AFD" w:rsidRPr="00105AFD">
        <w:t xml:space="preserve"> </w:t>
      </w:r>
      <w:r w:rsidR="00105AFD">
        <w:t>VA shall provide m</w:t>
      </w:r>
      <w:r w:rsidR="00105AFD" w:rsidRPr="00105AFD">
        <w:t xml:space="preserve">etadata from production clones </w:t>
      </w:r>
      <w:r w:rsidR="00105AFD">
        <w:t>for testing</w:t>
      </w:r>
      <w:r w:rsidR="00105AFD" w:rsidRPr="00105AFD">
        <w:t>.</w:t>
      </w:r>
    </w:p>
    <w:p w14:paraId="1DFED010" w14:textId="77777777" w:rsidR="000B7D72" w:rsidRPr="00392614" w:rsidRDefault="000B7D72" w:rsidP="004A515C">
      <w:pPr>
        <w:pStyle w:val="NoSpacing"/>
      </w:pPr>
    </w:p>
    <w:p w14:paraId="05257863" w14:textId="09881F59" w:rsidR="00A74249" w:rsidRPr="00E44EC2" w:rsidRDefault="00A74249" w:rsidP="004A515C">
      <w:pPr>
        <w:pStyle w:val="NoSpacing"/>
        <w:rPr>
          <w:b/>
        </w:rPr>
      </w:pPr>
      <w:r w:rsidRPr="00E44EC2">
        <w:rPr>
          <w:b/>
        </w:rPr>
        <w:t>Deliverable:</w:t>
      </w:r>
    </w:p>
    <w:p w14:paraId="46274158" w14:textId="77777777" w:rsidR="00A74249" w:rsidRPr="00392614" w:rsidRDefault="00A74249" w:rsidP="004A515C">
      <w:pPr>
        <w:pStyle w:val="NoSpacing"/>
      </w:pPr>
    </w:p>
    <w:p w14:paraId="6B02A6A8" w14:textId="294AA387" w:rsidR="00A74249" w:rsidRPr="00392614" w:rsidRDefault="00A74249" w:rsidP="00AB5F38">
      <w:pPr>
        <w:pStyle w:val="NoSpacing"/>
        <w:numPr>
          <w:ilvl w:val="0"/>
          <w:numId w:val="52"/>
        </w:numPr>
      </w:pPr>
      <w:r w:rsidRPr="00392614">
        <w:t>Master Test Plan</w:t>
      </w:r>
    </w:p>
    <w:p w14:paraId="5CDD205D" w14:textId="2A2F7F0E" w:rsidR="00A74249" w:rsidRPr="00392614" w:rsidRDefault="00A74249" w:rsidP="00AB5F38">
      <w:pPr>
        <w:pStyle w:val="NoSpacing"/>
        <w:numPr>
          <w:ilvl w:val="0"/>
          <w:numId w:val="52"/>
        </w:numPr>
      </w:pPr>
      <w:r w:rsidRPr="00392614">
        <w:t>Post Development Test Scripts</w:t>
      </w:r>
    </w:p>
    <w:p w14:paraId="7B2A0BCE" w14:textId="1713E83B" w:rsidR="00A74249" w:rsidRPr="00392614" w:rsidRDefault="00A74249" w:rsidP="00AB5F38">
      <w:pPr>
        <w:pStyle w:val="NoSpacing"/>
        <w:numPr>
          <w:ilvl w:val="0"/>
          <w:numId w:val="52"/>
        </w:numPr>
      </w:pPr>
      <w:r w:rsidRPr="00392614">
        <w:t>Development Testing Report</w:t>
      </w:r>
    </w:p>
    <w:p w14:paraId="6CF84C0B" w14:textId="77777777" w:rsidR="000F54B8" w:rsidRPr="00392614" w:rsidRDefault="000F54B8" w:rsidP="0060382B">
      <w:pPr>
        <w:pStyle w:val="NoSpacing"/>
        <w:ind w:left="720"/>
      </w:pPr>
    </w:p>
    <w:p w14:paraId="1DFED011" w14:textId="77777777" w:rsidR="000B7D72" w:rsidRPr="00392614" w:rsidRDefault="000B7D72" w:rsidP="000B7D72">
      <w:pPr>
        <w:keepNext/>
        <w:numPr>
          <w:ilvl w:val="3"/>
          <w:numId w:val="2"/>
        </w:numPr>
        <w:spacing w:before="120" w:after="60"/>
        <w:outlineLvl w:val="3"/>
        <w:rPr>
          <w:rFonts w:cs="Arial"/>
          <w:b/>
          <w:bCs/>
          <w:iCs/>
          <w:kern w:val="32"/>
          <w:szCs w:val="26"/>
        </w:rPr>
      </w:pPr>
      <w:bookmarkStart w:id="1095" w:name="_DEVELOPMENT_TESTING"/>
      <w:bookmarkStart w:id="1096" w:name="_Toc469573421"/>
      <w:bookmarkStart w:id="1097" w:name="_Toc479258993"/>
      <w:bookmarkStart w:id="1098" w:name="_Toc484452264"/>
      <w:bookmarkStart w:id="1099" w:name="_Toc496016653"/>
      <w:bookmarkEnd w:id="1095"/>
      <w:r w:rsidRPr="00392614">
        <w:rPr>
          <w:rFonts w:cs="Arial"/>
          <w:b/>
          <w:bCs/>
          <w:iCs/>
          <w:kern w:val="32"/>
          <w:szCs w:val="26"/>
        </w:rPr>
        <w:t>DEVELOPMENT TESTING</w:t>
      </w:r>
      <w:bookmarkEnd w:id="1096"/>
      <w:bookmarkEnd w:id="1097"/>
      <w:bookmarkEnd w:id="1098"/>
      <w:bookmarkEnd w:id="1099"/>
    </w:p>
    <w:p w14:paraId="1DFED012" w14:textId="16CBCB04" w:rsidR="000B7D72" w:rsidRPr="00392614" w:rsidRDefault="000B7D72" w:rsidP="004A515C">
      <w:pPr>
        <w:pStyle w:val="NoSpacing"/>
      </w:pPr>
      <w:r w:rsidRPr="00392614">
        <w:t xml:space="preserve">The Contractor shall adopt agile best practices for integrating testing into each agile development sprint and build.  The Contractor shall populate the </w:t>
      </w:r>
      <w:r w:rsidR="002240D5" w:rsidRPr="00392614">
        <w:t>Master T</w:t>
      </w:r>
      <w:r w:rsidRPr="00392614">
        <w:t xml:space="preserve">est </w:t>
      </w:r>
      <w:r w:rsidR="002240D5" w:rsidRPr="00392614">
        <w:t>P</w:t>
      </w:r>
      <w:r w:rsidRPr="00392614">
        <w:t>lan in VA’s implementation of Rational Quality Manager tool</w:t>
      </w:r>
      <w:r w:rsidR="002240D5" w:rsidRPr="00392614">
        <w:t>.</w:t>
      </w:r>
      <w:r w:rsidRPr="00392614">
        <w:t xml:space="preserve">   The Contractor shall conduct development tests (e.g. unit, functional, accessibility, system, reliability, usability, interoperability, regression, security, performance, and integration) throughout the development lifecycle (e.g. sprint, build, release) using industry best practices of continuous integration methods and automated regression testing utilities using One-VA (TRM approved tools. The Contractor shall conduct testing related to non-functional requirements (e.g. load, performance, installation, back-out, and rollback). The Contractor shall notify the VA at least </w:t>
      </w:r>
      <w:r w:rsidR="000F54B8" w:rsidRPr="00392614">
        <w:t xml:space="preserve">three </w:t>
      </w:r>
      <w:r w:rsidRPr="00392614">
        <w:t>days prior to the start of system tests so that VA can observe the testing if desired.</w:t>
      </w:r>
    </w:p>
    <w:p w14:paraId="1DFED013" w14:textId="77777777" w:rsidR="000B7D72" w:rsidRPr="00392614" w:rsidRDefault="000B7D72" w:rsidP="004A515C">
      <w:pPr>
        <w:pStyle w:val="NoSpacing"/>
      </w:pPr>
    </w:p>
    <w:p w14:paraId="1DFED014" w14:textId="69CA2560" w:rsidR="000B7D72" w:rsidRPr="00392614" w:rsidRDefault="000B7D72" w:rsidP="004A515C">
      <w:pPr>
        <w:pStyle w:val="NoSpacing"/>
      </w:pPr>
      <w:r w:rsidRPr="00392614">
        <w:t xml:space="preserve">The Contractor shall provide </w:t>
      </w:r>
      <w:r w:rsidR="002240D5" w:rsidRPr="00392614">
        <w:t xml:space="preserve">Master </w:t>
      </w:r>
      <w:r w:rsidRPr="00392614">
        <w:t>Test Plan data</w:t>
      </w:r>
      <w:r w:rsidR="002240D5" w:rsidRPr="00392614">
        <w:t xml:space="preserve"> as developed in PWS 5.4.5.1</w:t>
      </w:r>
      <w:r w:rsidRPr="00392614">
        <w:t xml:space="preserve"> in the Rational Quality Manager following the templates and data requirements appropriate for each test purpose appropriate to each phase of development. The Contractor shall provide test results in the Rational Quality Manager which is the final piece of data that completes the RTM.  COR and VA PM </w:t>
      </w:r>
      <w:proofErr w:type="gramStart"/>
      <w:r w:rsidRPr="00392614">
        <w:t>acceptance</w:t>
      </w:r>
      <w:proofErr w:type="gramEnd"/>
      <w:r w:rsidRPr="00392614">
        <w:t xml:space="preserve"> will occur through the Rational Quality Manager approval process. </w:t>
      </w:r>
    </w:p>
    <w:p w14:paraId="1DFED015" w14:textId="77777777" w:rsidR="000B7D72" w:rsidRPr="00392614" w:rsidRDefault="000B7D72" w:rsidP="004A515C">
      <w:pPr>
        <w:pStyle w:val="NoSpacing"/>
      </w:pPr>
    </w:p>
    <w:p w14:paraId="1DFED016" w14:textId="36F990CE" w:rsidR="000B7D72" w:rsidRPr="00392614" w:rsidRDefault="000B7D72" w:rsidP="004A515C">
      <w:pPr>
        <w:pStyle w:val="NoSpacing"/>
      </w:pPr>
      <w:r w:rsidRPr="00392614">
        <w:t xml:space="preserve">The Contractor shall conduct or assist the </w:t>
      </w:r>
      <w:r w:rsidR="000F54B8" w:rsidRPr="00392614">
        <w:t>G</w:t>
      </w:r>
      <w:r w:rsidRPr="00392614">
        <w:t>overnment in conducting the security scans, accessibility reviews, performance tests, technical standards review, architectural compliance assessments, user acceptance reviews and initial operational capability tests, audits, and reviews. Security scanning is done by multiple methods and is done multiple times throughout the course of a project with methods such as infiltration testing (</w:t>
      </w:r>
      <w:r w:rsidR="002240D5" w:rsidRPr="00392614">
        <w:t>Web Application Scan (</w:t>
      </w:r>
      <w:r w:rsidRPr="00392614">
        <w:t>WASA</w:t>
      </w:r>
      <w:r w:rsidR="002240D5" w:rsidRPr="00392614">
        <w:t>)</w:t>
      </w:r>
      <w:r w:rsidRPr="00392614">
        <w:t>), code analysis tools (Fortify), etc</w:t>
      </w:r>
      <w:r w:rsidRPr="00392614">
        <w:rPr>
          <w:kern w:val="22"/>
          <w:sz w:val="16"/>
          <w:szCs w:val="16"/>
        </w:rPr>
        <w:t>.</w:t>
      </w:r>
      <w:r w:rsidR="000F54B8" w:rsidRPr="00392614">
        <w:rPr>
          <w:kern w:val="22"/>
          <w:sz w:val="16"/>
          <w:szCs w:val="16"/>
        </w:rPr>
        <w:t xml:space="preserve"> </w:t>
      </w:r>
      <w:r w:rsidRPr="00392614">
        <w:t xml:space="preserve"> Accessibility reviews are performed through a variety of tool based and manual reviews, able to scan web applications and other technologies used for user interfaces.  </w:t>
      </w:r>
    </w:p>
    <w:p w14:paraId="1DFED017" w14:textId="77777777" w:rsidR="000B7D72" w:rsidRPr="00392614" w:rsidRDefault="000B7D72" w:rsidP="004A515C">
      <w:pPr>
        <w:pStyle w:val="NoSpacing"/>
      </w:pPr>
    </w:p>
    <w:p w14:paraId="1DFED018" w14:textId="77777777" w:rsidR="000B7D72" w:rsidRPr="00392614" w:rsidRDefault="000B7D72" w:rsidP="004A515C">
      <w:pPr>
        <w:pStyle w:val="NoSpacing"/>
      </w:pPr>
      <w:r w:rsidRPr="00392614">
        <w:lastRenderedPageBreak/>
        <w:t>Performance testing is done through load testing and technical analysis of capacity planning data submitted by the project team.  Architectural compliance assessments are done through submission of design materials to confirm compliance with allowed enterprise architecture.</w:t>
      </w:r>
    </w:p>
    <w:p w14:paraId="1DFED019" w14:textId="77777777" w:rsidR="000B7D72" w:rsidRPr="00392614" w:rsidRDefault="000B7D72" w:rsidP="004A515C">
      <w:pPr>
        <w:pStyle w:val="NoSpacing"/>
      </w:pPr>
    </w:p>
    <w:p w14:paraId="1DFED01A" w14:textId="207E0F4C" w:rsidR="000B7D72" w:rsidRPr="00392614" w:rsidRDefault="000B7D72" w:rsidP="004A515C">
      <w:pPr>
        <w:pStyle w:val="NoSpacing"/>
      </w:pPr>
      <w:r w:rsidRPr="00392614">
        <w:t xml:space="preserve">The Contractor shall ensure all tests, compliance review planning, execution details and their testing and compliance results are entered and maintained in Rational Quality Manager and under version control in Rational Team Concert.  Specifically, </w:t>
      </w:r>
      <w:r w:rsidR="000F54B8" w:rsidRPr="00392614">
        <w:t>T</w:t>
      </w:r>
      <w:r w:rsidRPr="00392614">
        <w:t xml:space="preserve">est </w:t>
      </w:r>
      <w:r w:rsidR="000F54B8" w:rsidRPr="00392614">
        <w:t>M</w:t>
      </w:r>
      <w:r w:rsidRPr="00392614">
        <w:t xml:space="preserve">anagement </w:t>
      </w:r>
      <w:r w:rsidR="000F54B8" w:rsidRPr="00392614">
        <w:t>D</w:t>
      </w:r>
      <w:r w:rsidRPr="00392614">
        <w:t xml:space="preserve">ata and </w:t>
      </w:r>
      <w:r w:rsidR="000F54B8" w:rsidRPr="00392614">
        <w:t>A</w:t>
      </w:r>
      <w:r w:rsidRPr="00392614">
        <w:t>rtifacts include such items as cases/scripts, configurations, utilities, tools, plans and results.  The Contractor shall ensure that results of all assessments of the project performed by the Contractor or by VA offices are consolidated into Rational for planning and status reporting.</w:t>
      </w:r>
    </w:p>
    <w:p w14:paraId="1DFED01B" w14:textId="77777777" w:rsidR="000B7D72" w:rsidRPr="00392614" w:rsidRDefault="000B7D72" w:rsidP="004A515C">
      <w:pPr>
        <w:pStyle w:val="NoSpacing"/>
      </w:pPr>
    </w:p>
    <w:p w14:paraId="1DFED01C" w14:textId="2BFB4B42" w:rsidR="000B7D72" w:rsidRPr="00392614" w:rsidRDefault="000B7D72" w:rsidP="004A515C">
      <w:pPr>
        <w:pStyle w:val="NoSpacing"/>
      </w:pPr>
      <w:r w:rsidRPr="00392614">
        <w:t>When a defect is identified during testing, the Contractor shall log it in Rational</w:t>
      </w:r>
      <w:r w:rsidR="00644F95" w:rsidRPr="00392614">
        <w:t xml:space="preserve"> to establish a Defect Listing</w:t>
      </w:r>
      <w:r w:rsidRPr="00392614">
        <w:t>, selecting the appropriate severity level. The Contractor shall support the Project Manager in prioritizing the defect in the sprint backlog by participating in the Defect Management Board (DMB).  Based on prioritization the defect could be entered into the current sprint or entered into the backlog.</w:t>
      </w:r>
    </w:p>
    <w:p w14:paraId="1DFED01D" w14:textId="77777777" w:rsidR="000B7D72" w:rsidRPr="00392614" w:rsidRDefault="000B7D72" w:rsidP="004A515C">
      <w:pPr>
        <w:pStyle w:val="NoSpacing"/>
      </w:pPr>
    </w:p>
    <w:p w14:paraId="1DFED01E" w14:textId="77777777" w:rsidR="000B7D72" w:rsidRPr="00392614" w:rsidRDefault="000B7D72" w:rsidP="004A515C">
      <w:pPr>
        <w:pStyle w:val="NoSpacing"/>
      </w:pPr>
      <w:r w:rsidRPr="00392614">
        <w:t xml:space="preserve">The Contractor shall ensure </w:t>
      </w:r>
      <w:proofErr w:type="gramStart"/>
      <w:r w:rsidRPr="00392614">
        <w:t>Rational</w:t>
      </w:r>
      <w:proofErr w:type="gramEnd"/>
      <w:r w:rsidRPr="00392614">
        <w:t xml:space="preserve"> data is up-to-date on a daily basis so that VA stakeholders can access accurate and timely status.</w:t>
      </w:r>
    </w:p>
    <w:p w14:paraId="1DFED01F" w14:textId="77777777" w:rsidR="000B7D72" w:rsidRPr="00392614" w:rsidRDefault="000B7D72" w:rsidP="004A515C">
      <w:pPr>
        <w:pStyle w:val="NoSpacing"/>
      </w:pPr>
    </w:p>
    <w:p w14:paraId="1DFED020" w14:textId="53642A86" w:rsidR="000B7D72" w:rsidRPr="00E44EC2" w:rsidRDefault="000B7D72" w:rsidP="004A515C">
      <w:pPr>
        <w:pStyle w:val="NoSpacing"/>
        <w:rPr>
          <w:b/>
        </w:rPr>
      </w:pPr>
      <w:r w:rsidRPr="00E44EC2">
        <w:rPr>
          <w:b/>
        </w:rPr>
        <w:t>Deliverables:</w:t>
      </w:r>
    </w:p>
    <w:p w14:paraId="1DFED021" w14:textId="77777777" w:rsidR="004A515C" w:rsidRPr="00392614" w:rsidRDefault="004A515C" w:rsidP="004A515C">
      <w:pPr>
        <w:pStyle w:val="NoSpacing"/>
      </w:pPr>
    </w:p>
    <w:p w14:paraId="1DFED025" w14:textId="1D09B6A1" w:rsidR="000B7D72" w:rsidRPr="00392614" w:rsidRDefault="000B7D72" w:rsidP="00AB5F38">
      <w:pPr>
        <w:pStyle w:val="NoSpacing"/>
        <w:numPr>
          <w:ilvl w:val="0"/>
          <w:numId w:val="55"/>
        </w:numPr>
      </w:pPr>
      <w:r w:rsidRPr="00392614">
        <w:t xml:space="preserve">Test </w:t>
      </w:r>
      <w:r w:rsidR="000F54B8" w:rsidRPr="00392614">
        <w:t>Management Data and Artifacts</w:t>
      </w:r>
    </w:p>
    <w:p w14:paraId="1DFED029" w14:textId="37F4E559" w:rsidR="009C4968" w:rsidRPr="00392614" w:rsidRDefault="000B7D72" w:rsidP="00AB5F38">
      <w:pPr>
        <w:pStyle w:val="NoSpacing"/>
        <w:numPr>
          <w:ilvl w:val="0"/>
          <w:numId w:val="55"/>
        </w:numPr>
      </w:pPr>
      <w:r w:rsidRPr="00392614">
        <w:t xml:space="preserve">Defect </w:t>
      </w:r>
      <w:r w:rsidR="00304002" w:rsidRPr="00392614">
        <w:t>L</w:t>
      </w:r>
      <w:r w:rsidRPr="00392614">
        <w:t xml:space="preserve">isting </w:t>
      </w:r>
    </w:p>
    <w:p w14:paraId="1DFED02A" w14:textId="77777777" w:rsidR="0066516E" w:rsidRPr="00392614" w:rsidRDefault="0066516E" w:rsidP="004A515C">
      <w:pPr>
        <w:pStyle w:val="NoSpacing"/>
      </w:pPr>
    </w:p>
    <w:p w14:paraId="1DFED02B" w14:textId="77777777" w:rsidR="00DE26BE" w:rsidRPr="00392614" w:rsidRDefault="00DE26BE" w:rsidP="00DE26BE">
      <w:pPr>
        <w:keepNext/>
        <w:numPr>
          <w:ilvl w:val="2"/>
          <w:numId w:val="2"/>
        </w:numPr>
        <w:spacing w:before="120" w:after="60"/>
        <w:outlineLvl w:val="2"/>
        <w:rPr>
          <w:rFonts w:cs="Arial"/>
          <w:b/>
          <w:bCs/>
          <w:iCs/>
          <w:kern w:val="32"/>
          <w:szCs w:val="26"/>
        </w:rPr>
      </w:pPr>
      <w:bookmarkStart w:id="1100" w:name="_Toc467850747"/>
      <w:bookmarkStart w:id="1101" w:name="_Toc467850821"/>
      <w:bookmarkStart w:id="1102" w:name="_Toc467850749"/>
      <w:bookmarkStart w:id="1103" w:name="_Toc467850823"/>
      <w:bookmarkStart w:id="1104" w:name="_Toc467850752"/>
      <w:bookmarkStart w:id="1105" w:name="_Toc467850826"/>
      <w:bookmarkStart w:id="1106" w:name="_ASSESSMENT_AND_AUTHORIZATION"/>
      <w:bookmarkStart w:id="1107" w:name="_Toc469573423"/>
      <w:bookmarkStart w:id="1108" w:name="_Toc479258995"/>
      <w:bookmarkStart w:id="1109" w:name="_Toc484452266"/>
      <w:bookmarkStart w:id="1110" w:name="_Toc496016654"/>
      <w:bookmarkEnd w:id="1100"/>
      <w:bookmarkEnd w:id="1101"/>
      <w:bookmarkEnd w:id="1102"/>
      <w:bookmarkEnd w:id="1103"/>
      <w:bookmarkEnd w:id="1104"/>
      <w:bookmarkEnd w:id="1105"/>
      <w:bookmarkEnd w:id="1106"/>
      <w:r w:rsidRPr="00392614">
        <w:rPr>
          <w:rFonts w:cs="Arial"/>
          <w:b/>
          <w:bCs/>
          <w:iCs/>
          <w:kern w:val="32"/>
          <w:szCs w:val="26"/>
        </w:rPr>
        <w:t>ASSESSMENT AND AUTHORIZATION (A&amp;A) SUPPORT</w:t>
      </w:r>
      <w:bookmarkEnd w:id="1107"/>
      <w:bookmarkEnd w:id="1108"/>
      <w:bookmarkEnd w:id="1109"/>
      <w:bookmarkEnd w:id="1110"/>
    </w:p>
    <w:p w14:paraId="1DFED02C" w14:textId="17DF25BA" w:rsidR="00DE26BE" w:rsidRPr="00392614" w:rsidRDefault="00DE26BE" w:rsidP="004A515C">
      <w:pPr>
        <w:pStyle w:val="NoSpacing"/>
      </w:pPr>
      <w:r w:rsidRPr="00392614">
        <w:t>The Contractor shall pro</w:t>
      </w:r>
      <w:r w:rsidRPr="00392614">
        <w:rPr>
          <w:spacing w:val="-2"/>
        </w:rPr>
        <w:t>v</w:t>
      </w:r>
      <w:r w:rsidRPr="00392614">
        <w:rPr>
          <w:spacing w:val="1"/>
        </w:rPr>
        <w:t>i</w:t>
      </w:r>
      <w:r w:rsidRPr="00392614">
        <w:t>de</w:t>
      </w:r>
      <w:r w:rsidRPr="00392614">
        <w:rPr>
          <w:spacing w:val="1"/>
        </w:rPr>
        <w:t xml:space="preserve"> </w:t>
      </w:r>
      <w:r w:rsidRPr="00392614">
        <w:t>s</w:t>
      </w:r>
      <w:r w:rsidRPr="00392614">
        <w:rPr>
          <w:spacing w:val="-2"/>
        </w:rPr>
        <w:t>u</w:t>
      </w:r>
      <w:r w:rsidRPr="00392614">
        <w:t>ppo</w:t>
      </w:r>
      <w:r w:rsidRPr="00392614">
        <w:rPr>
          <w:spacing w:val="-2"/>
        </w:rPr>
        <w:t>r</w:t>
      </w:r>
      <w:r w:rsidRPr="00392614">
        <w:rPr>
          <w:spacing w:val="1"/>
        </w:rPr>
        <w:t>t</w:t>
      </w:r>
      <w:r w:rsidRPr="00392614">
        <w:t xml:space="preserve">, </w:t>
      </w:r>
      <w:r w:rsidRPr="00392614">
        <w:rPr>
          <w:spacing w:val="-2"/>
        </w:rPr>
        <w:t>a</w:t>
      </w:r>
      <w:r w:rsidRPr="00392614">
        <w:t>pp</w:t>
      </w:r>
      <w:r w:rsidRPr="00392614">
        <w:rPr>
          <w:spacing w:val="-1"/>
        </w:rPr>
        <w:t>l</w:t>
      </w:r>
      <w:r w:rsidRPr="00392614">
        <w:rPr>
          <w:spacing w:val="1"/>
        </w:rPr>
        <w:t>i</w:t>
      </w:r>
      <w:r w:rsidRPr="00392614">
        <w:t>c</w:t>
      </w:r>
      <w:r w:rsidRPr="00392614">
        <w:rPr>
          <w:spacing w:val="-2"/>
        </w:rPr>
        <w:t>a</w:t>
      </w:r>
      <w:r w:rsidRPr="00392614">
        <w:t>b</w:t>
      </w:r>
      <w:r w:rsidRPr="00392614">
        <w:rPr>
          <w:spacing w:val="1"/>
        </w:rPr>
        <w:t>l</w:t>
      </w:r>
      <w:r w:rsidRPr="00392614">
        <w:t>e</w:t>
      </w:r>
      <w:r w:rsidRPr="00392614">
        <w:rPr>
          <w:spacing w:val="-2"/>
        </w:rPr>
        <w:t xml:space="preserve"> </w:t>
      </w:r>
      <w:r w:rsidRPr="00392614">
        <w:t>docu</w:t>
      </w:r>
      <w:r w:rsidRPr="00392614">
        <w:rPr>
          <w:spacing w:val="-3"/>
        </w:rPr>
        <w:t>m</w:t>
      </w:r>
      <w:r w:rsidRPr="00392614">
        <w:t>en</w:t>
      </w:r>
      <w:r w:rsidRPr="00392614">
        <w:rPr>
          <w:spacing w:val="1"/>
        </w:rPr>
        <w:t>t</w:t>
      </w:r>
      <w:r w:rsidRPr="00392614">
        <w:t>a</w:t>
      </w:r>
      <w:r w:rsidRPr="00392614">
        <w:rPr>
          <w:spacing w:val="-1"/>
        </w:rPr>
        <w:t>t</w:t>
      </w:r>
      <w:r w:rsidRPr="00392614">
        <w:rPr>
          <w:spacing w:val="1"/>
        </w:rPr>
        <w:t>i</w:t>
      </w:r>
      <w:r w:rsidRPr="00392614">
        <w:t>on,</w:t>
      </w:r>
      <w:r w:rsidRPr="00392614">
        <w:rPr>
          <w:spacing w:val="-2"/>
        </w:rPr>
        <w:t xml:space="preserve"> </w:t>
      </w:r>
      <w:r w:rsidRPr="00392614">
        <w:t xml:space="preserve">and </w:t>
      </w:r>
      <w:r w:rsidRPr="00392614">
        <w:rPr>
          <w:spacing w:val="-2"/>
        </w:rPr>
        <w:t>c</w:t>
      </w:r>
      <w:r w:rsidRPr="00392614">
        <w:t>oo</w:t>
      </w:r>
      <w:r w:rsidRPr="00392614">
        <w:rPr>
          <w:spacing w:val="1"/>
        </w:rPr>
        <w:t>r</w:t>
      </w:r>
      <w:r w:rsidRPr="00392614">
        <w:rPr>
          <w:spacing w:val="-2"/>
        </w:rPr>
        <w:t>d</w:t>
      </w:r>
      <w:r w:rsidRPr="00392614">
        <w:rPr>
          <w:spacing w:val="-1"/>
        </w:rPr>
        <w:t>i</w:t>
      </w:r>
      <w:r w:rsidRPr="00392614">
        <w:t>na</w:t>
      </w:r>
      <w:r w:rsidRPr="00392614">
        <w:rPr>
          <w:spacing w:val="1"/>
        </w:rPr>
        <w:t>t</w:t>
      </w:r>
      <w:r w:rsidRPr="00392614">
        <w:t xml:space="preserve">e </w:t>
      </w:r>
      <w:r w:rsidRPr="00392614">
        <w:rPr>
          <w:spacing w:val="-3"/>
        </w:rPr>
        <w:t>w</w:t>
      </w:r>
      <w:r w:rsidRPr="00392614">
        <w:rPr>
          <w:spacing w:val="1"/>
        </w:rPr>
        <w:t>it</w:t>
      </w:r>
      <w:r w:rsidRPr="00392614">
        <w:t>h</w:t>
      </w:r>
      <w:r w:rsidRPr="00392614">
        <w:rPr>
          <w:spacing w:val="-2"/>
        </w:rPr>
        <w:t xml:space="preserve"> </w:t>
      </w:r>
      <w:r w:rsidRPr="00392614">
        <w:t>d</w:t>
      </w:r>
      <w:r w:rsidRPr="00392614">
        <w:rPr>
          <w:spacing w:val="-2"/>
        </w:rPr>
        <w:t>a</w:t>
      </w:r>
      <w:r w:rsidRPr="00392614">
        <w:rPr>
          <w:spacing w:val="1"/>
        </w:rPr>
        <w:t>t</w:t>
      </w:r>
      <w:r w:rsidRPr="00392614">
        <w:t xml:space="preserve">a </w:t>
      </w:r>
      <w:r w:rsidRPr="00392614">
        <w:rPr>
          <w:spacing w:val="-2"/>
        </w:rPr>
        <w:t>c</w:t>
      </w:r>
      <w:r w:rsidRPr="00392614">
        <w:t>en</w:t>
      </w:r>
      <w:r w:rsidRPr="00392614">
        <w:rPr>
          <w:spacing w:val="-1"/>
        </w:rPr>
        <w:t>t</w:t>
      </w:r>
      <w:r w:rsidRPr="00392614">
        <w:t>er</w:t>
      </w:r>
      <w:r w:rsidRPr="00392614">
        <w:rPr>
          <w:spacing w:val="1"/>
        </w:rPr>
        <w:t xml:space="preserve"> </w:t>
      </w:r>
      <w:r w:rsidRPr="00392614">
        <w:rPr>
          <w:spacing w:val="-2"/>
        </w:rPr>
        <w:t>p</w:t>
      </w:r>
      <w:r w:rsidRPr="00392614">
        <w:t>a</w:t>
      </w:r>
      <w:r w:rsidRPr="00392614">
        <w:rPr>
          <w:spacing w:val="-1"/>
        </w:rPr>
        <w:t>r</w:t>
      </w:r>
      <w:r w:rsidRPr="00392614">
        <w:rPr>
          <w:spacing w:val="1"/>
        </w:rPr>
        <w:t>t</w:t>
      </w:r>
      <w:r w:rsidRPr="00392614">
        <w:t>n</w:t>
      </w:r>
      <w:r w:rsidRPr="00392614">
        <w:rPr>
          <w:spacing w:val="-2"/>
        </w:rPr>
        <w:t>e</w:t>
      </w:r>
      <w:r w:rsidRPr="00392614">
        <w:rPr>
          <w:spacing w:val="1"/>
        </w:rPr>
        <w:t>r</w:t>
      </w:r>
      <w:r w:rsidRPr="00392614">
        <w:t xml:space="preserve">s </w:t>
      </w:r>
      <w:r w:rsidRPr="00392614">
        <w:rPr>
          <w:spacing w:val="-1"/>
        </w:rPr>
        <w:t>t</w:t>
      </w:r>
      <w:r w:rsidRPr="00392614">
        <w:t>o en</w:t>
      </w:r>
      <w:r w:rsidRPr="00392614">
        <w:rPr>
          <w:spacing w:val="-2"/>
        </w:rPr>
        <w:t>s</w:t>
      </w:r>
      <w:r w:rsidRPr="00392614">
        <w:t>u</w:t>
      </w:r>
      <w:r w:rsidRPr="00392614">
        <w:rPr>
          <w:spacing w:val="1"/>
        </w:rPr>
        <w:t>r</w:t>
      </w:r>
      <w:r w:rsidRPr="00392614">
        <w:t>e con</w:t>
      </w:r>
      <w:r w:rsidRPr="00392614">
        <w:rPr>
          <w:spacing w:val="1"/>
        </w:rPr>
        <w:t>s</w:t>
      </w:r>
      <w:r w:rsidRPr="00392614">
        <w:rPr>
          <w:spacing w:val="-1"/>
        </w:rPr>
        <w:t>i</w:t>
      </w:r>
      <w:r w:rsidRPr="00392614">
        <w:t>s</w:t>
      </w:r>
      <w:r w:rsidRPr="00392614">
        <w:rPr>
          <w:spacing w:val="-1"/>
        </w:rPr>
        <w:t>t</w:t>
      </w:r>
      <w:r w:rsidRPr="00392614">
        <w:t>ency</w:t>
      </w:r>
      <w:r w:rsidRPr="00392614">
        <w:rPr>
          <w:spacing w:val="-2"/>
        </w:rPr>
        <w:t xml:space="preserve"> </w:t>
      </w:r>
      <w:r w:rsidRPr="00392614">
        <w:rPr>
          <w:spacing w:val="-1"/>
        </w:rPr>
        <w:t>w</w:t>
      </w:r>
      <w:r w:rsidRPr="00392614">
        <w:rPr>
          <w:spacing w:val="1"/>
        </w:rPr>
        <w:t>it</w:t>
      </w:r>
      <w:r w:rsidRPr="00392614">
        <w:t>h</w:t>
      </w:r>
      <w:r w:rsidRPr="00392614">
        <w:rPr>
          <w:spacing w:val="-2"/>
        </w:rPr>
        <w:t xml:space="preserve"> </w:t>
      </w:r>
      <w:r w:rsidRPr="00392614">
        <w:rPr>
          <w:spacing w:val="1"/>
        </w:rPr>
        <w:t>V</w:t>
      </w:r>
      <w:r w:rsidRPr="00392614">
        <w:rPr>
          <w:spacing w:val="-2"/>
        </w:rPr>
        <w:t>A</w:t>
      </w:r>
      <w:r w:rsidRPr="00392614">
        <w:t xml:space="preserve"> </w:t>
      </w:r>
      <w:r w:rsidRPr="00392614">
        <w:rPr>
          <w:spacing w:val="-3"/>
        </w:rPr>
        <w:t>A</w:t>
      </w:r>
      <w:r w:rsidRPr="00392614">
        <w:rPr>
          <w:spacing w:val="2"/>
        </w:rPr>
        <w:t>T</w:t>
      </w:r>
      <w:r w:rsidRPr="00392614">
        <w:rPr>
          <w:spacing w:val="-1"/>
        </w:rPr>
        <w:t>O</w:t>
      </w:r>
      <w:r w:rsidRPr="00392614">
        <w:rPr>
          <w:spacing w:val="-2"/>
        </w:rPr>
        <w:t xml:space="preserve"> </w:t>
      </w:r>
      <w:r w:rsidRPr="00392614">
        <w:rPr>
          <w:spacing w:val="1"/>
        </w:rPr>
        <w:t>r</w:t>
      </w:r>
      <w:r w:rsidRPr="00392614">
        <w:rPr>
          <w:spacing w:val="-2"/>
        </w:rPr>
        <w:t>e</w:t>
      </w:r>
      <w:r w:rsidRPr="00392614">
        <w:t>qu</w:t>
      </w:r>
      <w:r w:rsidRPr="00392614">
        <w:rPr>
          <w:spacing w:val="1"/>
        </w:rPr>
        <w:t>i</w:t>
      </w:r>
      <w:r w:rsidRPr="00392614">
        <w:rPr>
          <w:spacing w:val="-2"/>
        </w:rPr>
        <w:t>r</w:t>
      </w:r>
      <w:r w:rsidRPr="00392614">
        <w:t>e</w:t>
      </w:r>
      <w:r w:rsidRPr="00392614">
        <w:rPr>
          <w:spacing w:val="-3"/>
        </w:rPr>
        <w:t>m</w:t>
      </w:r>
      <w:r w:rsidRPr="00392614">
        <w:t>en</w:t>
      </w:r>
      <w:r w:rsidRPr="00392614">
        <w:rPr>
          <w:spacing w:val="1"/>
        </w:rPr>
        <w:t>t</w:t>
      </w:r>
      <w:r w:rsidRPr="00392614">
        <w:t xml:space="preserve">s </w:t>
      </w:r>
      <w:r w:rsidRPr="00392614">
        <w:rPr>
          <w:spacing w:val="1"/>
        </w:rPr>
        <w:t>f</w:t>
      </w:r>
      <w:r w:rsidRPr="00392614">
        <w:rPr>
          <w:spacing w:val="-2"/>
        </w:rPr>
        <w:t>o</w:t>
      </w:r>
      <w:r w:rsidRPr="00392614">
        <w:t>r</w:t>
      </w:r>
      <w:r w:rsidRPr="00392614">
        <w:rPr>
          <w:spacing w:val="1"/>
        </w:rPr>
        <w:t xml:space="preserve"> </w:t>
      </w:r>
      <w:r w:rsidRPr="00392614">
        <w:rPr>
          <w:spacing w:val="-2"/>
        </w:rPr>
        <w:t>c</w:t>
      </w:r>
      <w:r w:rsidRPr="00392614">
        <w:t>e</w:t>
      </w:r>
      <w:r w:rsidRPr="00392614">
        <w:rPr>
          <w:spacing w:val="-1"/>
        </w:rPr>
        <w:t>r</w:t>
      </w:r>
      <w:r w:rsidRPr="00392614">
        <w:rPr>
          <w:spacing w:val="1"/>
        </w:rPr>
        <w:t>t</w:t>
      </w:r>
      <w:r w:rsidRPr="00392614">
        <w:rPr>
          <w:spacing w:val="-1"/>
        </w:rPr>
        <w:t>i</w:t>
      </w:r>
      <w:r w:rsidRPr="00392614">
        <w:rPr>
          <w:spacing w:val="1"/>
        </w:rPr>
        <w:t>fi</w:t>
      </w:r>
      <w:r w:rsidRPr="00392614">
        <w:rPr>
          <w:spacing w:val="-2"/>
        </w:rPr>
        <w:t>c</w:t>
      </w:r>
      <w:r w:rsidRPr="00392614">
        <w:t>a</w:t>
      </w:r>
      <w:r w:rsidRPr="00392614">
        <w:rPr>
          <w:spacing w:val="-1"/>
        </w:rPr>
        <w:t>t</w:t>
      </w:r>
      <w:r w:rsidRPr="00392614">
        <w:rPr>
          <w:spacing w:val="1"/>
        </w:rPr>
        <w:t>i</w:t>
      </w:r>
      <w:r w:rsidRPr="00392614">
        <w:t>on</w:t>
      </w:r>
      <w:r w:rsidRPr="00392614">
        <w:rPr>
          <w:spacing w:val="-2"/>
        </w:rPr>
        <w:t xml:space="preserve"> </w:t>
      </w:r>
      <w:r w:rsidRPr="00392614">
        <w:rPr>
          <w:spacing w:val="1"/>
        </w:rPr>
        <w:t>t</w:t>
      </w:r>
      <w:r w:rsidRPr="00392614">
        <w:t>o e</w:t>
      </w:r>
      <w:r w:rsidRPr="00392614">
        <w:rPr>
          <w:spacing w:val="-2"/>
        </w:rPr>
        <w:t>n</w:t>
      </w:r>
      <w:r w:rsidRPr="00392614">
        <w:t>su</w:t>
      </w:r>
      <w:r w:rsidRPr="00392614">
        <w:rPr>
          <w:spacing w:val="-1"/>
        </w:rPr>
        <w:t>r</w:t>
      </w:r>
      <w:r w:rsidRPr="00392614">
        <w:t xml:space="preserve">e </w:t>
      </w:r>
      <w:r w:rsidRPr="00392614">
        <w:rPr>
          <w:spacing w:val="1"/>
        </w:rPr>
        <w:t>t</w:t>
      </w:r>
      <w:r w:rsidRPr="00392614">
        <w:rPr>
          <w:spacing w:val="-2"/>
        </w:rPr>
        <w:t>h</w:t>
      </w:r>
      <w:r w:rsidRPr="00392614">
        <w:t>e project</w:t>
      </w:r>
      <w:r w:rsidRPr="00392614">
        <w:rPr>
          <w:spacing w:val="2"/>
        </w:rPr>
        <w:t xml:space="preserve"> </w:t>
      </w:r>
      <w:r w:rsidRPr="00392614">
        <w:rPr>
          <w:spacing w:val="-4"/>
        </w:rPr>
        <w:t>m</w:t>
      </w:r>
      <w:r w:rsidRPr="00392614">
        <w:t>ee</w:t>
      </w:r>
      <w:r w:rsidRPr="00392614">
        <w:rPr>
          <w:spacing w:val="1"/>
        </w:rPr>
        <w:t>t</w:t>
      </w:r>
      <w:r w:rsidRPr="00392614">
        <w:t xml:space="preserve">s </w:t>
      </w:r>
      <w:r w:rsidRPr="00392614">
        <w:rPr>
          <w:spacing w:val="2"/>
        </w:rPr>
        <w:t>V</w:t>
      </w:r>
      <w:r w:rsidRPr="00392614">
        <w:rPr>
          <w:spacing w:val="-1"/>
        </w:rPr>
        <w:t>A</w:t>
      </w:r>
      <w:r w:rsidRPr="00392614">
        <w:rPr>
          <w:spacing w:val="-2"/>
        </w:rPr>
        <w:t xml:space="preserve"> </w:t>
      </w:r>
      <w:r w:rsidRPr="00392614">
        <w:rPr>
          <w:spacing w:val="-1"/>
        </w:rPr>
        <w:t>i</w:t>
      </w:r>
      <w:r w:rsidRPr="00392614">
        <w:rPr>
          <w:spacing w:val="-2"/>
        </w:rPr>
        <w:t>n</w:t>
      </w:r>
      <w:r w:rsidRPr="00392614">
        <w:rPr>
          <w:spacing w:val="1"/>
        </w:rPr>
        <w:t>f</w:t>
      </w:r>
      <w:r w:rsidRPr="00392614">
        <w:t>o</w:t>
      </w:r>
      <w:r w:rsidRPr="00392614">
        <w:rPr>
          <w:spacing w:val="1"/>
        </w:rPr>
        <w:t>r</w:t>
      </w:r>
      <w:r w:rsidRPr="00392614">
        <w:rPr>
          <w:spacing w:val="-4"/>
        </w:rPr>
        <w:t>m</w:t>
      </w:r>
      <w:r w:rsidRPr="00392614">
        <w:t>a</w:t>
      </w:r>
      <w:r w:rsidRPr="00392614">
        <w:rPr>
          <w:spacing w:val="1"/>
        </w:rPr>
        <w:t>ti</w:t>
      </w:r>
      <w:r w:rsidRPr="00392614">
        <w:t>on</w:t>
      </w:r>
      <w:r w:rsidRPr="00392614">
        <w:rPr>
          <w:spacing w:val="-2"/>
        </w:rPr>
        <w:t xml:space="preserve"> </w:t>
      </w:r>
      <w:r w:rsidRPr="00392614">
        <w:t>s</w:t>
      </w:r>
      <w:r w:rsidRPr="00392614">
        <w:rPr>
          <w:spacing w:val="-2"/>
        </w:rPr>
        <w:t>e</w:t>
      </w:r>
      <w:r w:rsidRPr="00392614">
        <w:t>cu</w:t>
      </w:r>
      <w:r w:rsidRPr="00392614">
        <w:rPr>
          <w:spacing w:val="-1"/>
        </w:rPr>
        <w:t>r</w:t>
      </w:r>
      <w:r w:rsidRPr="00392614">
        <w:rPr>
          <w:spacing w:val="1"/>
        </w:rPr>
        <w:t>it</w:t>
      </w:r>
      <w:r w:rsidRPr="00392614">
        <w:t>y</w:t>
      </w:r>
      <w:r w:rsidRPr="00392614">
        <w:rPr>
          <w:spacing w:val="-2"/>
        </w:rPr>
        <w:t xml:space="preserve"> </w:t>
      </w:r>
      <w:r w:rsidRPr="00392614">
        <w:t>po</w:t>
      </w:r>
      <w:r w:rsidRPr="00392614">
        <w:rPr>
          <w:spacing w:val="-1"/>
        </w:rPr>
        <w:t>l</w:t>
      </w:r>
      <w:r w:rsidRPr="00392614">
        <w:rPr>
          <w:spacing w:val="1"/>
        </w:rPr>
        <w:t>i</w:t>
      </w:r>
      <w:r w:rsidRPr="00392614">
        <w:rPr>
          <w:spacing w:val="-2"/>
        </w:rPr>
        <w:t>c</w:t>
      </w:r>
      <w:r w:rsidRPr="00392614">
        <w:rPr>
          <w:spacing w:val="1"/>
        </w:rPr>
        <w:t>i</w:t>
      </w:r>
      <w:r w:rsidRPr="00392614">
        <w:t>es</w:t>
      </w:r>
      <w:r w:rsidRPr="00392614">
        <w:rPr>
          <w:spacing w:val="-2"/>
        </w:rPr>
        <w:t xml:space="preserve"> </w:t>
      </w:r>
      <w:r w:rsidRPr="00392614">
        <w:t xml:space="preserve">and </w:t>
      </w:r>
      <w:r w:rsidRPr="00392614">
        <w:rPr>
          <w:spacing w:val="-2"/>
        </w:rPr>
        <w:t>s</w:t>
      </w:r>
      <w:r w:rsidRPr="00392614">
        <w:rPr>
          <w:spacing w:val="1"/>
        </w:rPr>
        <w:t>t</w:t>
      </w:r>
      <w:r w:rsidRPr="00392614">
        <w:t>an</w:t>
      </w:r>
      <w:r w:rsidRPr="00392614">
        <w:rPr>
          <w:spacing w:val="-2"/>
        </w:rPr>
        <w:t>d</w:t>
      </w:r>
      <w:r w:rsidRPr="00392614">
        <w:t>a</w:t>
      </w:r>
      <w:r w:rsidRPr="00392614">
        <w:rPr>
          <w:spacing w:val="1"/>
        </w:rPr>
        <w:t>r</w:t>
      </w:r>
      <w:r w:rsidRPr="00392614">
        <w:t>ds</w:t>
      </w:r>
      <w:r w:rsidRPr="00392614">
        <w:rPr>
          <w:spacing w:val="-2"/>
        </w:rPr>
        <w:t xml:space="preserve"> </w:t>
      </w:r>
      <w:r w:rsidRPr="00392614">
        <w:rPr>
          <w:spacing w:val="1"/>
        </w:rPr>
        <w:t>t</w:t>
      </w:r>
      <w:r w:rsidRPr="00392614">
        <w:t>o</w:t>
      </w:r>
      <w:r w:rsidRPr="00392614">
        <w:rPr>
          <w:spacing w:val="-2"/>
        </w:rPr>
        <w:t xml:space="preserve"> </w:t>
      </w:r>
      <w:r w:rsidRPr="00392614">
        <w:rPr>
          <w:spacing w:val="1"/>
        </w:rPr>
        <w:t>f</w:t>
      </w:r>
      <w:r w:rsidRPr="00392614">
        <w:t>a</w:t>
      </w:r>
      <w:r w:rsidRPr="00392614">
        <w:rPr>
          <w:spacing w:val="-2"/>
        </w:rPr>
        <w:t>c</w:t>
      </w:r>
      <w:r w:rsidRPr="00392614">
        <w:rPr>
          <w:spacing w:val="1"/>
        </w:rPr>
        <w:t>i</w:t>
      </w:r>
      <w:r w:rsidRPr="00392614">
        <w:rPr>
          <w:spacing w:val="-1"/>
        </w:rPr>
        <w:t>li</w:t>
      </w:r>
      <w:r w:rsidRPr="00392614">
        <w:rPr>
          <w:spacing w:val="1"/>
        </w:rPr>
        <w:t>t</w:t>
      </w:r>
      <w:r w:rsidRPr="00392614">
        <w:t>a</w:t>
      </w:r>
      <w:r w:rsidRPr="00392614">
        <w:rPr>
          <w:spacing w:val="-1"/>
        </w:rPr>
        <w:t>t</w:t>
      </w:r>
      <w:r w:rsidRPr="00392614">
        <w:t xml:space="preserve">e </w:t>
      </w:r>
      <w:r w:rsidRPr="00392614">
        <w:rPr>
          <w:spacing w:val="-1"/>
        </w:rPr>
        <w:t>t</w:t>
      </w:r>
      <w:r w:rsidRPr="00392614">
        <w:t xml:space="preserve">he </w:t>
      </w:r>
      <w:r w:rsidRPr="00392614">
        <w:rPr>
          <w:spacing w:val="1"/>
        </w:rPr>
        <w:t>s</w:t>
      </w:r>
      <w:r w:rsidRPr="00392614">
        <w:t>u</w:t>
      </w:r>
      <w:r w:rsidRPr="00392614">
        <w:rPr>
          <w:spacing w:val="-2"/>
        </w:rPr>
        <w:t>c</w:t>
      </w:r>
      <w:r w:rsidRPr="00392614">
        <w:t>ce</w:t>
      </w:r>
      <w:r w:rsidRPr="00392614">
        <w:rPr>
          <w:spacing w:val="-2"/>
        </w:rPr>
        <w:t>s</w:t>
      </w:r>
      <w:r w:rsidRPr="00392614">
        <w:t>s</w:t>
      </w:r>
      <w:r w:rsidRPr="00392614">
        <w:rPr>
          <w:spacing w:val="1"/>
        </w:rPr>
        <w:t>f</w:t>
      </w:r>
      <w:r w:rsidRPr="00392614">
        <w:rPr>
          <w:spacing w:val="-2"/>
        </w:rPr>
        <w:t>u</w:t>
      </w:r>
      <w:r w:rsidRPr="00392614">
        <w:t>l co</w:t>
      </w:r>
      <w:r w:rsidRPr="00392614">
        <w:rPr>
          <w:spacing w:val="-3"/>
        </w:rPr>
        <w:t>m</w:t>
      </w:r>
      <w:r w:rsidRPr="00392614">
        <w:t>p</w:t>
      </w:r>
      <w:r w:rsidRPr="00392614">
        <w:rPr>
          <w:spacing w:val="1"/>
        </w:rPr>
        <w:t>l</w:t>
      </w:r>
      <w:r w:rsidRPr="00392614">
        <w:t>e</w:t>
      </w:r>
      <w:r w:rsidRPr="00392614">
        <w:rPr>
          <w:spacing w:val="1"/>
        </w:rPr>
        <w:t>ti</w:t>
      </w:r>
      <w:r w:rsidRPr="00392614">
        <w:rPr>
          <w:spacing w:val="-2"/>
        </w:rPr>
        <w:t>o</w:t>
      </w:r>
      <w:r w:rsidRPr="00392614">
        <w:t>n of</w:t>
      </w:r>
      <w:r w:rsidRPr="00392614">
        <w:rPr>
          <w:spacing w:val="-2"/>
        </w:rPr>
        <w:t xml:space="preserve"> </w:t>
      </w:r>
      <w:r w:rsidRPr="00392614">
        <w:rPr>
          <w:spacing w:val="1"/>
        </w:rPr>
        <w:t>t</w:t>
      </w:r>
      <w:r w:rsidRPr="00392614">
        <w:t>he A</w:t>
      </w:r>
      <w:r w:rsidRPr="00392614">
        <w:rPr>
          <w:spacing w:val="-2"/>
        </w:rPr>
        <w:t>&amp;</w:t>
      </w:r>
      <w:r w:rsidRPr="00392614">
        <w:t>A</w:t>
      </w:r>
      <w:r w:rsidRPr="00392614">
        <w:rPr>
          <w:spacing w:val="-1"/>
        </w:rPr>
        <w:t xml:space="preserve"> </w:t>
      </w:r>
      <w:r w:rsidRPr="00392614">
        <w:t>p</w:t>
      </w:r>
      <w:r w:rsidRPr="00392614">
        <w:rPr>
          <w:spacing w:val="-2"/>
        </w:rPr>
        <w:t>ro</w:t>
      </w:r>
      <w:r w:rsidRPr="00392614">
        <w:t>cess</w:t>
      </w:r>
      <w:r w:rsidRPr="00392614">
        <w:rPr>
          <w:spacing w:val="-1"/>
        </w:rPr>
        <w:t xml:space="preserve"> </w:t>
      </w:r>
      <w:r w:rsidRPr="00392614">
        <w:t>and enable VistA to maintain its</w:t>
      </w:r>
      <w:r w:rsidRPr="00392614">
        <w:rPr>
          <w:spacing w:val="-2"/>
        </w:rPr>
        <w:t xml:space="preserve"> </w:t>
      </w:r>
      <w:r w:rsidRPr="00392614">
        <w:rPr>
          <w:spacing w:val="-1"/>
        </w:rPr>
        <w:t>A</w:t>
      </w:r>
      <w:r w:rsidRPr="00392614">
        <w:rPr>
          <w:spacing w:val="2"/>
        </w:rPr>
        <w:t>T</w:t>
      </w:r>
      <w:r w:rsidRPr="00392614">
        <w:rPr>
          <w:spacing w:val="-1"/>
        </w:rPr>
        <w:t>O</w:t>
      </w:r>
      <w:r w:rsidRPr="00392614">
        <w:t xml:space="preserve">.  </w:t>
      </w:r>
    </w:p>
    <w:p w14:paraId="1DFED02D" w14:textId="77777777" w:rsidR="004A515C" w:rsidRPr="00392614" w:rsidRDefault="004A515C" w:rsidP="004A515C">
      <w:pPr>
        <w:pStyle w:val="NoSpacing"/>
      </w:pPr>
    </w:p>
    <w:p w14:paraId="1DFED02E" w14:textId="77777777" w:rsidR="00DE26BE" w:rsidRPr="00392614" w:rsidRDefault="00DE26BE" w:rsidP="004A515C">
      <w:pPr>
        <w:pStyle w:val="NoSpacing"/>
      </w:pPr>
      <w:r w:rsidRPr="00392614">
        <w:t>The Contractor shall:</w:t>
      </w:r>
    </w:p>
    <w:p w14:paraId="1DFED02F" w14:textId="77777777" w:rsidR="004A515C" w:rsidRPr="00392614" w:rsidRDefault="004A515C" w:rsidP="004A515C">
      <w:pPr>
        <w:pStyle w:val="NoSpacing"/>
      </w:pPr>
    </w:p>
    <w:p w14:paraId="1DFED030" w14:textId="77777777" w:rsidR="00DE26BE" w:rsidRPr="00392614" w:rsidRDefault="00DE26BE" w:rsidP="00AB5F38">
      <w:pPr>
        <w:pStyle w:val="NoSpacing"/>
        <w:numPr>
          <w:ilvl w:val="0"/>
          <w:numId w:val="38"/>
        </w:numPr>
        <w:rPr>
          <w:rFonts w:cs="Arial"/>
        </w:rPr>
      </w:pPr>
      <w:r w:rsidRPr="00392614">
        <w:rPr>
          <w:rFonts w:cs="Arial"/>
        </w:rPr>
        <w:t>Support Field Security Services (FSS) Information Security Officers (ISOs) and Office of Cyber Security (OCS) Security Control Assessment (SCA) team for VistA assessment requirements as detailed in VA Directive and Handbook 6500 Information Security Program, VA Handbook 6500.3 Certification and Accreditation of VA Information Systems.</w:t>
      </w:r>
    </w:p>
    <w:p w14:paraId="1DFED031" w14:textId="16917D68" w:rsidR="00DE26BE" w:rsidRPr="00392614" w:rsidRDefault="00DE26BE" w:rsidP="00AB5F38">
      <w:pPr>
        <w:pStyle w:val="NoSpacing"/>
        <w:numPr>
          <w:ilvl w:val="0"/>
          <w:numId w:val="38"/>
        </w:numPr>
        <w:rPr>
          <w:rFonts w:cs="Arial"/>
        </w:rPr>
      </w:pPr>
      <w:r w:rsidRPr="00392614">
        <w:rPr>
          <w:rFonts w:cs="Arial"/>
        </w:rPr>
        <w:t xml:space="preserve">Conduct cybersecurity software code quality testing and validation of all VistA software code and provide </w:t>
      </w:r>
      <w:r w:rsidR="00B932BF" w:rsidRPr="00392614">
        <w:rPr>
          <w:rFonts w:cs="Arial"/>
        </w:rPr>
        <w:t>C</w:t>
      </w:r>
      <w:r w:rsidRPr="00392614">
        <w:rPr>
          <w:rFonts w:cs="Arial"/>
        </w:rPr>
        <w:t xml:space="preserve">ertified </w:t>
      </w:r>
      <w:r w:rsidR="00B932BF" w:rsidRPr="00392614">
        <w:rPr>
          <w:rFonts w:cs="Arial"/>
        </w:rPr>
        <w:t>S</w:t>
      </w:r>
      <w:r w:rsidRPr="00392614">
        <w:rPr>
          <w:rFonts w:cs="Arial"/>
        </w:rPr>
        <w:t xml:space="preserve">can </w:t>
      </w:r>
      <w:r w:rsidR="00B932BF" w:rsidRPr="00392614">
        <w:rPr>
          <w:rFonts w:cs="Arial"/>
        </w:rPr>
        <w:t>R</w:t>
      </w:r>
      <w:r w:rsidRPr="00392614">
        <w:rPr>
          <w:rFonts w:cs="Arial"/>
        </w:rPr>
        <w:t>eports validating the required code quality.</w:t>
      </w:r>
    </w:p>
    <w:p w14:paraId="1DFED032" w14:textId="12FF4C3E" w:rsidR="00DE26BE" w:rsidRPr="00392614" w:rsidRDefault="00DE26BE" w:rsidP="00AB5F38">
      <w:pPr>
        <w:pStyle w:val="NoSpacing"/>
        <w:numPr>
          <w:ilvl w:val="0"/>
          <w:numId w:val="38"/>
        </w:numPr>
        <w:rPr>
          <w:rFonts w:cs="Arial"/>
        </w:rPr>
      </w:pPr>
      <w:r w:rsidRPr="00392614">
        <w:rPr>
          <w:rFonts w:cs="Arial"/>
        </w:rPr>
        <w:t xml:space="preserve">Conduct and participate in vulnerability scans and tests or VistA best practice quality checks or reviews as detailed in National Institute of Standards and Technology (NIST) Special Publication (SP) 800-53 Rev 3 Recommended </w:t>
      </w:r>
      <w:r w:rsidRPr="00392614">
        <w:rPr>
          <w:rFonts w:cs="Arial"/>
        </w:rPr>
        <w:lastRenderedPageBreak/>
        <w:t>Security Controls for Federal Information Systems and Organizations, if/when requested by the COR.</w:t>
      </w:r>
    </w:p>
    <w:p w14:paraId="1DFED033" w14:textId="77777777" w:rsidR="00DE26BE" w:rsidRPr="00392614" w:rsidRDefault="00DE26BE" w:rsidP="00AB5F38">
      <w:pPr>
        <w:pStyle w:val="NoSpacing"/>
        <w:numPr>
          <w:ilvl w:val="0"/>
          <w:numId w:val="38"/>
        </w:numPr>
        <w:rPr>
          <w:rFonts w:cs="Arial"/>
        </w:rPr>
      </w:pPr>
      <w:r w:rsidRPr="00392614">
        <w:rPr>
          <w:rFonts w:cs="Arial"/>
        </w:rPr>
        <w:t>Security scanning shall be performed by multiple methods and is done multiple times throughout the course of a project with methods such as infiltration testing (WASA), code analysis tools (Fortify), etc.</w:t>
      </w:r>
    </w:p>
    <w:p w14:paraId="1DFED034" w14:textId="522203B4" w:rsidR="00DE26BE" w:rsidRPr="00392614" w:rsidRDefault="00DE26BE" w:rsidP="00AB5F38">
      <w:pPr>
        <w:pStyle w:val="NoSpacing"/>
        <w:numPr>
          <w:ilvl w:val="0"/>
          <w:numId w:val="38"/>
        </w:numPr>
        <w:rPr>
          <w:rFonts w:cs="Arial"/>
        </w:rPr>
      </w:pPr>
      <w:r w:rsidRPr="00392614">
        <w:rPr>
          <w:rFonts w:cs="Arial"/>
        </w:rPr>
        <w:t xml:space="preserve">Remediate critical and high vulnerabilities identified in </w:t>
      </w:r>
      <w:r w:rsidR="00B932BF" w:rsidRPr="00392614">
        <w:rPr>
          <w:rFonts w:cs="Arial"/>
        </w:rPr>
        <w:t>G</w:t>
      </w:r>
      <w:r w:rsidRPr="00392614">
        <w:rPr>
          <w:rFonts w:cs="Arial"/>
        </w:rPr>
        <w:t>overnment scans or quality checks or reviews.</w:t>
      </w:r>
    </w:p>
    <w:p w14:paraId="1DFED035" w14:textId="01AF7DD0" w:rsidR="00DE26BE" w:rsidRPr="00392614" w:rsidRDefault="00DE26BE" w:rsidP="00AB5F38">
      <w:pPr>
        <w:pStyle w:val="NoSpacing"/>
        <w:numPr>
          <w:ilvl w:val="0"/>
          <w:numId w:val="38"/>
        </w:numPr>
        <w:rPr>
          <w:rFonts w:cs="Arial"/>
        </w:rPr>
      </w:pPr>
      <w:r w:rsidRPr="00392614">
        <w:rPr>
          <w:rFonts w:cs="Arial"/>
        </w:rPr>
        <w:t xml:space="preserve">Provide </w:t>
      </w:r>
      <w:r w:rsidR="00B932BF" w:rsidRPr="00392614">
        <w:rPr>
          <w:rFonts w:cs="Arial"/>
        </w:rPr>
        <w:t>V</w:t>
      </w:r>
      <w:r w:rsidRPr="00392614">
        <w:rPr>
          <w:rFonts w:cs="Arial"/>
        </w:rPr>
        <w:t xml:space="preserve">ulnerability </w:t>
      </w:r>
      <w:r w:rsidR="00B932BF" w:rsidRPr="00392614">
        <w:rPr>
          <w:rFonts w:cs="Arial"/>
        </w:rPr>
        <w:t>S</w:t>
      </w:r>
      <w:r w:rsidRPr="00392614">
        <w:rPr>
          <w:rFonts w:cs="Arial"/>
        </w:rPr>
        <w:t xml:space="preserve">canning </w:t>
      </w:r>
      <w:r w:rsidR="00B932BF" w:rsidRPr="00392614">
        <w:rPr>
          <w:rFonts w:cs="Arial"/>
        </w:rPr>
        <w:t>R</w:t>
      </w:r>
      <w:r w:rsidRPr="00392614">
        <w:rPr>
          <w:rFonts w:cs="Arial"/>
        </w:rPr>
        <w:t xml:space="preserve">eports and </w:t>
      </w:r>
      <w:r w:rsidR="00B932BF" w:rsidRPr="00392614">
        <w:rPr>
          <w:rFonts w:cs="Arial"/>
        </w:rPr>
        <w:t>A</w:t>
      </w:r>
      <w:r w:rsidRPr="00392614">
        <w:rPr>
          <w:rFonts w:cs="Arial"/>
        </w:rPr>
        <w:t>ssessments as detailed in NIST SP 800-30 Rev 1 Guide for Conducting Risk Assessments.</w:t>
      </w:r>
    </w:p>
    <w:p w14:paraId="1DFED036" w14:textId="77777777" w:rsidR="00DE26BE" w:rsidRPr="00392614" w:rsidRDefault="00DE26BE" w:rsidP="00AB5F38">
      <w:pPr>
        <w:pStyle w:val="NoSpacing"/>
        <w:numPr>
          <w:ilvl w:val="0"/>
          <w:numId w:val="38"/>
        </w:numPr>
        <w:rPr>
          <w:rFonts w:cs="Arial"/>
        </w:rPr>
      </w:pPr>
      <w:r w:rsidRPr="00392614">
        <w:rPr>
          <w:rFonts w:cs="Arial"/>
        </w:rPr>
        <w:t xml:space="preserve">Support VistA by identifying, documenting, reviewing, and maintaining the A&amp;A Artifacts as needed to support an ATO request in accordance with VA policy and Federal Law and guidelines, as detailed in NIST SP 800-37 Rev 1 Guide for Applying the Risk Management Framework to Federal Information Systems: A Security Life Cycle Approach.  Additionally, the Contractor shall update any aspect (e.g. documentation, code, etc.) of the development based on comments from the A&amp;A review process conducted.  </w:t>
      </w:r>
    </w:p>
    <w:p w14:paraId="1DFED037" w14:textId="77777777" w:rsidR="00DE26BE" w:rsidRPr="00392614" w:rsidRDefault="00DE26BE" w:rsidP="00AB5F38">
      <w:pPr>
        <w:pStyle w:val="NoSpacing"/>
        <w:numPr>
          <w:ilvl w:val="0"/>
          <w:numId w:val="38"/>
        </w:numPr>
        <w:rPr>
          <w:rFonts w:cs="Arial"/>
        </w:rPr>
      </w:pPr>
      <w:r w:rsidRPr="00392614">
        <w:rPr>
          <w:rFonts w:cs="Arial"/>
        </w:rPr>
        <w:t xml:space="preserve">Provide continued security Plan of Actions and Milestones (POAM) support. Any COR/PM directed VistA vulnerability scans, remediation and reports shall be completed prior to the conduct of the PM/COR acceptance testing / </w:t>
      </w:r>
      <w:r w:rsidR="00AB1E37" w:rsidRPr="00392614">
        <w:rPr>
          <w:rFonts w:cs="Arial"/>
        </w:rPr>
        <w:t xml:space="preserve">IOC </w:t>
      </w:r>
      <w:r w:rsidRPr="00392614">
        <w:rPr>
          <w:rFonts w:cs="Arial"/>
        </w:rPr>
        <w:t>demonstration</w:t>
      </w:r>
      <w:r w:rsidR="00AB1E37" w:rsidRPr="00392614">
        <w:rPr>
          <w:rFonts w:cs="Arial"/>
        </w:rPr>
        <w:t>, in accordance with PWS Section 5.5</w:t>
      </w:r>
      <w:r w:rsidRPr="00392614">
        <w:rPr>
          <w:rFonts w:cs="Arial"/>
        </w:rPr>
        <w:t>.</w:t>
      </w:r>
    </w:p>
    <w:p w14:paraId="1DFED038" w14:textId="77777777" w:rsidR="00DE26BE" w:rsidRPr="00392614" w:rsidRDefault="00DE26BE" w:rsidP="004A515C">
      <w:pPr>
        <w:pStyle w:val="NoSpacing"/>
        <w:rPr>
          <w:rFonts w:cs="Arial"/>
        </w:rPr>
      </w:pPr>
    </w:p>
    <w:p w14:paraId="1DFED039" w14:textId="77777777" w:rsidR="00DE26BE" w:rsidRPr="00392614" w:rsidRDefault="00DE26BE" w:rsidP="00D67A98">
      <w:pPr>
        <w:pStyle w:val="NoSpacing"/>
      </w:pPr>
      <w:r w:rsidRPr="00392614">
        <w:t>A&amp;A Artifacts include the following:</w:t>
      </w:r>
    </w:p>
    <w:p w14:paraId="1DFED03A" w14:textId="77777777" w:rsidR="00D67A98" w:rsidRPr="00392614" w:rsidRDefault="00D67A98" w:rsidP="00D67A98">
      <w:pPr>
        <w:pStyle w:val="NoSpacing"/>
      </w:pPr>
    </w:p>
    <w:p w14:paraId="1DFED03B" w14:textId="447A35FB" w:rsidR="00DE26BE" w:rsidRPr="00392614" w:rsidRDefault="00DE26BE" w:rsidP="00AB5F38">
      <w:pPr>
        <w:pStyle w:val="NoSpacing"/>
        <w:numPr>
          <w:ilvl w:val="0"/>
          <w:numId w:val="39"/>
        </w:numPr>
      </w:pPr>
      <w:r w:rsidRPr="00392614">
        <w:t xml:space="preserve">System Security Plan </w:t>
      </w:r>
    </w:p>
    <w:p w14:paraId="1DFED03C" w14:textId="75B16B39" w:rsidR="00DE26BE" w:rsidRPr="00392614" w:rsidRDefault="00DE26BE" w:rsidP="00AB5F38">
      <w:pPr>
        <w:pStyle w:val="NoSpacing"/>
        <w:numPr>
          <w:ilvl w:val="0"/>
          <w:numId w:val="39"/>
        </w:numPr>
      </w:pPr>
      <w:r w:rsidRPr="00392614">
        <w:t xml:space="preserve">Security Configuration Plan </w:t>
      </w:r>
    </w:p>
    <w:p w14:paraId="1DFED03D" w14:textId="334A0A94" w:rsidR="00DE26BE" w:rsidRPr="00392614" w:rsidRDefault="00DE26BE" w:rsidP="00AB5F38">
      <w:pPr>
        <w:pStyle w:val="NoSpacing"/>
        <w:numPr>
          <w:ilvl w:val="0"/>
          <w:numId w:val="39"/>
        </w:numPr>
      </w:pPr>
      <w:r w:rsidRPr="00392614">
        <w:t>Information System Contingency Plan  (coordinate with Office of Business Continuity)</w:t>
      </w:r>
    </w:p>
    <w:p w14:paraId="1DFED03E" w14:textId="474A98A9" w:rsidR="00DE26BE" w:rsidRPr="00392614" w:rsidRDefault="00DE26BE" w:rsidP="00AB5F38">
      <w:pPr>
        <w:pStyle w:val="NoSpacing"/>
        <w:numPr>
          <w:ilvl w:val="0"/>
          <w:numId w:val="39"/>
        </w:numPr>
      </w:pPr>
      <w:r w:rsidRPr="00392614">
        <w:t xml:space="preserve">Incident Response Plan </w:t>
      </w:r>
    </w:p>
    <w:p w14:paraId="1DFED03F" w14:textId="78640266" w:rsidR="00DE26BE" w:rsidRPr="00392614" w:rsidRDefault="00DE26BE" w:rsidP="00AB5F38">
      <w:pPr>
        <w:pStyle w:val="NoSpacing"/>
        <w:numPr>
          <w:ilvl w:val="0"/>
          <w:numId w:val="39"/>
        </w:numPr>
      </w:pPr>
      <w:r w:rsidRPr="00392614">
        <w:t>Privacy Impact Assessment  (coordinate with Office of Privacy)</w:t>
      </w:r>
    </w:p>
    <w:p w14:paraId="1DFED040" w14:textId="2D2CC39E" w:rsidR="00DE26BE" w:rsidRPr="00392614" w:rsidRDefault="00DE26BE" w:rsidP="00AB5F38">
      <w:pPr>
        <w:pStyle w:val="NoSpacing"/>
        <w:numPr>
          <w:ilvl w:val="0"/>
          <w:numId w:val="39"/>
        </w:numPr>
      </w:pPr>
      <w:r w:rsidRPr="00392614">
        <w:t>Risk Assessment (coordinate with Office of Risk Management and Incident Reporting)</w:t>
      </w:r>
    </w:p>
    <w:p w14:paraId="1DFED041" w14:textId="77777777" w:rsidR="00DE26BE" w:rsidRPr="00392614" w:rsidRDefault="00DE26BE" w:rsidP="00AB5F38">
      <w:pPr>
        <w:pStyle w:val="NoSpacing"/>
        <w:numPr>
          <w:ilvl w:val="0"/>
          <w:numId w:val="39"/>
        </w:numPr>
      </w:pPr>
      <w:r w:rsidRPr="00392614">
        <w:t>Security Configuration Checklist (SCC)</w:t>
      </w:r>
    </w:p>
    <w:p w14:paraId="1DFED042" w14:textId="77777777" w:rsidR="00DE26BE" w:rsidRPr="00392614" w:rsidRDefault="00DE26BE" w:rsidP="00AB5F38">
      <w:pPr>
        <w:pStyle w:val="NoSpacing"/>
        <w:numPr>
          <w:ilvl w:val="0"/>
          <w:numId w:val="39"/>
        </w:numPr>
      </w:pPr>
      <w:r w:rsidRPr="00392614">
        <w:t>System Interconnection Agreements (MOU and Interconnection)</w:t>
      </w:r>
    </w:p>
    <w:p w14:paraId="1DFED043" w14:textId="4C2F5206" w:rsidR="00DE26BE" w:rsidRPr="00392614" w:rsidRDefault="00DE26BE" w:rsidP="00AB5F38">
      <w:pPr>
        <w:pStyle w:val="NoSpacing"/>
        <w:numPr>
          <w:ilvl w:val="0"/>
          <w:numId w:val="39"/>
        </w:numPr>
      </w:pPr>
      <w:r w:rsidRPr="00392614">
        <w:t xml:space="preserve">Interconnection Security Agreement </w:t>
      </w:r>
    </w:p>
    <w:p w14:paraId="1DFED044" w14:textId="77777777" w:rsidR="00DE26BE" w:rsidRPr="00392614" w:rsidRDefault="00DE26BE" w:rsidP="00AB5F38">
      <w:pPr>
        <w:pStyle w:val="NoSpacing"/>
        <w:numPr>
          <w:ilvl w:val="0"/>
          <w:numId w:val="39"/>
        </w:numPr>
      </w:pPr>
      <w:r w:rsidRPr="00392614">
        <w:t>Signatory Authority</w:t>
      </w:r>
      <w:r w:rsidRPr="00392614">
        <w:br/>
      </w:r>
    </w:p>
    <w:p w14:paraId="1DFED045" w14:textId="77777777" w:rsidR="00DE26BE" w:rsidRPr="00E44EC2" w:rsidRDefault="00DE26BE" w:rsidP="00D67A98">
      <w:pPr>
        <w:pStyle w:val="NoSpacing"/>
        <w:rPr>
          <w:b/>
        </w:rPr>
      </w:pPr>
      <w:r w:rsidRPr="00E44EC2">
        <w:rPr>
          <w:b/>
        </w:rPr>
        <w:t>Deliverables:</w:t>
      </w:r>
    </w:p>
    <w:p w14:paraId="1DFED046" w14:textId="77777777" w:rsidR="00D67A98" w:rsidRPr="00392614" w:rsidRDefault="00D67A98" w:rsidP="00D67A98">
      <w:pPr>
        <w:pStyle w:val="NoSpacing"/>
      </w:pPr>
    </w:p>
    <w:p w14:paraId="27C7D267" w14:textId="37DF77AF" w:rsidR="00B932BF" w:rsidRPr="00392614" w:rsidRDefault="00B932BF" w:rsidP="00AB5F38">
      <w:pPr>
        <w:pStyle w:val="NoSpacing"/>
        <w:numPr>
          <w:ilvl w:val="0"/>
          <w:numId w:val="40"/>
        </w:numPr>
      </w:pPr>
      <w:r w:rsidRPr="00392614">
        <w:t>Certified Scan Report</w:t>
      </w:r>
    </w:p>
    <w:p w14:paraId="1DFED047" w14:textId="65544A73" w:rsidR="00DE26BE" w:rsidRPr="00392614" w:rsidRDefault="00DE26BE" w:rsidP="00AB5F38">
      <w:pPr>
        <w:pStyle w:val="NoSpacing"/>
        <w:numPr>
          <w:ilvl w:val="0"/>
          <w:numId w:val="40"/>
        </w:numPr>
      </w:pPr>
      <w:r w:rsidRPr="00392614">
        <w:t xml:space="preserve">Vulnerability Scanning </w:t>
      </w:r>
      <w:r w:rsidR="00B932BF" w:rsidRPr="00392614">
        <w:t xml:space="preserve">Reports </w:t>
      </w:r>
      <w:r w:rsidRPr="00392614">
        <w:t xml:space="preserve">and </w:t>
      </w:r>
      <w:r w:rsidR="00B932BF" w:rsidRPr="00392614">
        <w:t>Assessments</w:t>
      </w:r>
    </w:p>
    <w:p w14:paraId="1DFED048" w14:textId="0C44991A" w:rsidR="00DE26BE" w:rsidRPr="00392614" w:rsidRDefault="00DE26BE" w:rsidP="00AB5F38">
      <w:pPr>
        <w:pStyle w:val="NoSpacing"/>
        <w:numPr>
          <w:ilvl w:val="0"/>
          <w:numId w:val="40"/>
        </w:numPr>
      </w:pPr>
      <w:r w:rsidRPr="00392614">
        <w:t xml:space="preserve">A&amp;A </w:t>
      </w:r>
      <w:r w:rsidR="00B932BF" w:rsidRPr="00392614">
        <w:t>A</w:t>
      </w:r>
      <w:r w:rsidRPr="00392614">
        <w:t xml:space="preserve">rtifacts </w:t>
      </w:r>
    </w:p>
    <w:p w14:paraId="1DFED049" w14:textId="77777777" w:rsidR="00DE26BE" w:rsidRPr="00392614" w:rsidRDefault="00DE26BE" w:rsidP="00DE26BE">
      <w:pPr>
        <w:keepNext/>
        <w:keepLines/>
        <w:spacing w:after="200" w:line="276" w:lineRule="auto"/>
        <w:contextualSpacing/>
        <w:rPr>
          <w:rFonts w:cs="Arial"/>
        </w:rPr>
      </w:pPr>
    </w:p>
    <w:p w14:paraId="1DFED04A" w14:textId="77777777" w:rsidR="00DE26BE" w:rsidRPr="00392614" w:rsidRDefault="00DE26BE" w:rsidP="00DE26BE">
      <w:pPr>
        <w:keepNext/>
        <w:numPr>
          <w:ilvl w:val="1"/>
          <w:numId w:val="2"/>
        </w:numPr>
        <w:spacing w:before="240" w:after="120"/>
        <w:ind w:left="720"/>
        <w:outlineLvl w:val="1"/>
        <w:rPr>
          <w:rFonts w:cs="Arial"/>
          <w:b/>
          <w:bCs/>
          <w:iCs/>
          <w:caps/>
          <w:szCs w:val="28"/>
        </w:rPr>
      </w:pPr>
      <w:bookmarkStart w:id="1111" w:name="_Toc479258996"/>
      <w:bookmarkStart w:id="1112" w:name="_Toc484452267"/>
      <w:bookmarkStart w:id="1113" w:name="_Toc496016655"/>
      <w:r w:rsidRPr="00392614">
        <w:rPr>
          <w:rFonts w:cs="Arial"/>
          <w:b/>
          <w:bCs/>
          <w:iCs/>
          <w:szCs w:val="28"/>
        </w:rPr>
        <w:t>IOC SUPPORT</w:t>
      </w:r>
      <w:bookmarkEnd w:id="1111"/>
      <w:r w:rsidRPr="00392614">
        <w:rPr>
          <w:rFonts w:cs="Arial"/>
          <w:b/>
          <w:bCs/>
          <w:iCs/>
          <w:szCs w:val="28"/>
        </w:rPr>
        <w:t xml:space="preserve"> (BASE AND OPTION PERIOD)</w:t>
      </w:r>
      <w:bookmarkEnd w:id="1112"/>
      <w:bookmarkEnd w:id="1113"/>
    </w:p>
    <w:p w14:paraId="1DFED04B" w14:textId="77777777" w:rsidR="00DE26BE" w:rsidRPr="00392614" w:rsidRDefault="00DE26BE" w:rsidP="00D67A98">
      <w:pPr>
        <w:pStyle w:val="NoSpacing"/>
      </w:pPr>
      <w:r w:rsidRPr="00392614">
        <w:t xml:space="preserve">Following Contractor component integration/system testing (CI/ST), the Contractor shall support IOC Testing.  The IOC shall be conducted at one or more test sites using formal </w:t>
      </w:r>
      <w:r w:rsidRPr="00392614">
        <w:lastRenderedPageBreak/>
        <w:t xml:space="preserve">Government acceptance test policies and procedures as defined in ProPath and the Master Test Plan.  </w:t>
      </w:r>
    </w:p>
    <w:p w14:paraId="1DFED04C" w14:textId="77777777" w:rsidR="00DE26BE" w:rsidRPr="00392614" w:rsidRDefault="00DE26BE" w:rsidP="00D67A98">
      <w:pPr>
        <w:pStyle w:val="NoSpacing"/>
        <w:rPr>
          <w:rFonts w:ascii="Times New Roman" w:hAnsi="Times New Roman"/>
          <w:szCs w:val="22"/>
        </w:rPr>
      </w:pPr>
    </w:p>
    <w:p w14:paraId="1DFED04D" w14:textId="6441FBED" w:rsidR="00DE26BE" w:rsidRPr="00392614" w:rsidRDefault="00DE26BE" w:rsidP="00D67A98">
      <w:pPr>
        <w:pStyle w:val="NoSpacing"/>
      </w:pPr>
      <w:r w:rsidRPr="00392614">
        <w:t xml:space="preserve">The Contractor shall provide and execute an Implementation Plan, planning for contingencies during the IOC release of software and supporting all aspects of software deployment within the development/test platform and pre-production platform.  This </w:t>
      </w:r>
      <w:r w:rsidR="008D383D" w:rsidRPr="00392614">
        <w:t xml:space="preserve">shall </w:t>
      </w:r>
      <w:r w:rsidRPr="00392614">
        <w:t xml:space="preserve">include installing new product builds in development/test platforms, providing new product builds and tracking installation into pre-production and production platforms for IOC testing purposes. </w:t>
      </w:r>
      <w:r w:rsidRPr="00392614">
        <w:br/>
      </w:r>
    </w:p>
    <w:p w14:paraId="1DFED04E" w14:textId="6B5BF036" w:rsidR="00DE26BE" w:rsidRPr="00392614" w:rsidRDefault="00DE26BE" w:rsidP="00D67A98">
      <w:pPr>
        <w:pStyle w:val="NoSpacing"/>
        <w:rPr>
          <w:rFonts w:ascii="Times New Roman" w:eastAsia="Calibri" w:hAnsi="Times New Roman"/>
        </w:rPr>
      </w:pPr>
      <w:r w:rsidRPr="00392614">
        <w:t>The Contractor shall support IOC entry efforts to include patch notification messages and patch installation tracking.  The Contractor shall resolve, track and respond to all defects, as well as address all issues and questions identified during the IOC evaluation, to include security defect resolution.  This may require the Contractor to provide revised software code, repeat testing, and respond to IOC testing until IOC is successfully completed.  For each defect identified, the Contractor shall log the defect</w:t>
      </w:r>
      <w:r w:rsidR="0003196B" w:rsidRPr="00392614">
        <w:t xml:space="preserve"> by establishing a</w:t>
      </w:r>
      <w:r w:rsidR="00304002" w:rsidRPr="00392614">
        <w:t>n</w:t>
      </w:r>
      <w:r w:rsidR="0003196B" w:rsidRPr="00392614">
        <w:t xml:space="preserve"> </w:t>
      </w:r>
      <w:r w:rsidR="00304002" w:rsidRPr="00392614">
        <w:t xml:space="preserve">IOC </w:t>
      </w:r>
      <w:r w:rsidR="0003196B" w:rsidRPr="00392614">
        <w:t>Defect Log</w:t>
      </w:r>
      <w:r w:rsidRPr="00392614">
        <w:t xml:space="preserve">. When a defect is identified during testing, the Contractor shall log it in Rational, selecting the appropriate severity level. The Contractor shall support the Project Manager in prioritizing the defect in the sprint backlog by participating in the DMB.  Based on a prioritization the defect could be entered into the current sprint or entered into the backlog. The </w:t>
      </w:r>
      <w:r w:rsidR="008D383D" w:rsidRPr="00392614">
        <w:t>C</w:t>
      </w:r>
      <w:r w:rsidRPr="00392614">
        <w:t>ontractor shall identify a resolution for the defect, and provide a Defect Resolution Plan, including timeline and impacts to the schedule, software code and documentation. The IOC Defect Tracking S</w:t>
      </w:r>
      <w:r w:rsidR="008D383D" w:rsidRPr="00392614">
        <w:t>preads</w:t>
      </w:r>
      <w:r w:rsidRPr="00392614">
        <w:t xml:space="preserve">heet </w:t>
      </w:r>
      <w:r w:rsidR="008D383D" w:rsidRPr="00392614">
        <w:t xml:space="preserve">shall </w:t>
      </w:r>
      <w:r w:rsidRPr="00392614">
        <w:t xml:space="preserve">include: Defect </w:t>
      </w:r>
      <w:r w:rsidR="008D383D" w:rsidRPr="00392614">
        <w:t>identification</w:t>
      </w:r>
      <w:r w:rsidRPr="00392614">
        <w:t xml:space="preserve">, </w:t>
      </w:r>
      <w:r w:rsidR="008D383D" w:rsidRPr="00392614">
        <w:t xml:space="preserve">Identification </w:t>
      </w:r>
      <w:r w:rsidRPr="00392614">
        <w:t xml:space="preserve">Date, Defect Reporter, </w:t>
      </w:r>
      <w:proofErr w:type="gramStart"/>
      <w:r w:rsidRPr="00392614">
        <w:t>Test</w:t>
      </w:r>
      <w:proofErr w:type="gramEnd"/>
      <w:r w:rsidRPr="00392614">
        <w:t xml:space="preserve"> Phase found in, Status, Severity and Priority, what subsequent build it will be fixed in, and assignee for fixing. The Contractor shall use the </w:t>
      </w:r>
      <w:r w:rsidR="008D383D" w:rsidRPr="00392614">
        <w:t xml:space="preserve">IOC Defect </w:t>
      </w:r>
      <w:r w:rsidRPr="00392614">
        <w:t>Tracking S</w:t>
      </w:r>
      <w:r w:rsidR="00443466" w:rsidRPr="00392614">
        <w:t>preads</w:t>
      </w:r>
      <w:r w:rsidRPr="00392614">
        <w:t>heet to facilitate the weekly D</w:t>
      </w:r>
      <w:r w:rsidR="0003196B" w:rsidRPr="00392614">
        <w:t>M</w:t>
      </w:r>
      <w:r w:rsidRPr="00392614">
        <w:t>B for adjudication and concurrence from all D</w:t>
      </w:r>
      <w:r w:rsidR="0003196B" w:rsidRPr="00392614">
        <w:t>M</w:t>
      </w:r>
      <w:r w:rsidRPr="00392614">
        <w:t xml:space="preserve">B members. Following Government review of the identified defects and COR concurrence of the Defect Resolution Plan; the Contractor shall execute the approved plan.  At the completion of each defect correction (or each group of defects), the Contractor shall make delivery of any updates to Software Source Code, coordinate the installation of the software update into the test site production accounts, and deliver updated documentation as identified in below paragraph.  After any defect correction in IOC, the updated Software Source Code shall remain in the production account for an additional five days error free.  </w:t>
      </w:r>
    </w:p>
    <w:p w14:paraId="1DFED04F" w14:textId="77777777" w:rsidR="00DE26BE" w:rsidRPr="00392614" w:rsidRDefault="00DE26BE" w:rsidP="00D67A98">
      <w:pPr>
        <w:pStyle w:val="NoSpacing"/>
      </w:pPr>
      <w:r w:rsidRPr="00392614">
        <w:t xml:space="preserve">  </w:t>
      </w:r>
    </w:p>
    <w:p w14:paraId="1DFED050" w14:textId="648D7FE9" w:rsidR="00DE26BE" w:rsidRPr="00392614" w:rsidRDefault="00DE26BE" w:rsidP="00D67A98">
      <w:pPr>
        <w:pStyle w:val="NoSpacing"/>
      </w:pPr>
      <w:r w:rsidRPr="00392614">
        <w:t>The Contractor shall prepare</w:t>
      </w:r>
      <w:r w:rsidR="00443466" w:rsidRPr="00392614">
        <w:t>/update as appropriate,</w:t>
      </w:r>
      <w:r w:rsidRPr="00392614">
        <w:t xml:space="preserve"> the following documentation upon successful completion of IOC Testing:</w:t>
      </w:r>
    </w:p>
    <w:p w14:paraId="1DFED051" w14:textId="77777777" w:rsidR="00D67A98" w:rsidRPr="00392614" w:rsidRDefault="00D67A98" w:rsidP="00D67A98">
      <w:pPr>
        <w:pStyle w:val="NoSpacing"/>
      </w:pPr>
    </w:p>
    <w:p w14:paraId="1DFED052" w14:textId="77777777" w:rsidR="00DE26BE" w:rsidRPr="00392614" w:rsidRDefault="00DE26BE" w:rsidP="00AB5F38">
      <w:pPr>
        <w:pStyle w:val="NoSpacing"/>
        <w:numPr>
          <w:ilvl w:val="0"/>
          <w:numId w:val="41"/>
        </w:numPr>
      </w:pPr>
      <w:r w:rsidRPr="00392614">
        <w:t xml:space="preserve">Initial Operating Entry Request and Exit Summary. </w:t>
      </w:r>
    </w:p>
    <w:p w14:paraId="1DFED053" w14:textId="411B4173" w:rsidR="00DE26BE" w:rsidRPr="00392614" w:rsidRDefault="00DE26BE" w:rsidP="00AB5F38">
      <w:pPr>
        <w:pStyle w:val="NoSpacing"/>
        <w:numPr>
          <w:ilvl w:val="0"/>
          <w:numId w:val="41"/>
        </w:numPr>
      </w:pPr>
      <w:r w:rsidRPr="00392614">
        <w:t xml:space="preserve">IOC Defect Tracking Spreadsheet </w:t>
      </w:r>
    </w:p>
    <w:p w14:paraId="527A1D78" w14:textId="77777777" w:rsidR="0003196B" w:rsidRPr="00392614" w:rsidRDefault="00DE26BE" w:rsidP="00AB5F38">
      <w:pPr>
        <w:pStyle w:val="NoSpacing"/>
        <w:numPr>
          <w:ilvl w:val="0"/>
          <w:numId w:val="41"/>
        </w:numPr>
      </w:pPr>
      <w:r w:rsidRPr="00392614">
        <w:t>IOC Defect Log</w:t>
      </w:r>
    </w:p>
    <w:p w14:paraId="415C5124" w14:textId="4DAABFF4" w:rsidR="0003196B" w:rsidRPr="00392614" w:rsidRDefault="00DE26BE" w:rsidP="00AB5F38">
      <w:pPr>
        <w:pStyle w:val="NoSpacing"/>
        <w:numPr>
          <w:ilvl w:val="0"/>
          <w:numId w:val="41"/>
        </w:numPr>
      </w:pPr>
      <w:r w:rsidRPr="00392614">
        <w:t>IOC Evaluation Summary</w:t>
      </w:r>
    </w:p>
    <w:p w14:paraId="748CD390" w14:textId="2A92D20D" w:rsidR="0003196B" w:rsidRPr="00392614" w:rsidRDefault="00DE26BE" w:rsidP="00AB5F38">
      <w:pPr>
        <w:pStyle w:val="NoSpacing"/>
        <w:numPr>
          <w:ilvl w:val="0"/>
          <w:numId w:val="41"/>
        </w:numPr>
      </w:pPr>
      <w:r w:rsidRPr="00392614">
        <w:t>IOC Execution Log</w:t>
      </w:r>
    </w:p>
    <w:p w14:paraId="1DFED054" w14:textId="5D911177" w:rsidR="00DE26BE" w:rsidRPr="00392614" w:rsidRDefault="00DE26BE" w:rsidP="00AB5F38">
      <w:pPr>
        <w:pStyle w:val="NoSpacing"/>
        <w:numPr>
          <w:ilvl w:val="0"/>
          <w:numId w:val="41"/>
        </w:numPr>
      </w:pPr>
      <w:r w:rsidRPr="00392614">
        <w:t xml:space="preserve">Defect Status Report. </w:t>
      </w:r>
    </w:p>
    <w:p w14:paraId="1DFED055" w14:textId="77777777" w:rsidR="00DE26BE" w:rsidRPr="00392614" w:rsidRDefault="00DE26BE" w:rsidP="00AB5F38">
      <w:pPr>
        <w:pStyle w:val="NoSpacing"/>
        <w:numPr>
          <w:ilvl w:val="0"/>
          <w:numId w:val="41"/>
        </w:numPr>
      </w:pPr>
      <w:r w:rsidRPr="00392614">
        <w:t>Package/Patch Completion Transition Document.</w:t>
      </w:r>
    </w:p>
    <w:p w14:paraId="1DFED056" w14:textId="77777777" w:rsidR="00DE26BE" w:rsidRPr="00392614" w:rsidRDefault="00DE26BE" w:rsidP="00AB5F38">
      <w:pPr>
        <w:pStyle w:val="NoSpacing"/>
        <w:numPr>
          <w:ilvl w:val="0"/>
          <w:numId w:val="41"/>
        </w:numPr>
      </w:pPr>
      <w:r w:rsidRPr="00392614">
        <w:lastRenderedPageBreak/>
        <w:t>Lessons Learned Report.</w:t>
      </w:r>
    </w:p>
    <w:p w14:paraId="1DFED057" w14:textId="77777777" w:rsidR="00DE26BE" w:rsidRPr="00392614" w:rsidRDefault="00DE26BE" w:rsidP="00AB5F38">
      <w:pPr>
        <w:pStyle w:val="NoSpacing"/>
        <w:numPr>
          <w:ilvl w:val="0"/>
          <w:numId w:val="41"/>
        </w:numPr>
      </w:pPr>
      <w:r w:rsidRPr="00392614">
        <w:t>National Release Checklist.</w:t>
      </w:r>
    </w:p>
    <w:p w14:paraId="1DFED058" w14:textId="77777777" w:rsidR="00DE26BE" w:rsidRPr="00392614" w:rsidRDefault="00DE26BE" w:rsidP="00AB5F38">
      <w:pPr>
        <w:pStyle w:val="NoSpacing"/>
        <w:numPr>
          <w:ilvl w:val="0"/>
          <w:numId w:val="41"/>
        </w:numPr>
      </w:pPr>
      <w:r w:rsidRPr="00392614">
        <w:t>Operational Ready Review Checklist.</w:t>
      </w:r>
    </w:p>
    <w:p w14:paraId="1DFED059" w14:textId="77777777" w:rsidR="00DE26BE" w:rsidRPr="00392614" w:rsidRDefault="00DE26BE" w:rsidP="00AB5F38">
      <w:pPr>
        <w:pStyle w:val="NoSpacing"/>
        <w:numPr>
          <w:ilvl w:val="0"/>
          <w:numId w:val="41"/>
        </w:numPr>
      </w:pPr>
      <w:r w:rsidRPr="00392614">
        <w:t xml:space="preserve">Updated and finalized Software Code Package, to include the software code, materials, installation guide, technical manuals, release notes, security guide, user guide, and release notes for each enhancement.  </w:t>
      </w:r>
    </w:p>
    <w:p w14:paraId="1DFED05A" w14:textId="77777777" w:rsidR="00DE26BE" w:rsidRPr="00392614" w:rsidRDefault="00DE26BE" w:rsidP="00D67A98">
      <w:pPr>
        <w:pStyle w:val="NoSpacing"/>
        <w:rPr>
          <w:rFonts w:ascii="Times New Roman" w:hAnsi="Times New Roman"/>
          <w:sz w:val="28"/>
        </w:rPr>
      </w:pPr>
    </w:p>
    <w:p w14:paraId="1DFED05B" w14:textId="6A21A48D" w:rsidR="00DE26BE" w:rsidRPr="00392614" w:rsidRDefault="00DE26BE" w:rsidP="00D67A98">
      <w:pPr>
        <w:pStyle w:val="NoSpacing"/>
      </w:pPr>
      <w:r w:rsidRPr="00392614">
        <w:t xml:space="preserve">In addition, the Contractor shall develop and deliver a Deployment Plan upon completion of IOC. </w:t>
      </w:r>
    </w:p>
    <w:p w14:paraId="1DFED05C" w14:textId="77777777" w:rsidR="00DE26BE" w:rsidRPr="00392614" w:rsidRDefault="00DE26BE" w:rsidP="00D67A98">
      <w:pPr>
        <w:pStyle w:val="NoSpacing"/>
      </w:pPr>
    </w:p>
    <w:p w14:paraId="1DFED05D" w14:textId="77777777" w:rsidR="00DE26BE" w:rsidRPr="00E44EC2" w:rsidRDefault="00DE26BE" w:rsidP="00D67A98">
      <w:pPr>
        <w:pStyle w:val="NoSpacing"/>
        <w:rPr>
          <w:b/>
        </w:rPr>
      </w:pPr>
      <w:r w:rsidRPr="00E44EC2">
        <w:rPr>
          <w:b/>
        </w:rPr>
        <w:t xml:space="preserve">Deliverables:  </w:t>
      </w:r>
      <w:r w:rsidRPr="00E44EC2">
        <w:rPr>
          <w:b/>
        </w:rPr>
        <w:br/>
      </w:r>
    </w:p>
    <w:p w14:paraId="1DFED05E" w14:textId="77777777" w:rsidR="00DE26BE" w:rsidRPr="00392614" w:rsidRDefault="00DE26BE" w:rsidP="00AB5F38">
      <w:pPr>
        <w:pStyle w:val="NoSpacing"/>
        <w:numPr>
          <w:ilvl w:val="0"/>
          <w:numId w:val="42"/>
        </w:numPr>
      </w:pPr>
      <w:r w:rsidRPr="00392614">
        <w:t>Implementation Plan</w:t>
      </w:r>
    </w:p>
    <w:p w14:paraId="1DFED05F" w14:textId="77777777" w:rsidR="00DE26BE" w:rsidRPr="00392614" w:rsidRDefault="00DE26BE" w:rsidP="00AB5F38">
      <w:pPr>
        <w:pStyle w:val="NoSpacing"/>
        <w:numPr>
          <w:ilvl w:val="0"/>
          <w:numId w:val="42"/>
        </w:numPr>
      </w:pPr>
      <w:r w:rsidRPr="00392614">
        <w:t>Defect Resolution Plan</w:t>
      </w:r>
    </w:p>
    <w:p w14:paraId="25ACF7E6" w14:textId="162E9009" w:rsidR="008D383D" w:rsidRPr="00392614" w:rsidRDefault="008D383D" w:rsidP="00AB5F38">
      <w:pPr>
        <w:pStyle w:val="NoSpacing"/>
        <w:numPr>
          <w:ilvl w:val="0"/>
          <w:numId w:val="42"/>
        </w:numPr>
      </w:pPr>
      <w:r w:rsidRPr="00392614">
        <w:t>IOC Defect Tracking Spreadsheet</w:t>
      </w:r>
    </w:p>
    <w:p w14:paraId="1DFED060" w14:textId="77777777" w:rsidR="00DE26BE" w:rsidRPr="00392614" w:rsidRDefault="00DE26BE" w:rsidP="00AB5F38">
      <w:pPr>
        <w:pStyle w:val="NoSpacing"/>
        <w:numPr>
          <w:ilvl w:val="0"/>
          <w:numId w:val="42"/>
        </w:numPr>
      </w:pPr>
      <w:r w:rsidRPr="00392614">
        <w:t>IOC Operating Entry Request and Exit Summary</w:t>
      </w:r>
    </w:p>
    <w:p w14:paraId="76955D5F" w14:textId="77777777" w:rsidR="0003196B" w:rsidRPr="00392614" w:rsidRDefault="00DE26BE" w:rsidP="00AB5F38">
      <w:pPr>
        <w:pStyle w:val="NoSpacing"/>
        <w:numPr>
          <w:ilvl w:val="0"/>
          <w:numId w:val="42"/>
        </w:numPr>
      </w:pPr>
      <w:r w:rsidRPr="00392614">
        <w:t>IOC Defect Log</w:t>
      </w:r>
    </w:p>
    <w:p w14:paraId="1DFED062" w14:textId="606E8EA7" w:rsidR="00DE26BE" w:rsidRPr="00392614" w:rsidRDefault="00DE26BE" w:rsidP="00AB5F38">
      <w:pPr>
        <w:pStyle w:val="NoSpacing"/>
        <w:numPr>
          <w:ilvl w:val="0"/>
          <w:numId w:val="42"/>
        </w:numPr>
      </w:pPr>
      <w:r w:rsidRPr="00392614">
        <w:t>IOC Evaluation Summary</w:t>
      </w:r>
    </w:p>
    <w:p w14:paraId="29208F24" w14:textId="77777777" w:rsidR="0003196B" w:rsidRPr="00392614" w:rsidRDefault="00DE26BE" w:rsidP="00AB5F38">
      <w:pPr>
        <w:pStyle w:val="NoSpacing"/>
        <w:numPr>
          <w:ilvl w:val="0"/>
          <w:numId w:val="42"/>
        </w:numPr>
      </w:pPr>
      <w:r w:rsidRPr="00392614">
        <w:t>IOC Execution Log</w:t>
      </w:r>
    </w:p>
    <w:p w14:paraId="1DFED063" w14:textId="0C6395AE" w:rsidR="00DE26BE" w:rsidRPr="00392614" w:rsidRDefault="00DE26BE" w:rsidP="00AB5F38">
      <w:pPr>
        <w:pStyle w:val="NoSpacing"/>
        <w:numPr>
          <w:ilvl w:val="0"/>
          <w:numId w:val="42"/>
        </w:numPr>
      </w:pPr>
      <w:r w:rsidRPr="00392614">
        <w:t>Defect Status Report</w:t>
      </w:r>
    </w:p>
    <w:p w14:paraId="1DFED064" w14:textId="77777777" w:rsidR="00DE26BE" w:rsidRPr="00392614" w:rsidRDefault="00DE26BE" w:rsidP="00AB5F38">
      <w:pPr>
        <w:pStyle w:val="NoSpacing"/>
        <w:numPr>
          <w:ilvl w:val="0"/>
          <w:numId w:val="42"/>
        </w:numPr>
      </w:pPr>
      <w:r w:rsidRPr="00392614">
        <w:t>Package/Patch Completion Transition Document</w:t>
      </w:r>
    </w:p>
    <w:p w14:paraId="1DFED065" w14:textId="77777777" w:rsidR="00DE26BE" w:rsidRPr="00392614" w:rsidRDefault="00DE26BE" w:rsidP="00AB5F38">
      <w:pPr>
        <w:pStyle w:val="NoSpacing"/>
        <w:numPr>
          <w:ilvl w:val="0"/>
          <w:numId w:val="42"/>
        </w:numPr>
      </w:pPr>
      <w:r w:rsidRPr="00392614">
        <w:t>Lessons Learned Report</w:t>
      </w:r>
    </w:p>
    <w:p w14:paraId="1DFED066" w14:textId="77777777" w:rsidR="00DE26BE" w:rsidRPr="00392614" w:rsidRDefault="00DE26BE" w:rsidP="00AB5F38">
      <w:pPr>
        <w:pStyle w:val="NoSpacing"/>
        <w:numPr>
          <w:ilvl w:val="0"/>
          <w:numId w:val="42"/>
        </w:numPr>
      </w:pPr>
      <w:r w:rsidRPr="00392614">
        <w:t>National Release Checklist</w:t>
      </w:r>
    </w:p>
    <w:p w14:paraId="1DFED067" w14:textId="77777777" w:rsidR="00DE26BE" w:rsidRPr="00392614" w:rsidRDefault="00DE26BE" w:rsidP="00AB5F38">
      <w:pPr>
        <w:pStyle w:val="NoSpacing"/>
        <w:numPr>
          <w:ilvl w:val="0"/>
          <w:numId w:val="42"/>
        </w:numPr>
      </w:pPr>
      <w:r w:rsidRPr="00392614">
        <w:t>Operational Ready Review Checklist</w:t>
      </w:r>
    </w:p>
    <w:p w14:paraId="1DFED068" w14:textId="77777777" w:rsidR="00DE26BE" w:rsidRDefault="00DE26BE" w:rsidP="00AB5F38">
      <w:pPr>
        <w:pStyle w:val="NoSpacing"/>
        <w:numPr>
          <w:ilvl w:val="0"/>
          <w:numId w:val="42"/>
        </w:numPr>
      </w:pPr>
      <w:r w:rsidRPr="00392614">
        <w:t>Deployment Plan</w:t>
      </w:r>
    </w:p>
    <w:p w14:paraId="69963FCF" w14:textId="441ACA21" w:rsidR="00FB286E" w:rsidRPr="00392614" w:rsidRDefault="00FB286E" w:rsidP="00AB5F38">
      <w:pPr>
        <w:pStyle w:val="NoSpacing"/>
        <w:numPr>
          <w:ilvl w:val="0"/>
          <w:numId w:val="42"/>
        </w:numPr>
      </w:pPr>
      <w:r>
        <w:t>Software Code Package</w:t>
      </w:r>
    </w:p>
    <w:p w14:paraId="1DFED06A" w14:textId="77777777" w:rsidR="0066516E" w:rsidRPr="00392614" w:rsidRDefault="0066516E" w:rsidP="0066516E">
      <w:pPr>
        <w:tabs>
          <w:tab w:val="left" w:pos="1080"/>
        </w:tabs>
      </w:pPr>
    </w:p>
    <w:p w14:paraId="22894F8B" w14:textId="7C7281F5" w:rsidR="00E82F62" w:rsidRPr="00E82F62" w:rsidRDefault="00E82F62" w:rsidP="00F82168">
      <w:pPr>
        <w:keepNext/>
        <w:numPr>
          <w:ilvl w:val="1"/>
          <w:numId w:val="2"/>
        </w:numPr>
        <w:spacing w:before="240" w:after="120"/>
        <w:ind w:left="720"/>
        <w:outlineLvl w:val="1"/>
        <w:rPr>
          <w:ins w:id="1114" w:author="Susan Banasiak" w:date="2017-10-17T15:06:00Z"/>
          <w:rFonts w:cs="Arial"/>
          <w:b/>
          <w:bCs/>
          <w:iCs/>
          <w:caps/>
          <w:szCs w:val="28"/>
        </w:rPr>
      </w:pPr>
      <w:bookmarkStart w:id="1115" w:name="_Toc479258997"/>
      <w:bookmarkStart w:id="1116" w:name="_Toc484452268"/>
      <w:bookmarkStart w:id="1117" w:name="_Toc496016656"/>
      <w:ins w:id="1118" w:author="Susan Banasiak" w:date="2017-10-17T15:11:00Z">
        <w:r w:rsidRPr="00E82F62">
          <w:rPr>
            <w:b/>
          </w:rPr>
          <w:t>SUSTAINMENT SUPPORT FOR THE PATIENT DATA ENTRY AND PHARMACY CPOE FUNCTIONS (BASE AND OPTION PERIOD)</w:t>
        </w:r>
      </w:ins>
      <w:bookmarkEnd w:id="1117"/>
    </w:p>
    <w:p w14:paraId="1791ECF2" w14:textId="77777777" w:rsidR="00E82F62" w:rsidRPr="00392614" w:rsidRDefault="00E82F62" w:rsidP="00E82F62">
      <w:pPr>
        <w:pStyle w:val="NoSpacing"/>
        <w:rPr>
          <w:moveTo w:id="1119" w:author="Susan Banasiak" w:date="2017-10-17T15:06:00Z"/>
        </w:rPr>
      </w:pPr>
      <w:moveToRangeStart w:id="1120" w:author="Susan Banasiak" w:date="2017-10-17T15:06:00Z" w:name="move496016141"/>
      <w:moveTo w:id="1121" w:author="Susan Banasiak" w:date="2017-10-17T15:06:00Z">
        <w:r w:rsidRPr="00392614">
          <w:t xml:space="preserve">The Contractor shall also perform lifecycle sustainment support for Patient Data Entry and Pharmacy CPOE functions, which include: </w:t>
        </w:r>
      </w:moveTo>
    </w:p>
    <w:p w14:paraId="543BB44A" w14:textId="77777777" w:rsidR="00E82F62" w:rsidRPr="00392614" w:rsidRDefault="00E82F62" w:rsidP="00E82F62">
      <w:pPr>
        <w:pStyle w:val="NoSpacing"/>
        <w:rPr>
          <w:moveTo w:id="1122" w:author="Susan Banasiak" w:date="2017-10-17T15:06:00Z"/>
        </w:rPr>
      </w:pPr>
    </w:p>
    <w:p w14:paraId="11805374" w14:textId="77777777" w:rsidR="00E82F62" w:rsidRPr="00392614" w:rsidRDefault="00E82F62" w:rsidP="00E82F62">
      <w:pPr>
        <w:pStyle w:val="NoSpacing"/>
        <w:numPr>
          <w:ilvl w:val="0"/>
          <w:numId w:val="26"/>
        </w:numPr>
        <w:rPr>
          <w:moveTo w:id="1123" w:author="Susan Banasiak" w:date="2017-10-17T15:06:00Z"/>
        </w:rPr>
      </w:pPr>
      <w:moveTo w:id="1124" w:author="Susan Banasiak" w:date="2017-10-17T15:06:00Z">
        <w:r w:rsidRPr="00392614">
          <w:t>Corrective Sustainment, which is the diagnosis and correction of program errors after software release.  The Contractor shall gain access to the VA Computer Associates Service Desk Manager (CA SDM) web page to log, track, update, and reference work ticket requests.</w:t>
        </w:r>
      </w:moveTo>
    </w:p>
    <w:p w14:paraId="030E3115" w14:textId="77777777" w:rsidR="00E82F62" w:rsidRPr="00392614" w:rsidRDefault="00E82F62" w:rsidP="00E82F62">
      <w:pPr>
        <w:pStyle w:val="NoSpacing"/>
        <w:numPr>
          <w:ilvl w:val="0"/>
          <w:numId w:val="26"/>
        </w:numPr>
        <w:rPr>
          <w:moveTo w:id="1125" w:author="Susan Banasiak" w:date="2017-10-17T15:06:00Z"/>
        </w:rPr>
      </w:pPr>
      <w:moveTo w:id="1126" w:author="Susan Banasiak" w:date="2017-10-17T15:06:00Z">
        <w:r w:rsidRPr="00392614">
          <w:t>Preventive Sustainment, which is the modification of software to improve future maintainability or reliability as a result of a requirement to perform a hardware re-platform or operating system/system software upgrade.</w:t>
        </w:r>
      </w:moveTo>
    </w:p>
    <w:p w14:paraId="527D9EFC" w14:textId="77777777" w:rsidR="00E82F62" w:rsidRPr="00392614" w:rsidRDefault="00E82F62" w:rsidP="00E82F62">
      <w:pPr>
        <w:pStyle w:val="NoSpacing"/>
        <w:numPr>
          <w:ilvl w:val="0"/>
          <w:numId w:val="26"/>
        </w:numPr>
        <w:rPr>
          <w:moveTo w:id="1127" w:author="Susan Banasiak" w:date="2017-10-17T15:06:00Z"/>
        </w:rPr>
      </w:pPr>
      <w:moveTo w:id="1128" w:author="Susan Banasiak" w:date="2017-10-17T15:06:00Z">
        <w:r w:rsidRPr="00392614">
          <w:t xml:space="preserve">Perfective Sustainment, which is the modification of the software to improve future functionality based on best practices recommended by VistA Subject Matter Experts, sustainment staff and business users. This shall include software patches, code optimization and incorporation of upgraded and effective software or plugins to improve performance and usability. The perfective sustainment </w:t>
        </w:r>
        <w:r w:rsidRPr="00392614">
          <w:lastRenderedPageBreak/>
          <w:t xml:space="preserve">scope shall be coordinated with relevant business and technical stakeholders and confirmed through a user acceptance test process. </w:t>
        </w:r>
      </w:moveTo>
    </w:p>
    <w:p w14:paraId="384917C5" w14:textId="77777777" w:rsidR="00E82F62" w:rsidRPr="00392614" w:rsidRDefault="00E82F62" w:rsidP="00E82F62">
      <w:pPr>
        <w:pStyle w:val="NoSpacing"/>
        <w:numPr>
          <w:ilvl w:val="0"/>
          <w:numId w:val="26"/>
        </w:numPr>
        <w:rPr>
          <w:moveTo w:id="1129" w:author="Susan Banasiak" w:date="2017-10-17T15:06:00Z"/>
        </w:rPr>
      </w:pPr>
      <w:moveTo w:id="1130" w:author="Susan Banasiak" w:date="2017-10-17T15:06:00Z">
        <w:r w:rsidRPr="00392614">
          <w:t>Sustainment services shall include Contractor provision of Tier 2 and Tier 3 escalation support according to the Response Times indicated in Table 5.6.1.  Tier 2 and 3 support shall include maintenance and repair of software bugs until software is transitioned to VA’s IT/OPS (previously Service, Delivery and Engineering).</w:t>
        </w:r>
        <w:r w:rsidRPr="00392614">
          <w:br/>
        </w:r>
      </w:moveTo>
    </w:p>
    <w:p w14:paraId="6721B276" w14:textId="77777777" w:rsidR="00E82F62" w:rsidRPr="00392614" w:rsidRDefault="00E82F62" w:rsidP="00E82F62">
      <w:pPr>
        <w:pStyle w:val="NoSpacing"/>
        <w:rPr>
          <w:moveTo w:id="1131" w:author="Susan Banasiak" w:date="2017-10-17T15:06:00Z"/>
        </w:rPr>
      </w:pPr>
      <w:moveTo w:id="1132" w:author="Susan Banasiak" w:date="2017-10-17T15:06:00Z">
        <w:r w:rsidRPr="00392614">
          <w:t>The Contractor shall document the resources, allocations, and activities to execute sustainment support in Rational.</w:t>
        </w:r>
      </w:moveTo>
    </w:p>
    <w:p w14:paraId="12C8472A" w14:textId="77777777" w:rsidR="00E82F62" w:rsidRPr="00392614" w:rsidRDefault="00E82F62" w:rsidP="00E82F62">
      <w:pPr>
        <w:pStyle w:val="NoSpacing"/>
        <w:rPr>
          <w:moveTo w:id="1133" w:author="Susan Banasiak" w:date="2017-10-17T15:06:00Z"/>
        </w:rPr>
      </w:pPr>
    </w:p>
    <w:p w14:paraId="285ED81F" w14:textId="77777777" w:rsidR="00E82F62" w:rsidRPr="00392614" w:rsidRDefault="00E82F62" w:rsidP="00E82F62">
      <w:pPr>
        <w:pStyle w:val="NoSpacing"/>
        <w:rPr>
          <w:moveTo w:id="1134" w:author="Susan Banasiak" w:date="2017-10-17T15:06:00Z"/>
        </w:rPr>
      </w:pPr>
      <w:moveTo w:id="1135" w:author="Susan Banasiak" w:date="2017-10-17T15:06:00Z">
        <w:r w:rsidRPr="00392614">
          <w:t>The Contractor shall provide a Bi-Weekly (every two weeks) Sustainment Summary Report detailing the status and disposition of reported issues to include the status of the tickets in the National Service Desk tickets</w:t>
        </w:r>
      </w:moveTo>
    </w:p>
    <w:p w14:paraId="5995EA23" w14:textId="77777777" w:rsidR="00E82F62" w:rsidRPr="00392614" w:rsidRDefault="00E82F62" w:rsidP="00E82F62">
      <w:pPr>
        <w:pStyle w:val="NoSpacing"/>
        <w:rPr>
          <w:moveTo w:id="1136" w:author="Susan Banasiak" w:date="2017-10-17T15:06:00Z"/>
        </w:rPr>
      </w:pPr>
    </w:p>
    <w:p w14:paraId="6744287D" w14:textId="77777777" w:rsidR="00E82F62" w:rsidRPr="00A056B7" w:rsidRDefault="00E82F62" w:rsidP="00E82F62">
      <w:pPr>
        <w:pStyle w:val="NoSpacing"/>
        <w:rPr>
          <w:moveTo w:id="1137" w:author="Susan Banasiak" w:date="2017-10-17T15:06:00Z"/>
          <w:b/>
        </w:rPr>
      </w:pPr>
      <w:moveTo w:id="1138" w:author="Susan Banasiak" w:date="2017-10-17T15:06:00Z">
        <w:r w:rsidRPr="00A056B7">
          <w:rPr>
            <w:b/>
          </w:rPr>
          <w:t>Deliverable:</w:t>
        </w:r>
      </w:moveTo>
    </w:p>
    <w:p w14:paraId="3CD23334" w14:textId="77777777" w:rsidR="00E82F62" w:rsidRPr="00392614" w:rsidRDefault="00E82F62" w:rsidP="00E82F62">
      <w:pPr>
        <w:pStyle w:val="NoSpacing"/>
        <w:rPr>
          <w:moveTo w:id="1139" w:author="Susan Banasiak" w:date="2017-10-17T15:06:00Z"/>
        </w:rPr>
      </w:pPr>
    </w:p>
    <w:p w14:paraId="67032C07" w14:textId="77777777" w:rsidR="00E82F62" w:rsidRPr="00392614" w:rsidRDefault="00E82F62" w:rsidP="00E82F62">
      <w:pPr>
        <w:pStyle w:val="NoSpacing"/>
        <w:numPr>
          <w:ilvl w:val="0"/>
          <w:numId w:val="25"/>
        </w:numPr>
        <w:rPr>
          <w:moveTo w:id="1140" w:author="Susan Banasiak" w:date="2017-10-17T15:06:00Z"/>
        </w:rPr>
      </w:pPr>
      <w:moveTo w:id="1141" w:author="Susan Banasiak" w:date="2017-10-17T15:06:00Z">
        <w:r w:rsidRPr="00392614">
          <w:t>Bi-weekly Sustainment Summary Report</w:t>
        </w:r>
      </w:moveTo>
    </w:p>
    <w:p w14:paraId="1DFED06B" w14:textId="77777777" w:rsidR="00F82168" w:rsidRPr="00392614" w:rsidRDefault="00F82168" w:rsidP="00F82168">
      <w:pPr>
        <w:keepNext/>
        <w:numPr>
          <w:ilvl w:val="1"/>
          <w:numId w:val="2"/>
        </w:numPr>
        <w:spacing w:before="240" w:after="120"/>
        <w:ind w:left="720"/>
        <w:outlineLvl w:val="1"/>
        <w:rPr>
          <w:rFonts w:cs="Arial"/>
          <w:b/>
          <w:bCs/>
          <w:iCs/>
          <w:caps/>
          <w:szCs w:val="28"/>
        </w:rPr>
      </w:pPr>
      <w:bookmarkStart w:id="1142" w:name="_Toc496016657"/>
      <w:moveToRangeEnd w:id="1120"/>
      <w:r w:rsidRPr="00392614">
        <w:rPr>
          <w:rFonts w:cs="Arial"/>
          <w:b/>
          <w:bCs/>
          <w:iCs/>
          <w:szCs w:val="28"/>
        </w:rPr>
        <w:t>RELEASE AND DEPLOYMENT SUPPORT</w:t>
      </w:r>
      <w:bookmarkEnd w:id="1115"/>
      <w:r w:rsidRPr="00392614">
        <w:rPr>
          <w:rFonts w:cs="Arial"/>
          <w:b/>
          <w:bCs/>
          <w:iCs/>
          <w:szCs w:val="28"/>
        </w:rPr>
        <w:t xml:space="preserve"> (OPTION PERIOD)</w:t>
      </w:r>
      <w:bookmarkEnd w:id="1116"/>
      <w:bookmarkEnd w:id="1142"/>
    </w:p>
    <w:p w14:paraId="1DFED06C" w14:textId="7E1D26D1" w:rsidR="00F82168" w:rsidRPr="00392614" w:rsidRDefault="00F82168" w:rsidP="00D67A98">
      <w:pPr>
        <w:pStyle w:val="NoSpacing"/>
      </w:pPr>
      <w:r w:rsidRPr="00392614">
        <w:t xml:space="preserve">The Contractor shall provide all services required </w:t>
      </w:r>
      <w:proofErr w:type="gramStart"/>
      <w:r w:rsidRPr="00392614">
        <w:t>to support deploy</w:t>
      </w:r>
      <w:r w:rsidR="00225DB1">
        <w:t xml:space="preserve">ment of the </w:t>
      </w:r>
      <w:r w:rsidR="00225DB1" w:rsidRPr="00225DB1">
        <w:t>VistA domains and use</w:t>
      </w:r>
      <w:proofErr w:type="gramEnd"/>
      <w:r w:rsidR="00225DB1" w:rsidRPr="00225DB1">
        <w:t xml:space="preserve"> cases </w:t>
      </w:r>
      <w:r w:rsidR="00225DB1">
        <w:t xml:space="preserve">of </w:t>
      </w:r>
      <w:r w:rsidR="00225DB1" w:rsidRPr="00225DB1">
        <w:t>Patient Data Entry and Pharmacy Computerized Physician Order Entry (CPOE)</w:t>
      </w:r>
      <w:r w:rsidR="00225DB1">
        <w:t xml:space="preserve"> </w:t>
      </w:r>
      <w:r w:rsidRPr="00392614">
        <w:t xml:space="preserve">products </w:t>
      </w:r>
      <w:r w:rsidR="00225DB1">
        <w:t xml:space="preserve">for </w:t>
      </w:r>
      <w:r w:rsidRPr="00392614">
        <w:t xml:space="preserve">installation into </w:t>
      </w:r>
      <w:r w:rsidR="00225DB1">
        <w:t xml:space="preserve">a VA-provided, </w:t>
      </w:r>
      <w:proofErr w:type="spellStart"/>
      <w:r w:rsidR="000F0A0B">
        <w:t>FedRAMP</w:t>
      </w:r>
      <w:proofErr w:type="spellEnd"/>
      <w:r w:rsidR="000F0A0B">
        <w:t xml:space="preserve"> approved, </w:t>
      </w:r>
      <w:r w:rsidR="00225DB1">
        <w:t>industry-standard, commercial cloud-based</w:t>
      </w:r>
      <w:r w:rsidR="00B51B02">
        <w:t xml:space="preserve"> </w:t>
      </w:r>
      <w:r w:rsidRPr="00392614">
        <w:t>production</w:t>
      </w:r>
      <w:r w:rsidR="00225DB1">
        <w:t xml:space="preserve"> environment</w:t>
      </w:r>
      <w:r w:rsidRPr="00392614">
        <w:t xml:space="preserve">.  The Contractor shall collaborate with, problem solve, trouble shoot, and provide technical support to affected VistA project, </w:t>
      </w:r>
      <w:r w:rsidR="00A4078F" w:rsidRPr="00392614">
        <w:t>Software Quality Assurance (</w:t>
      </w:r>
      <w:r w:rsidRPr="00392614">
        <w:t>SQA</w:t>
      </w:r>
      <w:r w:rsidR="00A4078F" w:rsidRPr="00392614">
        <w:t>)</w:t>
      </w:r>
      <w:r w:rsidRPr="00392614">
        <w:t xml:space="preserve"> and release managers.</w:t>
      </w:r>
    </w:p>
    <w:p w14:paraId="1DFED06D" w14:textId="77777777" w:rsidR="00F82168" w:rsidRPr="00392614" w:rsidRDefault="00F82168" w:rsidP="00D67A98">
      <w:pPr>
        <w:pStyle w:val="NoSpacing"/>
      </w:pPr>
    </w:p>
    <w:p w14:paraId="1DFED06E" w14:textId="77777777" w:rsidR="00F82168" w:rsidRPr="00392614" w:rsidRDefault="00F82168" w:rsidP="00D67A98">
      <w:pPr>
        <w:pStyle w:val="NoSpacing"/>
      </w:pPr>
      <w:r w:rsidRPr="00392614">
        <w:t xml:space="preserve">POLARIS calendaring process and tool (or equivalent) will be used to track software installations, hardware replacements, system upgrades, patch release and implementation, special works in progress, and other deployment events in the VA production environment. The Contractor shall provide data for populating and updating the POLARIS calendaring process for each release and deployment. The Contractor shall provide data and information to support ATO approval as specified in the EPMO Website. </w:t>
      </w:r>
    </w:p>
    <w:p w14:paraId="1DFED06F" w14:textId="77777777" w:rsidR="00F82168" w:rsidRPr="00392614" w:rsidRDefault="00F82168" w:rsidP="00D67A98">
      <w:pPr>
        <w:pStyle w:val="NoSpacing"/>
      </w:pPr>
    </w:p>
    <w:p w14:paraId="1DFED070" w14:textId="77777777" w:rsidR="00F82168" w:rsidRPr="00392614" w:rsidRDefault="00F82168" w:rsidP="00D67A98">
      <w:pPr>
        <w:pStyle w:val="NoSpacing"/>
      </w:pPr>
      <w:r w:rsidRPr="00392614">
        <w:t xml:space="preserve">In accordance with the VIP Guide, Release and Deployment support begins upon successful completion of National Deployment for the first release and ends after the warranty period of the final release. </w:t>
      </w:r>
    </w:p>
    <w:p w14:paraId="1DFED071" w14:textId="77777777" w:rsidR="00F82168" w:rsidRPr="00392614" w:rsidRDefault="00F82168" w:rsidP="00D67A98">
      <w:pPr>
        <w:pStyle w:val="NoSpacing"/>
      </w:pPr>
    </w:p>
    <w:p w14:paraId="1DFED072" w14:textId="36D60CD3" w:rsidR="00F82168" w:rsidRPr="00392614" w:rsidRDefault="00F82168" w:rsidP="00D67A98">
      <w:pPr>
        <w:pStyle w:val="NoSpacing"/>
      </w:pPr>
      <w:r w:rsidRPr="00392614">
        <w:t xml:space="preserve">The Contractor shall </w:t>
      </w:r>
      <w:r w:rsidR="00CB5DB8" w:rsidRPr="00392614">
        <w:t>update</w:t>
      </w:r>
      <w:r w:rsidRPr="00392614">
        <w:t xml:space="preserve"> the Production Operations Manual (POM). The POM shall</w:t>
      </w:r>
      <w:r w:rsidR="00CB5DB8" w:rsidRPr="00392614">
        <w:t xml:space="preserve"> be</w:t>
      </w:r>
      <w:r w:rsidRPr="00392614">
        <w:t xml:space="preserve"> </w:t>
      </w:r>
      <w:r w:rsidR="00CB5DB8" w:rsidRPr="00392614">
        <w:t xml:space="preserve">updated, as applicable, to </w:t>
      </w:r>
      <w:r w:rsidRPr="00392614">
        <w:t xml:space="preserve">include </w:t>
      </w:r>
      <w:r w:rsidR="00CB5DB8" w:rsidRPr="00392614">
        <w:t xml:space="preserve">updates to </w:t>
      </w:r>
      <w:r w:rsidRPr="00392614">
        <w:t xml:space="preserve">regular maintenance and operations information, Responsibility, Accountability, Consulted, and Informed information, process flowcharts, dataflow diagrams, key monitoring indicators, and troubleshooting information. </w:t>
      </w:r>
    </w:p>
    <w:p w14:paraId="1DFED073" w14:textId="77777777" w:rsidR="00F82168" w:rsidRPr="00392614" w:rsidRDefault="00F82168" w:rsidP="00D67A98">
      <w:pPr>
        <w:pStyle w:val="NoSpacing"/>
      </w:pPr>
    </w:p>
    <w:p w14:paraId="1DFED074" w14:textId="77777777" w:rsidR="00F82168" w:rsidRPr="00392614" w:rsidRDefault="00F82168" w:rsidP="00D67A98">
      <w:pPr>
        <w:pStyle w:val="NoSpacing"/>
      </w:pPr>
      <w:r w:rsidRPr="00392614">
        <w:t xml:space="preserve">The Contractor shall develop the Deployment, Installation, Back-out, </w:t>
      </w:r>
      <w:proofErr w:type="gramStart"/>
      <w:r w:rsidRPr="00392614">
        <w:t>Rollback</w:t>
      </w:r>
      <w:proofErr w:type="gramEnd"/>
      <w:r w:rsidRPr="00392614">
        <w:t xml:space="preserve"> Plan. </w:t>
      </w:r>
    </w:p>
    <w:p w14:paraId="1DFED075" w14:textId="77777777" w:rsidR="00F82168" w:rsidRPr="00392614" w:rsidRDefault="00F82168" w:rsidP="00D67A98">
      <w:pPr>
        <w:pStyle w:val="NoSpacing"/>
      </w:pPr>
    </w:p>
    <w:p w14:paraId="1DFED076" w14:textId="18194448" w:rsidR="00F82168" w:rsidRPr="00392614" w:rsidRDefault="00F82168" w:rsidP="00D67A98">
      <w:pPr>
        <w:pStyle w:val="NoSpacing"/>
      </w:pPr>
      <w:r w:rsidRPr="00392614">
        <w:t xml:space="preserve">The Contractor shall </w:t>
      </w:r>
      <w:r w:rsidR="00CB5DB8" w:rsidRPr="00392614">
        <w:t>update the</w:t>
      </w:r>
      <w:r w:rsidRPr="00392614">
        <w:t xml:space="preserve"> User Manual</w:t>
      </w:r>
      <w:r w:rsidR="007358BA" w:rsidRPr="00392614">
        <w:t xml:space="preserve">, if applicable, should the adaptive maintenance impact the end users’ approach to use of the software. </w:t>
      </w:r>
    </w:p>
    <w:p w14:paraId="1DFED077" w14:textId="77777777" w:rsidR="00F82168" w:rsidRPr="00392614" w:rsidRDefault="00F82168" w:rsidP="00D67A98">
      <w:pPr>
        <w:pStyle w:val="NoSpacing"/>
      </w:pPr>
    </w:p>
    <w:p w14:paraId="1DFED078" w14:textId="77777777" w:rsidR="00F82168" w:rsidRPr="00392614" w:rsidRDefault="00F82168" w:rsidP="00D67A98">
      <w:pPr>
        <w:pStyle w:val="NoSpacing"/>
      </w:pPr>
      <w:r w:rsidRPr="00392614">
        <w:t>The Contractor shall hold test site calls with VA staff to include Release Coordinators and VIP Release Agents once the product is approved for IOC production testing.</w:t>
      </w:r>
    </w:p>
    <w:p w14:paraId="1DFED079" w14:textId="77777777" w:rsidR="00F82168" w:rsidRPr="00392614" w:rsidRDefault="00F82168" w:rsidP="00F82168"/>
    <w:p w14:paraId="0C0AC5C0" w14:textId="072140CB" w:rsidR="00CF6EBE" w:rsidRPr="00E44EC2" w:rsidRDefault="00CF6EBE" w:rsidP="00F82168">
      <w:pPr>
        <w:rPr>
          <w:b/>
        </w:rPr>
      </w:pPr>
      <w:r w:rsidRPr="00E44EC2">
        <w:rPr>
          <w:b/>
        </w:rPr>
        <w:t>Deliverable:</w:t>
      </w:r>
    </w:p>
    <w:p w14:paraId="14511F0F" w14:textId="77777777" w:rsidR="00CF6EBE" w:rsidRPr="00392614" w:rsidRDefault="00CF6EBE" w:rsidP="00F82168"/>
    <w:p w14:paraId="4FC2F2F8" w14:textId="5A43AE59" w:rsidR="00CF6EBE" w:rsidRPr="00392614" w:rsidRDefault="00CF6EBE" w:rsidP="00AB5F38">
      <w:pPr>
        <w:pStyle w:val="ListParagraph"/>
        <w:numPr>
          <w:ilvl w:val="0"/>
          <w:numId w:val="53"/>
        </w:numPr>
      </w:pPr>
      <w:r w:rsidRPr="00392614">
        <w:t>Deployment, Installation, Back-Out, Rollback Plan</w:t>
      </w:r>
    </w:p>
    <w:p w14:paraId="53A6B6E0" w14:textId="77777777" w:rsidR="00CF6EBE" w:rsidRPr="00392614" w:rsidRDefault="00CF6EBE" w:rsidP="00304002">
      <w:pPr>
        <w:pStyle w:val="ListParagraph"/>
        <w:numPr>
          <w:ilvl w:val="0"/>
          <w:numId w:val="0"/>
        </w:numPr>
        <w:ind w:left="720"/>
      </w:pPr>
    </w:p>
    <w:p w14:paraId="1DFED07A" w14:textId="77777777" w:rsidR="00F82168" w:rsidRPr="00392614" w:rsidRDefault="00F82168" w:rsidP="00F82168">
      <w:pPr>
        <w:keepNext/>
        <w:numPr>
          <w:ilvl w:val="2"/>
          <w:numId w:val="2"/>
        </w:numPr>
        <w:spacing w:before="120" w:after="60"/>
        <w:outlineLvl w:val="2"/>
        <w:rPr>
          <w:rFonts w:cs="Arial"/>
          <w:b/>
          <w:bCs/>
          <w:iCs/>
          <w:kern w:val="32"/>
          <w:szCs w:val="26"/>
        </w:rPr>
      </w:pPr>
      <w:bookmarkStart w:id="1143" w:name="_Toc479258998"/>
      <w:bookmarkStart w:id="1144" w:name="_Toc484452269"/>
      <w:bookmarkStart w:id="1145" w:name="_Toc496016658"/>
      <w:r w:rsidRPr="00392614">
        <w:rPr>
          <w:rFonts w:cs="Arial"/>
          <w:b/>
          <w:bCs/>
          <w:iCs/>
          <w:kern w:val="32"/>
          <w:szCs w:val="26"/>
        </w:rPr>
        <w:t>POST-DEPLOYMENT WARRANTY SUPPORT</w:t>
      </w:r>
      <w:bookmarkEnd w:id="1143"/>
      <w:bookmarkEnd w:id="1144"/>
      <w:bookmarkEnd w:id="1145"/>
    </w:p>
    <w:p w14:paraId="1DFED07B" w14:textId="6AE999C2" w:rsidR="00F82168" w:rsidRPr="00392614" w:rsidRDefault="00F82168" w:rsidP="00D67A98">
      <w:pPr>
        <w:pStyle w:val="NoSpacing"/>
      </w:pPr>
      <w:r w:rsidRPr="00392614">
        <w:t xml:space="preserve">For a period of </w:t>
      </w:r>
      <w:r w:rsidR="007358BA" w:rsidRPr="00392614">
        <w:t>9</w:t>
      </w:r>
      <w:r w:rsidRPr="00392614">
        <w:t xml:space="preserve">0 days after the final National Deployment release is completed the Contractor shall warrant all requirements and deliverables in the scope of this contract.  Defects may be identified by the Government and its designees, to include all necessary personnel as designated by the COR.  For each defect identified, the Contractor shall triage the defect, identify a resolution for the defect, and provide a </w:t>
      </w:r>
      <w:r w:rsidR="00026811" w:rsidRPr="00392614">
        <w:t>Post-Deployment Warranty Support Defect Resolution P</w:t>
      </w:r>
      <w:r w:rsidRPr="00392614">
        <w:t xml:space="preserve">lan for resolution, including timeline and impacts to the code and updates to Rational.  </w:t>
      </w:r>
    </w:p>
    <w:p w14:paraId="1DFED07C" w14:textId="77777777" w:rsidR="00F82168" w:rsidRPr="008E7F74" w:rsidRDefault="00F82168" w:rsidP="00D67A98">
      <w:pPr>
        <w:pStyle w:val="NoSpacing"/>
        <w:rPr>
          <w:b/>
        </w:rPr>
      </w:pPr>
    </w:p>
    <w:p w14:paraId="1DFED07D" w14:textId="77777777" w:rsidR="00F82168" w:rsidRPr="008E7F74" w:rsidRDefault="00F82168" w:rsidP="00D67A98">
      <w:pPr>
        <w:pStyle w:val="NoSpacing"/>
        <w:jc w:val="center"/>
        <w:rPr>
          <w:rFonts w:cs="Arial"/>
          <w:b/>
          <w:iCs/>
        </w:rPr>
      </w:pPr>
      <w:r w:rsidRPr="008E7F74">
        <w:rPr>
          <w:rFonts w:cs="Arial"/>
          <w:b/>
          <w:iCs/>
        </w:rPr>
        <w:t>RESPONSE TIMES FOR TIER 2 AND TIER 3 (Business Hours)</w:t>
      </w:r>
    </w:p>
    <w:p w14:paraId="1DFED07E" w14:textId="77777777" w:rsidR="00F82168" w:rsidRPr="00392614" w:rsidRDefault="00F82168" w:rsidP="00D67A98">
      <w:pPr>
        <w:pStyle w:val="NoSpacing"/>
        <w:rPr>
          <w:rFonts w:cs="Arial"/>
          <w:i/>
          <w:iCs/>
        </w:rPr>
      </w:pPr>
    </w:p>
    <w:tbl>
      <w:tblPr>
        <w:tblW w:w="93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359"/>
        <w:gridCol w:w="1429"/>
        <w:gridCol w:w="1278"/>
        <w:gridCol w:w="1974"/>
        <w:gridCol w:w="2057"/>
      </w:tblGrid>
      <w:tr w:rsidR="00F82168" w:rsidRPr="00392614" w14:paraId="1DFED085" w14:textId="77777777" w:rsidTr="0020352E">
        <w:trPr>
          <w:trHeight w:val="1404"/>
          <w:tblHeader/>
        </w:trPr>
        <w:tc>
          <w:tcPr>
            <w:tcW w:w="1093" w:type="dxa"/>
            <w:shd w:val="clear" w:color="auto" w:fill="FFFFFF" w:themeFill="background1"/>
          </w:tcPr>
          <w:p w14:paraId="1DFED07F" w14:textId="77777777" w:rsidR="00F82168" w:rsidRPr="00392614" w:rsidRDefault="00F82168" w:rsidP="00D67A98">
            <w:pPr>
              <w:pStyle w:val="NoSpacing"/>
            </w:pPr>
            <w:r w:rsidRPr="00392614">
              <w:t>Severity Code</w:t>
            </w:r>
          </w:p>
        </w:tc>
        <w:tc>
          <w:tcPr>
            <w:tcW w:w="1364" w:type="dxa"/>
            <w:shd w:val="clear" w:color="auto" w:fill="FFFFFF" w:themeFill="background1"/>
          </w:tcPr>
          <w:p w14:paraId="1DFED080" w14:textId="77777777" w:rsidR="00F82168" w:rsidRPr="00392614" w:rsidRDefault="00F82168" w:rsidP="00D67A98">
            <w:pPr>
              <w:pStyle w:val="NoSpacing"/>
            </w:pPr>
            <w:r w:rsidRPr="00392614">
              <w:t>Tier 2 Initial Response to Customer</w:t>
            </w:r>
          </w:p>
        </w:tc>
        <w:tc>
          <w:tcPr>
            <w:tcW w:w="1445" w:type="dxa"/>
            <w:shd w:val="clear" w:color="auto" w:fill="FFFFFF" w:themeFill="background1"/>
          </w:tcPr>
          <w:p w14:paraId="1DFED081" w14:textId="77777777" w:rsidR="00F82168" w:rsidRPr="00392614" w:rsidRDefault="00F82168" w:rsidP="00D67A98">
            <w:pPr>
              <w:pStyle w:val="NoSpacing"/>
            </w:pPr>
            <w:r w:rsidRPr="00392614">
              <w:t>Tier 2 escalates to Tier 3 for initial contact</w:t>
            </w:r>
          </w:p>
        </w:tc>
        <w:tc>
          <w:tcPr>
            <w:tcW w:w="1284" w:type="dxa"/>
            <w:shd w:val="clear" w:color="auto" w:fill="FFFFFF" w:themeFill="background1"/>
          </w:tcPr>
          <w:p w14:paraId="1DFED082" w14:textId="77777777" w:rsidR="00F82168" w:rsidRPr="00392614" w:rsidRDefault="00F82168" w:rsidP="00D67A98">
            <w:pPr>
              <w:pStyle w:val="NoSpacing"/>
            </w:pPr>
            <w:r w:rsidRPr="00392614">
              <w:t>Tier 3 response to Tier 2</w:t>
            </w:r>
          </w:p>
        </w:tc>
        <w:tc>
          <w:tcPr>
            <w:tcW w:w="2030" w:type="dxa"/>
            <w:shd w:val="clear" w:color="auto" w:fill="FFFFFF" w:themeFill="background1"/>
          </w:tcPr>
          <w:p w14:paraId="1DFED083" w14:textId="77777777" w:rsidR="00F82168" w:rsidRPr="00392614" w:rsidRDefault="00F82168" w:rsidP="00D67A98">
            <w:pPr>
              <w:pStyle w:val="NoSpacing"/>
            </w:pPr>
            <w:r w:rsidRPr="00392614">
              <w:t xml:space="preserve">Tier 2 requests updates from Tier 3 based on SLA resolution  </w:t>
            </w:r>
          </w:p>
        </w:tc>
        <w:tc>
          <w:tcPr>
            <w:tcW w:w="2112" w:type="dxa"/>
            <w:shd w:val="clear" w:color="auto" w:fill="FFFFFF" w:themeFill="background1"/>
          </w:tcPr>
          <w:p w14:paraId="1DFED084" w14:textId="77777777" w:rsidR="00F82168" w:rsidRPr="00392614" w:rsidRDefault="00F82168" w:rsidP="00D67A98">
            <w:pPr>
              <w:pStyle w:val="NoSpacing"/>
            </w:pPr>
            <w:r w:rsidRPr="00392614">
              <w:t>Resolution Time based on SLA from time incident initially reported</w:t>
            </w:r>
          </w:p>
        </w:tc>
      </w:tr>
      <w:tr w:rsidR="00F82168" w:rsidRPr="00392614" w14:paraId="1DFED08C" w14:textId="77777777" w:rsidTr="0020352E">
        <w:trPr>
          <w:trHeight w:val="749"/>
        </w:trPr>
        <w:tc>
          <w:tcPr>
            <w:tcW w:w="1093" w:type="dxa"/>
          </w:tcPr>
          <w:p w14:paraId="1DFED086" w14:textId="77777777" w:rsidR="00F82168" w:rsidRPr="00392614" w:rsidRDefault="00F82168" w:rsidP="00D67A98">
            <w:pPr>
              <w:pStyle w:val="NoSpacing"/>
            </w:pPr>
            <w:r w:rsidRPr="00392614">
              <w:t>1 – Critical</w:t>
            </w:r>
          </w:p>
        </w:tc>
        <w:tc>
          <w:tcPr>
            <w:tcW w:w="1364" w:type="dxa"/>
          </w:tcPr>
          <w:p w14:paraId="1DFED087" w14:textId="77777777" w:rsidR="00F82168" w:rsidRPr="00392614" w:rsidRDefault="00F82168" w:rsidP="00D67A98">
            <w:pPr>
              <w:pStyle w:val="NoSpacing"/>
            </w:pPr>
            <w:r w:rsidRPr="00392614">
              <w:t>1 hour</w:t>
            </w:r>
          </w:p>
        </w:tc>
        <w:tc>
          <w:tcPr>
            <w:tcW w:w="1445" w:type="dxa"/>
          </w:tcPr>
          <w:p w14:paraId="1DFED088" w14:textId="77777777" w:rsidR="00F82168" w:rsidRPr="00392614" w:rsidRDefault="00F82168" w:rsidP="00D67A98">
            <w:pPr>
              <w:pStyle w:val="NoSpacing"/>
            </w:pPr>
            <w:r w:rsidRPr="00392614">
              <w:t>2 hours</w:t>
            </w:r>
          </w:p>
        </w:tc>
        <w:tc>
          <w:tcPr>
            <w:tcW w:w="1284" w:type="dxa"/>
          </w:tcPr>
          <w:p w14:paraId="1DFED089" w14:textId="77777777" w:rsidR="00F82168" w:rsidRPr="00392614" w:rsidRDefault="00F82168" w:rsidP="00D67A98">
            <w:pPr>
              <w:pStyle w:val="NoSpacing"/>
            </w:pPr>
            <w:r w:rsidRPr="00392614">
              <w:t>4 hours</w:t>
            </w:r>
          </w:p>
        </w:tc>
        <w:tc>
          <w:tcPr>
            <w:tcW w:w="2030" w:type="dxa"/>
            <w:vAlign w:val="center"/>
          </w:tcPr>
          <w:p w14:paraId="1DFED08A" w14:textId="77777777" w:rsidR="00F82168" w:rsidRPr="00392614" w:rsidRDefault="00F82168" w:rsidP="00D67A98">
            <w:pPr>
              <w:pStyle w:val="NoSpacing"/>
            </w:pPr>
            <w:r w:rsidRPr="00392614">
              <w:t>On call until issue resolved or hourly status check</w:t>
            </w:r>
          </w:p>
        </w:tc>
        <w:tc>
          <w:tcPr>
            <w:tcW w:w="2112" w:type="dxa"/>
          </w:tcPr>
          <w:p w14:paraId="1DFED08B" w14:textId="77777777" w:rsidR="00F82168" w:rsidRPr="00392614" w:rsidRDefault="00F82168" w:rsidP="00D67A98">
            <w:pPr>
              <w:pStyle w:val="NoSpacing"/>
            </w:pPr>
            <w:r w:rsidRPr="00392614">
              <w:t>0-4 hours</w:t>
            </w:r>
          </w:p>
        </w:tc>
      </w:tr>
      <w:tr w:rsidR="00F82168" w:rsidRPr="00392614" w14:paraId="1DFED093" w14:textId="77777777" w:rsidTr="0020352E">
        <w:trPr>
          <w:trHeight w:val="758"/>
        </w:trPr>
        <w:tc>
          <w:tcPr>
            <w:tcW w:w="1093" w:type="dxa"/>
          </w:tcPr>
          <w:p w14:paraId="1DFED08D" w14:textId="77777777" w:rsidR="00F82168" w:rsidRPr="00392614" w:rsidRDefault="00F82168" w:rsidP="00D67A98">
            <w:pPr>
              <w:pStyle w:val="NoSpacing"/>
            </w:pPr>
            <w:r w:rsidRPr="00392614">
              <w:t>2 – Serious</w:t>
            </w:r>
          </w:p>
        </w:tc>
        <w:tc>
          <w:tcPr>
            <w:tcW w:w="1364" w:type="dxa"/>
          </w:tcPr>
          <w:p w14:paraId="1DFED08E" w14:textId="77777777" w:rsidR="00F82168" w:rsidRPr="00392614" w:rsidRDefault="00F82168" w:rsidP="00D67A98">
            <w:pPr>
              <w:pStyle w:val="NoSpacing"/>
            </w:pPr>
            <w:r w:rsidRPr="00392614">
              <w:t>2 hours</w:t>
            </w:r>
          </w:p>
        </w:tc>
        <w:tc>
          <w:tcPr>
            <w:tcW w:w="1445" w:type="dxa"/>
          </w:tcPr>
          <w:p w14:paraId="1DFED08F" w14:textId="77777777" w:rsidR="00F82168" w:rsidRPr="00392614" w:rsidRDefault="00F82168" w:rsidP="00D67A98">
            <w:pPr>
              <w:pStyle w:val="NoSpacing"/>
            </w:pPr>
            <w:r w:rsidRPr="00392614">
              <w:t>4 hours</w:t>
            </w:r>
          </w:p>
        </w:tc>
        <w:tc>
          <w:tcPr>
            <w:tcW w:w="1284" w:type="dxa"/>
          </w:tcPr>
          <w:p w14:paraId="1DFED090" w14:textId="77777777" w:rsidR="00F82168" w:rsidRPr="00392614" w:rsidRDefault="00F82168" w:rsidP="00D67A98">
            <w:pPr>
              <w:pStyle w:val="NoSpacing"/>
            </w:pPr>
            <w:r w:rsidRPr="00392614">
              <w:t>8 hours</w:t>
            </w:r>
          </w:p>
        </w:tc>
        <w:tc>
          <w:tcPr>
            <w:tcW w:w="2030" w:type="dxa"/>
            <w:vAlign w:val="center"/>
          </w:tcPr>
          <w:p w14:paraId="1DFED091" w14:textId="77777777" w:rsidR="00F82168" w:rsidRPr="00392614" w:rsidRDefault="00F82168" w:rsidP="00D67A98">
            <w:pPr>
              <w:pStyle w:val="NoSpacing"/>
            </w:pPr>
            <w:r w:rsidRPr="00392614">
              <w:t>On call until issue resolved or hourly status check</w:t>
            </w:r>
          </w:p>
        </w:tc>
        <w:tc>
          <w:tcPr>
            <w:tcW w:w="2112" w:type="dxa"/>
          </w:tcPr>
          <w:p w14:paraId="1DFED092" w14:textId="77777777" w:rsidR="00F82168" w:rsidRPr="00392614" w:rsidRDefault="00F82168" w:rsidP="00D67A98">
            <w:pPr>
              <w:pStyle w:val="NoSpacing"/>
            </w:pPr>
            <w:r w:rsidRPr="00392614">
              <w:t>4-8 hours</w:t>
            </w:r>
          </w:p>
        </w:tc>
      </w:tr>
      <w:tr w:rsidR="00F82168" w:rsidRPr="00392614" w14:paraId="1DFED09A" w14:textId="77777777" w:rsidTr="0020352E">
        <w:trPr>
          <w:trHeight w:val="401"/>
        </w:trPr>
        <w:tc>
          <w:tcPr>
            <w:tcW w:w="1093" w:type="dxa"/>
          </w:tcPr>
          <w:p w14:paraId="1DFED094" w14:textId="77777777" w:rsidR="00F82168" w:rsidRPr="00392614" w:rsidRDefault="00F82168" w:rsidP="00D67A98">
            <w:pPr>
              <w:pStyle w:val="NoSpacing"/>
            </w:pPr>
            <w:r w:rsidRPr="00392614">
              <w:t>3 – Moderate</w:t>
            </w:r>
          </w:p>
        </w:tc>
        <w:tc>
          <w:tcPr>
            <w:tcW w:w="1364" w:type="dxa"/>
          </w:tcPr>
          <w:p w14:paraId="1DFED095" w14:textId="77777777" w:rsidR="00F82168" w:rsidRPr="00392614" w:rsidRDefault="00F82168" w:rsidP="00D67A98">
            <w:pPr>
              <w:pStyle w:val="NoSpacing"/>
            </w:pPr>
            <w:r w:rsidRPr="00392614">
              <w:t>4 hours</w:t>
            </w:r>
          </w:p>
        </w:tc>
        <w:tc>
          <w:tcPr>
            <w:tcW w:w="1445" w:type="dxa"/>
          </w:tcPr>
          <w:p w14:paraId="1DFED096" w14:textId="77777777" w:rsidR="00F82168" w:rsidRPr="00392614" w:rsidRDefault="00F82168" w:rsidP="00D67A98">
            <w:pPr>
              <w:pStyle w:val="NoSpacing"/>
            </w:pPr>
            <w:r w:rsidRPr="00392614">
              <w:t>8 hours</w:t>
            </w:r>
          </w:p>
        </w:tc>
        <w:tc>
          <w:tcPr>
            <w:tcW w:w="1284" w:type="dxa"/>
          </w:tcPr>
          <w:p w14:paraId="1DFED097" w14:textId="77777777" w:rsidR="00F82168" w:rsidRPr="00392614" w:rsidRDefault="00F82168" w:rsidP="00D67A98">
            <w:pPr>
              <w:pStyle w:val="NoSpacing"/>
            </w:pPr>
            <w:r w:rsidRPr="00392614">
              <w:t>24 hours</w:t>
            </w:r>
          </w:p>
        </w:tc>
        <w:tc>
          <w:tcPr>
            <w:tcW w:w="2030" w:type="dxa"/>
            <w:vAlign w:val="center"/>
          </w:tcPr>
          <w:p w14:paraId="1DFED098" w14:textId="77777777" w:rsidR="00F82168" w:rsidRPr="00392614" w:rsidRDefault="00F82168" w:rsidP="00D67A98">
            <w:pPr>
              <w:pStyle w:val="NoSpacing"/>
            </w:pPr>
            <w:r w:rsidRPr="00392614">
              <w:t>Daily</w:t>
            </w:r>
          </w:p>
        </w:tc>
        <w:tc>
          <w:tcPr>
            <w:tcW w:w="2112" w:type="dxa"/>
          </w:tcPr>
          <w:p w14:paraId="1DFED099" w14:textId="77777777" w:rsidR="00F82168" w:rsidRPr="00392614" w:rsidRDefault="00F82168" w:rsidP="00D67A98">
            <w:pPr>
              <w:pStyle w:val="NoSpacing"/>
            </w:pPr>
            <w:r w:rsidRPr="00392614">
              <w:t>4-24 hours</w:t>
            </w:r>
          </w:p>
        </w:tc>
      </w:tr>
    </w:tbl>
    <w:p w14:paraId="1DFED09B" w14:textId="77777777" w:rsidR="00F82168" w:rsidRPr="00392614" w:rsidRDefault="00F82168" w:rsidP="00F82168"/>
    <w:p w14:paraId="1DFED09C" w14:textId="4434EA15" w:rsidR="00F82168" w:rsidRPr="00392614" w:rsidRDefault="00F82168" w:rsidP="00D67A98">
      <w:pPr>
        <w:pStyle w:val="NoSpacing"/>
      </w:pPr>
      <w:r w:rsidRPr="00392614">
        <w:t xml:space="preserve">Following COR approval of the Contractor </w:t>
      </w:r>
      <w:r w:rsidR="00026811" w:rsidRPr="00392614">
        <w:t>Post-Deployment Warranty Support Defect Resolution</w:t>
      </w:r>
      <w:r w:rsidRPr="00392614">
        <w:t xml:space="preserve"> </w:t>
      </w:r>
      <w:r w:rsidR="00026811" w:rsidRPr="00392614">
        <w:t>P</w:t>
      </w:r>
      <w:r w:rsidRPr="00392614">
        <w:t xml:space="preserve">lan, the Contractor shall execute the approved plan. </w:t>
      </w:r>
    </w:p>
    <w:p w14:paraId="1DFED09D" w14:textId="77777777" w:rsidR="00F82168" w:rsidRPr="00392614" w:rsidRDefault="00F82168" w:rsidP="00D67A98">
      <w:pPr>
        <w:pStyle w:val="NoSpacing"/>
      </w:pPr>
    </w:p>
    <w:p w14:paraId="1DFED09E" w14:textId="4CB6D3F7" w:rsidR="00F82168" w:rsidRPr="00E44EC2" w:rsidRDefault="00F82168" w:rsidP="00D67A98">
      <w:pPr>
        <w:pStyle w:val="NoSpacing"/>
        <w:rPr>
          <w:rFonts w:cs="Arial"/>
          <w:b/>
        </w:rPr>
      </w:pPr>
      <w:r w:rsidRPr="00E44EC2">
        <w:rPr>
          <w:rFonts w:cs="Arial"/>
          <w:b/>
        </w:rPr>
        <w:t>Deliverable:</w:t>
      </w:r>
    </w:p>
    <w:p w14:paraId="1DFED09F" w14:textId="77777777" w:rsidR="00D67A98" w:rsidRPr="00392614" w:rsidRDefault="00D67A98" w:rsidP="00D67A98">
      <w:pPr>
        <w:pStyle w:val="NoSpacing"/>
        <w:rPr>
          <w:rFonts w:cs="Arial"/>
        </w:rPr>
      </w:pPr>
    </w:p>
    <w:p w14:paraId="1DFED0A1" w14:textId="27EC9E0C" w:rsidR="00F82168" w:rsidRPr="00392614" w:rsidRDefault="00026811" w:rsidP="00AB5F38">
      <w:pPr>
        <w:pStyle w:val="NoSpacing"/>
        <w:numPr>
          <w:ilvl w:val="0"/>
          <w:numId w:val="43"/>
        </w:numPr>
        <w:rPr>
          <w:rFonts w:cs="Arial"/>
        </w:rPr>
      </w:pPr>
      <w:r w:rsidRPr="00392614">
        <w:rPr>
          <w:rFonts w:cs="Arial"/>
        </w:rPr>
        <w:t xml:space="preserve">Post-Deployment Warranty Support </w:t>
      </w:r>
      <w:r w:rsidR="00F82168" w:rsidRPr="00392614">
        <w:rPr>
          <w:rFonts w:cs="Arial"/>
        </w:rPr>
        <w:t>Defect Resolution Plan</w:t>
      </w:r>
    </w:p>
    <w:p w14:paraId="1DFED0A5" w14:textId="77777777" w:rsidR="00F82168" w:rsidRPr="00392614" w:rsidRDefault="00F82168" w:rsidP="00D67A98">
      <w:pPr>
        <w:pStyle w:val="NoSpacing"/>
        <w:rPr>
          <w:i/>
          <w:iCs/>
          <w:color w:val="0070C0"/>
        </w:rPr>
      </w:pPr>
    </w:p>
    <w:p w14:paraId="1DFED0A6" w14:textId="77777777" w:rsidR="00F82168" w:rsidRPr="00392614" w:rsidRDefault="00F82168" w:rsidP="00F82168">
      <w:pPr>
        <w:keepNext/>
        <w:numPr>
          <w:ilvl w:val="1"/>
          <w:numId w:val="2"/>
        </w:numPr>
        <w:spacing w:before="240" w:after="120"/>
        <w:ind w:left="720"/>
        <w:outlineLvl w:val="1"/>
        <w:rPr>
          <w:rFonts w:cs="Arial"/>
          <w:b/>
          <w:bCs/>
          <w:iCs/>
          <w:szCs w:val="28"/>
        </w:rPr>
      </w:pPr>
      <w:bookmarkStart w:id="1146" w:name="_Toc479259009"/>
      <w:bookmarkStart w:id="1147" w:name="_Toc484452270"/>
      <w:bookmarkStart w:id="1148" w:name="_Toc496016659"/>
      <w:r w:rsidRPr="00392614">
        <w:rPr>
          <w:rFonts w:cs="Arial"/>
          <w:b/>
          <w:bCs/>
          <w:iCs/>
          <w:szCs w:val="28"/>
        </w:rPr>
        <w:lastRenderedPageBreak/>
        <w:t>TRANSITION SUPPORT (OPTIONAL TASK 1)</w:t>
      </w:r>
      <w:bookmarkEnd w:id="1146"/>
      <w:bookmarkEnd w:id="1147"/>
      <w:bookmarkEnd w:id="1148"/>
    </w:p>
    <w:p w14:paraId="1D2DF3FB" w14:textId="45416160" w:rsidR="00026811" w:rsidRPr="00392614" w:rsidRDefault="00026811" w:rsidP="00D67A98">
      <w:pPr>
        <w:pStyle w:val="NoSpacing"/>
      </w:pPr>
      <w:r w:rsidRPr="00392614">
        <w:t xml:space="preserve">If exercised, this optional task shall be completed no later than 60 days from date of exercise.  </w:t>
      </w:r>
    </w:p>
    <w:p w14:paraId="06F5AFCA" w14:textId="77777777" w:rsidR="00026811" w:rsidRPr="00392614" w:rsidRDefault="00026811" w:rsidP="00D67A98">
      <w:pPr>
        <w:pStyle w:val="NoSpacing"/>
      </w:pPr>
    </w:p>
    <w:p w14:paraId="1DFED0A7" w14:textId="02905ADB" w:rsidR="00F82168" w:rsidRPr="00392614" w:rsidRDefault="00026811" w:rsidP="00D67A98">
      <w:pPr>
        <w:pStyle w:val="NoSpacing"/>
      </w:pPr>
      <w:r w:rsidRPr="00392614">
        <w:t xml:space="preserve">If the Optional Task is exercised by VA, the Contractor shall </w:t>
      </w:r>
      <w:r w:rsidRPr="00392614">
        <w:rPr>
          <w:bCs/>
        </w:rPr>
        <w:t xml:space="preserve">develop, document and monitor the execution of a Transition Plan that may be used to transition tasks and materials to a new Contractor, or to the Government.  </w:t>
      </w:r>
      <w:r w:rsidR="00F82168" w:rsidRPr="00392614">
        <w:t>The Contractor shall provide a plan for 60 days of outgoing transition support upon the approval of the Transition Plan for transitioning work from the current task order to a follow-on task order or Government entity.  This transition may be to a Government entity, to another Contractor or to the incumbent Contractor under a new task order.  In accordance with the Government-approved plan, the Contractor shall assist the Government in planning and implementing a complete transition from this contract to the succeeding entity.  This shall include formal coordination with Government staff and successor staff and management.  It shall also include delivery of copies of existing policies and procedures, and delivery of required metrics and statistics. This Transition Plan shall include, but is not limited to:</w:t>
      </w:r>
    </w:p>
    <w:p w14:paraId="1DFED0A8" w14:textId="77777777" w:rsidR="00F82168" w:rsidRPr="00392614" w:rsidRDefault="00F82168" w:rsidP="00D67A98">
      <w:pPr>
        <w:pStyle w:val="NoSpacing"/>
      </w:pPr>
    </w:p>
    <w:p w14:paraId="1DFED0A9" w14:textId="77777777" w:rsidR="00F82168" w:rsidRPr="00392614" w:rsidRDefault="00F82168" w:rsidP="00AB5F38">
      <w:pPr>
        <w:pStyle w:val="NoSpacing"/>
        <w:numPr>
          <w:ilvl w:val="0"/>
          <w:numId w:val="44"/>
        </w:numPr>
      </w:pPr>
      <w:r w:rsidRPr="00392614">
        <w:t>Coordination with Government representatives.</w:t>
      </w:r>
    </w:p>
    <w:p w14:paraId="1DFED0AA" w14:textId="77777777" w:rsidR="00F82168" w:rsidRPr="00392614" w:rsidRDefault="00F82168" w:rsidP="00AB5F38">
      <w:pPr>
        <w:pStyle w:val="NoSpacing"/>
        <w:numPr>
          <w:ilvl w:val="0"/>
          <w:numId w:val="44"/>
        </w:numPr>
      </w:pPr>
      <w:r w:rsidRPr="00392614">
        <w:t>Review, evaluation and transition of current support services.</w:t>
      </w:r>
    </w:p>
    <w:p w14:paraId="1DFED0AB" w14:textId="77777777" w:rsidR="00F82168" w:rsidRPr="00392614" w:rsidRDefault="00F82168" w:rsidP="00AB5F38">
      <w:pPr>
        <w:pStyle w:val="NoSpacing"/>
        <w:numPr>
          <w:ilvl w:val="0"/>
          <w:numId w:val="44"/>
        </w:numPr>
      </w:pPr>
      <w:r w:rsidRPr="00392614">
        <w:t>Transition of historic data.</w:t>
      </w:r>
    </w:p>
    <w:p w14:paraId="1DFED0AC" w14:textId="77777777" w:rsidR="00F82168" w:rsidRPr="00392614" w:rsidRDefault="00F82168" w:rsidP="00AB5F38">
      <w:pPr>
        <w:pStyle w:val="NoSpacing"/>
        <w:numPr>
          <w:ilvl w:val="0"/>
          <w:numId w:val="44"/>
        </w:numPr>
      </w:pPr>
      <w:r w:rsidRPr="00392614">
        <w:t>Transition of Rational accounts.</w:t>
      </w:r>
    </w:p>
    <w:p w14:paraId="1DFED0AD" w14:textId="77777777" w:rsidR="00F82168" w:rsidRPr="00392614" w:rsidRDefault="00F82168" w:rsidP="00AB5F38">
      <w:pPr>
        <w:pStyle w:val="NoSpacing"/>
        <w:numPr>
          <w:ilvl w:val="0"/>
          <w:numId w:val="44"/>
        </w:numPr>
      </w:pPr>
      <w:r w:rsidRPr="00392614">
        <w:t xml:space="preserve">Transfer of hardware and software warranties, maintenance agreements and licenses. </w:t>
      </w:r>
    </w:p>
    <w:p w14:paraId="1DFED0AE" w14:textId="77777777" w:rsidR="00F82168" w:rsidRPr="00392614" w:rsidRDefault="00F82168" w:rsidP="00AB5F38">
      <w:pPr>
        <w:pStyle w:val="NoSpacing"/>
        <w:numPr>
          <w:ilvl w:val="0"/>
          <w:numId w:val="44"/>
        </w:numPr>
      </w:pPr>
      <w:r w:rsidRPr="00392614">
        <w:t>Transfer of all necessary business and/or technical documentation.</w:t>
      </w:r>
    </w:p>
    <w:p w14:paraId="1DFED0AF" w14:textId="77777777" w:rsidR="00F82168" w:rsidRPr="00392614" w:rsidRDefault="00F82168" w:rsidP="00AB5F38">
      <w:pPr>
        <w:pStyle w:val="NoSpacing"/>
        <w:numPr>
          <w:ilvl w:val="0"/>
          <w:numId w:val="44"/>
        </w:numPr>
      </w:pPr>
      <w:r w:rsidRPr="00392614">
        <w:t>Orientation phase and program to introduce Government and Contractor personnel, programs, and users to the Contractor's team, tools, methodologies, and business processes.</w:t>
      </w:r>
    </w:p>
    <w:p w14:paraId="1DFED0B0" w14:textId="77777777" w:rsidR="00F82168" w:rsidRPr="00392614" w:rsidRDefault="00F82168" w:rsidP="00AB5F38">
      <w:pPr>
        <w:pStyle w:val="NoSpacing"/>
        <w:numPr>
          <w:ilvl w:val="0"/>
          <w:numId w:val="44"/>
        </w:numPr>
      </w:pPr>
      <w:r w:rsidRPr="00392614">
        <w:t xml:space="preserve">Disposition of Contractor purchased Government owned assets, </w:t>
      </w:r>
    </w:p>
    <w:p w14:paraId="1DFED0B1" w14:textId="1B3D69A7" w:rsidR="00F82168" w:rsidRPr="00392614" w:rsidRDefault="00F82168" w:rsidP="00AB5F38">
      <w:pPr>
        <w:pStyle w:val="NoSpacing"/>
        <w:numPr>
          <w:ilvl w:val="0"/>
          <w:numId w:val="44"/>
        </w:numPr>
      </w:pPr>
      <w:r w:rsidRPr="00392614">
        <w:t>Transfer of GFE and Government Furnished Information, and GFE inventory management assistance.</w:t>
      </w:r>
    </w:p>
    <w:p w14:paraId="1DFED0B2" w14:textId="1E0ADA0D" w:rsidR="00F82168" w:rsidRPr="00392614" w:rsidRDefault="00F82168" w:rsidP="00AB5F38">
      <w:pPr>
        <w:pStyle w:val="NoSpacing"/>
        <w:numPr>
          <w:ilvl w:val="0"/>
          <w:numId w:val="44"/>
        </w:numPr>
      </w:pPr>
      <w:r w:rsidRPr="00392614">
        <w:t>Turn-in of all Government keys, I</w:t>
      </w:r>
      <w:r w:rsidR="00026811" w:rsidRPr="00392614">
        <w:t>dentification</w:t>
      </w:r>
      <w:r w:rsidRPr="00392614">
        <w:t>/access cards, and security codes.</w:t>
      </w:r>
    </w:p>
    <w:p w14:paraId="1DFED0B3" w14:textId="77777777" w:rsidR="00F82168" w:rsidRPr="00392614" w:rsidRDefault="00F82168" w:rsidP="00D67A98">
      <w:pPr>
        <w:pStyle w:val="NoSpacing"/>
      </w:pPr>
    </w:p>
    <w:p w14:paraId="1DFED0B4" w14:textId="77777777" w:rsidR="00F82168" w:rsidRPr="00E44EC2" w:rsidRDefault="00F82168" w:rsidP="00D67A98">
      <w:pPr>
        <w:pStyle w:val="NoSpacing"/>
        <w:rPr>
          <w:b/>
        </w:rPr>
      </w:pPr>
      <w:r w:rsidRPr="00E44EC2">
        <w:rPr>
          <w:b/>
        </w:rPr>
        <w:t>Deliverable:</w:t>
      </w:r>
    </w:p>
    <w:p w14:paraId="1DFED0B5" w14:textId="77777777" w:rsidR="00D67A98" w:rsidRPr="00392614" w:rsidRDefault="00D67A98" w:rsidP="00D67A98">
      <w:pPr>
        <w:pStyle w:val="NoSpacing"/>
      </w:pPr>
    </w:p>
    <w:p w14:paraId="1DFED0B6" w14:textId="77777777" w:rsidR="0066516E" w:rsidRPr="00392614" w:rsidRDefault="00F82168" w:rsidP="00AB5F38">
      <w:pPr>
        <w:pStyle w:val="NoSpacing"/>
        <w:numPr>
          <w:ilvl w:val="0"/>
          <w:numId w:val="45"/>
        </w:numPr>
      </w:pPr>
      <w:r w:rsidRPr="00392614">
        <w:t>Transition Plan</w:t>
      </w:r>
    </w:p>
    <w:p w14:paraId="1DFED0B7" w14:textId="77777777" w:rsidR="0066516E" w:rsidRPr="00392614" w:rsidRDefault="0066516E" w:rsidP="00D67A98">
      <w:pPr>
        <w:pStyle w:val="NoSpacing"/>
      </w:pPr>
    </w:p>
    <w:p w14:paraId="1DFED0B8" w14:textId="77777777" w:rsidR="008A293B" w:rsidRPr="00392614" w:rsidRDefault="00E47F5F" w:rsidP="008A293B">
      <w:pPr>
        <w:pStyle w:val="Heading1"/>
      </w:pPr>
      <w:bookmarkStart w:id="1149" w:name="_Toc496016660"/>
      <w:r w:rsidRPr="00392614">
        <w:t>GENERAL REQUIREMENTS</w:t>
      </w:r>
      <w:bookmarkEnd w:id="1149"/>
    </w:p>
    <w:p w14:paraId="1DFED0B9" w14:textId="77777777" w:rsidR="008A293B" w:rsidRPr="00392614" w:rsidRDefault="00481989" w:rsidP="008A293B">
      <w:pPr>
        <w:pStyle w:val="Heading2"/>
      </w:pPr>
      <w:bookmarkStart w:id="1150" w:name="_Toc496016661"/>
      <w:bookmarkEnd w:id="894"/>
      <w:r w:rsidRPr="00392614">
        <w:rPr>
          <w:caps w:val="0"/>
        </w:rPr>
        <w:t>PERFORMANCE METRICS</w:t>
      </w:r>
      <w:bookmarkEnd w:id="1150"/>
    </w:p>
    <w:p w14:paraId="1DFED0BA" w14:textId="77777777" w:rsidR="004C1A67" w:rsidRPr="00392614" w:rsidRDefault="009E45A1" w:rsidP="000C2F41">
      <w:pPr>
        <w:pStyle w:val="NoSpacing"/>
      </w:pPr>
      <w:r w:rsidRPr="00392614">
        <w:t xml:space="preserve">The table below defines the Performance </w:t>
      </w:r>
      <w:r w:rsidR="004C1A67" w:rsidRPr="00392614">
        <w:t xml:space="preserve">Standards and Acceptable Levels of Performance </w:t>
      </w:r>
      <w:r w:rsidRPr="00392614">
        <w:t>associated with this effort.</w:t>
      </w:r>
    </w:p>
    <w:p w14:paraId="1DFED0BB" w14:textId="77777777" w:rsidR="003A396E" w:rsidRPr="00392614" w:rsidRDefault="003A396E" w:rsidP="000C2F41">
      <w:pPr>
        <w:pStyle w:val="NoSpacing"/>
      </w:pPr>
    </w:p>
    <w:tbl>
      <w:tblPr>
        <w:tblStyle w:val="TableGrid2"/>
        <w:tblW w:w="0" w:type="auto"/>
        <w:tblLayout w:type="fixed"/>
        <w:tblLook w:val="0000" w:firstRow="0" w:lastRow="0" w:firstColumn="0" w:lastColumn="0" w:noHBand="0" w:noVBand="0"/>
        <w:tblCaption w:val="Performance Metrics Table"/>
        <w:tblDescription w:val="Indicates the Performance Objectives, Performance Standards, and the Acceptable Performance Levels for the effort"/>
      </w:tblPr>
      <w:tblGrid>
        <w:gridCol w:w="2610"/>
        <w:gridCol w:w="3690"/>
        <w:gridCol w:w="2430"/>
      </w:tblGrid>
      <w:tr w:rsidR="00345025" w:rsidRPr="00392614" w14:paraId="1DFED0BF" w14:textId="77777777" w:rsidTr="001E0AC8">
        <w:trPr>
          <w:trHeight w:val="330"/>
          <w:tblHeader/>
        </w:trPr>
        <w:tc>
          <w:tcPr>
            <w:tcW w:w="2610" w:type="dxa"/>
          </w:tcPr>
          <w:p w14:paraId="1DFED0BC" w14:textId="77777777" w:rsidR="00345025" w:rsidRPr="00392614" w:rsidRDefault="00345025" w:rsidP="00D67A98">
            <w:pPr>
              <w:pStyle w:val="NoSpacing"/>
            </w:pPr>
            <w:r w:rsidRPr="00392614">
              <w:t>Performance Objective</w:t>
            </w:r>
          </w:p>
        </w:tc>
        <w:tc>
          <w:tcPr>
            <w:tcW w:w="3690" w:type="dxa"/>
          </w:tcPr>
          <w:p w14:paraId="1DFED0BD" w14:textId="77777777" w:rsidR="00345025" w:rsidRPr="00392614" w:rsidRDefault="00345025" w:rsidP="00D67A98">
            <w:pPr>
              <w:pStyle w:val="NoSpacing"/>
            </w:pPr>
            <w:r w:rsidRPr="00392614">
              <w:t>Performance Standard</w:t>
            </w:r>
          </w:p>
        </w:tc>
        <w:tc>
          <w:tcPr>
            <w:tcW w:w="2430" w:type="dxa"/>
          </w:tcPr>
          <w:p w14:paraId="1DFED0BE" w14:textId="77777777" w:rsidR="00345025" w:rsidRPr="00392614" w:rsidRDefault="00345025" w:rsidP="00D67A98">
            <w:pPr>
              <w:pStyle w:val="NoSpacing"/>
            </w:pPr>
            <w:r w:rsidRPr="00392614">
              <w:t>Acceptable</w:t>
            </w:r>
            <w:r w:rsidR="004C1A67" w:rsidRPr="00392614">
              <w:t xml:space="preserve"> Levels of </w:t>
            </w:r>
            <w:r w:rsidRPr="00392614">
              <w:t xml:space="preserve"> Performance</w:t>
            </w:r>
          </w:p>
        </w:tc>
      </w:tr>
      <w:tr w:rsidR="00345025" w:rsidRPr="00392614" w14:paraId="1DFED0C6" w14:textId="77777777" w:rsidTr="001E0AC8">
        <w:trPr>
          <w:trHeight w:val="510"/>
        </w:trPr>
        <w:tc>
          <w:tcPr>
            <w:tcW w:w="2610" w:type="dxa"/>
          </w:tcPr>
          <w:p w14:paraId="1DFED0C0" w14:textId="77777777" w:rsidR="00345025" w:rsidRPr="00392614" w:rsidRDefault="00345025" w:rsidP="00AB5F38">
            <w:pPr>
              <w:pStyle w:val="NoSpacing"/>
              <w:numPr>
                <w:ilvl w:val="0"/>
                <w:numId w:val="46"/>
              </w:numPr>
              <w:rPr>
                <w:rFonts w:cs="Arial"/>
              </w:rPr>
            </w:pPr>
            <w:r w:rsidRPr="00392614">
              <w:rPr>
                <w:rFonts w:cs="Arial"/>
              </w:rPr>
              <w:lastRenderedPageBreak/>
              <w:t xml:space="preserve">Technical </w:t>
            </w:r>
            <w:r w:rsidR="004C1A67" w:rsidRPr="00392614">
              <w:rPr>
                <w:rFonts w:cs="Arial"/>
              </w:rPr>
              <w:t>/ Quality of Product or Service</w:t>
            </w:r>
          </w:p>
        </w:tc>
        <w:tc>
          <w:tcPr>
            <w:tcW w:w="3690" w:type="dxa"/>
          </w:tcPr>
          <w:p w14:paraId="1DFED0C1" w14:textId="77777777" w:rsidR="00345025" w:rsidRPr="00392614" w:rsidRDefault="00345025" w:rsidP="00AB5F38">
            <w:pPr>
              <w:pStyle w:val="NoSpacing"/>
              <w:numPr>
                <w:ilvl w:val="0"/>
                <w:numId w:val="47"/>
              </w:numPr>
              <w:rPr>
                <w:rFonts w:cs="Arial"/>
              </w:rPr>
            </w:pPr>
            <w:r w:rsidRPr="00392614">
              <w:rPr>
                <w:rFonts w:cs="Arial"/>
              </w:rPr>
              <w:t>Shows  understanding of requirements</w:t>
            </w:r>
          </w:p>
          <w:p w14:paraId="1DFED0C2" w14:textId="77777777" w:rsidR="00345025" w:rsidRPr="00392614" w:rsidRDefault="00345025" w:rsidP="00AB5F38">
            <w:pPr>
              <w:pStyle w:val="NoSpacing"/>
              <w:numPr>
                <w:ilvl w:val="0"/>
                <w:numId w:val="47"/>
              </w:numPr>
              <w:rPr>
                <w:rFonts w:cs="Arial"/>
              </w:rPr>
            </w:pPr>
            <w:r w:rsidRPr="00392614">
              <w:rPr>
                <w:rFonts w:cs="Arial"/>
              </w:rPr>
              <w:t xml:space="preserve">Efficient and effective in meeting requirements </w:t>
            </w:r>
          </w:p>
          <w:p w14:paraId="1DFED0C3" w14:textId="77777777" w:rsidR="00345025" w:rsidRPr="00392614" w:rsidRDefault="00345025" w:rsidP="00AB5F38">
            <w:pPr>
              <w:pStyle w:val="NoSpacing"/>
              <w:numPr>
                <w:ilvl w:val="0"/>
                <w:numId w:val="47"/>
              </w:numPr>
              <w:rPr>
                <w:rFonts w:cs="Arial"/>
              </w:rPr>
            </w:pPr>
            <w:r w:rsidRPr="00392614">
              <w:rPr>
                <w:rFonts w:cs="Arial"/>
              </w:rPr>
              <w:t>Meets technical needs and mission requirements</w:t>
            </w:r>
          </w:p>
          <w:p w14:paraId="1DFED0C4" w14:textId="77777777" w:rsidR="00345025" w:rsidRPr="00392614" w:rsidRDefault="004C1A67" w:rsidP="00AB5F38">
            <w:pPr>
              <w:pStyle w:val="NoSpacing"/>
              <w:numPr>
                <w:ilvl w:val="0"/>
                <w:numId w:val="47"/>
              </w:numPr>
              <w:rPr>
                <w:rFonts w:cs="Arial"/>
              </w:rPr>
            </w:pPr>
            <w:r w:rsidRPr="00392614">
              <w:rPr>
                <w:rFonts w:cs="Arial"/>
              </w:rPr>
              <w:t xml:space="preserve">Provides </w:t>
            </w:r>
            <w:r w:rsidR="00345025" w:rsidRPr="00392614">
              <w:rPr>
                <w:rFonts w:cs="Arial"/>
              </w:rPr>
              <w:t>quality services/products</w:t>
            </w:r>
          </w:p>
        </w:tc>
        <w:tc>
          <w:tcPr>
            <w:tcW w:w="2430" w:type="dxa"/>
          </w:tcPr>
          <w:p w14:paraId="1DFED0C5"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CC" w14:textId="77777777" w:rsidTr="001E0AC8">
        <w:trPr>
          <w:trHeight w:val="510"/>
        </w:trPr>
        <w:tc>
          <w:tcPr>
            <w:tcW w:w="2610" w:type="dxa"/>
          </w:tcPr>
          <w:p w14:paraId="1DFED0C7" w14:textId="77777777" w:rsidR="00345025" w:rsidRPr="00392614" w:rsidRDefault="00345025" w:rsidP="00AB5F38">
            <w:pPr>
              <w:pStyle w:val="NoSpacing"/>
              <w:numPr>
                <w:ilvl w:val="0"/>
                <w:numId w:val="46"/>
              </w:numPr>
              <w:rPr>
                <w:rFonts w:cs="Arial"/>
              </w:rPr>
            </w:pPr>
            <w:r w:rsidRPr="00392614">
              <w:rPr>
                <w:rFonts w:cs="Arial"/>
              </w:rPr>
              <w:t>Project Milestones and Schedule</w:t>
            </w:r>
          </w:p>
        </w:tc>
        <w:tc>
          <w:tcPr>
            <w:tcW w:w="3690" w:type="dxa"/>
          </w:tcPr>
          <w:p w14:paraId="1DFED0C8" w14:textId="77777777" w:rsidR="00345025" w:rsidRPr="00392614" w:rsidRDefault="00345025" w:rsidP="00AB5F38">
            <w:pPr>
              <w:pStyle w:val="NoSpacing"/>
              <w:numPr>
                <w:ilvl w:val="0"/>
                <w:numId w:val="48"/>
              </w:numPr>
              <w:rPr>
                <w:rFonts w:cs="Arial"/>
              </w:rPr>
            </w:pPr>
            <w:r w:rsidRPr="00392614">
              <w:rPr>
                <w:rFonts w:cs="Arial"/>
              </w:rPr>
              <w:t>Quick response capability</w:t>
            </w:r>
          </w:p>
          <w:p w14:paraId="1DFED0C9" w14:textId="77777777" w:rsidR="00345025" w:rsidRPr="00392614" w:rsidRDefault="00345025" w:rsidP="00AB5F38">
            <w:pPr>
              <w:pStyle w:val="NoSpacing"/>
              <w:numPr>
                <w:ilvl w:val="0"/>
                <w:numId w:val="48"/>
              </w:numPr>
              <w:rPr>
                <w:rFonts w:cs="Arial"/>
              </w:rPr>
            </w:pPr>
            <w:r w:rsidRPr="00392614">
              <w:rPr>
                <w:rFonts w:cs="Arial"/>
              </w:rPr>
              <w:t xml:space="preserve">Products completed, reviewed, delivered in </w:t>
            </w:r>
            <w:r w:rsidR="00C92D5A" w:rsidRPr="00392614">
              <w:rPr>
                <w:rFonts w:cs="Arial"/>
              </w:rPr>
              <w:t>accordance with the established schedule</w:t>
            </w:r>
          </w:p>
          <w:p w14:paraId="1DFED0CA" w14:textId="77777777" w:rsidR="00345025" w:rsidRPr="00392614" w:rsidRDefault="00345025" w:rsidP="00AB5F38">
            <w:pPr>
              <w:pStyle w:val="NoSpacing"/>
              <w:numPr>
                <w:ilvl w:val="0"/>
                <w:numId w:val="48"/>
              </w:numPr>
              <w:rPr>
                <w:rFonts w:cs="Arial"/>
              </w:rPr>
            </w:pPr>
            <w:r w:rsidRPr="00392614">
              <w:rPr>
                <w:rFonts w:cs="Arial"/>
              </w:rPr>
              <w:t>Notifies customer in advance of potential problems</w:t>
            </w:r>
          </w:p>
        </w:tc>
        <w:tc>
          <w:tcPr>
            <w:tcW w:w="2430" w:type="dxa"/>
          </w:tcPr>
          <w:p w14:paraId="1DFED0CB"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2" w14:textId="77777777" w:rsidTr="001E0AC8">
        <w:trPr>
          <w:trHeight w:val="510"/>
        </w:trPr>
        <w:tc>
          <w:tcPr>
            <w:tcW w:w="2610" w:type="dxa"/>
          </w:tcPr>
          <w:p w14:paraId="1DFED0CD" w14:textId="77777777" w:rsidR="00345025" w:rsidRPr="00392614" w:rsidRDefault="00C92D5A" w:rsidP="00AB5F38">
            <w:pPr>
              <w:pStyle w:val="NoSpacing"/>
              <w:numPr>
                <w:ilvl w:val="0"/>
                <w:numId w:val="46"/>
              </w:numPr>
              <w:rPr>
                <w:rFonts w:cs="Arial"/>
              </w:rPr>
            </w:pPr>
            <w:r w:rsidRPr="00392614">
              <w:rPr>
                <w:rFonts w:cs="Arial"/>
              </w:rPr>
              <w:t>Cost &amp;</w:t>
            </w:r>
            <w:r w:rsidR="00345025" w:rsidRPr="00392614">
              <w:rPr>
                <w:rFonts w:cs="Arial"/>
              </w:rPr>
              <w:t xml:space="preserve"> Staffing</w:t>
            </w:r>
          </w:p>
        </w:tc>
        <w:tc>
          <w:tcPr>
            <w:tcW w:w="3690" w:type="dxa"/>
          </w:tcPr>
          <w:p w14:paraId="1DFED0CE" w14:textId="77777777" w:rsidR="00345025" w:rsidRPr="00392614" w:rsidRDefault="00345025" w:rsidP="00AB5F38">
            <w:pPr>
              <w:pStyle w:val="NoSpacing"/>
              <w:numPr>
                <w:ilvl w:val="0"/>
                <w:numId w:val="49"/>
              </w:numPr>
              <w:rPr>
                <w:rFonts w:cs="Arial"/>
              </w:rPr>
            </w:pPr>
            <w:r w:rsidRPr="00392614">
              <w:rPr>
                <w:rFonts w:cs="Arial"/>
              </w:rPr>
              <w:t>Currency of expertise</w:t>
            </w:r>
            <w:r w:rsidR="00C92D5A" w:rsidRPr="00392614">
              <w:rPr>
                <w:rFonts w:cs="Arial"/>
              </w:rPr>
              <w:t xml:space="preserve"> and staffing levels appropriate</w:t>
            </w:r>
          </w:p>
          <w:p w14:paraId="1DFED0CF" w14:textId="77777777" w:rsidR="00345025" w:rsidRPr="00392614" w:rsidRDefault="00345025" w:rsidP="00AB5F38">
            <w:pPr>
              <w:pStyle w:val="NoSpacing"/>
              <w:numPr>
                <w:ilvl w:val="0"/>
                <w:numId w:val="49"/>
              </w:numPr>
              <w:rPr>
                <w:rFonts w:cs="Arial"/>
              </w:rPr>
            </w:pPr>
            <w:r w:rsidRPr="00392614">
              <w:rPr>
                <w:rFonts w:cs="Arial"/>
              </w:rPr>
              <w:t>Personnel possess necessary knowledge, skills and abilities to perform tasks</w:t>
            </w:r>
          </w:p>
          <w:p w14:paraId="1DFED0D0" w14:textId="77777777" w:rsidR="00C92D5A" w:rsidRPr="00392614" w:rsidRDefault="00C92D5A" w:rsidP="00D67A98">
            <w:pPr>
              <w:pStyle w:val="NoSpacing"/>
              <w:rPr>
                <w:rFonts w:cs="Arial"/>
              </w:rPr>
            </w:pPr>
          </w:p>
        </w:tc>
        <w:tc>
          <w:tcPr>
            <w:tcW w:w="2430" w:type="dxa"/>
          </w:tcPr>
          <w:p w14:paraId="1DFED0D1" w14:textId="77777777" w:rsidR="00345025" w:rsidRPr="00392614" w:rsidRDefault="00345025" w:rsidP="00D67A98">
            <w:pPr>
              <w:pStyle w:val="NoSpacing"/>
              <w:rPr>
                <w:rFonts w:cs="Arial"/>
              </w:rPr>
            </w:pPr>
            <w:r w:rsidRPr="00392614">
              <w:rPr>
                <w:rFonts w:cs="Arial"/>
              </w:rPr>
              <w:t>Satisfactory or higher</w:t>
            </w:r>
          </w:p>
        </w:tc>
      </w:tr>
      <w:tr w:rsidR="00345025" w:rsidRPr="00392614" w14:paraId="1DFED0D6" w14:textId="77777777" w:rsidTr="001E0AC8">
        <w:trPr>
          <w:trHeight w:val="510"/>
        </w:trPr>
        <w:tc>
          <w:tcPr>
            <w:tcW w:w="2610" w:type="dxa"/>
          </w:tcPr>
          <w:p w14:paraId="1DFED0D3" w14:textId="77777777" w:rsidR="00345025" w:rsidRPr="00392614" w:rsidRDefault="00C92D5A" w:rsidP="00AB5F38">
            <w:pPr>
              <w:pStyle w:val="NoSpacing"/>
              <w:numPr>
                <w:ilvl w:val="0"/>
                <w:numId w:val="46"/>
              </w:numPr>
              <w:rPr>
                <w:rFonts w:cs="Arial"/>
              </w:rPr>
            </w:pPr>
            <w:r w:rsidRPr="00392614">
              <w:rPr>
                <w:rFonts w:cs="Arial"/>
              </w:rPr>
              <w:t>Management</w:t>
            </w:r>
          </w:p>
        </w:tc>
        <w:tc>
          <w:tcPr>
            <w:tcW w:w="3690" w:type="dxa"/>
          </w:tcPr>
          <w:p w14:paraId="1DFED0D4" w14:textId="77777777" w:rsidR="00345025" w:rsidRPr="00392614" w:rsidRDefault="00C92D5A" w:rsidP="00AB5F38">
            <w:pPr>
              <w:pStyle w:val="NoSpacing"/>
              <w:numPr>
                <w:ilvl w:val="0"/>
                <w:numId w:val="50"/>
              </w:numPr>
              <w:rPr>
                <w:rFonts w:cs="Arial"/>
              </w:rPr>
            </w:pPr>
            <w:r w:rsidRPr="00392614">
              <w:rPr>
                <w:rFonts w:cs="Arial"/>
              </w:rPr>
              <w:t>Integration and coordination of all activities to execute effort</w:t>
            </w:r>
          </w:p>
        </w:tc>
        <w:tc>
          <w:tcPr>
            <w:tcW w:w="2430" w:type="dxa"/>
          </w:tcPr>
          <w:p w14:paraId="1DFED0D5" w14:textId="77777777" w:rsidR="00345025" w:rsidRPr="00392614" w:rsidRDefault="00345025" w:rsidP="00D67A98">
            <w:pPr>
              <w:pStyle w:val="NoSpacing"/>
              <w:rPr>
                <w:rFonts w:cs="Arial"/>
              </w:rPr>
            </w:pPr>
            <w:r w:rsidRPr="00392614">
              <w:rPr>
                <w:rFonts w:cs="Arial"/>
              </w:rPr>
              <w:t>Satisfactory or higher</w:t>
            </w:r>
          </w:p>
        </w:tc>
      </w:tr>
    </w:tbl>
    <w:p w14:paraId="1DFED0D7" w14:textId="77777777" w:rsidR="009E45A1" w:rsidRPr="00392614" w:rsidRDefault="009E45A1" w:rsidP="000C2F41">
      <w:pPr>
        <w:pStyle w:val="NoSpacing"/>
      </w:pPr>
    </w:p>
    <w:p w14:paraId="1DFED0D8" w14:textId="77777777" w:rsidR="00B555AE" w:rsidRPr="00392614" w:rsidRDefault="009E45A1" w:rsidP="00D67A98">
      <w:pPr>
        <w:pStyle w:val="NoSpacing"/>
      </w:pPr>
      <w:r w:rsidRPr="00392614">
        <w:t xml:space="preserve">The </w:t>
      </w:r>
      <w:r w:rsidR="004C1A67" w:rsidRPr="00392614">
        <w:t>COR</w:t>
      </w:r>
      <w:r w:rsidRPr="00392614">
        <w:t xml:space="preserve"> will utilize a Quality Assurance Surveillance Plan (QASP) throughout the life of the </w:t>
      </w:r>
      <w:r w:rsidR="00E92487" w:rsidRPr="00392614">
        <w:t>TO</w:t>
      </w:r>
      <w:r w:rsidRPr="00392614">
        <w:t xml:space="preserve"> </w:t>
      </w:r>
      <w:proofErr w:type="spellStart"/>
      <w:r w:rsidRPr="00392614">
        <w:t>to</w:t>
      </w:r>
      <w:proofErr w:type="spellEnd"/>
      <w:r w:rsidRPr="00392614">
        <w:t xml:space="preserve"> ensure that the Contractor is performing the services required by this PWS in an acceptable </w:t>
      </w:r>
      <w:r w:rsidR="004C1A67" w:rsidRPr="00392614">
        <w:t>level of performance</w:t>
      </w:r>
      <w:r w:rsidRPr="00392614">
        <w:t xml:space="preserve">.  The Government reserves the right to alter or change the QASP at its own discretion.  A Performance Based Service Assessment will be used </w:t>
      </w:r>
      <w:r w:rsidR="004C1A67" w:rsidRPr="00392614">
        <w:t xml:space="preserve">by the COR </w:t>
      </w:r>
      <w:r w:rsidRPr="00392614">
        <w:t xml:space="preserve">in </w:t>
      </w:r>
      <w:r w:rsidR="004C1A67" w:rsidRPr="00392614">
        <w:t xml:space="preserve">accordance </w:t>
      </w:r>
      <w:r w:rsidRPr="00392614">
        <w:t>with the QASP to</w:t>
      </w:r>
      <w:r w:rsidR="004C1A67" w:rsidRPr="00392614">
        <w:t xml:space="preserve"> assess Contractor performance.</w:t>
      </w:r>
      <w:r w:rsidRPr="00392614">
        <w:t xml:space="preserve"> </w:t>
      </w:r>
    </w:p>
    <w:p w14:paraId="23FF3199" w14:textId="07B15275" w:rsidR="0064496D" w:rsidRPr="00E44EC2" w:rsidRDefault="0064496D" w:rsidP="00A36F39">
      <w:pPr>
        <w:pStyle w:val="Heading2"/>
      </w:pPr>
      <w:bookmarkStart w:id="1151" w:name="_Toc496016662"/>
      <w:r w:rsidRPr="00E44EC2">
        <w:t>SECTION 508 – ELECTRONIC AND INFORMATIN TECHNOLOGY (</w:t>
      </w:r>
      <w:r w:rsidRPr="00E44EC2">
        <w:rPr>
          <w:caps w:val="0"/>
        </w:rPr>
        <w:t>EIT</w:t>
      </w:r>
      <w:r w:rsidRPr="00E44EC2">
        <w:t>) STANDARDS</w:t>
      </w:r>
      <w:bookmarkEnd w:id="1151"/>
    </w:p>
    <w:p w14:paraId="14263AAF" w14:textId="77777777" w:rsidR="0064496D" w:rsidRPr="00392614" w:rsidRDefault="0064496D" w:rsidP="0064496D">
      <w:pPr>
        <w:pStyle w:val="NoSpacing"/>
        <w:rPr>
          <w:color w:val="000000"/>
        </w:rPr>
      </w:pPr>
      <w:r w:rsidRPr="00392614">
        <w:t xml:space="preserve">The Section 508 standards established by the Architectural and Transportation Barriers Compliance Board (Access Board) are incorporated into, and made part of all VA orders, solicitations and purchase orders developed to procure Electronic and Information Technology (EIT). These standards are found in their entirety at: </w:t>
      </w:r>
      <w:hyperlink r:id="rId14" w:tooltip="Section 508 Standards for Electronic and Information Technology via the US Access-Board Website" w:history="1">
        <w:r w:rsidRPr="00392614">
          <w:rPr>
            <w:color w:val="0000FF"/>
            <w:u w:val="single"/>
          </w:rPr>
          <w:t>https://www.access-board.gov/guidelines-and-standards/communications-and-it/about-the-section-508-standards/section-508-standards</w:t>
        </w:r>
      </w:hyperlink>
      <w:r w:rsidRPr="00392614">
        <w:t xml:space="preserve"> and </w:t>
      </w:r>
      <w:hyperlink r:id="rId15" w:tooltip="Section 508 Standards via the GSA Section 508 Accessibility Program website" w:history="1">
        <w:r w:rsidRPr="00392614">
          <w:rPr>
            <w:color w:val="0000FF"/>
            <w:u w:val="single"/>
          </w:rPr>
          <w:t>http://www.section508.gov/content/learn/standards</w:t>
        </w:r>
      </w:hyperlink>
      <w:r w:rsidRPr="00392614">
        <w:t xml:space="preserve">. A printed copy of the standards will be supplied upon request.  The Contractor shall comply with the technical </w:t>
      </w:r>
      <w:r w:rsidRPr="00392614">
        <w:rPr>
          <w:color w:val="000000"/>
        </w:rPr>
        <w:t xml:space="preserve">standards as marked: </w:t>
      </w:r>
    </w:p>
    <w:p w14:paraId="19A61994" w14:textId="77777777" w:rsidR="0064496D" w:rsidRPr="00392614" w:rsidRDefault="0064496D" w:rsidP="0064496D">
      <w:pPr>
        <w:pStyle w:val="NoSpacing"/>
        <w:rPr>
          <w:color w:val="000000"/>
        </w:rPr>
      </w:pPr>
    </w:p>
    <w:p w14:paraId="142FF99E"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1194.21 Software applications and operating systems</w:t>
      </w:r>
    </w:p>
    <w:p w14:paraId="0F87D46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lastRenderedPageBreak/>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1194.22 Web-based intranet and internet information and applications</w:t>
      </w:r>
    </w:p>
    <w:p w14:paraId="68EB46A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checkBox>
              <w:sizeAuto/>
              <w:default w:val="0"/>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1194.23 Telecommunications products</w:t>
      </w:r>
    </w:p>
    <w:p w14:paraId="250193F0"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1194.24 Video and multimedia products</w:t>
      </w:r>
    </w:p>
    <w:p w14:paraId="489524EB" w14:textId="7014C34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00E44EC2">
        <w:rPr>
          <w:rFonts w:cs="Arial"/>
          <w:color w:val="000000"/>
        </w:rPr>
        <w:tab/>
        <w:t>§ 1194.25 Self-</w:t>
      </w:r>
      <w:r w:rsidRPr="00392614">
        <w:rPr>
          <w:rFonts w:cs="Arial"/>
          <w:color w:val="000000"/>
        </w:rPr>
        <w:t>contained, closed products</w:t>
      </w:r>
    </w:p>
    <w:p w14:paraId="1CB63732"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1"/>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1194.26 Desktop and portable computers</w:t>
      </w:r>
    </w:p>
    <w:p w14:paraId="15703B41"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t>§ 1194.31 Functional Performance Criteria</w:t>
      </w:r>
    </w:p>
    <w:p w14:paraId="0D9DE809" w14:textId="77777777" w:rsidR="0064496D" w:rsidRPr="00392614" w:rsidRDefault="0064496D" w:rsidP="0064496D">
      <w:pPr>
        <w:tabs>
          <w:tab w:val="left" w:pos="1260"/>
        </w:tabs>
        <w:spacing w:before="13" w:after="13"/>
        <w:ind w:left="720" w:right="13"/>
        <w:rPr>
          <w:rFonts w:cs="Arial"/>
          <w:color w:val="000000"/>
        </w:rPr>
      </w:pPr>
      <w:r w:rsidRPr="00392614">
        <w:rPr>
          <w:rFonts w:cs="Arial"/>
          <w:color w:val="000000"/>
        </w:rPr>
        <w:fldChar w:fldCharType="begin">
          <w:ffData>
            <w:name w:val=""/>
            <w:enabled/>
            <w:calcOnExit w:val="0"/>
            <w:statusText w:type="text" w:val="Check Box Form Field.  Default value is checked and should remain as checked for all VA efforts."/>
            <w:checkBox>
              <w:sizeAuto/>
              <w:default w:val="0"/>
            </w:checkBox>
          </w:ffData>
        </w:fldChar>
      </w:r>
      <w:r w:rsidRPr="00392614">
        <w:rPr>
          <w:rFonts w:cs="Arial"/>
          <w:color w:val="000000"/>
        </w:rPr>
        <w:instrText xml:space="preserve"> FORMCHECKBOX </w:instrText>
      </w:r>
      <w:r w:rsidR="00870240">
        <w:rPr>
          <w:rFonts w:cs="Arial"/>
          <w:color w:val="000000"/>
        </w:rPr>
      </w:r>
      <w:r w:rsidR="00870240">
        <w:rPr>
          <w:rFonts w:cs="Arial"/>
          <w:color w:val="000000"/>
        </w:rPr>
        <w:fldChar w:fldCharType="separate"/>
      </w:r>
      <w:r w:rsidRPr="00392614">
        <w:rPr>
          <w:rFonts w:cs="Arial"/>
          <w:color w:val="000000"/>
        </w:rPr>
        <w:fldChar w:fldCharType="end"/>
      </w:r>
      <w:r w:rsidRPr="00392614">
        <w:rPr>
          <w:rFonts w:cs="Arial"/>
          <w:color w:val="000000"/>
        </w:rPr>
        <w:tab/>
      </w:r>
      <w:proofErr w:type="gramStart"/>
      <w:r w:rsidRPr="00392614">
        <w:rPr>
          <w:rFonts w:cs="Arial"/>
          <w:color w:val="000000"/>
        </w:rPr>
        <w:t>§ 1194.41 Information</w:t>
      </w:r>
      <w:proofErr w:type="gramEnd"/>
      <w:r w:rsidRPr="00392614">
        <w:rPr>
          <w:rFonts w:cs="Arial"/>
          <w:color w:val="000000"/>
        </w:rPr>
        <w:t>, Documentation, and Support</w:t>
      </w:r>
    </w:p>
    <w:p w14:paraId="38B508FA" w14:textId="77777777" w:rsidR="0064496D" w:rsidRPr="00392614" w:rsidRDefault="0064496D" w:rsidP="000D685B"/>
    <w:p w14:paraId="632245B3" w14:textId="77777777" w:rsidR="000D685B" w:rsidRPr="00E44EC2" w:rsidRDefault="000D685B" w:rsidP="000D685B">
      <w:pPr>
        <w:keepNext/>
        <w:numPr>
          <w:ilvl w:val="2"/>
          <w:numId w:val="2"/>
        </w:numPr>
        <w:spacing w:before="120" w:after="60"/>
        <w:outlineLvl w:val="2"/>
        <w:rPr>
          <w:rFonts w:cs="Arial"/>
          <w:b/>
          <w:bCs/>
          <w:iCs/>
          <w:kern w:val="32"/>
          <w:szCs w:val="26"/>
        </w:rPr>
      </w:pPr>
      <w:bookmarkStart w:id="1152" w:name="_Toc479661858"/>
      <w:bookmarkStart w:id="1153" w:name="_Toc496016663"/>
      <w:r w:rsidRPr="00E44EC2">
        <w:rPr>
          <w:rFonts w:cs="Arial"/>
          <w:b/>
          <w:bCs/>
          <w:iCs/>
          <w:kern w:val="32"/>
          <w:szCs w:val="26"/>
        </w:rPr>
        <w:t>EQUIVALENT FACILITATION</w:t>
      </w:r>
      <w:bookmarkEnd w:id="1152"/>
      <w:bookmarkEnd w:id="1153"/>
    </w:p>
    <w:p w14:paraId="34D8DB50" w14:textId="77777777" w:rsidR="000D685B" w:rsidRPr="00392614" w:rsidRDefault="000D685B" w:rsidP="00304002">
      <w:pPr>
        <w:pStyle w:val="NoSpacing"/>
      </w:pPr>
      <w:r w:rsidRPr="00392614">
        <w:t xml:space="preserve">Alternatively, offerors may propose products and services that provide equivalent facilitation, pursuant to Section 508, subpart A, §1194.5. Such offerors will be considered to have provided equivalent facilitation when the proposed deliverables result in substantially equivalent or greater access to and use of information for those with disabilities. </w:t>
      </w:r>
    </w:p>
    <w:p w14:paraId="7E626C7E" w14:textId="77777777" w:rsidR="000D685B" w:rsidRPr="00392614" w:rsidRDefault="000D685B" w:rsidP="000D685B">
      <w:pPr>
        <w:jc w:val="center"/>
        <w:rPr>
          <w:rFonts w:cs="Arial"/>
        </w:rPr>
      </w:pPr>
    </w:p>
    <w:p w14:paraId="20E91536" w14:textId="77777777" w:rsidR="000D685B" w:rsidRPr="00392614" w:rsidRDefault="000D685B" w:rsidP="000D685B">
      <w:pPr>
        <w:keepNext/>
        <w:numPr>
          <w:ilvl w:val="2"/>
          <w:numId w:val="2"/>
        </w:numPr>
        <w:spacing w:before="120" w:after="60"/>
        <w:outlineLvl w:val="2"/>
        <w:rPr>
          <w:rFonts w:cs="Arial"/>
          <w:bCs/>
          <w:iCs/>
          <w:kern w:val="32"/>
          <w:szCs w:val="26"/>
        </w:rPr>
      </w:pPr>
      <w:bookmarkStart w:id="1154" w:name="_Toc479661859"/>
      <w:bookmarkStart w:id="1155" w:name="_Toc496016664"/>
      <w:r w:rsidRPr="00E44EC2">
        <w:rPr>
          <w:rFonts w:cs="Arial"/>
          <w:b/>
          <w:bCs/>
          <w:iCs/>
          <w:kern w:val="32"/>
          <w:szCs w:val="26"/>
        </w:rPr>
        <w:t>COMPATIBILITY WITH ASSISTIVE TECHNOLOGY</w:t>
      </w:r>
      <w:bookmarkEnd w:id="1154"/>
      <w:bookmarkEnd w:id="1155"/>
    </w:p>
    <w:p w14:paraId="28DF80A0" w14:textId="77777777" w:rsidR="000D685B" w:rsidRPr="00392614" w:rsidRDefault="000D685B" w:rsidP="00304002">
      <w:pPr>
        <w:pStyle w:val="NoSpacing"/>
      </w:pPr>
      <w:r w:rsidRPr="00392614">
        <w:t>The Section 508 standards do not require the installation of specific accessibility-related software or the attachment of an assistive technology device. Section 508 requires that the EIT be compatible with such software and devices so that EIT can be accessible to and usable by individuals using assistive technology, including but not limited to screen readers, screen magnifiers, and speech recognition software.</w:t>
      </w:r>
    </w:p>
    <w:p w14:paraId="67946F14" w14:textId="77777777" w:rsidR="00E44EC2" w:rsidRDefault="00E44EC2" w:rsidP="00BE37C9">
      <w:pPr>
        <w:pStyle w:val="Title"/>
        <w:rPr>
          <w:rStyle w:val="Emphasis"/>
          <w:iCs w:val="0"/>
          <w:spacing w:val="0"/>
          <w:kern w:val="0"/>
          <w:sz w:val="24"/>
          <w:szCs w:val="24"/>
        </w:rPr>
      </w:pPr>
    </w:p>
    <w:p w14:paraId="15CD07D7" w14:textId="1FE9BD14" w:rsidR="00BE37C9" w:rsidRDefault="00BE37C9" w:rsidP="00BE37C9">
      <w:pPr>
        <w:pStyle w:val="Heading3"/>
      </w:pPr>
      <w:bookmarkStart w:id="1156" w:name="_Toc496016665"/>
      <w:r>
        <w:t>ORGANIZATIONAL CONFLICT OF INTEREST</w:t>
      </w:r>
      <w:bookmarkEnd w:id="1156"/>
    </w:p>
    <w:p w14:paraId="5D0EE811" w14:textId="77777777" w:rsidR="00BE37C9" w:rsidRDefault="00BE37C9" w:rsidP="00BE37C9"/>
    <w:p w14:paraId="7BBDA934" w14:textId="77777777" w:rsidR="00BE37C9" w:rsidRPr="00BE37C9" w:rsidRDefault="00BE37C9" w:rsidP="00BE37C9">
      <w:pPr>
        <w:spacing w:after="150"/>
        <w:rPr>
          <w:rFonts w:cs="Arial"/>
          <w:color w:val="24292E"/>
          <w:lang w:val="en"/>
        </w:rPr>
      </w:pPr>
      <w:r w:rsidRPr="00BE37C9">
        <w:rPr>
          <w:rFonts w:cs="Arial"/>
          <w:color w:val="24292E"/>
          <w:lang w:val="en"/>
        </w:rPr>
        <w:t>Contractor and subcontractor personnel performing work under this contract may receive, have access to or participate in the development of proprietary or source selection information (e.g., cost or pricing information, budget information or analyses, specifications or work statements, etc.) or perform evaluation services which may create a current or subsequent Organizational Conflict of Interests (OCI) as defined in FAR Subpart 9.5. The Contractor shall notify the Contracting Officer immediately whenever it becomes aware that such access or participation may result in any actual or potential OCI and shall promptly submit a plan to the Contracting Officer to avoid or mitigate any such OCI. The Contractor’s mitigation plan will be determined to be acceptable solely at the discretion of the Contracting Officer and in the event the Contracting Officer unilaterally determines that any such OCI cannot be satisfactorily avoided or mitigated, the Contracting Officer may affect other remedies as he or she deems necessary, including prohibiting the Contractor from participation in subsequent contracted requirements which may be affected by the OCI.</w:t>
      </w:r>
    </w:p>
    <w:p w14:paraId="65076721" w14:textId="77777777" w:rsidR="00BE37C9" w:rsidRPr="00BE37C9" w:rsidRDefault="00BE37C9" w:rsidP="00BE37C9"/>
    <w:p w14:paraId="44764EDF" w14:textId="77777777" w:rsidR="00E44EC2" w:rsidRDefault="00E44EC2" w:rsidP="00B24A32">
      <w:pPr>
        <w:pStyle w:val="Title"/>
        <w:jc w:val="center"/>
        <w:rPr>
          <w:b w:val="0"/>
          <w:sz w:val="28"/>
          <w:szCs w:val="28"/>
        </w:rPr>
      </w:pPr>
    </w:p>
    <w:p w14:paraId="5C89548B" w14:textId="77777777" w:rsidR="00BE37C9" w:rsidRDefault="00BE37C9" w:rsidP="00BE37C9"/>
    <w:p w14:paraId="1B7D31D0" w14:textId="77777777" w:rsidR="00BE37C9" w:rsidRDefault="00BE37C9" w:rsidP="00BE37C9"/>
    <w:p w14:paraId="2CECBFD2" w14:textId="77777777" w:rsidR="00BE37C9" w:rsidRDefault="00BE37C9" w:rsidP="00BE37C9"/>
    <w:p w14:paraId="1187AB2A" w14:textId="77777777" w:rsidR="00BE37C9" w:rsidRDefault="00BE37C9" w:rsidP="00BE37C9"/>
    <w:p w14:paraId="1CBE35DD" w14:textId="77777777" w:rsidR="00BE37C9" w:rsidRDefault="00BE37C9" w:rsidP="00BE37C9"/>
    <w:p w14:paraId="48251D53" w14:textId="77777777" w:rsidR="00BE37C9" w:rsidRDefault="00BE37C9" w:rsidP="00BE37C9"/>
    <w:p w14:paraId="52E2E247" w14:textId="77777777" w:rsidR="00BE37C9" w:rsidRDefault="00BE37C9" w:rsidP="00BE37C9"/>
    <w:p w14:paraId="650F9190" w14:textId="77777777" w:rsidR="00BE37C9" w:rsidRDefault="00BE37C9" w:rsidP="00BE37C9"/>
    <w:p w14:paraId="21501E00" w14:textId="77777777" w:rsidR="00BE37C9" w:rsidRDefault="00BE37C9" w:rsidP="00BE37C9"/>
    <w:p w14:paraId="199BB3EE" w14:textId="77777777" w:rsidR="00BE37C9" w:rsidRDefault="00BE37C9" w:rsidP="00BE37C9"/>
    <w:p w14:paraId="05526158" w14:textId="77777777" w:rsidR="00BE37C9" w:rsidRDefault="00BE37C9" w:rsidP="00BE37C9"/>
    <w:p w14:paraId="446D2311" w14:textId="77777777" w:rsidR="00BE37C9" w:rsidRDefault="00BE37C9" w:rsidP="00BE37C9"/>
    <w:p w14:paraId="29E72290" w14:textId="77777777" w:rsidR="00BE37C9" w:rsidRDefault="00BE37C9" w:rsidP="00BE37C9"/>
    <w:p w14:paraId="2325AA8F" w14:textId="77777777" w:rsidR="00BE37C9" w:rsidRDefault="00BE37C9" w:rsidP="00BE37C9"/>
    <w:p w14:paraId="770CE4EC" w14:textId="77777777" w:rsidR="00BE37C9" w:rsidRDefault="00BE37C9" w:rsidP="00BE37C9"/>
    <w:p w14:paraId="470F6F0C" w14:textId="77777777" w:rsidR="00BE37C9" w:rsidRPr="00BE37C9" w:rsidRDefault="00BE37C9" w:rsidP="00BE37C9">
      <w:pPr>
        <w:keepNext/>
        <w:spacing w:before="240" w:after="120"/>
        <w:ind w:left="90"/>
        <w:jc w:val="center"/>
        <w:outlineLvl w:val="0"/>
        <w:rPr>
          <w:rFonts w:ascii="Times New Roman" w:hAnsi="Times New Roman"/>
          <w:b/>
          <w:caps/>
        </w:rPr>
      </w:pPr>
      <w:bookmarkStart w:id="1157" w:name="_Toc300062785"/>
      <w:bookmarkStart w:id="1158" w:name="_Toc487461832"/>
      <w:bookmarkStart w:id="1159" w:name="_Toc496016666"/>
      <w:r w:rsidRPr="00BE37C9">
        <w:rPr>
          <w:rFonts w:ascii="Times New Roman" w:hAnsi="Times New Roman"/>
          <w:b/>
          <w:caps/>
        </w:rPr>
        <w:t>APPENDIX A</w:t>
      </w:r>
      <w:bookmarkEnd w:id="1157"/>
      <w:bookmarkEnd w:id="1158"/>
      <w:bookmarkEnd w:id="1159"/>
    </w:p>
    <w:p w14:paraId="3623F740" w14:textId="77777777" w:rsidR="00BE37C9" w:rsidRPr="00BE37C9" w:rsidRDefault="00BE37C9" w:rsidP="00BE37C9">
      <w:pPr>
        <w:rPr>
          <w:rFonts w:ascii="Times New Roman" w:hAnsi="Times New Roman"/>
        </w:rPr>
      </w:pPr>
    </w:p>
    <w:p w14:paraId="1CD12E90" w14:textId="77777777" w:rsidR="00BE37C9" w:rsidRPr="00BE37C9" w:rsidRDefault="00BE37C9" w:rsidP="00BE37C9">
      <w:pPr>
        <w:spacing w:after="300"/>
        <w:contextualSpacing/>
        <w:jc w:val="center"/>
        <w:rPr>
          <w:rFonts w:ascii="Times New Roman" w:hAnsi="Times New Roman"/>
          <w:b/>
          <w:spacing w:val="5"/>
          <w:kern w:val="28"/>
          <w:sz w:val="28"/>
          <w:szCs w:val="28"/>
        </w:rPr>
      </w:pPr>
      <w:r w:rsidRPr="00BE37C9">
        <w:rPr>
          <w:rFonts w:ascii="Times New Roman" w:hAnsi="Times New Roman"/>
          <w:b/>
          <w:spacing w:val="5"/>
          <w:kern w:val="28"/>
          <w:sz w:val="28"/>
          <w:szCs w:val="28"/>
        </w:rPr>
        <w:t>CONTRACTOR NON-DISCLOSURE AGREEMENT</w:t>
      </w:r>
    </w:p>
    <w:p w14:paraId="1FF41BC3" w14:textId="77777777" w:rsidR="00BE37C9" w:rsidRPr="00BE37C9" w:rsidRDefault="00BE37C9" w:rsidP="00BE37C9">
      <w:pPr>
        <w:rPr>
          <w:rFonts w:ascii="Times New Roman" w:hAnsi="Times New Roman"/>
          <w:b/>
          <w:bCs/>
        </w:rPr>
      </w:pPr>
    </w:p>
    <w:p w14:paraId="72D9CC52" w14:textId="77777777" w:rsidR="00BE37C9" w:rsidRPr="00BE37C9" w:rsidRDefault="00BE37C9" w:rsidP="00BE37C9">
      <w:pPr>
        <w:pStyle w:val="NoSpacing"/>
      </w:pPr>
      <w:r w:rsidRPr="00BE37C9">
        <w:t>This Agreement refers to Contract/Order _________________ entered into between the Department of Veterans Affairs and _________________________ (Contractor).</w:t>
      </w:r>
    </w:p>
    <w:p w14:paraId="288066BE" w14:textId="77777777" w:rsidR="00BE37C9" w:rsidRPr="00BE37C9" w:rsidRDefault="00BE37C9" w:rsidP="00BE37C9">
      <w:pPr>
        <w:pStyle w:val="NoSpacing"/>
      </w:pPr>
    </w:p>
    <w:p w14:paraId="60F251BA" w14:textId="77777777" w:rsidR="00BE37C9" w:rsidRPr="00BE37C9" w:rsidRDefault="00BE37C9" w:rsidP="00BE37C9">
      <w:pPr>
        <w:pStyle w:val="NoSpacing"/>
      </w:pPr>
      <w:r w:rsidRPr="00BE37C9">
        <w:t xml:space="preserve">As an officer of </w:t>
      </w:r>
      <w:r w:rsidRPr="00BE37C9">
        <w:rPr>
          <w:b/>
          <w:i/>
          <w:iCs/>
        </w:rPr>
        <w:t>&lt;fill in name of Contractor&gt;</w:t>
      </w:r>
      <w:r w:rsidRPr="00BE37C9">
        <w:t xml:space="preserve">, authorized to bind the company, I understand that in connection with our participation in the </w:t>
      </w:r>
      <w:r w:rsidRPr="00BE37C9">
        <w:rPr>
          <w:b/>
          <w:i/>
          <w:iCs/>
        </w:rPr>
        <w:t>&lt;fill in program&gt;</w:t>
      </w:r>
      <w:r w:rsidRPr="00BE37C9">
        <w:t xml:space="preserve"> acquisition under the subject Contract/Order, Contractor’s employees may acquire or have access to procurement sensitive or source selection information relating to any aspect of </w:t>
      </w:r>
      <w:r w:rsidRPr="00BE37C9">
        <w:rPr>
          <w:b/>
          <w:iCs/>
        </w:rPr>
        <w:t>&lt;</w:t>
      </w:r>
      <w:r w:rsidRPr="00BE37C9">
        <w:rPr>
          <w:b/>
          <w:i/>
          <w:iCs/>
        </w:rPr>
        <w:t>fill in program&gt;</w:t>
      </w:r>
      <w:r w:rsidRPr="00BE37C9">
        <w:t xml:space="preserve"> acquisition. Company</w:t>
      </w:r>
      <w:r w:rsidRPr="00BE37C9">
        <w:rPr>
          <w:i/>
          <w:iCs/>
        </w:rPr>
        <w:t xml:space="preserve"> </w:t>
      </w:r>
      <w:r w:rsidRPr="00BE37C9">
        <w:rPr>
          <w:b/>
          <w:i/>
          <w:iCs/>
        </w:rPr>
        <w:t>&lt;fill in name&gt;</w:t>
      </w:r>
      <w:r w:rsidRPr="00BE37C9">
        <w:t xml:space="preserve"> hereby agrees that it will obtain Contractor - Employee Personal Financial Interest/Protection of Sensitive Information Agreements from any and all employees who will be tasked to perform work under the subject Contract/Order prior to their assignment to that Contract/Order. The Company shall provide a copy of each signed agreement to the Contracting Officer. Company </w:t>
      </w:r>
      <w:r w:rsidRPr="00BE37C9">
        <w:rPr>
          <w:b/>
          <w:i/>
          <w:iCs/>
        </w:rPr>
        <w:t>&lt;fill in name&gt;</w:t>
      </w:r>
      <w:r w:rsidRPr="00BE37C9">
        <w:t xml:space="preserve"> acknowledges that the Contractor - Employee Personal Financial Interest/Protection of Sensitive Information Agreements require Contractor’s employee(s) to promptly notify Company management in the event that the employee releases any of the information covered by that agreement and/or whether during the course of their participation, the employee, his or her spouse, minor children or any member of the employee’s immediate family/household has/or acquires any holdings or interest whatsoever in any other private organization (e.g., contractors, offerors, their subcontractors, joint venture partners, or team members), identified to the employee during the course of the employee’s participation, which may have an interest in the matter the Company is supporting pursuant to the above stated Contract/Order. The Company agrees to educate its employees in regard to their conflict of interest responsibilities.</w:t>
      </w:r>
    </w:p>
    <w:p w14:paraId="4B362A15" w14:textId="77777777" w:rsidR="00BE37C9" w:rsidRPr="00BE37C9" w:rsidRDefault="00BE37C9" w:rsidP="00BE37C9">
      <w:pPr>
        <w:pStyle w:val="NoSpacing"/>
      </w:pPr>
    </w:p>
    <w:p w14:paraId="77F9357A" w14:textId="77777777" w:rsidR="00BE37C9" w:rsidRPr="00BE37C9" w:rsidRDefault="00BE37C9" w:rsidP="00BE37C9">
      <w:pPr>
        <w:pStyle w:val="NoSpacing"/>
      </w:pPr>
      <w:r w:rsidRPr="00BE37C9">
        <w:t xml:space="preserve">Company </w:t>
      </w:r>
      <w:r w:rsidRPr="00BE37C9">
        <w:rPr>
          <w:b/>
          <w:i/>
          <w:iCs/>
        </w:rPr>
        <w:t>&lt;fill in name&gt;</w:t>
      </w:r>
      <w:r w:rsidRPr="00BE37C9">
        <w:rPr>
          <w:i/>
          <w:iCs/>
          <w:u w:val="single"/>
        </w:rPr>
        <w:t xml:space="preserve"> </w:t>
      </w:r>
      <w:r w:rsidRPr="00BE37C9">
        <w:t xml:space="preserve">further agrees that it will notify the Contracting Officer within 24 hours, or the next working day, whichever is later, of any employee violation. The notification will identify the business organization or other entity, or individual person, to </w:t>
      </w:r>
      <w:r w:rsidRPr="00BE37C9">
        <w:lastRenderedPageBreak/>
        <w:t xml:space="preserve">whom the information in question was divulged and the content of that information. Company </w:t>
      </w:r>
      <w:r w:rsidRPr="00BE37C9">
        <w:rPr>
          <w:b/>
          <w:i/>
          <w:iCs/>
        </w:rPr>
        <w:t>&lt;fill in name&gt;</w:t>
      </w:r>
      <w:r w:rsidRPr="00BE37C9">
        <w:rPr>
          <w:b/>
          <w:i/>
          <w:iCs/>
          <w:spacing w:val="5"/>
          <w:kern w:val="28"/>
        </w:rPr>
        <w:t xml:space="preserve"> </w:t>
      </w:r>
      <w:r w:rsidRPr="00BE37C9">
        <w:t>agrees, in the event of such notification, that, unless authorized otherwise by the Contracting Officer, it will immediately withdraw that employee from further participation in the acquisition until the Organizational Conflict of Interest issue is resolved.</w:t>
      </w:r>
    </w:p>
    <w:p w14:paraId="2E857EF6" w14:textId="77777777" w:rsidR="00BE37C9" w:rsidRPr="00BE37C9" w:rsidRDefault="00BE37C9" w:rsidP="00BE37C9">
      <w:pPr>
        <w:pStyle w:val="NoSpacing"/>
      </w:pPr>
    </w:p>
    <w:p w14:paraId="52645D96" w14:textId="77777777" w:rsidR="00BE37C9" w:rsidRPr="00BE37C9" w:rsidRDefault="00BE37C9" w:rsidP="00BE37C9">
      <w:pPr>
        <w:pStyle w:val="NoSpacing"/>
      </w:pPr>
      <w:r w:rsidRPr="00BE37C9">
        <w:t>This agreement shall be interpreted under and in conformance with the laws of the United States.</w:t>
      </w:r>
    </w:p>
    <w:p w14:paraId="6F672280" w14:textId="77777777" w:rsidR="00BE37C9" w:rsidRPr="00BE37C9" w:rsidRDefault="00BE37C9" w:rsidP="00BE37C9">
      <w:pPr>
        <w:pStyle w:val="NoSpacing"/>
      </w:pPr>
    </w:p>
    <w:p w14:paraId="62A36EA0" w14:textId="77777777" w:rsidR="00BE37C9" w:rsidRPr="00BE37C9" w:rsidRDefault="00BE37C9" w:rsidP="00BE37C9">
      <w:pPr>
        <w:pStyle w:val="NoSpacing"/>
      </w:pPr>
    </w:p>
    <w:p w14:paraId="32D7E025" w14:textId="77777777" w:rsidR="00BE37C9" w:rsidRPr="00BE37C9" w:rsidRDefault="00BE37C9" w:rsidP="00BE37C9">
      <w:pPr>
        <w:pStyle w:val="NoSpacing"/>
      </w:pPr>
      <w:r w:rsidRPr="00BE37C9">
        <w:t>________________________________________ ________________________________________</w:t>
      </w:r>
    </w:p>
    <w:p w14:paraId="1EBEB420" w14:textId="77777777" w:rsidR="00BE37C9" w:rsidRPr="00BE37C9" w:rsidRDefault="00BE37C9" w:rsidP="00BE37C9">
      <w:pPr>
        <w:pStyle w:val="NoSpacing"/>
      </w:pPr>
      <w:r w:rsidRPr="00BE37C9">
        <w:t>Signature and Date</w:t>
      </w:r>
      <w:r w:rsidRPr="00BE37C9">
        <w:tab/>
        <w:t>Company</w:t>
      </w:r>
    </w:p>
    <w:p w14:paraId="1510EA72" w14:textId="77777777" w:rsidR="00BE37C9" w:rsidRPr="00BE37C9" w:rsidRDefault="00BE37C9" w:rsidP="00BE37C9">
      <w:pPr>
        <w:pStyle w:val="NoSpacing"/>
      </w:pPr>
    </w:p>
    <w:p w14:paraId="44FEE171" w14:textId="77777777" w:rsidR="00BE37C9" w:rsidRPr="00BE37C9" w:rsidRDefault="00BE37C9" w:rsidP="00BE37C9">
      <w:pPr>
        <w:pStyle w:val="NoSpacing"/>
      </w:pPr>
    </w:p>
    <w:p w14:paraId="011B9794" w14:textId="77777777" w:rsidR="00BE37C9" w:rsidRPr="00BE37C9" w:rsidRDefault="00BE37C9" w:rsidP="00BE37C9">
      <w:pPr>
        <w:pStyle w:val="NoSpacing"/>
      </w:pPr>
      <w:r w:rsidRPr="00BE37C9">
        <w:t>_________________________________________ _________________________________________</w:t>
      </w:r>
    </w:p>
    <w:p w14:paraId="1A92AEFB" w14:textId="77777777" w:rsidR="00BE37C9" w:rsidRPr="00BE37C9" w:rsidRDefault="00BE37C9" w:rsidP="00BE37C9">
      <w:pPr>
        <w:pStyle w:val="NoSpacing"/>
      </w:pPr>
      <w:r w:rsidRPr="00BE37C9">
        <w:t>Printed Name</w:t>
      </w:r>
      <w:r w:rsidRPr="00BE37C9">
        <w:tab/>
        <w:t>Phone Number</w:t>
      </w:r>
    </w:p>
    <w:p w14:paraId="084F9F17" w14:textId="77777777" w:rsidR="00BE37C9" w:rsidRPr="00BE37C9" w:rsidRDefault="00BE37C9" w:rsidP="00BE37C9">
      <w:pPr>
        <w:pStyle w:val="NoSpacing"/>
      </w:pPr>
    </w:p>
    <w:p w14:paraId="7196F468" w14:textId="77777777" w:rsidR="00BE37C9" w:rsidRPr="00BE37C9" w:rsidRDefault="00BE37C9" w:rsidP="00BE37C9">
      <w:pPr>
        <w:pStyle w:val="NoSpacing"/>
      </w:pPr>
    </w:p>
    <w:p w14:paraId="472B2112" w14:textId="77777777" w:rsidR="00BE37C9" w:rsidRPr="00BE37C9" w:rsidRDefault="00BE37C9" w:rsidP="00BE37C9">
      <w:pPr>
        <w:pStyle w:val="NoSpacing"/>
        <w:jc w:val="center"/>
        <w:rPr>
          <w:spacing w:val="5"/>
          <w:kern w:val="28"/>
        </w:rPr>
      </w:pPr>
      <w:r w:rsidRPr="00BE37C9">
        <w:rPr>
          <w:b/>
          <w:spacing w:val="5"/>
          <w:kern w:val="28"/>
          <w:sz w:val="32"/>
          <w:szCs w:val="52"/>
        </w:rPr>
        <w:br w:type="page"/>
      </w:r>
      <w:bookmarkStart w:id="1160" w:name="OLE_LINK1"/>
      <w:bookmarkStart w:id="1161" w:name="OLE_LINK2"/>
      <w:r w:rsidRPr="00BE37C9">
        <w:rPr>
          <w:spacing w:val="5"/>
          <w:kern w:val="28"/>
        </w:rPr>
        <w:lastRenderedPageBreak/>
        <w:t>CONTRACTOR EMPLOYEE</w:t>
      </w:r>
    </w:p>
    <w:p w14:paraId="5CA0852E" w14:textId="77777777" w:rsidR="00BE37C9" w:rsidRPr="00BE37C9" w:rsidRDefault="00BE37C9" w:rsidP="00BE37C9">
      <w:pPr>
        <w:pStyle w:val="NoSpacing"/>
        <w:jc w:val="center"/>
        <w:rPr>
          <w:spacing w:val="5"/>
          <w:kern w:val="28"/>
        </w:rPr>
      </w:pPr>
      <w:r w:rsidRPr="00BE37C9">
        <w:rPr>
          <w:spacing w:val="5"/>
          <w:kern w:val="28"/>
        </w:rPr>
        <w:t>PERSONAL FINANCIAL INTEREST/PROTECTION OF SENSITIVE INFORMATION AGREEMENT</w:t>
      </w:r>
    </w:p>
    <w:bookmarkEnd w:id="1160"/>
    <w:bookmarkEnd w:id="1161"/>
    <w:p w14:paraId="15222728" w14:textId="77777777" w:rsidR="00BE37C9" w:rsidRPr="00BE37C9" w:rsidRDefault="00BE37C9" w:rsidP="00BE37C9">
      <w:pPr>
        <w:pStyle w:val="NoSpacing"/>
      </w:pPr>
    </w:p>
    <w:p w14:paraId="5A44DD28" w14:textId="77777777" w:rsidR="00BE37C9" w:rsidRPr="00BE37C9" w:rsidRDefault="00BE37C9" w:rsidP="00BE37C9">
      <w:pPr>
        <w:pStyle w:val="NoSpacing"/>
      </w:pPr>
      <w:r w:rsidRPr="00BE37C9">
        <w:t>This Agreement refers to Contract/Order _____________________ entered into between the Department of Veterans Affairs and ____________________ (Contractor).</w:t>
      </w:r>
    </w:p>
    <w:p w14:paraId="1EE52724" w14:textId="77777777" w:rsidR="00BE37C9" w:rsidRPr="00BE37C9" w:rsidRDefault="00BE37C9" w:rsidP="00BE37C9">
      <w:pPr>
        <w:pStyle w:val="NoSpacing"/>
      </w:pPr>
    </w:p>
    <w:p w14:paraId="581B6139" w14:textId="77777777" w:rsidR="00BE37C9" w:rsidRPr="00BE37C9" w:rsidRDefault="00BE37C9" w:rsidP="00BE37C9">
      <w:pPr>
        <w:pStyle w:val="NoSpacing"/>
      </w:pPr>
      <w:r w:rsidRPr="00BE37C9">
        <w:t>As an employee of the aforementioned Contractor, I understand that in connection with my involvement in the support of the above-referenced Contract/Order, I may receive or have access to certain “sensitive information” relating to said Contract/Order, and/or may be called upon to perform services which could have a potential impact on the financial interests of other companies, businesses or corporate entities. I hereby agree that I will not discuss or otherwise disclose (except as may be legally or contractually required) any such “sensitive information” maintained by the Department of Veterans Affairs or by others on behalf of the Department of Veterans Affairs, to any person, including personnel in my own organization, not authorized to receive such information.</w:t>
      </w:r>
    </w:p>
    <w:p w14:paraId="2D6DBD0C" w14:textId="77777777" w:rsidR="00BE37C9" w:rsidRPr="00BE37C9" w:rsidRDefault="00BE37C9" w:rsidP="00BE37C9">
      <w:pPr>
        <w:pStyle w:val="NoSpacing"/>
      </w:pPr>
    </w:p>
    <w:p w14:paraId="65FA3A11" w14:textId="77777777" w:rsidR="00BE37C9" w:rsidRDefault="00BE37C9" w:rsidP="00BE37C9">
      <w:pPr>
        <w:pStyle w:val="NoSpacing"/>
      </w:pPr>
      <w:r w:rsidRPr="00BE37C9">
        <w:t xml:space="preserve">“Sensitive information” includes: </w:t>
      </w:r>
    </w:p>
    <w:p w14:paraId="08247CD8" w14:textId="77777777" w:rsidR="00BE37C9" w:rsidRPr="00BE37C9" w:rsidRDefault="00BE37C9" w:rsidP="00BE37C9">
      <w:pPr>
        <w:pStyle w:val="NoSpacing"/>
      </w:pPr>
    </w:p>
    <w:p w14:paraId="4B928DAB" w14:textId="77777777" w:rsidR="00BE37C9" w:rsidRPr="00BE37C9" w:rsidRDefault="00BE37C9" w:rsidP="00BE37C9">
      <w:pPr>
        <w:pStyle w:val="NoSpacing"/>
        <w:numPr>
          <w:ilvl w:val="0"/>
          <w:numId w:val="61"/>
        </w:numPr>
      </w:pPr>
      <w:r w:rsidRPr="00BE37C9">
        <w:t>Information provided to the Contractor or the Government that would be competitively useful on current or future related procurements; or</w:t>
      </w:r>
    </w:p>
    <w:p w14:paraId="5051BDC0" w14:textId="77777777" w:rsidR="00BE37C9" w:rsidRPr="00BE37C9" w:rsidRDefault="00BE37C9" w:rsidP="00BE37C9">
      <w:pPr>
        <w:pStyle w:val="NoSpacing"/>
        <w:numPr>
          <w:ilvl w:val="0"/>
          <w:numId w:val="61"/>
        </w:numPr>
      </w:pPr>
      <w:r w:rsidRPr="00BE37C9">
        <w:t>Is considered source selection information or bid and proposal information as defined in FAR 2.101, and FAR 3.104-4; or</w:t>
      </w:r>
    </w:p>
    <w:p w14:paraId="6AE9466A" w14:textId="77777777" w:rsidR="00BE37C9" w:rsidRPr="00BE37C9" w:rsidRDefault="00BE37C9" w:rsidP="00BE37C9">
      <w:pPr>
        <w:pStyle w:val="NoSpacing"/>
        <w:numPr>
          <w:ilvl w:val="0"/>
          <w:numId w:val="61"/>
        </w:numPr>
      </w:pPr>
      <w:r w:rsidRPr="00BE37C9">
        <w:t>Contains (1) information about a Contractor’s pricing, rates, costs, schedule, or contract performance; or (2) the Government’s analysis of that information; or</w:t>
      </w:r>
    </w:p>
    <w:p w14:paraId="123F3E48" w14:textId="77777777" w:rsidR="00BE37C9" w:rsidRPr="00BE37C9" w:rsidRDefault="00BE37C9" w:rsidP="00BE37C9">
      <w:pPr>
        <w:pStyle w:val="NoSpacing"/>
        <w:numPr>
          <w:ilvl w:val="0"/>
          <w:numId w:val="61"/>
        </w:numPr>
      </w:pPr>
      <w:r w:rsidRPr="00BE37C9">
        <w:t>Program information relating to current or estimated budgets, schedules or other financial information relating to the program office; or</w:t>
      </w:r>
    </w:p>
    <w:p w14:paraId="1F4507AE" w14:textId="64F7AA8E" w:rsidR="00BE37C9" w:rsidRPr="00BE37C9" w:rsidRDefault="00BE37C9" w:rsidP="00BE37C9">
      <w:pPr>
        <w:pStyle w:val="NoSpacing"/>
        <w:numPr>
          <w:ilvl w:val="0"/>
          <w:numId w:val="61"/>
        </w:numPr>
      </w:pPr>
      <w:r w:rsidRPr="00BE37C9">
        <w:t>Is properly marked as source selection information or any similar markings.</w:t>
      </w:r>
    </w:p>
    <w:p w14:paraId="3644688A" w14:textId="77777777" w:rsidR="00BE37C9" w:rsidRPr="00BE37C9" w:rsidRDefault="00BE37C9" w:rsidP="00BE37C9">
      <w:pPr>
        <w:pStyle w:val="NoSpacing"/>
      </w:pPr>
    </w:p>
    <w:p w14:paraId="796B5729" w14:textId="77777777" w:rsidR="00BE37C9" w:rsidRPr="00BE37C9" w:rsidRDefault="00BE37C9" w:rsidP="00BE37C9">
      <w:pPr>
        <w:pStyle w:val="NoSpacing"/>
      </w:pPr>
      <w:r w:rsidRPr="00BE37C9">
        <w:t>Should “sensitive information” be provided to me under this Contract/Order, I agree not to discuss or disclose such information with/to any individual not authorized to receive such information. If there is any uncertainty as to whether the disclosed information comprises “sensitive information”, I will request my employer to request a determination in writing from the Department of Veterans Affairs Contracting Officer as to the need to protect this information from disclosure.</w:t>
      </w:r>
    </w:p>
    <w:p w14:paraId="25FBC8B7" w14:textId="77777777" w:rsidR="00BE37C9" w:rsidRPr="00BE37C9" w:rsidRDefault="00BE37C9" w:rsidP="00BE37C9">
      <w:pPr>
        <w:pStyle w:val="NoSpacing"/>
      </w:pPr>
    </w:p>
    <w:p w14:paraId="474FE1E2" w14:textId="77777777" w:rsidR="00BE37C9" w:rsidRPr="00BE37C9" w:rsidRDefault="00BE37C9" w:rsidP="00BE37C9">
      <w:pPr>
        <w:pStyle w:val="NoSpacing"/>
      </w:pPr>
      <w:r w:rsidRPr="00BE37C9">
        <w:t xml:space="preserve">I will promptly notify my employer if, during my participation in the subject Contract/Order, I am assigned any duties that could affect the interests of a company, business or corporate entity in which either I, my spouse or minor children, or any member of my immediate family/household has a personal financial interest. “Financial interest” is defined as compensation for employment in the form of wages, salaries, commissions, professional fees, or fees for business referrals, or any financial investments in the business in the form of direct stocks or bond ownership, or partnership interest (excluding non-directed retirement or other mutual fund investments). In the event that, at a later date, I acquire actual knowledge of such an interest or my employer becomes involved in proposing for a solicitation resulting from </w:t>
      </w:r>
      <w:r w:rsidRPr="00BE37C9">
        <w:lastRenderedPageBreak/>
        <w:t xml:space="preserve">the work under this Contract/Order, as either an offeror, an advisor to an offeror, or as a Subcontractor to an offeror, I will promptly notify my employer. I understand this may disqualify me from any further involvement with this Contract/Order, as agreed upon between the Department of Veterans Affairs and my company. </w:t>
      </w:r>
    </w:p>
    <w:p w14:paraId="5E9966ED" w14:textId="77777777" w:rsidR="00BE37C9" w:rsidRPr="00BE37C9" w:rsidRDefault="00BE37C9" w:rsidP="00BE37C9">
      <w:pPr>
        <w:pStyle w:val="NoSpacing"/>
      </w:pPr>
    </w:p>
    <w:p w14:paraId="3E0E8B68" w14:textId="77777777" w:rsidR="00BE37C9" w:rsidRPr="00BE37C9" w:rsidRDefault="00BE37C9" w:rsidP="00BE37C9">
      <w:pPr>
        <w:pStyle w:val="NoSpacing"/>
      </w:pPr>
      <w:r w:rsidRPr="00BE37C9">
        <w:t xml:space="preserve">Among the possible consequences, I understand that violation of any of the above conditions/requirements may result in my immediate disqualification or termination from working on this Contract/Order pending legal and contractual review. </w:t>
      </w:r>
    </w:p>
    <w:p w14:paraId="4F06F18B" w14:textId="77777777" w:rsidR="00BE37C9" w:rsidRPr="00BE37C9" w:rsidRDefault="00BE37C9" w:rsidP="00BE37C9">
      <w:pPr>
        <w:pStyle w:val="NoSpacing"/>
      </w:pPr>
    </w:p>
    <w:p w14:paraId="586D3664" w14:textId="77777777" w:rsidR="00BE37C9" w:rsidRPr="00BE37C9" w:rsidRDefault="00BE37C9" w:rsidP="00BE37C9">
      <w:pPr>
        <w:pStyle w:val="NoSpacing"/>
      </w:pPr>
      <w:r w:rsidRPr="00BE37C9">
        <w:t xml:space="preserve">I further understand and agree that all Confidential, Proprietary and/or Sensitive Information shall be retained, disseminated, released, and destroyed in accordance with the requirements of law and applicable Federal or </w:t>
      </w:r>
      <w:proofErr w:type="gramStart"/>
      <w:r w:rsidRPr="00BE37C9">
        <w:t>Department of Veterans Affairs</w:t>
      </w:r>
      <w:proofErr w:type="gramEnd"/>
      <w:r w:rsidRPr="00BE37C9">
        <w:t xml:space="preserve"> directives, regulations, instructions, policies and guidance.</w:t>
      </w:r>
    </w:p>
    <w:p w14:paraId="70CC6C72" w14:textId="77777777" w:rsidR="00BE37C9" w:rsidRPr="00BE37C9" w:rsidRDefault="00BE37C9" w:rsidP="00BE37C9">
      <w:pPr>
        <w:pStyle w:val="NoSpacing"/>
      </w:pPr>
    </w:p>
    <w:p w14:paraId="6D69549C" w14:textId="77777777" w:rsidR="00BE37C9" w:rsidRPr="00BE37C9" w:rsidRDefault="00BE37C9" w:rsidP="00BE37C9">
      <w:pPr>
        <w:pStyle w:val="NoSpacing"/>
      </w:pPr>
      <w:r w:rsidRPr="00BE37C9">
        <w:t xml:space="preserve">This Agreement shall be interpreted under and in conformance with the laws of the United States. </w:t>
      </w:r>
    </w:p>
    <w:p w14:paraId="7CDFE6F8" w14:textId="77777777" w:rsidR="00BE37C9" w:rsidRPr="00BE37C9" w:rsidRDefault="00BE37C9" w:rsidP="00BE37C9">
      <w:pPr>
        <w:pStyle w:val="NoSpacing"/>
      </w:pPr>
    </w:p>
    <w:p w14:paraId="34ACB380" w14:textId="77777777" w:rsidR="00BE37C9" w:rsidRPr="00BE37C9" w:rsidRDefault="00BE37C9" w:rsidP="00BE37C9">
      <w:pPr>
        <w:pStyle w:val="NoSpacing"/>
      </w:pPr>
      <w:r w:rsidRPr="00BE37C9">
        <w:t>I agree to the Terms of this Agreement and certify that I have read and understand the above Agreement. I further certify that the statements made herein are true and correct.</w:t>
      </w:r>
    </w:p>
    <w:p w14:paraId="606F15A2" w14:textId="77777777" w:rsidR="00BE37C9" w:rsidRPr="00BE37C9" w:rsidRDefault="00BE37C9" w:rsidP="00BE37C9">
      <w:pPr>
        <w:pStyle w:val="NoSpacing"/>
      </w:pPr>
    </w:p>
    <w:p w14:paraId="209DC36B" w14:textId="77777777" w:rsidR="00BE37C9" w:rsidRPr="00BE37C9" w:rsidRDefault="00BE37C9" w:rsidP="00BE37C9">
      <w:pPr>
        <w:pStyle w:val="NoSpacing"/>
      </w:pPr>
    </w:p>
    <w:p w14:paraId="5F5E91FF" w14:textId="77777777" w:rsidR="00BE37C9" w:rsidRPr="00BE37C9" w:rsidRDefault="00BE37C9" w:rsidP="00BE37C9">
      <w:pPr>
        <w:pStyle w:val="NoSpacing"/>
      </w:pPr>
      <w:r w:rsidRPr="00BE37C9">
        <w:t>_________________________________________ _________________________________________</w:t>
      </w:r>
    </w:p>
    <w:p w14:paraId="4A13D155" w14:textId="77777777" w:rsidR="00BE37C9" w:rsidRPr="00BE37C9" w:rsidRDefault="00BE37C9" w:rsidP="00BE37C9">
      <w:pPr>
        <w:pStyle w:val="NoSpacing"/>
      </w:pPr>
      <w:r w:rsidRPr="00BE37C9">
        <w:t>Signature and Date</w:t>
      </w:r>
      <w:r w:rsidRPr="00BE37C9">
        <w:tab/>
        <w:t>Company</w:t>
      </w:r>
    </w:p>
    <w:p w14:paraId="755280B8" w14:textId="77777777" w:rsidR="00BE37C9" w:rsidRPr="00BE37C9" w:rsidRDefault="00BE37C9" w:rsidP="00BE37C9">
      <w:pPr>
        <w:pStyle w:val="NoSpacing"/>
      </w:pPr>
    </w:p>
    <w:p w14:paraId="792100AF" w14:textId="77777777" w:rsidR="00BE37C9" w:rsidRPr="00BE37C9" w:rsidRDefault="00BE37C9" w:rsidP="00BE37C9">
      <w:pPr>
        <w:pStyle w:val="NoSpacing"/>
      </w:pPr>
    </w:p>
    <w:p w14:paraId="022444B8" w14:textId="77777777" w:rsidR="00BE37C9" w:rsidRPr="00BE37C9" w:rsidRDefault="00BE37C9" w:rsidP="00BE37C9">
      <w:pPr>
        <w:pStyle w:val="NoSpacing"/>
      </w:pPr>
      <w:r w:rsidRPr="00BE37C9">
        <w:t>_________________________________________ _________________________________________</w:t>
      </w:r>
    </w:p>
    <w:p w14:paraId="446D0629" w14:textId="77777777" w:rsidR="00BE37C9" w:rsidRPr="00BE37C9" w:rsidRDefault="00BE37C9" w:rsidP="00BE37C9">
      <w:pPr>
        <w:pStyle w:val="NoSpacing"/>
      </w:pPr>
      <w:r w:rsidRPr="00BE37C9">
        <w:t>Printed Name</w:t>
      </w:r>
      <w:r w:rsidRPr="00BE37C9">
        <w:tab/>
        <w:t>Phone Number</w:t>
      </w:r>
    </w:p>
    <w:p w14:paraId="25921908" w14:textId="77777777" w:rsidR="00BE37C9" w:rsidRPr="00BE37C9" w:rsidRDefault="00BE37C9" w:rsidP="00BE37C9">
      <w:pPr>
        <w:rPr>
          <w:rFonts w:ascii="Times New Roman" w:hAnsi="Times New Roman"/>
        </w:rPr>
      </w:pPr>
      <w:r w:rsidRPr="00BE37C9">
        <w:rPr>
          <w:rFonts w:ascii="Times New Roman" w:hAnsi="Times New Roman"/>
        </w:rPr>
        <w:br w:type="page"/>
      </w:r>
    </w:p>
    <w:p w14:paraId="44B71BAF" w14:textId="43457633" w:rsidR="00BE37C9" w:rsidRDefault="003764D7" w:rsidP="003764D7">
      <w:pPr>
        <w:pStyle w:val="Heading1"/>
      </w:pPr>
      <w:bookmarkStart w:id="1162" w:name="_Toc496016667"/>
      <w:r>
        <w:lastRenderedPageBreak/>
        <w:t>APPENDIX B – RIGHTS IN DATA AND COMPUTER SOFTWARE</w:t>
      </w:r>
      <w:bookmarkEnd w:id="1162"/>
    </w:p>
    <w:p w14:paraId="3C36C45B" w14:textId="64C46D45" w:rsidR="003764D7" w:rsidRDefault="00E37316" w:rsidP="003764D7">
      <w:pPr>
        <w:pStyle w:val="Heading2"/>
        <w:rPr>
          <w:lang w:val="en"/>
        </w:rPr>
      </w:pPr>
      <w:bookmarkStart w:id="1163" w:name="_Toc496016668"/>
      <w:r>
        <w:rPr>
          <w:caps w:val="0"/>
          <w:lang w:val="en"/>
        </w:rPr>
        <w:t>DATA RIGHTS</w:t>
      </w:r>
      <w:bookmarkEnd w:id="1163"/>
    </w:p>
    <w:p w14:paraId="1C17AC08" w14:textId="77777777" w:rsidR="003764D7" w:rsidRDefault="003764D7" w:rsidP="003764D7">
      <w:pPr>
        <w:pStyle w:val="NoSpacing"/>
        <w:rPr>
          <w:lang w:val="en"/>
        </w:rPr>
      </w:pPr>
      <w:r>
        <w:rPr>
          <w:lang w:val="en"/>
        </w:rPr>
        <w:t>The Government retains full and unlimited rights to all artifacts (code, documents, materials) produced under this contract. All artifacts are the property of the Government with all rights and privileges of ownership/copyright belonging exclusively to the Government.</w:t>
      </w:r>
    </w:p>
    <w:p w14:paraId="352ECBFD" w14:textId="19391DDF" w:rsidR="003764D7" w:rsidRDefault="00674878" w:rsidP="003764D7">
      <w:pPr>
        <w:pStyle w:val="Heading2"/>
        <w:rPr>
          <w:lang w:val="en"/>
        </w:rPr>
      </w:pPr>
      <w:bookmarkStart w:id="1164" w:name="_Toc496016669"/>
      <w:r>
        <w:rPr>
          <w:caps w:val="0"/>
          <w:lang w:val="en"/>
        </w:rPr>
        <w:t>SOURCE</w:t>
      </w:r>
      <w:r w:rsidR="00E37316">
        <w:rPr>
          <w:caps w:val="0"/>
          <w:lang w:val="en"/>
        </w:rPr>
        <w:t xml:space="preserve"> REPOSITORY</w:t>
      </w:r>
      <w:bookmarkEnd w:id="1164"/>
      <w:r w:rsidR="00E37316">
        <w:rPr>
          <w:caps w:val="0"/>
          <w:lang w:val="en"/>
        </w:rPr>
        <w:t xml:space="preserve"> </w:t>
      </w:r>
    </w:p>
    <w:p w14:paraId="532F61A2" w14:textId="29770981" w:rsidR="003764D7" w:rsidRDefault="003764D7" w:rsidP="00E37316">
      <w:pPr>
        <w:pStyle w:val="NoSpacing"/>
        <w:rPr>
          <w:lang w:val="en"/>
        </w:rPr>
      </w:pPr>
      <w:r>
        <w:rPr>
          <w:lang w:val="en"/>
        </w:rPr>
        <w:t xml:space="preserve">To facilitate the management, reporting, collaboration, </w:t>
      </w:r>
      <w:r w:rsidR="00674878">
        <w:rPr>
          <w:lang w:val="en"/>
        </w:rPr>
        <w:t xml:space="preserve">standardization, </w:t>
      </w:r>
      <w:r>
        <w:rPr>
          <w:lang w:val="en"/>
        </w:rPr>
        <w:t xml:space="preserve">and continuity of access of all artifacts and deliverables produced under this contract as a single logical unit, all artifacts and deliverables shall be developed, version-controlled, stored, and delivered on a single industry-standard public </w:t>
      </w:r>
      <w:proofErr w:type="spellStart"/>
      <w:r>
        <w:rPr>
          <w:lang w:val="en"/>
        </w:rPr>
        <w:t>Github</w:t>
      </w:r>
      <w:proofErr w:type="spellEnd"/>
      <w:r>
        <w:rPr>
          <w:lang w:val="en"/>
        </w:rPr>
        <w:t xml:space="preserve"> repository (“Source Repository”) with clearly designated and appropriate</w:t>
      </w:r>
      <w:r w:rsidR="00674878">
        <w:rPr>
          <w:lang w:val="en"/>
        </w:rPr>
        <w:t xml:space="preserve"> industry-standard</w:t>
      </w:r>
      <w:r>
        <w:rPr>
          <w:lang w:val="en"/>
        </w:rPr>
        <w:t xml:space="preserve"> licenses</w:t>
      </w:r>
      <w:r w:rsidR="00674878">
        <w:rPr>
          <w:lang w:val="en"/>
        </w:rPr>
        <w:t xml:space="preserve"> and formats</w:t>
      </w:r>
      <w:r>
        <w:rPr>
          <w:lang w:val="en"/>
        </w:rPr>
        <w:t xml:space="preserve">. Upon commencement of the contract period, the contractor shall establish the Source Repository, and provide a publically accessible URL of the Source Repository to the project manager, contracting representative, and relevant government stakeholders. </w:t>
      </w:r>
    </w:p>
    <w:p w14:paraId="5BC15C91" w14:textId="6204465D" w:rsidR="003764D7" w:rsidRDefault="003764D7" w:rsidP="00E37316">
      <w:pPr>
        <w:pStyle w:val="NoSpacing"/>
        <w:rPr>
          <w:lang w:val="en"/>
        </w:rPr>
      </w:pPr>
      <w:r>
        <w:rPr>
          <w:lang w:val="en"/>
        </w:rPr>
        <w:t>The Source Repository shall be the complete, authoritative, inclusive, primary source of all technical artifacts developed under this contract, reflecting in real-time all contributions of all members of the development team.  Developers shall have full read-write (push-pull) privileges and share in real-time all development artifacts in progress in this collaborative environment</w:t>
      </w:r>
      <w:r w:rsidR="00674878">
        <w:rPr>
          <w:lang w:val="en"/>
        </w:rPr>
        <w:t xml:space="preserve">.  </w:t>
      </w:r>
      <w:r>
        <w:rPr>
          <w:lang w:val="en"/>
        </w:rPr>
        <w:t xml:space="preserve"> The government, all necessary stakeholders, and the public shall have contemporaneous read and download access of the same developer artifacts at all times throughout the lifecycle of the contract.  All periodic management reports and/or technical artifact submissions to the government shall be derived from, and include the URL link, to the primary source artifact</w:t>
      </w:r>
      <w:r w:rsidR="00674878">
        <w:rPr>
          <w:lang w:val="en"/>
        </w:rPr>
        <w:t>s</w:t>
      </w:r>
      <w:r>
        <w:rPr>
          <w:lang w:val="en"/>
        </w:rPr>
        <w:t xml:space="preserve"> in the Source Repository. By default all artifacts of the Source Repository shall be hosted on a public </w:t>
      </w:r>
      <w:proofErr w:type="spellStart"/>
      <w:r>
        <w:rPr>
          <w:lang w:val="en"/>
        </w:rPr>
        <w:t>Github</w:t>
      </w:r>
      <w:proofErr w:type="spellEnd"/>
      <w:r>
        <w:rPr>
          <w:lang w:val="en"/>
        </w:rPr>
        <w:t xml:space="preserve"> repository. </w:t>
      </w:r>
    </w:p>
    <w:p w14:paraId="784D1C6B" w14:textId="77777777" w:rsidR="003764D7" w:rsidRDefault="003764D7" w:rsidP="00E37316">
      <w:pPr>
        <w:pStyle w:val="NoSpacing"/>
        <w:rPr>
          <w:lang w:val="en"/>
        </w:rPr>
      </w:pPr>
      <w:r>
        <w:rPr>
          <w:lang w:val="en"/>
        </w:rPr>
        <w:t xml:space="preserve">Should a subset of content in the Source Repository contain proprietary, protected, or sensitive information or content, then contractor may use a private repository for only this subset of content. A private repository shall be created and maintained as </w:t>
      </w:r>
    </w:p>
    <w:p w14:paraId="06D331FD" w14:textId="24D7AF4C" w:rsidR="003764D7" w:rsidRDefault="003764D7" w:rsidP="003764D7">
      <w:pPr>
        <w:pStyle w:val="NoSpacing"/>
        <w:numPr>
          <w:ilvl w:val="0"/>
          <w:numId w:val="62"/>
        </w:numPr>
        <w:rPr>
          <w:lang w:val="en"/>
        </w:rPr>
      </w:pPr>
      <w:r>
        <w:rPr>
          <w:lang w:val="en"/>
        </w:rPr>
        <w:t xml:space="preserve">either a private repository within the primary public Source Repository, or </w:t>
      </w:r>
    </w:p>
    <w:p w14:paraId="552D10C0" w14:textId="39298226" w:rsidR="003764D7" w:rsidRDefault="003764D7" w:rsidP="003764D7">
      <w:pPr>
        <w:pStyle w:val="NoSpacing"/>
        <w:numPr>
          <w:ilvl w:val="0"/>
          <w:numId w:val="62"/>
        </w:numPr>
        <w:rPr>
          <w:lang w:val="en"/>
        </w:rPr>
      </w:pPr>
      <w:proofErr w:type="gramStart"/>
      <w:r>
        <w:rPr>
          <w:lang w:val="en"/>
        </w:rPr>
        <w:t>within</w:t>
      </w:r>
      <w:proofErr w:type="gramEnd"/>
      <w:r>
        <w:rPr>
          <w:lang w:val="en"/>
        </w:rPr>
        <w:t xml:space="preserve"> a secondary repository managed behind a government firewall on </w:t>
      </w:r>
      <w:proofErr w:type="spellStart"/>
      <w:r>
        <w:rPr>
          <w:lang w:val="en"/>
        </w:rPr>
        <w:t>Github</w:t>
      </w:r>
      <w:proofErr w:type="spellEnd"/>
      <w:r>
        <w:rPr>
          <w:lang w:val="en"/>
        </w:rPr>
        <w:t xml:space="preserve"> Enterprise.  </w:t>
      </w:r>
    </w:p>
    <w:p w14:paraId="3B784C41" w14:textId="77777777" w:rsidR="003764D7" w:rsidRDefault="003764D7" w:rsidP="00E37316">
      <w:pPr>
        <w:pStyle w:val="NoSpacing"/>
        <w:rPr>
          <w:lang w:val="en"/>
        </w:rPr>
      </w:pPr>
    </w:p>
    <w:p w14:paraId="240902EA" w14:textId="3CE86BB1" w:rsidR="003764D7" w:rsidRDefault="003764D7" w:rsidP="00E37316">
      <w:pPr>
        <w:pStyle w:val="NoSpacing"/>
        <w:rPr>
          <w:lang w:val="en"/>
        </w:rPr>
      </w:pPr>
      <w:r>
        <w:rPr>
          <w:lang w:val="en"/>
        </w:rPr>
        <w:t>All repositories, whether private and public, shall be maintained consistent and up-to-date by fully automated means.</w:t>
      </w:r>
    </w:p>
    <w:p w14:paraId="1112231F" w14:textId="77777777" w:rsidR="003764D7" w:rsidRDefault="003764D7" w:rsidP="00E37316">
      <w:pPr>
        <w:pStyle w:val="NoSpacing"/>
        <w:rPr>
          <w:lang w:val="en"/>
        </w:rPr>
      </w:pPr>
    </w:p>
    <w:p w14:paraId="02A410C0" w14:textId="77777777" w:rsidR="003764D7" w:rsidRDefault="003764D7" w:rsidP="00E37316">
      <w:pPr>
        <w:pStyle w:val="NoSpacing"/>
        <w:rPr>
          <w:lang w:val="en"/>
        </w:rPr>
      </w:pPr>
      <w:r>
        <w:rPr>
          <w:lang w:val="en"/>
        </w:rPr>
        <w:t>Contractor shall maintain an always-up-to-date list of any redacted artifacts, with associated documentation on the public Source Repository such that the scope and nature of all redactions are known at all times to the government and stakeholders.  Any redaction must be fully documented and fully automated. Source code shall be clearly annotated inline to indicate any section planned for redaction, and the redaction scripts based on this annotation.  The contractor shall provide the redaction and indexing script on the Source Repository. These shall be run on at minimum a weekly basis such that the private (</w:t>
      </w:r>
      <w:proofErr w:type="spellStart"/>
      <w:r>
        <w:rPr>
          <w:lang w:val="en"/>
        </w:rPr>
        <w:t>unredacted</w:t>
      </w:r>
      <w:proofErr w:type="spellEnd"/>
      <w:r>
        <w:rPr>
          <w:lang w:val="en"/>
        </w:rPr>
        <w:t xml:space="preserve">), public (redacted), and published documentation of all </w:t>
      </w:r>
      <w:r>
        <w:rPr>
          <w:lang w:val="en"/>
        </w:rPr>
        <w:lastRenderedPageBreak/>
        <w:t xml:space="preserve">redactions are complete, consistent, and up-to-date at all times. In all cases, government and authorized stakeholders shall have full access to all repositories, private and public, and an index of all content, private and public, that correctly lists and documents all contractually developed artifacts. </w:t>
      </w:r>
    </w:p>
    <w:p w14:paraId="44DF662E" w14:textId="77777777" w:rsidR="003764D7" w:rsidRDefault="003764D7" w:rsidP="00E37316">
      <w:pPr>
        <w:pStyle w:val="NoSpacing"/>
        <w:rPr>
          <w:lang w:val="en"/>
        </w:rPr>
      </w:pPr>
    </w:p>
    <w:p w14:paraId="0590A505" w14:textId="3C32D493" w:rsidR="003764D7" w:rsidRDefault="003764D7" w:rsidP="00E37316">
      <w:pPr>
        <w:pStyle w:val="NoSpacing"/>
        <w:rPr>
          <w:lang w:val="en"/>
        </w:rPr>
      </w:pPr>
      <w:r>
        <w:rPr>
          <w:lang w:val="en"/>
        </w:rPr>
        <w:t>For purposes of this contract, independent of whether segments of the Source Repository are hosted on separate public and private repositories, the Source Repository shall be managed and considered as a single, inclusive logical unit comprehensively spanning all repositories and artifacts, and shall be considered Government Furnished Equipment (GFE)</w:t>
      </w:r>
      <w:r w:rsidR="00674878">
        <w:rPr>
          <w:lang w:val="en"/>
        </w:rPr>
        <w:t xml:space="preserve"> in </w:t>
      </w:r>
      <w:r w:rsidR="00551F4F">
        <w:rPr>
          <w:lang w:val="en"/>
        </w:rPr>
        <w:t>perpetuity</w:t>
      </w:r>
      <w:r>
        <w:rPr>
          <w:lang w:val="en"/>
        </w:rPr>
        <w:t xml:space="preserve"> to eliminate any ambiguity surrounding ownership of said content. </w:t>
      </w:r>
    </w:p>
    <w:p w14:paraId="495FC98D" w14:textId="77777777" w:rsidR="003764D7" w:rsidRDefault="003764D7" w:rsidP="00E37316">
      <w:pPr>
        <w:pStyle w:val="NoSpacing"/>
        <w:rPr>
          <w:lang w:val="en"/>
        </w:rPr>
      </w:pPr>
    </w:p>
    <w:p w14:paraId="01262278" w14:textId="77777777" w:rsidR="003764D7" w:rsidRPr="003764D7" w:rsidRDefault="003764D7" w:rsidP="003764D7">
      <w:pPr>
        <w:spacing w:after="150"/>
        <w:rPr>
          <w:rFonts w:cs="Arial"/>
          <w:color w:val="24292E"/>
          <w:sz w:val="22"/>
          <w:szCs w:val="22"/>
          <w:lang w:val="en"/>
        </w:rPr>
      </w:pPr>
      <w:r w:rsidRPr="003764D7">
        <w:rPr>
          <w:rFonts w:cs="Arial"/>
          <w:color w:val="24292E"/>
          <w:sz w:val="22"/>
          <w:szCs w:val="22"/>
          <w:lang w:val="en"/>
        </w:rPr>
        <w:t>The artifacts in the Source Repository shall have the following properties and data rights:</w:t>
      </w:r>
    </w:p>
    <w:p w14:paraId="2F04F6A3"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data and metadata produced under this contract must be provided in nonproprietary industry-standard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structured form on the Source Repository and carry a Creative Commons CC0 license. All data must include its corresponding, complete, correct, current operational metadata (schemes, data dictionaries) in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form, such that fully automated machine interpretation, extraction, translation, loading, and migration of all data to any future data storage system may be accomplished by a third party using industry-standard tools without any loss of information content or context. If the data is tabular, CSV is required; for all other data structures JSON-LD is required. For metadata JSON-LD is required.</w:t>
      </w:r>
    </w:p>
    <w:p w14:paraId="6C76A906" w14:textId="77777777" w:rsidR="003764D7" w:rsidRPr="003764D7" w:rsidRDefault="003764D7" w:rsidP="003764D7">
      <w:pPr>
        <w:outlineLvl w:val="4"/>
        <w:rPr>
          <w:rFonts w:cs="Arial"/>
          <w:bCs/>
          <w:color w:val="24292E"/>
          <w:sz w:val="22"/>
          <w:szCs w:val="22"/>
          <w:lang w:val="en"/>
        </w:rPr>
      </w:pPr>
    </w:p>
    <w:p w14:paraId="1F3F4068" w14:textId="77777777" w:rsidR="003764D7" w:rsidRPr="003764D7" w:rsidRDefault="003764D7" w:rsidP="003764D7">
      <w:pPr>
        <w:numPr>
          <w:ilvl w:val="0"/>
          <w:numId w:val="64"/>
        </w:numPr>
        <w:spacing w:after="120" w:line="276" w:lineRule="auto"/>
        <w:outlineLvl w:val="4"/>
        <w:rPr>
          <w:rFonts w:cs="Arial"/>
          <w:bCs/>
          <w:color w:val="24292E"/>
          <w:sz w:val="22"/>
          <w:szCs w:val="22"/>
          <w:lang w:val="en"/>
        </w:rPr>
      </w:pPr>
      <w:r w:rsidRPr="003764D7">
        <w:rPr>
          <w:rFonts w:cs="Arial"/>
          <w:bCs/>
          <w:color w:val="24292E"/>
          <w:sz w:val="22"/>
          <w:szCs w:val="22"/>
          <w:lang w:val="en"/>
        </w:rPr>
        <w:t xml:space="preserve">All code (software) produced under this contract shall be developed, version-controlled, and delivered in source code form with associated documentation in the Source Repository, such that real-time, contemporaneous third-party review and validation of all code in progress is possible. The contractor shall clearly identify all source code as either original or derivative. All code that constitutes original works shall carry an Apache 2.0 license. All code that constitutes derivative works must carry an Open Source Initiative (OSI) </w:t>
      </w:r>
      <w:proofErr w:type="gramStart"/>
      <w:r w:rsidRPr="003764D7">
        <w:rPr>
          <w:rFonts w:cs="Arial"/>
          <w:bCs/>
          <w:color w:val="24292E"/>
          <w:sz w:val="22"/>
          <w:szCs w:val="22"/>
          <w:lang w:val="en"/>
        </w:rPr>
        <w:t>approved  free</w:t>
      </w:r>
      <w:proofErr w:type="gramEnd"/>
      <w:r w:rsidRPr="003764D7">
        <w:rPr>
          <w:rFonts w:cs="Arial"/>
          <w:bCs/>
          <w:color w:val="24292E"/>
          <w:sz w:val="22"/>
          <w:szCs w:val="22"/>
          <w:lang w:val="en"/>
        </w:rPr>
        <w:t xml:space="preserve"> and open source license.</w:t>
      </w:r>
    </w:p>
    <w:p w14:paraId="5896A32E" w14:textId="77777777" w:rsidR="003764D7" w:rsidRPr="003764D7" w:rsidRDefault="003764D7" w:rsidP="003764D7">
      <w:pPr>
        <w:spacing w:after="120"/>
        <w:ind w:left="720"/>
        <w:outlineLvl w:val="4"/>
        <w:rPr>
          <w:rFonts w:cs="Arial"/>
          <w:bCs/>
          <w:color w:val="24292E"/>
          <w:sz w:val="22"/>
          <w:szCs w:val="22"/>
          <w:lang w:val="en"/>
        </w:rPr>
      </w:pPr>
      <w:r w:rsidRPr="003764D7">
        <w:rPr>
          <w:rFonts w:cs="Arial"/>
          <w:bCs/>
          <w:color w:val="24292E"/>
          <w:sz w:val="22"/>
          <w:szCs w:val="22"/>
          <w:lang w:val="en"/>
        </w:rPr>
        <w:t>All source code, dependent code, libraries, or third-party code shall be in portable, industry-standard languages. If the source code requires compiling or assembling, these shall be either industry-standard open-source compilers or assemblers, or shall be provided with the software under an OSI-approved license.</w:t>
      </w:r>
    </w:p>
    <w:p w14:paraId="25FF0DE7" w14:textId="77777777" w:rsidR="003764D7" w:rsidRPr="003764D7" w:rsidRDefault="003764D7" w:rsidP="003764D7">
      <w:pPr>
        <w:spacing w:after="240"/>
        <w:ind w:left="720"/>
        <w:outlineLvl w:val="4"/>
        <w:rPr>
          <w:rFonts w:cs="Arial"/>
          <w:bCs/>
          <w:color w:val="24292E"/>
          <w:sz w:val="22"/>
          <w:szCs w:val="22"/>
          <w:lang w:val="en"/>
        </w:rPr>
      </w:pPr>
      <w:r w:rsidRPr="003764D7">
        <w:rPr>
          <w:rFonts w:cs="Arial"/>
          <w:bCs/>
          <w:color w:val="24292E"/>
          <w:sz w:val="22"/>
          <w:szCs w:val="22"/>
          <w:lang w:val="en"/>
        </w:rPr>
        <w:t>All code must have corresponding documentation, version-controlled in markdown in the same repository as the source code, and contain at minimum an Installation Guide and a User Guide for the final delivered source code such that a third party may download, install and make full functional use of the delivered code as specified and intended. The Installation Guide must list all required third-party code, libraries or other dependencies.</w:t>
      </w:r>
    </w:p>
    <w:p w14:paraId="44C529DD" w14:textId="77777777" w:rsidR="003764D7" w:rsidRPr="003764D7" w:rsidRDefault="003764D7" w:rsidP="003764D7">
      <w:pPr>
        <w:numPr>
          <w:ilvl w:val="0"/>
          <w:numId w:val="64"/>
        </w:numPr>
        <w:spacing w:after="200" w:line="276" w:lineRule="auto"/>
        <w:contextualSpacing/>
        <w:outlineLvl w:val="4"/>
        <w:rPr>
          <w:rFonts w:cs="Arial"/>
          <w:bCs/>
          <w:color w:val="24292E"/>
          <w:sz w:val="22"/>
          <w:szCs w:val="22"/>
          <w:lang w:val="en"/>
        </w:rPr>
      </w:pPr>
      <w:r w:rsidRPr="003764D7">
        <w:rPr>
          <w:rFonts w:cs="Arial"/>
          <w:bCs/>
          <w:color w:val="24292E"/>
          <w:sz w:val="22"/>
          <w:szCs w:val="22"/>
          <w:lang w:val="en"/>
        </w:rPr>
        <w:t>All documentation and reports produced under this contract must be provided as machine-</w:t>
      </w:r>
      <w:proofErr w:type="spellStart"/>
      <w:r w:rsidRPr="003764D7">
        <w:rPr>
          <w:rFonts w:cs="Arial"/>
          <w:bCs/>
          <w:color w:val="24292E"/>
          <w:sz w:val="22"/>
          <w:szCs w:val="22"/>
          <w:lang w:val="en"/>
        </w:rPr>
        <w:t>processable</w:t>
      </w:r>
      <w:proofErr w:type="spellEnd"/>
      <w:r w:rsidRPr="003764D7">
        <w:rPr>
          <w:rFonts w:cs="Arial"/>
          <w:bCs/>
          <w:color w:val="24292E"/>
          <w:sz w:val="22"/>
          <w:szCs w:val="22"/>
          <w:lang w:val="en"/>
        </w:rPr>
        <w:t xml:space="preserve"> industry-standard markdown in version-controlled text files on the Source Repository and carry a Creative Commons CCO license. From the most recent version of the markdown source, contractor shall use a documentation generator to produce all documentation in required formats. At minimum contractor shall auto-</w:t>
      </w:r>
      <w:r w:rsidRPr="003764D7">
        <w:rPr>
          <w:rFonts w:cs="Arial"/>
          <w:bCs/>
          <w:color w:val="24292E"/>
          <w:sz w:val="22"/>
          <w:szCs w:val="22"/>
          <w:lang w:val="en"/>
        </w:rPr>
        <w:lastRenderedPageBreak/>
        <w:t xml:space="preserve">generate HTML, Word, and PDF versions of all documentation from the markdown source. All edits, updates, and amendments to any documentation must be through changing the markdown source (not by editing the generated files), and then the documentation shall be regenerated in all required formats. All generated documentation shall reflect the most recent version of the markdown source. Approved markdown formats include </w:t>
      </w:r>
      <w:proofErr w:type="spellStart"/>
      <w:r w:rsidRPr="003764D7">
        <w:rPr>
          <w:rFonts w:cs="Arial"/>
          <w:bCs/>
          <w:color w:val="24292E"/>
          <w:sz w:val="22"/>
          <w:szCs w:val="22"/>
          <w:lang w:val="en"/>
        </w:rPr>
        <w:t>Github</w:t>
      </w:r>
      <w:proofErr w:type="spellEnd"/>
      <w:r w:rsidRPr="003764D7">
        <w:rPr>
          <w:rFonts w:cs="Arial"/>
          <w:bCs/>
          <w:color w:val="24292E"/>
          <w:sz w:val="22"/>
          <w:szCs w:val="22"/>
          <w:lang w:val="en"/>
        </w:rPr>
        <w:t xml:space="preserve"> Markdown and </w:t>
      </w:r>
      <w:proofErr w:type="spellStart"/>
      <w:r w:rsidRPr="003764D7">
        <w:rPr>
          <w:rFonts w:cs="Arial"/>
          <w:bCs/>
          <w:color w:val="24292E"/>
          <w:sz w:val="22"/>
          <w:szCs w:val="22"/>
          <w:lang w:val="en"/>
        </w:rPr>
        <w:t>Docbook</w:t>
      </w:r>
      <w:proofErr w:type="spellEnd"/>
      <w:r w:rsidRPr="003764D7">
        <w:rPr>
          <w:rFonts w:cs="Arial"/>
          <w:bCs/>
          <w:color w:val="24292E"/>
          <w:sz w:val="22"/>
          <w:szCs w:val="22"/>
          <w:lang w:val="en"/>
        </w:rPr>
        <w:t>.</w:t>
      </w:r>
    </w:p>
    <w:p w14:paraId="324A268C" w14:textId="77777777" w:rsidR="003764D7" w:rsidRDefault="003764D7" w:rsidP="003764D7">
      <w:pPr>
        <w:pStyle w:val="NoSpacing"/>
        <w:rPr>
          <w:lang w:val="en"/>
        </w:rPr>
      </w:pPr>
    </w:p>
    <w:p w14:paraId="12CDD5F4" w14:textId="662C4006" w:rsidR="00AC0419" w:rsidRDefault="00AC0419" w:rsidP="00AC0419"/>
    <w:p w14:paraId="0EEAF100" w14:textId="77777777" w:rsidR="00AC0419" w:rsidRDefault="00AC0419" w:rsidP="00AC0419"/>
    <w:p w14:paraId="0E33AC84" w14:textId="77777777" w:rsidR="00AC0419" w:rsidRDefault="00AC0419" w:rsidP="00AC0419"/>
    <w:p w14:paraId="593974D6" w14:textId="77777777" w:rsidR="00AC0419" w:rsidRDefault="00AC0419" w:rsidP="00AC0419"/>
    <w:p w14:paraId="3BDEBAC4" w14:textId="77777777" w:rsidR="00AC0419" w:rsidRDefault="00AC0419" w:rsidP="00AC0419"/>
    <w:p w14:paraId="04DE6AC8" w14:textId="77777777" w:rsidR="00AC0419" w:rsidRDefault="00AC0419" w:rsidP="00AC0419"/>
    <w:p w14:paraId="211A4441" w14:textId="77777777" w:rsidR="00AC0419" w:rsidRDefault="00AC0419" w:rsidP="00AC0419"/>
    <w:p w14:paraId="0791108F" w14:textId="77777777" w:rsidR="00AC0419" w:rsidRDefault="00AC0419" w:rsidP="00AC0419"/>
    <w:p w14:paraId="46DA5334" w14:textId="77777777" w:rsidR="00AC0419" w:rsidRDefault="00AC0419" w:rsidP="00AC0419"/>
    <w:p w14:paraId="10312925" w14:textId="77777777" w:rsidR="00AC0419" w:rsidRDefault="00AC0419" w:rsidP="00AC0419"/>
    <w:p w14:paraId="31B73C01" w14:textId="77777777" w:rsidR="00AC0419" w:rsidRDefault="00AC0419" w:rsidP="00AC0419"/>
    <w:p w14:paraId="0F6EAAE7" w14:textId="77777777" w:rsidR="00AC0419" w:rsidRDefault="00AC0419" w:rsidP="00AC0419"/>
    <w:p w14:paraId="4E025DF5" w14:textId="77777777" w:rsidR="00AC0419" w:rsidRDefault="00AC0419" w:rsidP="00AC0419"/>
    <w:p w14:paraId="23FE6C24" w14:textId="77777777" w:rsidR="00AC0419" w:rsidRDefault="00AC0419" w:rsidP="00AC0419"/>
    <w:p w14:paraId="3FAB0871" w14:textId="77777777" w:rsidR="00AC0419" w:rsidRDefault="00AC0419" w:rsidP="00AC0419"/>
    <w:p w14:paraId="7D973706" w14:textId="77777777" w:rsidR="00AC0419" w:rsidRDefault="00AC0419" w:rsidP="00AC0419"/>
    <w:p w14:paraId="37BF7818" w14:textId="77777777" w:rsidR="00AC0419" w:rsidRDefault="00AC0419" w:rsidP="00AC0419"/>
    <w:p w14:paraId="7FC417FA" w14:textId="77777777" w:rsidR="00AC0419" w:rsidRDefault="00AC0419" w:rsidP="00AC0419"/>
    <w:p w14:paraId="5833EACB" w14:textId="77777777" w:rsidR="00AC0419" w:rsidRDefault="00AC0419" w:rsidP="00AC0419"/>
    <w:p w14:paraId="4768275C" w14:textId="77777777" w:rsidR="00AC0419" w:rsidRDefault="00AC0419" w:rsidP="00AC0419"/>
    <w:p w14:paraId="42DF0400" w14:textId="77777777" w:rsidR="00AC0419" w:rsidRDefault="00AC0419" w:rsidP="00AC0419"/>
    <w:p w14:paraId="2AC8AA8F" w14:textId="77777777" w:rsidR="00AC0419" w:rsidRDefault="00AC0419" w:rsidP="00AC0419"/>
    <w:p w14:paraId="43C868BF" w14:textId="77777777" w:rsidR="00AC0419" w:rsidRDefault="00AC0419" w:rsidP="00AC0419"/>
    <w:p w14:paraId="1802A8EC" w14:textId="77777777" w:rsidR="00AC0419" w:rsidRPr="00AC0419" w:rsidRDefault="00AC0419" w:rsidP="00AC0419"/>
    <w:sectPr w:rsidR="00AC0419" w:rsidRPr="00AC0419" w:rsidSect="00E63A51">
      <w:headerReference w:type="default" r:id="rId16"/>
      <w:footerReference w:type="default" r:id="rId17"/>
      <w:pgSz w:w="12240" w:h="15840" w:code="1"/>
      <w:pgMar w:top="1440" w:right="1440" w:bottom="1440" w:left="1440" w:header="720" w:footer="86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Banasiak" w:date="2017-10-17T15:16:00Z" w:initials="SB">
    <w:p w14:paraId="6728AF96" w14:textId="27C22ABB" w:rsidR="00870240" w:rsidRDefault="00870240">
      <w:pPr>
        <w:pStyle w:val="CommentText"/>
      </w:pPr>
      <w:r>
        <w:rPr>
          <w:rStyle w:val="CommentReference"/>
        </w:rPr>
        <w:annotationRef/>
      </w:r>
      <w:r>
        <w:t xml:space="preserve">Update date once new requirements are added in </w:t>
      </w:r>
      <w:bookmarkStart w:id="1" w:name="_GoBack"/>
      <w:bookmarkEnd w:id="1"/>
    </w:p>
  </w:comment>
  <w:comment w:id="992" w:author="Susan Banasiak" w:date="2017-10-17T15:16:00Z" w:initials="SB">
    <w:p w14:paraId="5BD81DDE" w14:textId="0F6957F0" w:rsidR="00E82F62" w:rsidRDefault="00E82F62">
      <w:pPr>
        <w:pStyle w:val="CommentText"/>
      </w:pPr>
      <w:r>
        <w:rPr>
          <w:rStyle w:val="CommentReference"/>
        </w:rPr>
        <w:annotationRef/>
      </w:r>
      <w:r>
        <w:t xml:space="preserve">Clarify with </w:t>
      </w:r>
      <w:proofErr w:type="spellStart"/>
      <w:r>
        <w:t>Dr</w:t>
      </w:r>
      <w:proofErr w:type="spellEnd"/>
      <w:r>
        <w:t xml:space="preserve"> Richards if Base only or Base &amp; OPs</w:t>
      </w:r>
    </w:p>
  </w:comment>
  <w:comment w:id="995" w:author="Susan Banasiak" w:date="2017-10-17T15:16:00Z" w:initials="SB">
    <w:p w14:paraId="3827A2E5" w14:textId="73E3576E" w:rsidR="00870240" w:rsidRDefault="00870240">
      <w:pPr>
        <w:pStyle w:val="CommentText"/>
      </w:pPr>
      <w:r>
        <w:rPr>
          <w:rStyle w:val="CommentReference"/>
        </w:rPr>
        <w:annotationRef/>
      </w:r>
      <w:r>
        <w:t>Add in requirements for Mobile Client Development and any/all deliverables.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BF656" w15:done="0"/>
  <w15:commentEx w15:paraId="37F724E9" w15:done="0"/>
  <w15:commentEx w15:paraId="3FF7DB69" w15:done="0"/>
  <w15:commentEx w15:paraId="32FF6461" w15:done="0"/>
  <w15:commentEx w15:paraId="77EB0AE0" w15:done="0"/>
  <w15:commentEx w15:paraId="788C025A" w15:done="0"/>
  <w15:commentEx w15:paraId="6896E528" w15:done="0"/>
  <w15:commentEx w15:paraId="42DA88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EF76A" w14:textId="77777777" w:rsidR="006A1203" w:rsidRDefault="006A1203" w:rsidP="00E47F5F">
      <w:r>
        <w:separator/>
      </w:r>
    </w:p>
  </w:endnote>
  <w:endnote w:type="continuationSeparator" w:id="0">
    <w:p w14:paraId="0904F33B" w14:textId="77777777" w:rsidR="006A1203" w:rsidRDefault="006A1203"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7" w14:textId="77777777" w:rsidR="00E55846" w:rsidRDefault="00E55846" w:rsidP="0034635A">
    <w:pPr>
      <w:tabs>
        <w:tab w:val="center" w:pos="4680"/>
      </w:tabs>
      <w:jc w:val="center"/>
      <w:rPr>
        <w:sz w:val="20"/>
        <w:szCs w:val="20"/>
      </w:rPr>
    </w:pPr>
  </w:p>
  <w:p w14:paraId="1DFED388" w14:textId="77777777" w:rsidR="00E55846" w:rsidRDefault="00E55846"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sidR="00870240">
      <w:rPr>
        <w:noProof/>
        <w:sz w:val="20"/>
        <w:szCs w:val="20"/>
      </w:rPr>
      <w:t>40</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sidR="00870240">
      <w:rPr>
        <w:noProof/>
        <w:sz w:val="20"/>
        <w:szCs w:val="20"/>
      </w:rPr>
      <w:t>40</w:t>
    </w:r>
    <w:r w:rsidRPr="00522A97">
      <w:rPr>
        <w:sz w:val="20"/>
        <w:szCs w:val="20"/>
      </w:rPr>
      <w:fldChar w:fldCharType="end"/>
    </w:r>
    <w:bookmarkStart w:id="1166" w:name="_Toc6902883"/>
    <w:bookmarkStart w:id="1167" w:name="_Toc393177566"/>
    <w:bookmarkStart w:id="1168" w:name="_Toc393178136"/>
    <w:bookmarkStart w:id="1169" w:name="_Toc393178382"/>
    <w:bookmarkStart w:id="1170" w:name="_Toc393178446"/>
    <w:bookmarkStart w:id="1171" w:name="_Toc393184012"/>
    <w:bookmarkStart w:id="1172" w:name="_Toc393184086"/>
    <w:bookmarkStart w:id="1173" w:name="_Toc393184719"/>
    <w:bookmarkStart w:id="1174" w:name="_Toc393184927"/>
    <w:bookmarkStart w:id="1175" w:name="_Toc398721054"/>
    <w:bookmarkStart w:id="1176" w:name="_Toc396620687"/>
    <w:bookmarkStart w:id="1177" w:name="_Ref392049487"/>
    <w:bookmarkEnd w:id="1166"/>
    <w:bookmarkEnd w:id="1167"/>
    <w:bookmarkEnd w:id="1168"/>
    <w:bookmarkEnd w:id="1169"/>
    <w:bookmarkEnd w:id="1170"/>
    <w:bookmarkEnd w:id="1171"/>
    <w:bookmarkEnd w:id="1172"/>
    <w:bookmarkEnd w:id="1173"/>
    <w:bookmarkEnd w:id="1174"/>
    <w:bookmarkEnd w:id="1175"/>
    <w:bookmarkEnd w:id="1176"/>
    <w:bookmarkEnd w:id="1177"/>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A4A8A" w14:textId="77777777" w:rsidR="006A1203" w:rsidRDefault="006A1203" w:rsidP="00E47F5F">
      <w:r>
        <w:separator/>
      </w:r>
    </w:p>
  </w:footnote>
  <w:footnote w:type="continuationSeparator" w:id="0">
    <w:p w14:paraId="4650AEB4" w14:textId="77777777" w:rsidR="006A1203" w:rsidRDefault="006A1203" w:rsidP="00E47F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ED386" w14:textId="7D56B739" w:rsidR="00E55846" w:rsidRPr="00785CCB" w:rsidRDefault="00870240" w:rsidP="00870240">
    <w:pPr>
      <w:pStyle w:val="NoSpacing"/>
    </w:pPr>
    <w:ins w:id="1165" w:author="Susan Banasiak" w:date="2017-10-17T15:13:00Z">
      <w:r>
        <w:t>VA118-16-D-1009 VA11817f10090012 P00001</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FFA"/>
    <w:multiLevelType w:val="hybridMultilevel"/>
    <w:tmpl w:val="198C5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78EA"/>
    <w:multiLevelType w:val="hybridMultilevel"/>
    <w:tmpl w:val="DE04F35E"/>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8C6CB2"/>
    <w:multiLevelType w:val="hybridMultilevel"/>
    <w:tmpl w:val="499A1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73DA4"/>
    <w:multiLevelType w:val="hybridMultilevel"/>
    <w:tmpl w:val="4532ECC6"/>
    <w:lvl w:ilvl="0" w:tplc="0E82EBB6">
      <w:start w:val="1"/>
      <w:numFmt w:val="decimal"/>
      <w:lvlText w:val="%1."/>
      <w:lvlJc w:val="left"/>
      <w:pPr>
        <w:ind w:left="720" w:hanging="360"/>
      </w:pPr>
      <w:rPr>
        <w:rFonts w:ascii="Arial" w:hAnsi="Arial"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FD0A55"/>
    <w:multiLevelType w:val="hybridMultilevel"/>
    <w:tmpl w:val="19FEA912"/>
    <w:lvl w:ilvl="0" w:tplc="C668365E">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C67A13"/>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7A4C9F"/>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273F54"/>
    <w:multiLevelType w:val="hybridMultilevel"/>
    <w:tmpl w:val="7A3A9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9E23C4"/>
    <w:multiLevelType w:val="hybridMultilevel"/>
    <w:tmpl w:val="36EA3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010D5A"/>
    <w:multiLevelType w:val="hybridMultilevel"/>
    <w:tmpl w:val="D5DE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43450"/>
    <w:multiLevelType w:val="hybridMultilevel"/>
    <w:tmpl w:val="27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E3E6C"/>
    <w:multiLevelType w:val="hybridMultilevel"/>
    <w:tmpl w:val="EFE23C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C71A64"/>
    <w:multiLevelType w:val="hybridMultilevel"/>
    <w:tmpl w:val="F81001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0445E2"/>
    <w:multiLevelType w:val="hybridMultilevel"/>
    <w:tmpl w:val="764E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CA7DE5"/>
    <w:multiLevelType w:val="hybridMultilevel"/>
    <w:tmpl w:val="26F04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552DB3"/>
    <w:multiLevelType w:val="hybridMultilevel"/>
    <w:tmpl w:val="D27C88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645B65"/>
    <w:multiLevelType w:val="hybridMultilevel"/>
    <w:tmpl w:val="EEF01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EC34EEA"/>
    <w:multiLevelType w:val="hybridMultilevel"/>
    <w:tmpl w:val="592668F8"/>
    <w:lvl w:ilvl="0" w:tplc="97D42E12">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B085A"/>
    <w:multiLevelType w:val="hybridMultilevel"/>
    <w:tmpl w:val="47E6A6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230A69"/>
    <w:multiLevelType w:val="hybridMultilevel"/>
    <w:tmpl w:val="6D7CC36A"/>
    <w:lvl w:ilvl="0" w:tplc="04090015">
      <w:start w:val="1"/>
      <w:numFmt w:val="upperLetter"/>
      <w:lvlText w:val="%1."/>
      <w:lvlJc w:val="left"/>
      <w:pPr>
        <w:ind w:left="720" w:hanging="360"/>
      </w:pPr>
      <w:rPr>
        <w:rFonts w:hint="default"/>
      </w:rPr>
    </w:lvl>
    <w:lvl w:ilvl="1" w:tplc="63BA6032">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39F4C3B"/>
    <w:multiLevelType w:val="hybridMultilevel"/>
    <w:tmpl w:val="60D648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5513CED"/>
    <w:multiLevelType w:val="hybridMultilevel"/>
    <w:tmpl w:val="1BEC7C52"/>
    <w:lvl w:ilvl="0" w:tplc="B8F05DB8">
      <w:start w:val="1"/>
      <w:numFmt w:val="decimal"/>
      <w:pStyle w:val="AppendixBheading"/>
      <w:lvlText w:val="B%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56F4899"/>
    <w:multiLevelType w:val="hybridMultilevel"/>
    <w:tmpl w:val="A15CE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5752BC8"/>
    <w:multiLevelType w:val="hybridMultilevel"/>
    <w:tmpl w:val="82660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25CF3C81"/>
    <w:multiLevelType w:val="hybridMultilevel"/>
    <w:tmpl w:val="5B4A7B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4A0DF5"/>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CE50906"/>
    <w:multiLevelType w:val="hybridMultilevel"/>
    <w:tmpl w:val="C3AAD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D44468A"/>
    <w:multiLevelType w:val="hybridMultilevel"/>
    <w:tmpl w:val="B11C2D7E"/>
    <w:lvl w:ilvl="0" w:tplc="97D42E12">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2">
    <w:nsid w:val="2E6817D0"/>
    <w:multiLevelType w:val="hybridMultilevel"/>
    <w:tmpl w:val="5E204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FE80764"/>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B026CAD"/>
    <w:multiLevelType w:val="hybridMultilevel"/>
    <w:tmpl w:val="5D6EDB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E6A2C29"/>
    <w:multiLevelType w:val="hybridMultilevel"/>
    <w:tmpl w:val="43C6862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EEF11FE"/>
    <w:multiLevelType w:val="hybridMultilevel"/>
    <w:tmpl w:val="04847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F1F43D1"/>
    <w:multiLevelType w:val="hybridMultilevel"/>
    <w:tmpl w:val="E2C2C8D2"/>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AE2D98"/>
    <w:multiLevelType w:val="hybridMultilevel"/>
    <w:tmpl w:val="281AB1AE"/>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9">
    <w:nsid w:val="48D3063E"/>
    <w:multiLevelType w:val="hybridMultilevel"/>
    <w:tmpl w:val="5328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D3615D"/>
    <w:multiLevelType w:val="hybridMultilevel"/>
    <w:tmpl w:val="99EA1F1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A2A7170"/>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F674AD"/>
    <w:multiLevelType w:val="hybridMultilevel"/>
    <w:tmpl w:val="AD10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173958"/>
    <w:multiLevelType w:val="hybridMultilevel"/>
    <w:tmpl w:val="E8D85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3C51AF"/>
    <w:multiLevelType w:val="multilevel"/>
    <w:tmpl w:val="D166CF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98D395D"/>
    <w:multiLevelType w:val="hybridMultilevel"/>
    <w:tmpl w:val="D228C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AD312F8"/>
    <w:multiLevelType w:val="hybridMultilevel"/>
    <w:tmpl w:val="B1EE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C4C2524"/>
    <w:multiLevelType w:val="hybridMultilevel"/>
    <w:tmpl w:val="2424C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6068E"/>
    <w:multiLevelType w:val="hybridMultilevel"/>
    <w:tmpl w:val="4508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811C94"/>
    <w:multiLevelType w:val="hybridMultilevel"/>
    <w:tmpl w:val="327AC4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108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2">
    <w:nsid w:val="6A7847D0"/>
    <w:multiLevelType w:val="hybridMultilevel"/>
    <w:tmpl w:val="59AA5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0155B0"/>
    <w:multiLevelType w:val="hybridMultilevel"/>
    <w:tmpl w:val="2DC2F5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D509DD"/>
    <w:multiLevelType w:val="hybridMultilevel"/>
    <w:tmpl w:val="115656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B06BBD"/>
    <w:multiLevelType w:val="hybridMultilevel"/>
    <w:tmpl w:val="F44455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34850BA"/>
    <w:multiLevelType w:val="hybridMultilevel"/>
    <w:tmpl w:val="5BA404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nsid w:val="76090E28"/>
    <w:multiLevelType w:val="multilevel"/>
    <w:tmpl w:val="0DD4FA7A"/>
    <w:lvl w:ilvl="0">
      <w:start w:val="1"/>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676767"/>
    <w:multiLevelType w:val="hybridMultilevel"/>
    <w:tmpl w:val="52C24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AA845D3"/>
    <w:multiLevelType w:val="hybridMultilevel"/>
    <w:tmpl w:val="090E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C5C30B6"/>
    <w:multiLevelType w:val="hybridMultilevel"/>
    <w:tmpl w:val="6876DF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DA9017A"/>
    <w:multiLevelType w:val="hybridMultilevel"/>
    <w:tmpl w:val="A4561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num w:numId="1">
    <w:abstractNumId w:val="51"/>
  </w:num>
  <w:num w:numId="2">
    <w:abstractNumId w:val="57"/>
  </w:num>
  <w:num w:numId="3">
    <w:abstractNumId w:val="5"/>
  </w:num>
  <w:num w:numId="4">
    <w:abstractNumId w:val="37"/>
  </w:num>
  <w:num w:numId="5">
    <w:abstractNumId w:val="38"/>
  </w:num>
  <w:num w:numId="6">
    <w:abstractNumId w:val="45"/>
  </w:num>
  <w:num w:numId="7">
    <w:abstractNumId w:val="27"/>
  </w:num>
  <w:num w:numId="8">
    <w:abstractNumId w:val="24"/>
  </w:num>
  <w:num w:numId="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8"/>
  </w:num>
  <w:num w:numId="12">
    <w:abstractNumId w:val="3"/>
  </w:num>
  <w:num w:numId="13">
    <w:abstractNumId w:val="22"/>
  </w:num>
  <w:num w:numId="14">
    <w:abstractNumId w:val="9"/>
  </w:num>
  <w:num w:numId="15">
    <w:abstractNumId w:val="35"/>
  </w:num>
  <w:num w:numId="16">
    <w:abstractNumId w:val="12"/>
  </w:num>
  <w:num w:numId="17">
    <w:abstractNumId w:val="21"/>
  </w:num>
  <w:num w:numId="18">
    <w:abstractNumId w:val="2"/>
  </w:num>
  <w:num w:numId="19">
    <w:abstractNumId w:val="60"/>
  </w:num>
  <w:num w:numId="20">
    <w:abstractNumId w:val="4"/>
  </w:num>
  <w:num w:numId="21">
    <w:abstractNumId w:val="26"/>
  </w:num>
  <w:num w:numId="22">
    <w:abstractNumId w:val="47"/>
  </w:num>
  <w:num w:numId="23">
    <w:abstractNumId w:val="48"/>
  </w:num>
  <w:num w:numId="24">
    <w:abstractNumId w:val="32"/>
  </w:num>
  <w:num w:numId="25">
    <w:abstractNumId w:val="43"/>
  </w:num>
  <w:num w:numId="26">
    <w:abstractNumId w:val="10"/>
  </w:num>
  <w:num w:numId="27">
    <w:abstractNumId w:val="6"/>
  </w:num>
  <w:num w:numId="28">
    <w:abstractNumId w:val="30"/>
  </w:num>
  <w:num w:numId="29">
    <w:abstractNumId w:val="42"/>
  </w:num>
  <w:num w:numId="30">
    <w:abstractNumId w:val="14"/>
  </w:num>
  <w:num w:numId="31">
    <w:abstractNumId w:val="16"/>
  </w:num>
  <w:num w:numId="32">
    <w:abstractNumId w:val="25"/>
  </w:num>
  <w:num w:numId="33">
    <w:abstractNumId w:val="8"/>
  </w:num>
  <w:num w:numId="34">
    <w:abstractNumId w:val="11"/>
  </w:num>
  <w:num w:numId="35">
    <w:abstractNumId w:val="36"/>
  </w:num>
  <w:num w:numId="36">
    <w:abstractNumId w:val="62"/>
  </w:num>
  <w:num w:numId="37">
    <w:abstractNumId w:val="17"/>
  </w:num>
  <w:num w:numId="38">
    <w:abstractNumId w:val="39"/>
  </w:num>
  <w:num w:numId="39">
    <w:abstractNumId w:val="46"/>
  </w:num>
  <w:num w:numId="40">
    <w:abstractNumId w:val="23"/>
  </w:num>
  <w:num w:numId="41">
    <w:abstractNumId w:val="13"/>
  </w:num>
  <w:num w:numId="42">
    <w:abstractNumId w:val="56"/>
  </w:num>
  <w:num w:numId="43">
    <w:abstractNumId w:val="18"/>
  </w:num>
  <w:num w:numId="44">
    <w:abstractNumId w:val="0"/>
  </w:num>
  <w:num w:numId="45">
    <w:abstractNumId w:val="55"/>
  </w:num>
  <w:num w:numId="46">
    <w:abstractNumId w:val="40"/>
  </w:num>
  <w:num w:numId="47">
    <w:abstractNumId w:val="19"/>
  </w:num>
  <w:num w:numId="48">
    <w:abstractNumId w:val="50"/>
  </w:num>
  <w:num w:numId="49">
    <w:abstractNumId w:val="59"/>
  </w:num>
  <w:num w:numId="50">
    <w:abstractNumId w:val="29"/>
  </w:num>
  <w:num w:numId="51">
    <w:abstractNumId w:val="41"/>
  </w:num>
  <w:num w:numId="52">
    <w:abstractNumId w:val="53"/>
  </w:num>
  <w:num w:numId="53">
    <w:abstractNumId w:val="61"/>
  </w:num>
  <w:num w:numId="54">
    <w:abstractNumId w:val="54"/>
  </w:num>
  <w:num w:numId="55">
    <w:abstractNumId w:val="15"/>
  </w:num>
  <w:num w:numId="56">
    <w:abstractNumId w:val="28"/>
  </w:num>
  <w:num w:numId="57">
    <w:abstractNumId w:val="44"/>
  </w:num>
  <w:num w:numId="58">
    <w:abstractNumId w:val="33"/>
  </w:num>
  <w:num w:numId="59">
    <w:abstractNumId w:val="52"/>
  </w:num>
  <w:num w:numId="60">
    <w:abstractNumId w:val="31"/>
  </w:num>
  <w:num w:numId="61">
    <w:abstractNumId w:val="20"/>
  </w:num>
  <w:num w:numId="62">
    <w:abstractNumId w:val="1"/>
  </w:num>
  <w:num w:numId="63">
    <w:abstractNumId w:val="34"/>
  </w:num>
  <w:num w:numId="64">
    <w:abstractNumId w:val="4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F5F"/>
    <w:rsid w:val="00000BBA"/>
    <w:rsid w:val="00002882"/>
    <w:rsid w:val="0000306F"/>
    <w:rsid w:val="000031B2"/>
    <w:rsid w:val="00004534"/>
    <w:rsid w:val="000049C9"/>
    <w:rsid w:val="000077C3"/>
    <w:rsid w:val="00011459"/>
    <w:rsid w:val="00012A96"/>
    <w:rsid w:val="00012BA4"/>
    <w:rsid w:val="000138C0"/>
    <w:rsid w:val="00021410"/>
    <w:rsid w:val="0002143C"/>
    <w:rsid w:val="000216E1"/>
    <w:rsid w:val="00021D4A"/>
    <w:rsid w:val="0002275A"/>
    <w:rsid w:val="00022E36"/>
    <w:rsid w:val="00024264"/>
    <w:rsid w:val="00024F57"/>
    <w:rsid w:val="00025A27"/>
    <w:rsid w:val="00026811"/>
    <w:rsid w:val="000272C3"/>
    <w:rsid w:val="0003196B"/>
    <w:rsid w:val="00031BB7"/>
    <w:rsid w:val="000346A0"/>
    <w:rsid w:val="00034A07"/>
    <w:rsid w:val="00034C4E"/>
    <w:rsid w:val="00035DDE"/>
    <w:rsid w:val="00036B2D"/>
    <w:rsid w:val="00040A61"/>
    <w:rsid w:val="00040F7C"/>
    <w:rsid w:val="000429B3"/>
    <w:rsid w:val="00043A41"/>
    <w:rsid w:val="0004459E"/>
    <w:rsid w:val="000446F4"/>
    <w:rsid w:val="0004517C"/>
    <w:rsid w:val="00045BC2"/>
    <w:rsid w:val="00046006"/>
    <w:rsid w:val="00047E26"/>
    <w:rsid w:val="00052AE1"/>
    <w:rsid w:val="00053A2B"/>
    <w:rsid w:val="00053C4A"/>
    <w:rsid w:val="00054F3D"/>
    <w:rsid w:val="000557E4"/>
    <w:rsid w:val="00057BB9"/>
    <w:rsid w:val="00057EDE"/>
    <w:rsid w:val="00060B1F"/>
    <w:rsid w:val="00062C70"/>
    <w:rsid w:val="0006376C"/>
    <w:rsid w:val="000638C5"/>
    <w:rsid w:val="00065C9D"/>
    <w:rsid w:val="00072684"/>
    <w:rsid w:val="00072786"/>
    <w:rsid w:val="00072A71"/>
    <w:rsid w:val="00072A8E"/>
    <w:rsid w:val="0007392A"/>
    <w:rsid w:val="000745AB"/>
    <w:rsid w:val="00075A84"/>
    <w:rsid w:val="0007709C"/>
    <w:rsid w:val="00080889"/>
    <w:rsid w:val="00080C82"/>
    <w:rsid w:val="00081030"/>
    <w:rsid w:val="00082667"/>
    <w:rsid w:val="000827B2"/>
    <w:rsid w:val="00082FF9"/>
    <w:rsid w:val="00085DBD"/>
    <w:rsid w:val="000900B3"/>
    <w:rsid w:val="00090C82"/>
    <w:rsid w:val="00090D98"/>
    <w:rsid w:val="00091C17"/>
    <w:rsid w:val="00091C73"/>
    <w:rsid w:val="00091D28"/>
    <w:rsid w:val="0009230E"/>
    <w:rsid w:val="000928CF"/>
    <w:rsid w:val="00092EF4"/>
    <w:rsid w:val="00094183"/>
    <w:rsid w:val="000942FD"/>
    <w:rsid w:val="00096C53"/>
    <w:rsid w:val="000A171E"/>
    <w:rsid w:val="000A1EDD"/>
    <w:rsid w:val="000A37EF"/>
    <w:rsid w:val="000A55A1"/>
    <w:rsid w:val="000A5B07"/>
    <w:rsid w:val="000A7A38"/>
    <w:rsid w:val="000B24CA"/>
    <w:rsid w:val="000B512E"/>
    <w:rsid w:val="000B5C8D"/>
    <w:rsid w:val="000B7D72"/>
    <w:rsid w:val="000C2F41"/>
    <w:rsid w:val="000C306F"/>
    <w:rsid w:val="000C3C26"/>
    <w:rsid w:val="000C3F7D"/>
    <w:rsid w:val="000C5E61"/>
    <w:rsid w:val="000C6783"/>
    <w:rsid w:val="000C73DE"/>
    <w:rsid w:val="000D0627"/>
    <w:rsid w:val="000D0901"/>
    <w:rsid w:val="000D093A"/>
    <w:rsid w:val="000D16E4"/>
    <w:rsid w:val="000D26C9"/>
    <w:rsid w:val="000D2807"/>
    <w:rsid w:val="000D4552"/>
    <w:rsid w:val="000D4773"/>
    <w:rsid w:val="000D4895"/>
    <w:rsid w:val="000D5A21"/>
    <w:rsid w:val="000D685B"/>
    <w:rsid w:val="000D7F27"/>
    <w:rsid w:val="000E01A8"/>
    <w:rsid w:val="000E0A3D"/>
    <w:rsid w:val="000E225E"/>
    <w:rsid w:val="000E3112"/>
    <w:rsid w:val="000E4129"/>
    <w:rsid w:val="000E435C"/>
    <w:rsid w:val="000E551A"/>
    <w:rsid w:val="000E57B0"/>
    <w:rsid w:val="000E66D4"/>
    <w:rsid w:val="000E670D"/>
    <w:rsid w:val="000E7228"/>
    <w:rsid w:val="000E7237"/>
    <w:rsid w:val="000E774F"/>
    <w:rsid w:val="000F0120"/>
    <w:rsid w:val="000F0A0B"/>
    <w:rsid w:val="000F2332"/>
    <w:rsid w:val="000F2D3C"/>
    <w:rsid w:val="000F3E91"/>
    <w:rsid w:val="000F467E"/>
    <w:rsid w:val="000F54B8"/>
    <w:rsid w:val="00100BCE"/>
    <w:rsid w:val="001013AB"/>
    <w:rsid w:val="00101528"/>
    <w:rsid w:val="00101CE9"/>
    <w:rsid w:val="00102A47"/>
    <w:rsid w:val="00105AFD"/>
    <w:rsid w:val="001076A7"/>
    <w:rsid w:val="0011119E"/>
    <w:rsid w:val="0011245E"/>
    <w:rsid w:val="001147C3"/>
    <w:rsid w:val="0011516B"/>
    <w:rsid w:val="00116C21"/>
    <w:rsid w:val="00117A17"/>
    <w:rsid w:val="00120F2A"/>
    <w:rsid w:val="00121B77"/>
    <w:rsid w:val="001222FE"/>
    <w:rsid w:val="001243CB"/>
    <w:rsid w:val="00125EDD"/>
    <w:rsid w:val="001260DD"/>
    <w:rsid w:val="00126685"/>
    <w:rsid w:val="00127E1D"/>
    <w:rsid w:val="001308F6"/>
    <w:rsid w:val="00130C90"/>
    <w:rsid w:val="0013236E"/>
    <w:rsid w:val="00132764"/>
    <w:rsid w:val="00132A9C"/>
    <w:rsid w:val="00132D79"/>
    <w:rsid w:val="00133150"/>
    <w:rsid w:val="00133F18"/>
    <w:rsid w:val="0013594E"/>
    <w:rsid w:val="00137B61"/>
    <w:rsid w:val="00137DD2"/>
    <w:rsid w:val="00143560"/>
    <w:rsid w:val="00143868"/>
    <w:rsid w:val="00145A6D"/>
    <w:rsid w:val="001464CA"/>
    <w:rsid w:val="001532D8"/>
    <w:rsid w:val="001543FC"/>
    <w:rsid w:val="00155135"/>
    <w:rsid w:val="0016110D"/>
    <w:rsid w:val="00162E65"/>
    <w:rsid w:val="00166B0F"/>
    <w:rsid w:val="001672BD"/>
    <w:rsid w:val="00167988"/>
    <w:rsid w:val="00172F83"/>
    <w:rsid w:val="00173895"/>
    <w:rsid w:val="00174654"/>
    <w:rsid w:val="001748B4"/>
    <w:rsid w:val="00175230"/>
    <w:rsid w:val="00175F1C"/>
    <w:rsid w:val="001760A7"/>
    <w:rsid w:val="00176552"/>
    <w:rsid w:val="00176BFA"/>
    <w:rsid w:val="00176C50"/>
    <w:rsid w:val="00176CE7"/>
    <w:rsid w:val="00176E93"/>
    <w:rsid w:val="001771BF"/>
    <w:rsid w:val="00177B90"/>
    <w:rsid w:val="00183F8F"/>
    <w:rsid w:val="00184DD0"/>
    <w:rsid w:val="00186535"/>
    <w:rsid w:val="0019059A"/>
    <w:rsid w:val="0019117B"/>
    <w:rsid w:val="001912CD"/>
    <w:rsid w:val="001919B6"/>
    <w:rsid w:val="00191FEC"/>
    <w:rsid w:val="0019273B"/>
    <w:rsid w:val="00193A65"/>
    <w:rsid w:val="00194707"/>
    <w:rsid w:val="001972BF"/>
    <w:rsid w:val="001A0ED0"/>
    <w:rsid w:val="001A176F"/>
    <w:rsid w:val="001A237C"/>
    <w:rsid w:val="001A35AF"/>
    <w:rsid w:val="001B0B45"/>
    <w:rsid w:val="001B1062"/>
    <w:rsid w:val="001B274B"/>
    <w:rsid w:val="001B39DA"/>
    <w:rsid w:val="001B3AAF"/>
    <w:rsid w:val="001B6A0A"/>
    <w:rsid w:val="001B6C96"/>
    <w:rsid w:val="001C1226"/>
    <w:rsid w:val="001C1AB7"/>
    <w:rsid w:val="001C1DD6"/>
    <w:rsid w:val="001C39AF"/>
    <w:rsid w:val="001C3DC9"/>
    <w:rsid w:val="001C5274"/>
    <w:rsid w:val="001C61DB"/>
    <w:rsid w:val="001C6CF9"/>
    <w:rsid w:val="001C7959"/>
    <w:rsid w:val="001C7EA2"/>
    <w:rsid w:val="001D0370"/>
    <w:rsid w:val="001D1876"/>
    <w:rsid w:val="001D1F93"/>
    <w:rsid w:val="001D287A"/>
    <w:rsid w:val="001D3E29"/>
    <w:rsid w:val="001D5698"/>
    <w:rsid w:val="001D5F2F"/>
    <w:rsid w:val="001D7360"/>
    <w:rsid w:val="001E063D"/>
    <w:rsid w:val="001E0AC8"/>
    <w:rsid w:val="001E0AC9"/>
    <w:rsid w:val="001E1C79"/>
    <w:rsid w:val="001E3B64"/>
    <w:rsid w:val="001E4BA1"/>
    <w:rsid w:val="001E4E8C"/>
    <w:rsid w:val="001F382F"/>
    <w:rsid w:val="001F51E5"/>
    <w:rsid w:val="001F6AE5"/>
    <w:rsid w:val="001F6EAB"/>
    <w:rsid w:val="002002A3"/>
    <w:rsid w:val="00200B54"/>
    <w:rsid w:val="0020352E"/>
    <w:rsid w:val="00203C18"/>
    <w:rsid w:val="00204381"/>
    <w:rsid w:val="00204C84"/>
    <w:rsid w:val="00206D21"/>
    <w:rsid w:val="00206F5C"/>
    <w:rsid w:val="00206FCB"/>
    <w:rsid w:val="00211E37"/>
    <w:rsid w:val="002126E3"/>
    <w:rsid w:val="00212F7E"/>
    <w:rsid w:val="002135FF"/>
    <w:rsid w:val="00216AD0"/>
    <w:rsid w:val="00217530"/>
    <w:rsid w:val="00217AA0"/>
    <w:rsid w:val="002200D3"/>
    <w:rsid w:val="0022048C"/>
    <w:rsid w:val="002240D5"/>
    <w:rsid w:val="00225DB1"/>
    <w:rsid w:val="00227367"/>
    <w:rsid w:val="0023107E"/>
    <w:rsid w:val="0023155C"/>
    <w:rsid w:val="00231A59"/>
    <w:rsid w:val="00231C62"/>
    <w:rsid w:val="00232EDD"/>
    <w:rsid w:val="00232EFA"/>
    <w:rsid w:val="002351C9"/>
    <w:rsid w:val="00235BF7"/>
    <w:rsid w:val="0023632A"/>
    <w:rsid w:val="002369E0"/>
    <w:rsid w:val="002377DF"/>
    <w:rsid w:val="0024229F"/>
    <w:rsid w:val="00242C50"/>
    <w:rsid w:val="0024335C"/>
    <w:rsid w:val="00246081"/>
    <w:rsid w:val="002464BD"/>
    <w:rsid w:val="00246B10"/>
    <w:rsid w:val="00247A94"/>
    <w:rsid w:val="00251365"/>
    <w:rsid w:val="002514C3"/>
    <w:rsid w:val="0025150F"/>
    <w:rsid w:val="00252EAB"/>
    <w:rsid w:val="002531EB"/>
    <w:rsid w:val="0025628D"/>
    <w:rsid w:val="00256292"/>
    <w:rsid w:val="002563F7"/>
    <w:rsid w:val="00261DB3"/>
    <w:rsid w:val="002625EE"/>
    <w:rsid w:val="00266A9B"/>
    <w:rsid w:val="00266C9F"/>
    <w:rsid w:val="00271B23"/>
    <w:rsid w:val="002728A7"/>
    <w:rsid w:val="0027321B"/>
    <w:rsid w:val="002734FD"/>
    <w:rsid w:val="0027451D"/>
    <w:rsid w:val="00275381"/>
    <w:rsid w:val="00275F59"/>
    <w:rsid w:val="00277CE0"/>
    <w:rsid w:val="00280662"/>
    <w:rsid w:val="0028453B"/>
    <w:rsid w:val="00285D8A"/>
    <w:rsid w:val="00291A93"/>
    <w:rsid w:val="00293269"/>
    <w:rsid w:val="0029430E"/>
    <w:rsid w:val="00294B7C"/>
    <w:rsid w:val="00294F03"/>
    <w:rsid w:val="002A109A"/>
    <w:rsid w:val="002A13DD"/>
    <w:rsid w:val="002A2ACA"/>
    <w:rsid w:val="002A68EE"/>
    <w:rsid w:val="002B1AF8"/>
    <w:rsid w:val="002B2BCF"/>
    <w:rsid w:val="002B3DB9"/>
    <w:rsid w:val="002B6CFA"/>
    <w:rsid w:val="002C0432"/>
    <w:rsid w:val="002C070E"/>
    <w:rsid w:val="002C2AF9"/>
    <w:rsid w:val="002C5981"/>
    <w:rsid w:val="002C604D"/>
    <w:rsid w:val="002D02FE"/>
    <w:rsid w:val="002D0C99"/>
    <w:rsid w:val="002D0F86"/>
    <w:rsid w:val="002D1074"/>
    <w:rsid w:val="002D3899"/>
    <w:rsid w:val="002D42CE"/>
    <w:rsid w:val="002D6C38"/>
    <w:rsid w:val="002D72E5"/>
    <w:rsid w:val="002D7D7A"/>
    <w:rsid w:val="002E0048"/>
    <w:rsid w:val="002E25E9"/>
    <w:rsid w:val="002E3894"/>
    <w:rsid w:val="002E3C60"/>
    <w:rsid w:val="002E6C17"/>
    <w:rsid w:val="002E7F2D"/>
    <w:rsid w:val="002F0E7A"/>
    <w:rsid w:val="002F1182"/>
    <w:rsid w:val="002F179B"/>
    <w:rsid w:val="002F2A53"/>
    <w:rsid w:val="002F2B27"/>
    <w:rsid w:val="002F4830"/>
    <w:rsid w:val="002F6DB1"/>
    <w:rsid w:val="002F756F"/>
    <w:rsid w:val="002F7617"/>
    <w:rsid w:val="002F7E2D"/>
    <w:rsid w:val="00301422"/>
    <w:rsid w:val="00301D5E"/>
    <w:rsid w:val="00301D81"/>
    <w:rsid w:val="003027B2"/>
    <w:rsid w:val="0030287F"/>
    <w:rsid w:val="00302AEB"/>
    <w:rsid w:val="00302D11"/>
    <w:rsid w:val="00303E40"/>
    <w:rsid w:val="00304002"/>
    <w:rsid w:val="00304988"/>
    <w:rsid w:val="00313BE8"/>
    <w:rsid w:val="00314DF7"/>
    <w:rsid w:val="00317B1A"/>
    <w:rsid w:val="00323406"/>
    <w:rsid w:val="00324A57"/>
    <w:rsid w:val="00325075"/>
    <w:rsid w:val="0032560C"/>
    <w:rsid w:val="00325A46"/>
    <w:rsid w:val="00326A12"/>
    <w:rsid w:val="00326CA0"/>
    <w:rsid w:val="0033466D"/>
    <w:rsid w:val="00334BC0"/>
    <w:rsid w:val="00334D6D"/>
    <w:rsid w:val="003351D5"/>
    <w:rsid w:val="003361FB"/>
    <w:rsid w:val="0033689D"/>
    <w:rsid w:val="00337531"/>
    <w:rsid w:val="00337E11"/>
    <w:rsid w:val="00337F38"/>
    <w:rsid w:val="003412A7"/>
    <w:rsid w:val="00342157"/>
    <w:rsid w:val="0034240B"/>
    <w:rsid w:val="00343914"/>
    <w:rsid w:val="00345025"/>
    <w:rsid w:val="00345C4F"/>
    <w:rsid w:val="0034635A"/>
    <w:rsid w:val="00346642"/>
    <w:rsid w:val="00346EC6"/>
    <w:rsid w:val="003475B3"/>
    <w:rsid w:val="00347B05"/>
    <w:rsid w:val="0035017E"/>
    <w:rsid w:val="00350212"/>
    <w:rsid w:val="003509C3"/>
    <w:rsid w:val="00350ED7"/>
    <w:rsid w:val="00351164"/>
    <w:rsid w:val="00351E9A"/>
    <w:rsid w:val="003527E6"/>
    <w:rsid w:val="00352DEB"/>
    <w:rsid w:val="003531A9"/>
    <w:rsid w:val="00353456"/>
    <w:rsid w:val="00354C85"/>
    <w:rsid w:val="00354F11"/>
    <w:rsid w:val="00354FC7"/>
    <w:rsid w:val="00355A85"/>
    <w:rsid w:val="003575EA"/>
    <w:rsid w:val="00361B96"/>
    <w:rsid w:val="00362084"/>
    <w:rsid w:val="00362422"/>
    <w:rsid w:val="00365E79"/>
    <w:rsid w:val="00367A62"/>
    <w:rsid w:val="0037024E"/>
    <w:rsid w:val="0037033E"/>
    <w:rsid w:val="00371B8A"/>
    <w:rsid w:val="00371E17"/>
    <w:rsid w:val="00373064"/>
    <w:rsid w:val="00374EF3"/>
    <w:rsid w:val="003764D7"/>
    <w:rsid w:val="003779C1"/>
    <w:rsid w:val="00380B76"/>
    <w:rsid w:val="00380E5C"/>
    <w:rsid w:val="0038160F"/>
    <w:rsid w:val="00381D48"/>
    <w:rsid w:val="00382943"/>
    <w:rsid w:val="003834ED"/>
    <w:rsid w:val="00383553"/>
    <w:rsid w:val="0038415E"/>
    <w:rsid w:val="003862DE"/>
    <w:rsid w:val="00387030"/>
    <w:rsid w:val="0039042D"/>
    <w:rsid w:val="00390707"/>
    <w:rsid w:val="00392614"/>
    <w:rsid w:val="00393F2B"/>
    <w:rsid w:val="00396F8F"/>
    <w:rsid w:val="003A133E"/>
    <w:rsid w:val="003A3048"/>
    <w:rsid w:val="003A346A"/>
    <w:rsid w:val="003A396E"/>
    <w:rsid w:val="003A6326"/>
    <w:rsid w:val="003A6605"/>
    <w:rsid w:val="003B04FC"/>
    <w:rsid w:val="003B164A"/>
    <w:rsid w:val="003B2256"/>
    <w:rsid w:val="003B2713"/>
    <w:rsid w:val="003B2F16"/>
    <w:rsid w:val="003B3204"/>
    <w:rsid w:val="003B53A0"/>
    <w:rsid w:val="003B6BC1"/>
    <w:rsid w:val="003B7142"/>
    <w:rsid w:val="003B772F"/>
    <w:rsid w:val="003C04AC"/>
    <w:rsid w:val="003C30F8"/>
    <w:rsid w:val="003C3EBC"/>
    <w:rsid w:val="003C7085"/>
    <w:rsid w:val="003C732C"/>
    <w:rsid w:val="003C7398"/>
    <w:rsid w:val="003C742D"/>
    <w:rsid w:val="003D48BC"/>
    <w:rsid w:val="003E0186"/>
    <w:rsid w:val="003E1757"/>
    <w:rsid w:val="003E2162"/>
    <w:rsid w:val="003E36ED"/>
    <w:rsid w:val="003E474E"/>
    <w:rsid w:val="003E6DD4"/>
    <w:rsid w:val="003E7FB6"/>
    <w:rsid w:val="003F0293"/>
    <w:rsid w:val="003F0570"/>
    <w:rsid w:val="003F13D3"/>
    <w:rsid w:val="003F2188"/>
    <w:rsid w:val="003F7551"/>
    <w:rsid w:val="003F7728"/>
    <w:rsid w:val="004006C9"/>
    <w:rsid w:val="004007CD"/>
    <w:rsid w:val="00402721"/>
    <w:rsid w:val="0040290E"/>
    <w:rsid w:val="004036B4"/>
    <w:rsid w:val="00403EB5"/>
    <w:rsid w:val="004045FB"/>
    <w:rsid w:val="0040588C"/>
    <w:rsid w:val="00405A76"/>
    <w:rsid w:val="00411B5E"/>
    <w:rsid w:val="004123FD"/>
    <w:rsid w:val="00412C12"/>
    <w:rsid w:val="00413D8D"/>
    <w:rsid w:val="0041513E"/>
    <w:rsid w:val="0041568B"/>
    <w:rsid w:val="0041710A"/>
    <w:rsid w:val="0041753D"/>
    <w:rsid w:val="0042019A"/>
    <w:rsid w:val="00420826"/>
    <w:rsid w:val="00420DE4"/>
    <w:rsid w:val="00423701"/>
    <w:rsid w:val="0042471D"/>
    <w:rsid w:val="00425A0C"/>
    <w:rsid w:val="00425B33"/>
    <w:rsid w:val="004318CA"/>
    <w:rsid w:val="00432F12"/>
    <w:rsid w:val="00433606"/>
    <w:rsid w:val="00436249"/>
    <w:rsid w:val="00440B0C"/>
    <w:rsid w:val="00441A5C"/>
    <w:rsid w:val="004426DF"/>
    <w:rsid w:val="00443466"/>
    <w:rsid w:val="00444DE2"/>
    <w:rsid w:val="00445B81"/>
    <w:rsid w:val="004463A7"/>
    <w:rsid w:val="00447333"/>
    <w:rsid w:val="00447ED6"/>
    <w:rsid w:val="00450670"/>
    <w:rsid w:val="00451425"/>
    <w:rsid w:val="004527FB"/>
    <w:rsid w:val="00453BB9"/>
    <w:rsid w:val="0045497E"/>
    <w:rsid w:val="00454E9E"/>
    <w:rsid w:val="004557C0"/>
    <w:rsid w:val="00455822"/>
    <w:rsid w:val="0045717B"/>
    <w:rsid w:val="00460AE6"/>
    <w:rsid w:val="004623E8"/>
    <w:rsid w:val="00463A61"/>
    <w:rsid w:val="00464DAF"/>
    <w:rsid w:val="00464E70"/>
    <w:rsid w:val="00466780"/>
    <w:rsid w:val="00470644"/>
    <w:rsid w:val="00470DE5"/>
    <w:rsid w:val="004716F4"/>
    <w:rsid w:val="00472381"/>
    <w:rsid w:val="00472483"/>
    <w:rsid w:val="00472AEE"/>
    <w:rsid w:val="004746FB"/>
    <w:rsid w:val="0047595B"/>
    <w:rsid w:val="00475A58"/>
    <w:rsid w:val="00477A7D"/>
    <w:rsid w:val="00480869"/>
    <w:rsid w:val="00480EE9"/>
    <w:rsid w:val="00481963"/>
    <w:rsid w:val="00481989"/>
    <w:rsid w:val="00483478"/>
    <w:rsid w:val="00483611"/>
    <w:rsid w:val="00484450"/>
    <w:rsid w:val="00484FA9"/>
    <w:rsid w:val="00485AB1"/>
    <w:rsid w:val="00486405"/>
    <w:rsid w:val="004935DD"/>
    <w:rsid w:val="00493DEA"/>
    <w:rsid w:val="00494D18"/>
    <w:rsid w:val="00496222"/>
    <w:rsid w:val="004A4D11"/>
    <w:rsid w:val="004A510A"/>
    <w:rsid w:val="004A515C"/>
    <w:rsid w:val="004A54EE"/>
    <w:rsid w:val="004A6A12"/>
    <w:rsid w:val="004B1A96"/>
    <w:rsid w:val="004B2C2C"/>
    <w:rsid w:val="004B3AA6"/>
    <w:rsid w:val="004B61CC"/>
    <w:rsid w:val="004C1A67"/>
    <w:rsid w:val="004C3E66"/>
    <w:rsid w:val="004C4E5A"/>
    <w:rsid w:val="004C56B0"/>
    <w:rsid w:val="004C5BE9"/>
    <w:rsid w:val="004C738E"/>
    <w:rsid w:val="004D3704"/>
    <w:rsid w:val="004D495F"/>
    <w:rsid w:val="004D6109"/>
    <w:rsid w:val="004D6F78"/>
    <w:rsid w:val="004D7E2D"/>
    <w:rsid w:val="004E2AAD"/>
    <w:rsid w:val="004E4183"/>
    <w:rsid w:val="004E4B88"/>
    <w:rsid w:val="004E4DEC"/>
    <w:rsid w:val="004E4E35"/>
    <w:rsid w:val="004E5BD3"/>
    <w:rsid w:val="004E5DF1"/>
    <w:rsid w:val="004E6868"/>
    <w:rsid w:val="004E6B05"/>
    <w:rsid w:val="004E71C3"/>
    <w:rsid w:val="004E72B3"/>
    <w:rsid w:val="004F0869"/>
    <w:rsid w:val="004F13F0"/>
    <w:rsid w:val="004F252E"/>
    <w:rsid w:val="004F2A28"/>
    <w:rsid w:val="004F41DE"/>
    <w:rsid w:val="004F4694"/>
    <w:rsid w:val="004F48B1"/>
    <w:rsid w:val="004F6BB0"/>
    <w:rsid w:val="004F7299"/>
    <w:rsid w:val="005000C4"/>
    <w:rsid w:val="00500396"/>
    <w:rsid w:val="00503E34"/>
    <w:rsid w:val="0050495C"/>
    <w:rsid w:val="00507411"/>
    <w:rsid w:val="00507681"/>
    <w:rsid w:val="005077D8"/>
    <w:rsid w:val="00510EFD"/>
    <w:rsid w:val="00512252"/>
    <w:rsid w:val="005132A9"/>
    <w:rsid w:val="00513342"/>
    <w:rsid w:val="0051417A"/>
    <w:rsid w:val="00514CC0"/>
    <w:rsid w:val="00515209"/>
    <w:rsid w:val="0051656E"/>
    <w:rsid w:val="00517823"/>
    <w:rsid w:val="0052014D"/>
    <w:rsid w:val="00520D86"/>
    <w:rsid w:val="00521A8D"/>
    <w:rsid w:val="00521E9C"/>
    <w:rsid w:val="005222D6"/>
    <w:rsid w:val="005230AC"/>
    <w:rsid w:val="00524C5E"/>
    <w:rsid w:val="005274EF"/>
    <w:rsid w:val="00531012"/>
    <w:rsid w:val="00533B82"/>
    <w:rsid w:val="0053563B"/>
    <w:rsid w:val="005405D1"/>
    <w:rsid w:val="005409C1"/>
    <w:rsid w:val="00541DD8"/>
    <w:rsid w:val="00542B64"/>
    <w:rsid w:val="00546E43"/>
    <w:rsid w:val="005475C5"/>
    <w:rsid w:val="00547FF6"/>
    <w:rsid w:val="00551F4F"/>
    <w:rsid w:val="00552D4C"/>
    <w:rsid w:val="00553D46"/>
    <w:rsid w:val="00555E13"/>
    <w:rsid w:val="005571A0"/>
    <w:rsid w:val="0056264B"/>
    <w:rsid w:val="0056528B"/>
    <w:rsid w:val="0056559B"/>
    <w:rsid w:val="005704EA"/>
    <w:rsid w:val="00571C55"/>
    <w:rsid w:val="005728C8"/>
    <w:rsid w:val="00572A4B"/>
    <w:rsid w:val="00573819"/>
    <w:rsid w:val="00575667"/>
    <w:rsid w:val="005775BC"/>
    <w:rsid w:val="00577C12"/>
    <w:rsid w:val="00577F8F"/>
    <w:rsid w:val="00577FD1"/>
    <w:rsid w:val="00581408"/>
    <w:rsid w:val="00582501"/>
    <w:rsid w:val="005829F7"/>
    <w:rsid w:val="00583DB7"/>
    <w:rsid w:val="00584283"/>
    <w:rsid w:val="00584386"/>
    <w:rsid w:val="00584DD8"/>
    <w:rsid w:val="00586CA4"/>
    <w:rsid w:val="00594189"/>
    <w:rsid w:val="0059713D"/>
    <w:rsid w:val="005A0139"/>
    <w:rsid w:val="005A0B6B"/>
    <w:rsid w:val="005A2B64"/>
    <w:rsid w:val="005A50B5"/>
    <w:rsid w:val="005A67CB"/>
    <w:rsid w:val="005B072F"/>
    <w:rsid w:val="005B0901"/>
    <w:rsid w:val="005B1DF7"/>
    <w:rsid w:val="005B2426"/>
    <w:rsid w:val="005B3B77"/>
    <w:rsid w:val="005B3F04"/>
    <w:rsid w:val="005B4D82"/>
    <w:rsid w:val="005B6966"/>
    <w:rsid w:val="005C00B6"/>
    <w:rsid w:val="005C0907"/>
    <w:rsid w:val="005C1A6A"/>
    <w:rsid w:val="005C1FAC"/>
    <w:rsid w:val="005C2033"/>
    <w:rsid w:val="005C361D"/>
    <w:rsid w:val="005C55EB"/>
    <w:rsid w:val="005C5E89"/>
    <w:rsid w:val="005C6D4A"/>
    <w:rsid w:val="005C6F7E"/>
    <w:rsid w:val="005C71C4"/>
    <w:rsid w:val="005D036C"/>
    <w:rsid w:val="005D26C6"/>
    <w:rsid w:val="005D3956"/>
    <w:rsid w:val="005D3A62"/>
    <w:rsid w:val="005D5335"/>
    <w:rsid w:val="005D70F8"/>
    <w:rsid w:val="005D7F3D"/>
    <w:rsid w:val="005E0FC5"/>
    <w:rsid w:val="005E10AB"/>
    <w:rsid w:val="005E2D45"/>
    <w:rsid w:val="005E4499"/>
    <w:rsid w:val="005E4A73"/>
    <w:rsid w:val="005F0B9F"/>
    <w:rsid w:val="005F1A25"/>
    <w:rsid w:val="005F36D4"/>
    <w:rsid w:val="005F5DDB"/>
    <w:rsid w:val="005F61D0"/>
    <w:rsid w:val="005F6522"/>
    <w:rsid w:val="005F770A"/>
    <w:rsid w:val="0060382B"/>
    <w:rsid w:val="0060532C"/>
    <w:rsid w:val="006100A9"/>
    <w:rsid w:val="006108F0"/>
    <w:rsid w:val="006116AC"/>
    <w:rsid w:val="0061484B"/>
    <w:rsid w:val="00616017"/>
    <w:rsid w:val="00616993"/>
    <w:rsid w:val="006171D4"/>
    <w:rsid w:val="006175BD"/>
    <w:rsid w:val="00620735"/>
    <w:rsid w:val="0062086C"/>
    <w:rsid w:val="00621CE9"/>
    <w:rsid w:val="006225C9"/>
    <w:rsid w:val="0063317C"/>
    <w:rsid w:val="006345E1"/>
    <w:rsid w:val="006368E0"/>
    <w:rsid w:val="00636FEB"/>
    <w:rsid w:val="00637633"/>
    <w:rsid w:val="00642418"/>
    <w:rsid w:val="00642B21"/>
    <w:rsid w:val="00643DE4"/>
    <w:rsid w:val="00643E08"/>
    <w:rsid w:val="00644511"/>
    <w:rsid w:val="0064496D"/>
    <w:rsid w:val="00644F95"/>
    <w:rsid w:val="006457A7"/>
    <w:rsid w:val="00646A5A"/>
    <w:rsid w:val="006505AC"/>
    <w:rsid w:val="00650D01"/>
    <w:rsid w:val="0065219A"/>
    <w:rsid w:val="006532CD"/>
    <w:rsid w:val="0065336C"/>
    <w:rsid w:val="00653BC3"/>
    <w:rsid w:val="00653EB9"/>
    <w:rsid w:val="00654C43"/>
    <w:rsid w:val="0065603B"/>
    <w:rsid w:val="00656EF9"/>
    <w:rsid w:val="006574F4"/>
    <w:rsid w:val="00657B0B"/>
    <w:rsid w:val="006603E1"/>
    <w:rsid w:val="0066179F"/>
    <w:rsid w:val="00662200"/>
    <w:rsid w:val="0066239A"/>
    <w:rsid w:val="00662D1D"/>
    <w:rsid w:val="00662DBF"/>
    <w:rsid w:val="006632C8"/>
    <w:rsid w:val="00663673"/>
    <w:rsid w:val="00663BA0"/>
    <w:rsid w:val="006643A8"/>
    <w:rsid w:val="0066516E"/>
    <w:rsid w:val="0066697F"/>
    <w:rsid w:val="00666D15"/>
    <w:rsid w:val="006673B8"/>
    <w:rsid w:val="006676A8"/>
    <w:rsid w:val="00667CAA"/>
    <w:rsid w:val="00672CF1"/>
    <w:rsid w:val="00674146"/>
    <w:rsid w:val="00674878"/>
    <w:rsid w:val="00675903"/>
    <w:rsid w:val="00677DC9"/>
    <w:rsid w:val="00680DE5"/>
    <w:rsid w:val="006827B7"/>
    <w:rsid w:val="006829BB"/>
    <w:rsid w:val="0068303C"/>
    <w:rsid w:val="0068621A"/>
    <w:rsid w:val="0069087B"/>
    <w:rsid w:val="00692F8E"/>
    <w:rsid w:val="00697082"/>
    <w:rsid w:val="00697179"/>
    <w:rsid w:val="00697644"/>
    <w:rsid w:val="00697A2A"/>
    <w:rsid w:val="006A0343"/>
    <w:rsid w:val="006A089F"/>
    <w:rsid w:val="006A0AE3"/>
    <w:rsid w:val="006A1203"/>
    <w:rsid w:val="006A6885"/>
    <w:rsid w:val="006A74CE"/>
    <w:rsid w:val="006A765F"/>
    <w:rsid w:val="006A78DF"/>
    <w:rsid w:val="006B1567"/>
    <w:rsid w:val="006B5BA7"/>
    <w:rsid w:val="006C02C0"/>
    <w:rsid w:val="006C148A"/>
    <w:rsid w:val="006C309B"/>
    <w:rsid w:val="006C6285"/>
    <w:rsid w:val="006D076F"/>
    <w:rsid w:val="006D1087"/>
    <w:rsid w:val="006D4E77"/>
    <w:rsid w:val="006D5675"/>
    <w:rsid w:val="006E1419"/>
    <w:rsid w:val="006E1889"/>
    <w:rsid w:val="006E1F96"/>
    <w:rsid w:val="006E2095"/>
    <w:rsid w:val="006E445F"/>
    <w:rsid w:val="006F169E"/>
    <w:rsid w:val="006F17DA"/>
    <w:rsid w:val="006F1C39"/>
    <w:rsid w:val="006F2204"/>
    <w:rsid w:val="006F440F"/>
    <w:rsid w:val="006F7544"/>
    <w:rsid w:val="006F7829"/>
    <w:rsid w:val="0070010B"/>
    <w:rsid w:val="00700AEB"/>
    <w:rsid w:val="00703731"/>
    <w:rsid w:val="007038F2"/>
    <w:rsid w:val="00704963"/>
    <w:rsid w:val="00704BC5"/>
    <w:rsid w:val="007058C2"/>
    <w:rsid w:val="00706F1D"/>
    <w:rsid w:val="0070793D"/>
    <w:rsid w:val="00711A8A"/>
    <w:rsid w:val="00711D48"/>
    <w:rsid w:val="007120B1"/>
    <w:rsid w:val="00712FF8"/>
    <w:rsid w:val="00713861"/>
    <w:rsid w:val="007176AE"/>
    <w:rsid w:val="0072011C"/>
    <w:rsid w:val="00720B4A"/>
    <w:rsid w:val="00720BD7"/>
    <w:rsid w:val="007223A5"/>
    <w:rsid w:val="007240B6"/>
    <w:rsid w:val="00726248"/>
    <w:rsid w:val="00730591"/>
    <w:rsid w:val="0073096D"/>
    <w:rsid w:val="0073167B"/>
    <w:rsid w:val="0073191B"/>
    <w:rsid w:val="00731C5A"/>
    <w:rsid w:val="00731EE4"/>
    <w:rsid w:val="00732333"/>
    <w:rsid w:val="007323BD"/>
    <w:rsid w:val="00732FE5"/>
    <w:rsid w:val="00734CB1"/>
    <w:rsid w:val="00734DE6"/>
    <w:rsid w:val="00734F6E"/>
    <w:rsid w:val="007358BA"/>
    <w:rsid w:val="007368F2"/>
    <w:rsid w:val="00737B07"/>
    <w:rsid w:val="00740A40"/>
    <w:rsid w:val="0074144A"/>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55A0"/>
    <w:rsid w:val="0076652A"/>
    <w:rsid w:val="007677AC"/>
    <w:rsid w:val="00770707"/>
    <w:rsid w:val="00770B03"/>
    <w:rsid w:val="00772C29"/>
    <w:rsid w:val="007734B8"/>
    <w:rsid w:val="00774C80"/>
    <w:rsid w:val="007778AF"/>
    <w:rsid w:val="00783DE0"/>
    <w:rsid w:val="00783FD6"/>
    <w:rsid w:val="007852A2"/>
    <w:rsid w:val="00785846"/>
    <w:rsid w:val="00785CCB"/>
    <w:rsid w:val="00786DE6"/>
    <w:rsid w:val="00790252"/>
    <w:rsid w:val="00790321"/>
    <w:rsid w:val="007911B8"/>
    <w:rsid w:val="00791950"/>
    <w:rsid w:val="007938BD"/>
    <w:rsid w:val="00793DFF"/>
    <w:rsid w:val="00794AF3"/>
    <w:rsid w:val="00795386"/>
    <w:rsid w:val="007953DA"/>
    <w:rsid w:val="00795AED"/>
    <w:rsid w:val="0079667A"/>
    <w:rsid w:val="00797642"/>
    <w:rsid w:val="00797A31"/>
    <w:rsid w:val="007A1B38"/>
    <w:rsid w:val="007A3CC5"/>
    <w:rsid w:val="007A5286"/>
    <w:rsid w:val="007A687C"/>
    <w:rsid w:val="007A7D74"/>
    <w:rsid w:val="007B046F"/>
    <w:rsid w:val="007B0D6B"/>
    <w:rsid w:val="007C01EF"/>
    <w:rsid w:val="007C1A25"/>
    <w:rsid w:val="007C1B68"/>
    <w:rsid w:val="007C464D"/>
    <w:rsid w:val="007C79FB"/>
    <w:rsid w:val="007C7D4B"/>
    <w:rsid w:val="007D189E"/>
    <w:rsid w:val="007D1911"/>
    <w:rsid w:val="007D1BBB"/>
    <w:rsid w:val="007D3BBC"/>
    <w:rsid w:val="007D46F6"/>
    <w:rsid w:val="007D4C3D"/>
    <w:rsid w:val="007D4E86"/>
    <w:rsid w:val="007D6528"/>
    <w:rsid w:val="007D677F"/>
    <w:rsid w:val="007D78D6"/>
    <w:rsid w:val="007E1E5D"/>
    <w:rsid w:val="007E3A2C"/>
    <w:rsid w:val="007E3CB8"/>
    <w:rsid w:val="007E4AEE"/>
    <w:rsid w:val="007E4B33"/>
    <w:rsid w:val="007E5169"/>
    <w:rsid w:val="007E55D5"/>
    <w:rsid w:val="007E5D5F"/>
    <w:rsid w:val="007F239A"/>
    <w:rsid w:val="007F50D6"/>
    <w:rsid w:val="007F6F80"/>
    <w:rsid w:val="0080052D"/>
    <w:rsid w:val="008028F6"/>
    <w:rsid w:val="00802C6D"/>
    <w:rsid w:val="0080455A"/>
    <w:rsid w:val="008056DF"/>
    <w:rsid w:val="00806529"/>
    <w:rsid w:val="008075FE"/>
    <w:rsid w:val="00807841"/>
    <w:rsid w:val="00807F76"/>
    <w:rsid w:val="0081021B"/>
    <w:rsid w:val="00810B16"/>
    <w:rsid w:val="008128CA"/>
    <w:rsid w:val="00812F5E"/>
    <w:rsid w:val="00813CCE"/>
    <w:rsid w:val="00813FC9"/>
    <w:rsid w:val="008150DA"/>
    <w:rsid w:val="00816772"/>
    <w:rsid w:val="008170EA"/>
    <w:rsid w:val="00826772"/>
    <w:rsid w:val="008277E6"/>
    <w:rsid w:val="008314A9"/>
    <w:rsid w:val="00834308"/>
    <w:rsid w:val="00835C95"/>
    <w:rsid w:val="00836491"/>
    <w:rsid w:val="008371BA"/>
    <w:rsid w:val="00840BBF"/>
    <w:rsid w:val="00841C2D"/>
    <w:rsid w:val="00842EA1"/>
    <w:rsid w:val="00843FE8"/>
    <w:rsid w:val="00844214"/>
    <w:rsid w:val="00846919"/>
    <w:rsid w:val="00847721"/>
    <w:rsid w:val="00850532"/>
    <w:rsid w:val="008546F2"/>
    <w:rsid w:val="008560BF"/>
    <w:rsid w:val="00856876"/>
    <w:rsid w:val="008614E9"/>
    <w:rsid w:val="00862B96"/>
    <w:rsid w:val="008633B1"/>
    <w:rsid w:val="00864023"/>
    <w:rsid w:val="008657F3"/>
    <w:rsid w:val="00866C2B"/>
    <w:rsid w:val="00866D84"/>
    <w:rsid w:val="00866E77"/>
    <w:rsid w:val="00867775"/>
    <w:rsid w:val="00870240"/>
    <w:rsid w:val="008748FB"/>
    <w:rsid w:val="00874948"/>
    <w:rsid w:val="00877CBF"/>
    <w:rsid w:val="00880364"/>
    <w:rsid w:val="008812F6"/>
    <w:rsid w:val="00881F47"/>
    <w:rsid w:val="0088718A"/>
    <w:rsid w:val="00887CEF"/>
    <w:rsid w:val="00890FB0"/>
    <w:rsid w:val="0089104A"/>
    <w:rsid w:val="0089110C"/>
    <w:rsid w:val="00892891"/>
    <w:rsid w:val="00892F55"/>
    <w:rsid w:val="008951C2"/>
    <w:rsid w:val="00895384"/>
    <w:rsid w:val="00895A9E"/>
    <w:rsid w:val="008960E7"/>
    <w:rsid w:val="008A021D"/>
    <w:rsid w:val="008A16C9"/>
    <w:rsid w:val="008A293B"/>
    <w:rsid w:val="008A29D2"/>
    <w:rsid w:val="008A5E68"/>
    <w:rsid w:val="008A5FDA"/>
    <w:rsid w:val="008A7CD6"/>
    <w:rsid w:val="008B1753"/>
    <w:rsid w:val="008B25A2"/>
    <w:rsid w:val="008B271F"/>
    <w:rsid w:val="008B2A07"/>
    <w:rsid w:val="008B3400"/>
    <w:rsid w:val="008B3E9D"/>
    <w:rsid w:val="008B5235"/>
    <w:rsid w:val="008B5BE6"/>
    <w:rsid w:val="008B6777"/>
    <w:rsid w:val="008B7073"/>
    <w:rsid w:val="008C2458"/>
    <w:rsid w:val="008C396A"/>
    <w:rsid w:val="008C3CB8"/>
    <w:rsid w:val="008C40F8"/>
    <w:rsid w:val="008C59FD"/>
    <w:rsid w:val="008C61F4"/>
    <w:rsid w:val="008C706A"/>
    <w:rsid w:val="008C7802"/>
    <w:rsid w:val="008C7A7E"/>
    <w:rsid w:val="008D3394"/>
    <w:rsid w:val="008D3788"/>
    <w:rsid w:val="008D383D"/>
    <w:rsid w:val="008D4293"/>
    <w:rsid w:val="008D4B31"/>
    <w:rsid w:val="008E19F7"/>
    <w:rsid w:val="008E2C9A"/>
    <w:rsid w:val="008E2EB5"/>
    <w:rsid w:val="008E3557"/>
    <w:rsid w:val="008E38A1"/>
    <w:rsid w:val="008E65BA"/>
    <w:rsid w:val="008E65BC"/>
    <w:rsid w:val="008E6B25"/>
    <w:rsid w:val="008E7F74"/>
    <w:rsid w:val="008F073F"/>
    <w:rsid w:val="008F0B50"/>
    <w:rsid w:val="008F3206"/>
    <w:rsid w:val="008F4144"/>
    <w:rsid w:val="008F6856"/>
    <w:rsid w:val="0090038A"/>
    <w:rsid w:val="00906941"/>
    <w:rsid w:val="009078C9"/>
    <w:rsid w:val="00907A89"/>
    <w:rsid w:val="0091041C"/>
    <w:rsid w:val="00910AB5"/>
    <w:rsid w:val="00910B81"/>
    <w:rsid w:val="009126BF"/>
    <w:rsid w:val="00913650"/>
    <w:rsid w:val="0091782A"/>
    <w:rsid w:val="00917D12"/>
    <w:rsid w:val="00917D37"/>
    <w:rsid w:val="00917FD2"/>
    <w:rsid w:val="00921372"/>
    <w:rsid w:val="0092176D"/>
    <w:rsid w:val="00922232"/>
    <w:rsid w:val="00922768"/>
    <w:rsid w:val="00923708"/>
    <w:rsid w:val="0092565E"/>
    <w:rsid w:val="00926A37"/>
    <w:rsid w:val="0093060F"/>
    <w:rsid w:val="00930FC3"/>
    <w:rsid w:val="00931374"/>
    <w:rsid w:val="00932705"/>
    <w:rsid w:val="00934AA0"/>
    <w:rsid w:val="00935DB9"/>
    <w:rsid w:val="00935F98"/>
    <w:rsid w:val="00936385"/>
    <w:rsid w:val="00936DF9"/>
    <w:rsid w:val="00940E1A"/>
    <w:rsid w:val="009411BE"/>
    <w:rsid w:val="00944425"/>
    <w:rsid w:val="00944E8C"/>
    <w:rsid w:val="00946357"/>
    <w:rsid w:val="00946A3F"/>
    <w:rsid w:val="0094776F"/>
    <w:rsid w:val="00947CC2"/>
    <w:rsid w:val="00951888"/>
    <w:rsid w:val="00952530"/>
    <w:rsid w:val="00952E18"/>
    <w:rsid w:val="00960015"/>
    <w:rsid w:val="00960117"/>
    <w:rsid w:val="00961494"/>
    <w:rsid w:val="009648E3"/>
    <w:rsid w:val="009649F2"/>
    <w:rsid w:val="00965EE5"/>
    <w:rsid w:val="00966008"/>
    <w:rsid w:val="00967E84"/>
    <w:rsid w:val="00970F1E"/>
    <w:rsid w:val="009723F4"/>
    <w:rsid w:val="0097242E"/>
    <w:rsid w:val="00972E3D"/>
    <w:rsid w:val="0097338D"/>
    <w:rsid w:val="00973DE4"/>
    <w:rsid w:val="00973E34"/>
    <w:rsid w:val="00976623"/>
    <w:rsid w:val="00976C49"/>
    <w:rsid w:val="00977182"/>
    <w:rsid w:val="009805F2"/>
    <w:rsid w:val="00980844"/>
    <w:rsid w:val="009817D8"/>
    <w:rsid w:val="00981E8D"/>
    <w:rsid w:val="00983C5A"/>
    <w:rsid w:val="009844D3"/>
    <w:rsid w:val="0098465C"/>
    <w:rsid w:val="00985CF9"/>
    <w:rsid w:val="009860E9"/>
    <w:rsid w:val="00987DDE"/>
    <w:rsid w:val="009901F4"/>
    <w:rsid w:val="009913D2"/>
    <w:rsid w:val="009918A1"/>
    <w:rsid w:val="00991E3A"/>
    <w:rsid w:val="00992535"/>
    <w:rsid w:val="00992CA6"/>
    <w:rsid w:val="009939AF"/>
    <w:rsid w:val="009955AC"/>
    <w:rsid w:val="00995B23"/>
    <w:rsid w:val="009A1A0B"/>
    <w:rsid w:val="009A2067"/>
    <w:rsid w:val="009A5722"/>
    <w:rsid w:val="009A576C"/>
    <w:rsid w:val="009A6356"/>
    <w:rsid w:val="009A6826"/>
    <w:rsid w:val="009A6DA5"/>
    <w:rsid w:val="009A6DF7"/>
    <w:rsid w:val="009B0345"/>
    <w:rsid w:val="009B076B"/>
    <w:rsid w:val="009B1058"/>
    <w:rsid w:val="009B366F"/>
    <w:rsid w:val="009B3FBD"/>
    <w:rsid w:val="009B4A46"/>
    <w:rsid w:val="009B5916"/>
    <w:rsid w:val="009B6CEF"/>
    <w:rsid w:val="009B715C"/>
    <w:rsid w:val="009C00DA"/>
    <w:rsid w:val="009C0248"/>
    <w:rsid w:val="009C16A1"/>
    <w:rsid w:val="009C1C75"/>
    <w:rsid w:val="009C28BB"/>
    <w:rsid w:val="009C2D53"/>
    <w:rsid w:val="009C39FC"/>
    <w:rsid w:val="009C4968"/>
    <w:rsid w:val="009C5505"/>
    <w:rsid w:val="009C5CC2"/>
    <w:rsid w:val="009C6D27"/>
    <w:rsid w:val="009D0236"/>
    <w:rsid w:val="009D3A9E"/>
    <w:rsid w:val="009D3CE9"/>
    <w:rsid w:val="009D3D81"/>
    <w:rsid w:val="009D3F16"/>
    <w:rsid w:val="009D3F69"/>
    <w:rsid w:val="009D473B"/>
    <w:rsid w:val="009D4CCE"/>
    <w:rsid w:val="009D5901"/>
    <w:rsid w:val="009D5D51"/>
    <w:rsid w:val="009E07B8"/>
    <w:rsid w:val="009E097C"/>
    <w:rsid w:val="009E0D83"/>
    <w:rsid w:val="009E10EA"/>
    <w:rsid w:val="009E44AB"/>
    <w:rsid w:val="009E45A1"/>
    <w:rsid w:val="009E4CEB"/>
    <w:rsid w:val="009E59A8"/>
    <w:rsid w:val="009E679A"/>
    <w:rsid w:val="009E6F0E"/>
    <w:rsid w:val="009E732A"/>
    <w:rsid w:val="009F00E3"/>
    <w:rsid w:val="009F04B0"/>
    <w:rsid w:val="009F0A53"/>
    <w:rsid w:val="009F0CAC"/>
    <w:rsid w:val="009F108B"/>
    <w:rsid w:val="009F1C74"/>
    <w:rsid w:val="009F1EAF"/>
    <w:rsid w:val="009F2098"/>
    <w:rsid w:val="009F3342"/>
    <w:rsid w:val="009F4348"/>
    <w:rsid w:val="009F4A5B"/>
    <w:rsid w:val="009F583C"/>
    <w:rsid w:val="009F59A0"/>
    <w:rsid w:val="009F5DAC"/>
    <w:rsid w:val="009F72E9"/>
    <w:rsid w:val="009F788B"/>
    <w:rsid w:val="00A00FD6"/>
    <w:rsid w:val="00A03A96"/>
    <w:rsid w:val="00A03B6F"/>
    <w:rsid w:val="00A056B7"/>
    <w:rsid w:val="00A058C7"/>
    <w:rsid w:val="00A05E91"/>
    <w:rsid w:val="00A071D3"/>
    <w:rsid w:val="00A0778F"/>
    <w:rsid w:val="00A11197"/>
    <w:rsid w:val="00A12628"/>
    <w:rsid w:val="00A12DD9"/>
    <w:rsid w:val="00A1328E"/>
    <w:rsid w:val="00A14203"/>
    <w:rsid w:val="00A16154"/>
    <w:rsid w:val="00A20713"/>
    <w:rsid w:val="00A215C9"/>
    <w:rsid w:val="00A22F93"/>
    <w:rsid w:val="00A268FF"/>
    <w:rsid w:val="00A2745C"/>
    <w:rsid w:val="00A304BF"/>
    <w:rsid w:val="00A3357C"/>
    <w:rsid w:val="00A33B2C"/>
    <w:rsid w:val="00A33BEF"/>
    <w:rsid w:val="00A348DB"/>
    <w:rsid w:val="00A34A50"/>
    <w:rsid w:val="00A35657"/>
    <w:rsid w:val="00A36385"/>
    <w:rsid w:val="00A36F39"/>
    <w:rsid w:val="00A37FF7"/>
    <w:rsid w:val="00A37FFA"/>
    <w:rsid w:val="00A4078F"/>
    <w:rsid w:val="00A412DE"/>
    <w:rsid w:val="00A417F5"/>
    <w:rsid w:val="00A41A8E"/>
    <w:rsid w:val="00A41F63"/>
    <w:rsid w:val="00A4283B"/>
    <w:rsid w:val="00A431A4"/>
    <w:rsid w:val="00A44DE5"/>
    <w:rsid w:val="00A45142"/>
    <w:rsid w:val="00A45BCB"/>
    <w:rsid w:val="00A505CE"/>
    <w:rsid w:val="00A50BD3"/>
    <w:rsid w:val="00A51253"/>
    <w:rsid w:val="00A51885"/>
    <w:rsid w:val="00A528A1"/>
    <w:rsid w:val="00A53EAC"/>
    <w:rsid w:val="00A54358"/>
    <w:rsid w:val="00A56232"/>
    <w:rsid w:val="00A60181"/>
    <w:rsid w:val="00A609AF"/>
    <w:rsid w:val="00A60F27"/>
    <w:rsid w:val="00A61F94"/>
    <w:rsid w:val="00A63298"/>
    <w:rsid w:val="00A641CA"/>
    <w:rsid w:val="00A643B0"/>
    <w:rsid w:val="00A64926"/>
    <w:rsid w:val="00A65C84"/>
    <w:rsid w:val="00A66B33"/>
    <w:rsid w:val="00A703F0"/>
    <w:rsid w:val="00A7198D"/>
    <w:rsid w:val="00A74249"/>
    <w:rsid w:val="00A751F1"/>
    <w:rsid w:val="00A7540B"/>
    <w:rsid w:val="00A76FEE"/>
    <w:rsid w:val="00A77B39"/>
    <w:rsid w:val="00A80279"/>
    <w:rsid w:val="00A8108D"/>
    <w:rsid w:val="00A82E23"/>
    <w:rsid w:val="00A84CE2"/>
    <w:rsid w:val="00A856DF"/>
    <w:rsid w:val="00A872D5"/>
    <w:rsid w:val="00A902F9"/>
    <w:rsid w:val="00A90F78"/>
    <w:rsid w:val="00A918A3"/>
    <w:rsid w:val="00A92D71"/>
    <w:rsid w:val="00A97795"/>
    <w:rsid w:val="00AA1325"/>
    <w:rsid w:val="00AA152A"/>
    <w:rsid w:val="00AA45F7"/>
    <w:rsid w:val="00AA461A"/>
    <w:rsid w:val="00AA4BF7"/>
    <w:rsid w:val="00AA7982"/>
    <w:rsid w:val="00AA7B02"/>
    <w:rsid w:val="00AB0CCB"/>
    <w:rsid w:val="00AB1E37"/>
    <w:rsid w:val="00AB274A"/>
    <w:rsid w:val="00AB4C7A"/>
    <w:rsid w:val="00AB5CCD"/>
    <w:rsid w:val="00AB5F06"/>
    <w:rsid w:val="00AB5F38"/>
    <w:rsid w:val="00AB65B6"/>
    <w:rsid w:val="00AB6A2A"/>
    <w:rsid w:val="00AB7A2B"/>
    <w:rsid w:val="00AB7CFE"/>
    <w:rsid w:val="00AC0419"/>
    <w:rsid w:val="00AC0E6A"/>
    <w:rsid w:val="00AC188C"/>
    <w:rsid w:val="00AC2970"/>
    <w:rsid w:val="00AC34E9"/>
    <w:rsid w:val="00AC34F3"/>
    <w:rsid w:val="00AC3DE6"/>
    <w:rsid w:val="00AC506E"/>
    <w:rsid w:val="00AC6A71"/>
    <w:rsid w:val="00AD1A13"/>
    <w:rsid w:val="00AD1F48"/>
    <w:rsid w:val="00AD5272"/>
    <w:rsid w:val="00AD5813"/>
    <w:rsid w:val="00AD5A6E"/>
    <w:rsid w:val="00AD6E32"/>
    <w:rsid w:val="00AD6EC4"/>
    <w:rsid w:val="00AD764E"/>
    <w:rsid w:val="00AE0CB3"/>
    <w:rsid w:val="00AE1CE8"/>
    <w:rsid w:val="00AE24E1"/>
    <w:rsid w:val="00AE36C7"/>
    <w:rsid w:val="00AE5878"/>
    <w:rsid w:val="00AE748F"/>
    <w:rsid w:val="00AF0584"/>
    <w:rsid w:val="00AF05F5"/>
    <w:rsid w:val="00AF067E"/>
    <w:rsid w:val="00AF0CB5"/>
    <w:rsid w:val="00AF13E4"/>
    <w:rsid w:val="00AF23D6"/>
    <w:rsid w:val="00AF4C2F"/>
    <w:rsid w:val="00AF5929"/>
    <w:rsid w:val="00AF64BF"/>
    <w:rsid w:val="00AF6B4B"/>
    <w:rsid w:val="00B01767"/>
    <w:rsid w:val="00B01EAA"/>
    <w:rsid w:val="00B0316D"/>
    <w:rsid w:val="00B040AB"/>
    <w:rsid w:val="00B05272"/>
    <w:rsid w:val="00B07F19"/>
    <w:rsid w:val="00B1235F"/>
    <w:rsid w:val="00B12710"/>
    <w:rsid w:val="00B13319"/>
    <w:rsid w:val="00B13397"/>
    <w:rsid w:val="00B13FD6"/>
    <w:rsid w:val="00B16074"/>
    <w:rsid w:val="00B160A5"/>
    <w:rsid w:val="00B17593"/>
    <w:rsid w:val="00B17632"/>
    <w:rsid w:val="00B17864"/>
    <w:rsid w:val="00B179B6"/>
    <w:rsid w:val="00B21976"/>
    <w:rsid w:val="00B24A32"/>
    <w:rsid w:val="00B24BD9"/>
    <w:rsid w:val="00B252DD"/>
    <w:rsid w:val="00B261CF"/>
    <w:rsid w:val="00B30F65"/>
    <w:rsid w:val="00B32048"/>
    <w:rsid w:val="00B3370B"/>
    <w:rsid w:val="00B34449"/>
    <w:rsid w:val="00B34D5A"/>
    <w:rsid w:val="00B36D15"/>
    <w:rsid w:val="00B37465"/>
    <w:rsid w:val="00B37E5E"/>
    <w:rsid w:val="00B419F1"/>
    <w:rsid w:val="00B41DAA"/>
    <w:rsid w:val="00B437BD"/>
    <w:rsid w:val="00B4389E"/>
    <w:rsid w:val="00B44331"/>
    <w:rsid w:val="00B44A5F"/>
    <w:rsid w:val="00B44C8F"/>
    <w:rsid w:val="00B470CF"/>
    <w:rsid w:val="00B507B0"/>
    <w:rsid w:val="00B515A8"/>
    <w:rsid w:val="00B51B02"/>
    <w:rsid w:val="00B533CA"/>
    <w:rsid w:val="00B53637"/>
    <w:rsid w:val="00B54719"/>
    <w:rsid w:val="00B54C6A"/>
    <w:rsid w:val="00B555AE"/>
    <w:rsid w:val="00B56988"/>
    <w:rsid w:val="00B56AF3"/>
    <w:rsid w:val="00B6043E"/>
    <w:rsid w:val="00B61606"/>
    <w:rsid w:val="00B61CF3"/>
    <w:rsid w:val="00B62519"/>
    <w:rsid w:val="00B63973"/>
    <w:rsid w:val="00B651C4"/>
    <w:rsid w:val="00B66E7D"/>
    <w:rsid w:val="00B7284E"/>
    <w:rsid w:val="00B73537"/>
    <w:rsid w:val="00B745B7"/>
    <w:rsid w:val="00B7462B"/>
    <w:rsid w:val="00B754CD"/>
    <w:rsid w:val="00B759B8"/>
    <w:rsid w:val="00B77CB4"/>
    <w:rsid w:val="00B801C5"/>
    <w:rsid w:val="00B80835"/>
    <w:rsid w:val="00B811EF"/>
    <w:rsid w:val="00B827A6"/>
    <w:rsid w:val="00B82CEF"/>
    <w:rsid w:val="00B832D7"/>
    <w:rsid w:val="00B84CB0"/>
    <w:rsid w:val="00B85DC4"/>
    <w:rsid w:val="00B87596"/>
    <w:rsid w:val="00B8788E"/>
    <w:rsid w:val="00B87E52"/>
    <w:rsid w:val="00B90416"/>
    <w:rsid w:val="00B92A67"/>
    <w:rsid w:val="00B92D23"/>
    <w:rsid w:val="00B932BF"/>
    <w:rsid w:val="00B93698"/>
    <w:rsid w:val="00B936B2"/>
    <w:rsid w:val="00B93DBC"/>
    <w:rsid w:val="00B93E05"/>
    <w:rsid w:val="00B95114"/>
    <w:rsid w:val="00B96DAC"/>
    <w:rsid w:val="00BA01CF"/>
    <w:rsid w:val="00BA0563"/>
    <w:rsid w:val="00BA1C39"/>
    <w:rsid w:val="00BA22B4"/>
    <w:rsid w:val="00BA2483"/>
    <w:rsid w:val="00BA33FA"/>
    <w:rsid w:val="00BA57B6"/>
    <w:rsid w:val="00BA7388"/>
    <w:rsid w:val="00BA7518"/>
    <w:rsid w:val="00BB0050"/>
    <w:rsid w:val="00BB035D"/>
    <w:rsid w:val="00BB2373"/>
    <w:rsid w:val="00BB51F7"/>
    <w:rsid w:val="00BB57DA"/>
    <w:rsid w:val="00BB721A"/>
    <w:rsid w:val="00BC00B7"/>
    <w:rsid w:val="00BC15AA"/>
    <w:rsid w:val="00BC3681"/>
    <w:rsid w:val="00BC387A"/>
    <w:rsid w:val="00BC3BF7"/>
    <w:rsid w:val="00BC4519"/>
    <w:rsid w:val="00BC46CA"/>
    <w:rsid w:val="00BC536B"/>
    <w:rsid w:val="00BC5413"/>
    <w:rsid w:val="00BC75B1"/>
    <w:rsid w:val="00BC7687"/>
    <w:rsid w:val="00BD0563"/>
    <w:rsid w:val="00BD0CA7"/>
    <w:rsid w:val="00BD2F67"/>
    <w:rsid w:val="00BD37F3"/>
    <w:rsid w:val="00BD4E10"/>
    <w:rsid w:val="00BD4FEB"/>
    <w:rsid w:val="00BD62F0"/>
    <w:rsid w:val="00BD765C"/>
    <w:rsid w:val="00BE2672"/>
    <w:rsid w:val="00BE37C9"/>
    <w:rsid w:val="00BE5CD4"/>
    <w:rsid w:val="00BE6D98"/>
    <w:rsid w:val="00BE7112"/>
    <w:rsid w:val="00BF02BE"/>
    <w:rsid w:val="00BF3C10"/>
    <w:rsid w:val="00BF415F"/>
    <w:rsid w:val="00BF6970"/>
    <w:rsid w:val="00BF7B31"/>
    <w:rsid w:val="00C01AC6"/>
    <w:rsid w:val="00C02566"/>
    <w:rsid w:val="00C0266D"/>
    <w:rsid w:val="00C031F6"/>
    <w:rsid w:val="00C03D64"/>
    <w:rsid w:val="00C04DBE"/>
    <w:rsid w:val="00C06ABF"/>
    <w:rsid w:val="00C10741"/>
    <w:rsid w:val="00C11B57"/>
    <w:rsid w:val="00C12DF0"/>
    <w:rsid w:val="00C13089"/>
    <w:rsid w:val="00C138B4"/>
    <w:rsid w:val="00C13C8F"/>
    <w:rsid w:val="00C13F0C"/>
    <w:rsid w:val="00C14E1F"/>
    <w:rsid w:val="00C16734"/>
    <w:rsid w:val="00C169B0"/>
    <w:rsid w:val="00C17524"/>
    <w:rsid w:val="00C178F6"/>
    <w:rsid w:val="00C20B16"/>
    <w:rsid w:val="00C20E72"/>
    <w:rsid w:val="00C211BE"/>
    <w:rsid w:val="00C215D2"/>
    <w:rsid w:val="00C21D7F"/>
    <w:rsid w:val="00C21F39"/>
    <w:rsid w:val="00C2238D"/>
    <w:rsid w:val="00C26DB4"/>
    <w:rsid w:val="00C27CC5"/>
    <w:rsid w:val="00C27EA4"/>
    <w:rsid w:val="00C30440"/>
    <w:rsid w:val="00C34427"/>
    <w:rsid w:val="00C3501B"/>
    <w:rsid w:val="00C362AD"/>
    <w:rsid w:val="00C3707D"/>
    <w:rsid w:val="00C45F66"/>
    <w:rsid w:val="00C46A86"/>
    <w:rsid w:val="00C475E2"/>
    <w:rsid w:val="00C50D5A"/>
    <w:rsid w:val="00C537C3"/>
    <w:rsid w:val="00C54A62"/>
    <w:rsid w:val="00C5599D"/>
    <w:rsid w:val="00C56277"/>
    <w:rsid w:val="00C569C0"/>
    <w:rsid w:val="00C573DD"/>
    <w:rsid w:val="00C5743A"/>
    <w:rsid w:val="00C60C08"/>
    <w:rsid w:val="00C60C65"/>
    <w:rsid w:val="00C61064"/>
    <w:rsid w:val="00C61350"/>
    <w:rsid w:val="00C6144B"/>
    <w:rsid w:val="00C61A70"/>
    <w:rsid w:val="00C62CEA"/>
    <w:rsid w:val="00C646EB"/>
    <w:rsid w:val="00C653D4"/>
    <w:rsid w:val="00C65CCC"/>
    <w:rsid w:val="00C66126"/>
    <w:rsid w:val="00C7117C"/>
    <w:rsid w:val="00C7231F"/>
    <w:rsid w:val="00C723E6"/>
    <w:rsid w:val="00C72502"/>
    <w:rsid w:val="00C72FA4"/>
    <w:rsid w:val="00C73E3C"/>
    <w:rsid w:val="00C74FC1"/>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10C5"/>
    <w:rsid w:val="00C91EC3"/>
    <w:rsid w:val="00C92D5A"/>
    <w:rsid w:val="00C93132"/>
    <w:rsid w:val="00C9387E"/>
    <w:rsid w:val="00C93974"/>
    <w:rsid w:val="00C93A08"/>
    <w:rsid w:val="00C93F5D"/>
    <w:rsid w:val="00C9572C"/>
    <w:rsid w:val="00C96EB4"/>
    <w:rsid w:val="00CA098D"/>
    <w:rsid w:val="00CA0E5F"/>
    <w:rsid w:val="00CA100C"/>
    <w:rsid w:val="00CA1534"/>
    <w:rsid w:val="00CA1872"/>
    <w:rsid w:val="00CA18AB"/>
    <w:rsid w:val="00CA2FA0"/>
    <w:rsid w:val="00CA48A0"/>
    <w:rsid w:val="00CB1754"/>
    <w:rsid w:val="00CB1B87"/>
    <w:rsid w:val="00CB301F"/>
    <w:rsid w:val="00CB32D3"/>
    <w:rsid w:val="00CB5011"/>
    <w:rsid w:val="00CB5DB8"/>
    <w:rsid w:val="00CB5ED6"/>
    <w:rsid w:val="00CB7BE0"/>
    <w:rsid w:val="00CC04DE"/>
    <w:rsid w:val="00CC2302"/>
    <w:rsid w:val="00CC372F"/>
    <w:rsid w:val="00CC38DB"/>
    <w:rsid w:val="00CC392A"/>
    <w:rsid w:val="00CC3AAE"/>
    <w:rsid w:val="00CC4BDD"/>
    <w:rsid w:val="00CC4C1A"/>
    <w:rsid w:val="00CC6169"/>
    <w:rsid w:val="00CC6B3A"/>
    <w:rsid w:val="00CD0B82"/>
    <w:rsid w:val="00CD14F1"/>
    <w:rsid w:val="00CD5BBC"/>
    <w:rsid w:val="00CD7F82"/>
    <w:rsid w:val="00CE04AF"/>
    <w:rsid w:val="00CE160E"/>
    <w:rsid w:val="00CE1B2D"/>
    <w:rsid w:val="00CE2BBE"/>
    <w:rsid w:val="00CE4045"/>
    <w:rsid w:val="00CE50AF"/>
    <w:rsid w:val="00CE7438"/>
    <w:rsid w:val="00CE75D4"/>
    <w:rsid w:val="00CF0075"/>
    <w:rsid w:val="00CF4087"/>
    <w:rsid w:val="00CF5A34"/>
    <w:rsid w:val="00CF629E"/>
    <w:rsid w:val="00CF6EBE"/>
    <w:rsid w:val="00CF7E08"/>
    <w:rsid w:val="00CF7E34"/>
    <w:rsid w:val="00D00FC4"/>
    <w:rsid w:val="00D01C7E"/>
    <w:rsid w:val="00D01EAB"/>
    <w:rsid w:val="00D01F35"/>
    <w:rsid w:val="00D029D8"/>
    <w:rsid w:val="00D04024"/>
    <w:rsid w:val="00D068F7"/>
    <w:rsid w:val="00D07521"/>
    <w:rsid w:val="00D124A8"/>
    <w:rsid w:val="00D12AE6"/>
    <w:rsid w:val="00D13E0C"/>
    <w:rsid w:val="00D14658"/>
    <w:rsid w:val="00D155B3"/>
    <w:rsid w:val="00D15A85"/>
    <w:rsid w:val="00D16248"/>
    <w:rsid w:val="00D16650"/>
    <w:rsid w:val="00D16D33"/>
    <w:rsid w:val="00D211C1"/>
    <w:rsid w:val="00D229BE"/>
    <w:rsid w:val="00D24AF4"/>
    <w:rsid w:val="00D24F31"/>
    <w:rsid w:val="00D25019"/>
    <w:rsid w:val="00D250B5"/>
    <w:rsid w:val="00D25130"/>
    <w:rsid w:val="00D26E73"/>
    <w:rsid w:val="00D27760"/>
    <w:rsid w:val="00D30B71"/>
    <w:rsid w:val="00D31182"/>
    <w:rsid w:val="00D314B4"/>
    <w:rsid w:val="00D325D8"/>
    <w:rsid w:val="00D34B9F"/>
    <w:rsid w:val="00D37054"/>
    <w:rsid w:val="00D375BB"/>
    <w:rsid w:val="00D37B68"/>
    <w:rsid w:val="00D41E3F"/>
    <w:rsid w:val="00D42706"/>
    <w:rsid w:val="00D42E70"/>
    <w:rsid w:val="00D432EB"/>
    <w:rsid w:val="00D45432"/>
    <w:rsid w:val="00D46F34"/>
    <w:rsid w:val="00D47DD1"/>
    <w:rsid w:val="00D501E6"/>
    <w:rsid w:val="00D5253D"/>
    <w:rsid w:val="00D5346F"/>
    <w:rsid w:val="00D53C01"/>
    <w:rsid w:val="00D5423E"/>
    <w:rsid w:val="00D54602"/>
    <w:rsid w:val="00D55527"/>
    <w:rsid w:val="00D56344"/>
    <w:rsid w:val="00D57EA0"/>
    <w:rsid w:val="00D61EBF"/>
    <w:rsid w:val="00D625CE"/>
    <w:rsid w:val="00D62AFF"/>
    <w:rsid w:val="00D63099"/>
    <w:rsid w:val="00D637C6"/>
    <w:rsid w:val="00D650DA"/>
    <w:rsid w:val="00D65273"/>
    <w:rsid w:val="00D669C4"/>
    <w:rsid w:val="00D66DAB"/>
    <w:rsid w:val="00D67356"/>
    <w:rsid w:val="00D67A98"/>
    <w:rsid w:val="00D67B43"/>
    <w:rsid w:val="00D71F71"/>
    <w:rsid w:val="00D7238C"/>
    <w:rsid w:val="00D725A0"/>
    <w:rsid w:val="00D72848"/>
    <w:rsid w:val="00D73481"/>
    <w:rsid w:val="00D736F9"/>
    <w:rsid w:val="00D74125"/>
    <w:rsid w:val="00D7619D"/>
    <w:rsid w:val="00D77129"/>
    <w:rsid w:val="00D77E4A"/>
    <w:rsid w:val="00D808D5"/>
    <w:rsid w:val="00D80E7E"/>
    <w:rsid w:val="00D81E2C"/>
    <w:rsid w:val="00D82DA7"/>
    <w:rsid w:val="00D83478"/>
    <w:rsid w:val="00D838CD"/>
    <w:rsid w:val="00D83EAB"/>
    <w:rsid w:val="00D84D8C"/>
    <w:rsid w:val="00D86155"/>
    <w:rsid w:val="00D90080"/>
    <w:rsid w:val="00D924A4"/>
    <w:rsid w:val="00D93182"/>
    <w:rsid w:val="00D93BBA"/>
    <w:rsid w:val="00D9515A"/>
    <w:rsid w:val="00D95815"/>
    <w:rsid w:val="00D95DF4"/>
    <w:rsid w:val="00D96482"/>
    <w:rsid w:val="00D9708F"/>
    <w:rsid w:val="00DA09C3"/>
    <w:rsid w:val="00DA190B"/>
    <w:rsid w:val="00DA1ABC"/>
    <w:rsid w:val="00DA2E51"/>
    <w:rsid w:val="00DA3B0A"/>
    <w:rsid w:val="00DA47E6"/>
    <w:rsid w:val="00DA5532"/>
    <w:rsid w:val="00DA5E5F"/>
    <w:rsid w:val="00DA7D10"/>
    <w:rsid w:val="00DA7E09"/>
    <w:rsid w:val="00DB1C98"/>
    <w:rsid w:val="00DB1FCC"/>
    <w:rsid w:val="00DB3D18"/>
    <w:rsid w:val="00DB4B39"/>
    <w:rsid w:val="00DB77E3"/>
    <w:rsid w:val="00DC1254"/>
    <w:rsid w:val="00DC208A"/>
    <w:rsid w:val="00DC3F07"/>
    <w:rsid w:val="00DC46DC"/>
    <w:rsid w:val="00DC596D"/>
    <w:rsid w:val="00DC7584"/>
    <w:rsid w:val="00DD27F9"/>
    <w:rsid w:val="00DD3158"/>
    <w:rsid w:val="00DD48D6"/>
    <w:rsid w:val="00DD724F"/>
    <w:rsid w:val="00DD74ED"/>
    <w:rsid w:val="00DD78EC"/>
    <w:rsid w:val="00DE12F2"/>
    <w:rsid w:val="00DE18C8"/>
    <w:rsid w:val="00DE26BE"/>
    <w:rsid w:val="00DE68E8"/>
    <w:rsid w:val="00DE7352"/>
    <w:rsid w:val="00DF16A5"/>
    <w:rsid w:val="00DF21E9"/>
    <w:rsid w:val="00DF34BB"/>
    <w:rsid w:val="00DF41DF"/>
    <w:rsid w:val="00DF480B"/>
    <w:rsid w:val="00DF5D43"/>
    <w:rsid w:val="00DF6EAB"/>
    <w:rsid w:val="00E01159"/>
    <w:rsid w:val="00E0177A"/>
    <w:rsid w:val="00E02F37"/>
    <w:rsid w:val="00E05559"/>
    <w:rsid w:val="00E1057B"/>
    <w:rsid w:val="00E11DEC"/>
    <w:rsid w:val="00E12884"/>
    <w:rsid w:val="00E1325A"/>
    <w:rsid w:val="00E1354B"/>
    <w:rsid w:val="00E13AF7"/>
    <w:rsid w:val="00E16174"/>
    <w:rsid w:val="00E16799"/>
    <w:rsid w:val="00E172D0"/>
    <w:rsid w:val="00E21A92"/>
    <w:rsid w:val="00E21C14"/>
    <w:rsid w:val="00E2213D"/>
    <w:rsid w:val="00E25032"/>
    <w:rsid w:val="00E250E6"/>
    <w:rsid w:val="00E25BB8"/>
    <w:rsid w:val="00E26456"/>
    <w:rsid w:val="00E26E08"/>
    <w:rsid w:val="00E30620"/>
    <w:rsid w:val="00E30F25"/>
    <w:rsid w:val="00E31235"/>
    <w:rsid w:val="00E32404"/>
    <w:rsid w:val="00E3250E"/>
    <w:rsid w:val="00E33D7C"/>
    <w:rsid w:val="00E345A3"/>
    <w:rsid w:val="00E35163"/>
    <w:rsid w:val="00E37316"/>
    <w:rsid w:val="00E37597"/>
    <w:rsid w:val="00E37C43"/>
    <w:rsid w:val="00E40507"/>
    <w:rsid w:val="00E40FE5"/>
    <w:rsid w:val="00E417D9"/>
    <w:rsid w:val="00E419B6"/>
    <w:rsid w:val="00E44E9C"/>
    <w:rsid w:val="00E44EC2"/>
    <w:rsid w:val="00E46C1D"/>
    <w:rsid w:val="00E47F3A"/>
    <w:rsid w:val="00E47F5F"/>
    <w:rsid w:val="00E51997"/>
    <w:rsid w:val="00E52A7B"/>
    <w:rsid w:val="00E53F79"/>
    <w:rsid w:val="00E54014"/>
    <w:rsid w:val="00E55846"/>
    <w:rsid w:val="00E55BC8"/>
    <w:rsid w:val="00E57E6C"/>
    <w:rsid w:val="00E6352B"/>
    <w:rsid w:val="00E63A51"/>
    <w:rsid w:val="00E648C2"/>
    <w:rsid w:val="00E66F1D"/>
    <w:rsid w:val="00E67253"/>
    <w:rsid w:val="00E67345"/>
    <w:rsid w:val="00E67928"/>
    <w:rsid w:val="00E7213E"/>
    <w:rsid w:val="00E72434"/>
    <w:rsid w:val="00E7277D"/>
    <w:rsid w:val="00E74907"/>
    <w:rsid w:val="00E75F2D"/>
    <w:rsid w:val="00E779E1"/>
    <w:rsid w:val="00E809C6"/>
    <w:rsid w:val="00E80A0A"/>
    <w:rsid w:val="00E80E86"/>
    <w:rsid w:val="00E81F97"/>
    <w:rsid w:val="00E82F62"/>
    <w:rsid w:val="00E84079"/>
    <w:rsid w:val="00E8407A"/>
    <w:rsid w:val="00E84093"/>
    <w:rsid w:val="00E84FD0"/>
    <w:rsid w:val="00E86A98"/>
    <w:rsid w:val="00E90E72"/>
    <w:rsid w:val="00E92487"/>
    <w:rsid w:val="00E93091"/>
    <w:rsid w:val="00E93D53"/>
    <w:rsid w:val="00E93E77"/>
    <w:rsid w:val="00E95683"/>
    <w:rsid w:val="00E95D41"/>
    <w:rsid w:val="00EA1940"/>
    <w:rsid w:val="00EA2291"/>
    <w:rsid w:val="00EA279F"/>
    <w:rsid w:val="00EA2AB3"/>
    <w:rsid w:val="00EA2C55"/>
    <w:rsid w:val="00EA5DF0"/>
    <w:rsid w:val="00EA717B"/>
    <w:rsid w:val="00EA733F"/>
    <w:rsid w:val="00EB0DF6"/>
    <w:rsid w:val="00EB167C"/>
    <w:rsid w:val="00EB19A2"/>
    <w:rsid w:val="00EB3749"/>
    <w:rsid w:val="00EB3901"/>
    <w:rsid w:val="00EB67EC"/>
    <w:rsid w:val="00EC1287"/>
    <w:rsid w:val="00EC24BA"/>
    <w:rsid w:val="00EC356D"/>
    <w:rsid w:val="00EC3A65"/>
    <w:rsid w:val="00EC669E"/>
    <w:rsid w:val="00EC6720"/>
    <w:rsid w:val="00ED34A6"/>
    <w:rsid w:val="00ED37A1"/>
    <w:rsid w:val="00ED400B"/>
    <w:rsid w:val="00ED4B10"/>
    <w:rsid w:val="00ED4D5A"/>
    <w:rsid w:val="00ED5991"/>
    <w:rsid w:val="00ED6FAC"/>
    <w:rsid w:val="00ED70D2"/>
    <w:rsid w:val="00ED723F"/>
    <w:rsid w:val="00ED7A4E"/>
    <w:rsid w:val="00EE008E"/>
    <w:rsid w:val="00EE289B"/>
    <w:rsid w:val="00EE4F26"/>
    <w:rsid w:val="00EE52D6"/>
    <w:rsid w:val="00EE5D76"/>
    <w:rsid w:val="00EE63CB"/>
    <w:rsid w:val="00EE69D6"/>
    <w:rsid w:val="00EE6BDD"/>
    <w:rsid w:val="00EE769E"/>
    <w:rsid w:val="00EE7D5E"/>
    <w:rsid w:val="00EF11A9"/>
    <w:rsid w:val="00EF1B2A"/>
    <w:rsid w:val="00EF1CB7"/>
    <w:rsid w:val="00EF24B2"/>
    <w:rsid w:val="00EF35C2"/>
    <w:rsid w:val="00EF4781"/>
    <w:rsid w:val="00EF5180"/>
    <w:rsid w:val="00EF545A"/>
    <w:rsid w:val="00EF57D5"/>
    <w:rsid w:val="00EF6604"/>
    <w:rsid w:val="00EF77DA"/>
    <w:rsid w:val="00EF7C8A"/>
    <w:rsid w:val="00F000AD"/>
    <w:rsid w:val="00F00A1B"/>
    <w:rsid w:val="00F00CB3"/>
    <w:rsid w:val="00F00DAE"/>
    <w:rsid w:val="00F01610"/>
    <w:rsid w:val="00F016B8"/>
    <w:rsid w:val="00F025A4"/>
    <w:rsid w:val="00F0274F"/>
    <w:rsid w:val="00F0289D"/>
    <w:rsid w:val="00F032CB"/>
    <w:rsid w:val="00F03F96"/>
    <w:rsid w:val="00F10113"/>
    <w:rsid w:val="00F10825"/>
    <w:rsid w:val="00F12981"/>
    <w:rsid w:val="00F13232"/>
    <w:rsid w:val="00F149A8"/>
    <w:rsid w:val="00F1516E"/>
    <w:rsid w:val="00F15E31"/>
    <w:rsid w:val="00F179F0"/>
    <w:rsid w:val="00F17F98"/>
    <w:rsid w:val="00F24AF1"/>
    <w:rsid w:val="00F3134E"/>
    <w:rsid w:val="00F326D4"/>
    <w:rsid w:val="00F3581C"/>
    <w:rsid w:val="00F358F9"/>
    <w:rsid w:val="00F37CE8"/>
    <w:rsid w:val="00F4060D"/>
    <w:rsid w:val="00F4201F"/>
    <w:rsid w:val="00F4522F"/>
    <w:rsid w:val="00F452C4"/>
    <w:rsid w:val="00F476D1"/>
    <w:rsid w:val="00F5225F"/>
    <w:rsid w:val="00F53AF8"/>
    <w:rsid w:val="00F54E76"/>
    <w:rsid w:val="00F555E9"/>
    <w:rsid w:val="00F55D82"/>
    <w:rsid w:val="00F56101"/>
    <w:rsid w:val="00F563AD"/>
    <w:rsid w:val="00F600DC"/>
    <w:rsid w:val="00F61275"/>
    <w:rsid w:val="00F621AC"/>
    <w:rsid w:val="00F62BC4"/>
    <w:rsid w:val="00F63DB9"/>
    <w:rsid w:val="00F6518E"/>
    <w:rsid w:val="00F65BAE"/>
    <w:rsid w:val="00F675F5"/>
    <w:rsid w:val="00F70383"/>
    <w:rsid w:val="00F70C76"/>
    <w:rsid w:val="00F70CB9"/>
    <w:rsid w:val="00F73805"/>
    <w:rsid w:val="00F73BFD"/>
    <w:rsid w:val="00F740CC"/>
    <w:rsid w:val="00F748E1"/>
    <w:rsid w:val="00F74B61"/>
    <w:rsid w:val="00F74FE7"/>
    <w:rsid w:val="00F75626"/>
    <w:rsid w:val="00F77F0A"/>
    <w:rsid w:val="00F80F0B"/>
    <w:rsid w:val="00F82168"/>
    <w:rsid w:val="00F82404"/>
    <w:rsid w:val="00F826ED"/>
    <w:rsid w:val="00F843C5"/>
    <w:rsid w:val="00F85D17"/>
    <w:rsid w:val="00F86659"/>
    <w:rsid w:val="00F8770D"/>
    <w:rsid w:val="00F87973"/>
    <w:rsid w:val="00F92588"/>
    <w:rsid w:val="00F93041"/>
    <w:rsid w:val="00F9320A"/>
    <w:rsid w:val="00F93EF3"/>
    <w:rsid w:val="00F945C2"/>
    <w:rsid w:val="00F94B0F"/>
    <w:rsid w:val="00F957C6"/>
    <w:rsid w:val="00F95DF9"/>
    <w:rsid w:val="00F96831"/>
    <w:rsid w:val="00F977DE"/>
    <w:rsid w:val="00FA08D2"/>
    <w:rsid w:val="00FA1062"/>
    <w:rsid w:val="00FA2400"/>
    <w:rsid w:val="00FA2BF0"/>
    <w:rsid w:val="00FA3ABB"/>
    <w:rsid w:val="00FA4338"/>
    <w:rsid w:val="00FA476B"/>
    <w:rsid w:val="00FA5D16"/>
    <w:rsid w:val="00FA6462"/>
    <w:rsid w:val="00FB286E"/>
    <w:rsid w:val="00FB3910"/>
    <w:rsid w:val="00FB485D"/>
    <w:rsid w:val="00FB492A"/>
    <w:rsid w:val="00FB5644"/>
    <w:rsid w:val="00FB5D32"/>
    <w:rsid w:val="00FB7CBF"/>
    <w:rsid w:val="00FC0206"/>
    <w:rsid w:val="00FC0521"/>
    <w:rsid w:val="00FC60F3"/>
    <w:rsid w:val="00FC6517"/>
    <w:rsid w:val="00FC69AE"/>
    <w:rsid w:val="00FC7F08"/>
    <w:rsid w:val="00FD0548"/>
    <w:rsid w:val="00FD1457"/>
    <w:rsid w:val="00FD15FD"/>
    <w:rsid w:val="00FD363D"/>
    <w:rsid w:val="00FD4634"/>
    <w:rsid w:val="00FD56D3"/>
    <w:rsid w:val="00FE1902"/>
    <w:rsid w:val="00FE2005"/>
    <w:rsid w:val="00FE277F"/>
    <w:rsid w:val="00FE287C"/>
    <w:rsid w:val="00FE7B08"/>
    <w:rsid w:val="00FF0358"/>
    <w:rsid w:val="00FF12D0"/>
    <w:rsid w:val="00FF393C"/>
    <w:rsid w:val="00FF55E0"/>
    <w:rsid w:val="00FF5CC0"/>
    <w:rsid w:val="00FF6949"/>
    <w:rsid w:val="00FF7188"/>
    <w:rsid w:val="00FF7639"/>
    <w:rsid w:val="00FF7875"/>
    <w:rsid w:val="00FF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FE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alutation" w:uiPriority="0"/>
    <w:lsdException w:name="Hyperlink" w:qFormat="1"/>
    <w:lsdException w:name="Strong" w:semiHidden="0" w:uiPriority="22" w:unhideWhenUsed="0" w:qFormat="1"/>
    <w:lsdException w:name="Emphasis" w:semiHidden="0" w:uiPriority="20" w:unhideWhenUsed="0" w:qFormat="1"/>
    <w:lsdException w:name="HTML Acrony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940E1A"/>
    <w:pPr>
      <w:numPr>
        <w:numId w:val="3"/>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7"/>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8"/>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table" w:customStyle="1" w:styleId="TableGrid11">
    <w:name w:val="Table Grid11"/>
    <w:basedOn w:val="TableNormal"/>
    <w:next w:val="TableGrid"/>
    <w:uiPriority w:val="59"/>
    <w:rsid w:val="002F17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955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121116463">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203720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3909245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section508.gov/content/learn/standards"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cess-board.gov/guidelines-and-standards/communications-and-it/about-the-section-508-standards/section-508-standards" TargetMode="External"/><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eneral_x0020_Comments xmlns="0d3c429c-0412-4dc9-8a4d-a7216355f179">All changes accepted. Ready for contracting.  </General_x0020_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CEC1B-6CBC-4AF2-9023-FE3A1251DD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B7E1B-BDBD-4072-B5B7-AFF68A88003F}">
  <ds:schemaRefs>
    <ds:schemaRef ds:uri="http://purl.org/dc/dcmitype/"/>
    <ds:schemaRef ds:uri="http://purl.org/dc/terms/"/>
    <ds:schemaRef ds:uri="http://www.w3.org/XML/1998/namespace"/>
    <ds:schemaRef ds:uri="0d3c429c-0412-4dc9-8a4d-a7216355f179"/>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51117FD5-5724-4F4B-9650-8A7551E3CB41}">
  <ds:schemaRefs>
    <ds:schemaRef ds:uri="http://schemas.microsoft.com/sharepoint/v3/contenttype/forms"/>
  </ds:schemaRefs>
</ds:datastoreItem>
</file>

<file path=customXml/itemProps4.xml><?xml version="1.0" encoding="utf-8"?>
<ds:datastoreItem xmlns:ds="http://schemas.openxmlformats.org/officeDocument/2006/customXml" ds:itemID="{5619299E-D996-4B65-A816-133CC48D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40</Pages>
  <Words>13804</Words>
  <Characters>78685</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92305</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Susan Banasiak</cp:lastModifiedBy>
  <cp:revision>3</cp:revision>
  <cp:lastPrinted>2017-01-11T21:04:00Z</cp:lastPrinted>
  <dcterms:created xsi:type="dcterms:W3CDTF">2017-10-17T19:12:00Z</dcterms:created>
  <dcterms:modified xsi:type="dcterms:W3CDTF">2017-10-17T19:16:00Z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