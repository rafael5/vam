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88" w:type="dxa"/>
        <w:tblLook w:val="00A0" w:firstRow="1" w:lastRow="0" w:firstColumn="1" w:lastColumn="0" w:noHBand="0" w:noVBand="0"/>
      </w:tblPr>
      <w:tblGrid>
        <w:gridCol w:w="843"/>
        <w:gridCol w:w="8445"/>
      </w:tblGrid>
      <w:tr w:rsidR="00B2178B" w:rsidRPr="0049244E" w:rsidTr="00DE19C4">
        <w:trPr>
          <w:trHeight w:val="175"/>
        </w:trPr>
        <w:tc>
          <w:tcPr>
            <w:tcW w:w="843" w:type="dxa"/>
          </w:tcPr>
          <w:p w:rsidR="00B2178B" w:rsidRPr="0049244E" w:rsidRDefault="00B2178B" w:rsidP="00AD0195">
            <w:pPr>
              <w:rPr>
                <w:rFonts w:ascii="Arial" w:hAnsi="Arial" w:cs="Arial"/>
                <w:color w:val="0000FF"/>
                <w:sz w:val="24"/>
                <w:szCs w:val="24"/>
              </w:rPr>
            </w:pPr>
          </w:p>
        </w:tc>
        <w:tc>
          <w:tcPr>
            <w:tcW w:w="8445" w:type="dxa"/>
          </w:tcPr>
          <w:p w:rsidR="00B2178B" w:rsidRPr="0049244E" w:rsidRDefault="00B2178B" w:rsidP="008D3D81">
            <w:pPr>
              <w:ind w:left="9"/>
              <w:rPr>
                <w:rFonts w:ascii="Arial" w:hAnsi="Arial" w:cs="Arial"/>
                <w:sz w:val="24"/>
                <w:szCs w:val="24"/>
              </w:rPr>
            </w:pPr>
          </w:p>
        </w:tc>
      </w:tr>
    </w:tbl>
    <w:p w:rsidR="00D4411E" w:rsidRDefault="00DE19C4" w:rsidP="00F07C58">
      <w:pPr>
        <w:rPr>
          <w:rFonts w:ascii="Arial" w:hAnsi="Arial" w:cs="Arial"/>
          <w:sz w:val="24"/>
          <w:szCs w:val="24"/>
        </w:rPr>
      </w:pPr>
      <w:r>
        <w:rPr>
          <w:rFonts w:ascii="Arial" w:hAnsi="Arial" w:cs="Arial"/>
          <w:sz w:val="24"/>
          <w:szCs w:val="24"/>
        </w:rPr>
        <w:t>MEMORANDUM FOR RECORD</w:t>
      </w:r>
    </w:p>
    <w:p w:rsidR="00DE19C4" w:rsidRDefault="00DE19C4" w:rsidP="00F07C58">
      <w:pPr>
        <w:rPr>
          <w:rFonts w:ascii="Arial" w:hAnsi="Arial" w:cs="Arial"/>
          <w:sz w:val="24"/>
          <w:szCs w:val="24"/>
        </w:rPr>
      </w:pPr>
    </w:p>
    <w:p w:rsidR="00DE19C4" w:rsidRDefault="00DA5B2E" w:rsidP="00F07C58">
      <w:pPr>
        <w:rPr>
          <w:rFonts w:ascii="Arial" w:hAnsi="Arial" w:cs="Arial"/>
          <w:sz w:val="24"/>
          <w:szCs w:val="24"/>
        </w:rPr>
      </w:pPr>
      <w:r>
        <w:rPr>
          <w:rFonts w:ascii="Arial" w:hAnsi="Arial" w:cs="Arial"/>
          <w:sz w:val="24"/>
          <w:szCs w:val="24"/>
        </w:rPr>
        <w:t xml:space="preserve">Date: </w:t>
      </w:r>
      <w:r w:rsidR="009C1EA8">
        <w:rPr>
          <w:rFonts w:ascii="Arial" w:hAnsi="Arial" w:cs="Arial"/>
          <w:sz w:val="24"/>
          <w:szCs w:val="24"/>
        </w:rPr>
        <w:t>October 23</w:t>
      </w:r>
      <w:r w:rsidR="000D1A6B">
        <w:rPr>
          <w:rFonts w:ascii="Arial" w:hAnsi="Arial" w:cs="Arial"/>
          <w:sz w:val="24"/>
          <w:szCs w:val="24"/>
        </w:rPr>
        <w:t>, 2017</w:t>
      </w:r>
    </w:p>
    <w:p w:rsidR="00DE19C4" w:rsidRDefault="00DE19C4" w:rsidP="00F07C58">
      <w:pPr>
        <w:rPr>
          <w:rFonts w:ascii="Arial" w:hAnsi="Arial" w:cs="Arial"/>
          <w:sz w:val="24"/>
          <w:szCs w:val="24"/>
        </w:rPr>
      </w:pPr>
    </w:p>
    <w:p w:rsidR="00DE19C4" w:rsidRDefault="00DE19C4" w:rsidP="00F07C58">
      <w:pPr>
        <w:rPr>
          <w:rFonts w:ascii="Arial" w:hAnsi="Arial" w:cs="Arial"/>
          <w:sz w:val="24"/>
          <w:szCs w:val="24"/>
        </w:rPr>
      </w:pPr>
      <w:r>
        <w:rPr>
          <w:rFonts w:ascii="Arial" w:hAnsi="Arial" w:cs="Arial"/>
          <w:sz w:val="24"/>
          <w:szCs w:val="24"/>
        </w:rPr>
        <w:t>From: Enterprise P</w:t>
      </w:r>
      <w:r w:rsidR="00E03BD6">
        <w:rPr>
          <w:rFonts w:ascii="Arial" w:hAnsi="Arial" w:cs="Arial"/>
          <w:sz w:val="24"/>
          <w:szCs w:val="24"/>
        </w:rPr>
        <w:t xml:space="preserve">rogram Management Office (EPMO), </w:t>
      </w:r>
      <w:r w:rsidR="009C1EA8">
        <w:rPr>
          <w:rFonts w:ascii="Arial" w:hAnsi="Arial" w:cs="Arial"/>
          <w:sz w:val="24"/>
          <w:szCs w:val="24"/>
        </w:rPr>
        <w:t>VistA Adaptive Maintenance Contract Office</w:t>
      </w:r>
    </w:p>
    <w:p w:rsidR="009C1EA8" w:rsidRDefault="009C1EA8" w:rsidP="00F07C58">
      <w:pPr>
        <w:rPr>
          <w:rFonts w:ascii="Arial" w:hAnsi="Arial" w:cs="Arial"/>
          <w:sz w:val="24"/>
          <w:szCs w:val="24"/>
        </w:rPr>
      </w:pPr>
    </w:p>
    <w:p w:rsidR="00DE19C4" w:rsidRDefault="00DE19C4" w:rsidP="009C1EA8">
      <w:pPr>
        <w:autoSpaceDE w:val="0"/>
        <w:autoSpaceDN w:val="0"/>
        <w:adjustRightInd w:val="0"/>
        <w:rPr>
          <w:rFonts w:ascii="Arial" w:eastAsia="Calibri" w:hAnsi="Arial" w:cs="Arial"/>
          <w:sz w:val="24"/>
          <w:szCs w:val="22"/>
        </w:rPr>
      </w:pPr>
      <w:r>
        <w:rPr>
          <w:rFonts w:ascii="Arial" w:hAnsi="Arial" w:cs="Arial"/>
          <w:sz w:val="24"/>
          <w:szCs w:val="24"/>
        </w:rPr>
        <w:t xml:space="preserve">SUBJECT:  </w:t>
      </w:r>
      <w:r w:rsidR="00CA618C">
        <w:rPr>
          <w:rFonts w:ascii="Arial" w:eastAsia="Calibri" w:hAnsi="Arial" w:cs="Arial"/>
          <w:sz w:val="24"/>
          <w:szCs w:val="22"/>
        </w:rPr>
        <w:t xml:space="preserve">Technical </w:t>
      </w:r>
      <w:r w:rsidR="00CA618C" w:rsidRPr="007A5EB3">
        <w:rPr>
          <w:rFonts w:ascii="Arial" w:eastAsia="Calibri" w:hAnsi="Arial" w:cs="Arial"/>
          <w:sz w:val="24"/>
          <w:szCs w:val="22"/>
        </w:rPr>
        <w:t>Within-Scope Determination</w:t>
      </w:r>
      <w:r w:rsidR="00CA618C">
        <w:rPr>
          <w:rFonts w:ascii="Arial" w:eastAsia="Calibri" w:hAnsi="Arial" w:cs="Arial"/>
          <w:sz w:val="24"/>
          <w:szCs w:val="22"/>
        </w:rPr>
        <w:t xml:space="preserve">, contract number </w:t>
      </w:r>
      <w:r w:rsidR="009C1EA8" w:rsidRPr="009C1EA8">
        <w:rPr>
          <w:rFonts w:ascii="Arial" w:eastAsia="Calibri" w:hAnsi="Arial" w:cs="Arial"/>
          <w:sz w:val="24"/>
          <w:szCs w:val="22"/>
        </w:rPr>
        <w:t>VA118-16-D-1009</w:t>
      </w:r>
      <w:r w:rsidR="000D1A6B">
        <w:rPr>
          <w:rFonts w:ascii="Arial" w:eastAsia="Calibri" w:hAnsi="Arial" w:cs="Arial"/>
          <w:sz w:val="24"/>
          <w:szCs w:val="22"/>
        </w:rPr>
        <w:t xml:space="preserve"> task order </w:t>
      </w:r>
      <w:r w:rsidR="009C1EA8" w:rsidRPr="009C1EA8">
        <w:rPr>
          <w:rFonts w:ascii="Arial" w:eastAsia="Calibri" w:hAnsi="Arial" w:cs="Arial"/>
          <w:sz w:val="24"/>
          <w:szCs w:val="22"/>
        </w:rPr>
        <w:t>VA11817F10090012</w:t>
      </w:r>
      <w:r w:rsidR="00CA618C">
        <w:rPr>
          <w:rFonts w:ascii="Arial" w:eastAsia="Calibri" w:hAnsi="Arial" w:cs="Arial"/>
          <w:sz w:val="24"/>
          <w:szCs w:val="22"/>
        </w:rPr>
        <w:t>,</w:t>
      </w:r>
      <w:r w:rsidR="009C1EA8">
        <w:rPr>
          <w:rFonts w:ascii="Arial" w:eastAsia="Calibri" w:hAnsi="Arial" w:cs="Arial"/>
          <w:sz w:val="24"/>
          <w:szCs w:val="22"/>
        </w:rPr>
        <w:t xml:space="preserve"> </w:t>
      </w:r>
      <w:r w:rsidR="009C1EA8" w:rsidRPr="009C1EA8">
        <w:rPr>
          <w:rFonts w:ascii="Arial" w:eastAsia="Calibri" w:hAnsi="Arial" w:cs="Arial"/>
          <w:sz w:val="24"/>
          <w:szCs w:val="22"/>
        </w:rPr>
        <w:t>VistA Adaptive</w:t>
      </w:r>
      <w:r w:rsidR="009C1EA8">
        <w:rPr>
          <w:rFonts w:ascii="Arial" w:eastAsia="Calibri" w:hAnsi="Arial" w:cs="Arial"/>
          <w:sz w:val="24"/>
          <w:szCs w:val="22"/>
        </w:rPr>
        <w:t xml:space="preserve"> </w:t>
      </w:r>
      <w:r w:rsidR="009C1EA8" w:rsidRPr="009C1EA8">
        <w:rPr>
          <w:rFonts w:ascii="Arial" w:eastAsia="Calibri" w:hAnsi="Arial" w:cs="Arial"/>
          <w:sz w:val="24"/>
          <w:szCs w:val="22"/>
        </w:rPr>
        <w:t>Maintenance (VAM)</w:t>
      </w:r>
    </w:p>
    <w:p w:rsidR="000D1A6B" w:rsidRDefault="000D1A6B" w:rsidP="00F07C58">
      <w:pPr>
        <w:rPr>
          <w:rFonts w:ascii="Arial" w:hAnsi="Arial" w:cs="Arial"/>
          <w:sz w:val="24"/>
          <w:szCs w:val="24"/>
        </w:rPr>
      </w:pPr>
    </w:p>
    <w:p w:rsidR="00DE19C4" w:rsidRDefault="00DE19C4" w:rsidP="00F07C58">
      <w:pPr>
        <w:rPr>
          <w:rFonts w:ascii="Arial" w:hAnsi="Arial" w:cs="Arial"/>
          <w:sz w:val="24"/>
          <w:szCs w:val="24"/>
        </w:rPr>
      </w:pPr>
      <w:r>
        <w:rPr>
          <w:rFonts w:ascii="Arial" w:hAnsi="Arial" w:cs="Arial"/>
          <w:sz w:val="24"/>
          <w:szCs w:val="24"/>
        </w:rPr>
        <w:t xml:space="preserve">PURPOSE:  The Office of Information and Technology, EPMO requires a modification to the </w:t>
      </w:r>
      <w:r w:rsidR="009C1EA8">
        <w:rPr>
          <w:rFonts w:ascii="Arial" w:hAnsi="Arial" w:cs="Arial"/>
          <w:sz w:val="24"/>
          <w:szCs w:val="24"/>
        </w:rPr>
        <w:t>VAM</w:t>
      </w:r>
      <w:r>
        <w:rPr>
          <w:rFonts w:ascii="Arial" w:hAnsi="Arial" w:cs="Arial"/>
          <w:sz w:val="24"/>
          <w:szCs w:val="24"/>
        </w:rPr>
        <w:t xml:space="preserve"> task order as follows:</w:t>
      </w:r>
    </w:p>
    <w:p w:rsidR="00DE19C4" w:rsidRPr="0049244E" w:rsidRDefault="00DE19C4" w:rsidP="00F07C58">
      <w:pPr>
        <w:rPr>
          <w:rFonts w:ascii="Arial" w:hAnsi="Arial" w:cs="Arial"/>
          <w:sz w:val="24"/>
          <w:szCs w:val="24"/>
        </w:rPr>
      </w:pPr>
    </w:p>
    <w:p w:rsidR="007C7253" w:rsidRDefault="00DE19C4" w:rsidP="00C977BF">
      <w:pPr>
        <w:pStyle w:val="ListParagraph"/>
        <w:numPr>
          <w:ilvl w:val="0"/>
          <w:numId w:val="19"/>
        </w:numPr>
        <w:spacing w:after="240"/>
        <w:ind w:right="72"/>
        <w:contextualSpacing w:val="0"/>
        <w:rPr>
          <w:ins w:id="0" w:author="Department of Veterans Affairs" w:date="2017-10-24T11:29:00Z"/>
          <w:rFonts w:cs="Arial"/>
          <w:sz w:val="24"/>
          <w:szCs w:val="24"/>
        </w:rPr>
      </w:pPr>
      <w:r>
        <w:rPr>
          <w:rFonts w:cs="Arial"/>
          <w:sz w:val="24"/>
          <w:szCs w:val="24"/>
        </w:rPr>
        <w:t xml:space="preserve">The purpose of this modification is to revise the </w:t>
      </w:r>
      <w:r w:rsidR="00B343A9">
        <w:rPr>
          <w:rFonts w:cs="Arial"/>
          <w:sz w:val="24"/>
          <w:szCs w:val="24"/>
        </w:rPr>
        <w:t xml:space="preserve">Performance Work Statement </w:t>
      </w:r>
      <w:ins w:id="1" w:author="Department of Veterans Affairs" w:date="2017-10-24T13:16:00Z">
        <w:r w:rsidR="00C977BF" w:rsidRPr="00C977BF">
          <w:rPr>
            <w:rFonts w:cs="Arial"/>
            <w:sz w:val="24"/>
            <w:szCs w:val="24"/>
          </w:rPr>
          <w:t xml:space="preserve">to the subject line task order </w:t>
        </w:r>
      </w:ins>
      <w:ins w:id="2" w:author="Department of Veterans Affairs" w:date="2017-10-24T11:29:00Z">
        <w:r w:rsidR="007C7253">
          <w:rPr>
            <w:rFonts w:cs="Arial"/>
            <w:sz w:val="24"/>
            <w:szCs w:val="24"/>
          </w:rPr>
          <w:t>to</w:t>
        </w:r>
      </w:ins>
      <w:ins w:id="3" w:author="Department of Veterans Affairs" w:date="2017-10-24T13:14:00Z">
        <w:r w:rsidR="00C977BF">
          <w:rPr>
            <w:rFonts w:cs="Arial"/>
            <w:sz w:val="24"/>
            <w:szCs w:val="24"/>
          </w:rPr>
          <w:t>:</w:t>
        </w:r>
      </w:ins>
    </w:p>
    <w:p w:rsidR="007C7253" w:rsidRDefault="007C7253" w:rsidP="007C7253">
      <w:pPr>
        <w:pStyle w:val="ListParagraph"/>
        <w:numPr>
          <w:ilvl w:val="0"/>
          <w:numId w:val="25"/>
        </w:numPr>
        <w:spacing w:after="240"/>
        <w:ind w:right="72"/>
        <w:contextualSpacing w:val="0"/>
        <w:rPr>
          <w:ins w:id="4" w:author="Department of Veterans Affairs" w:date="2017-10-24T11:30:00Z"/>
          <w:rFonts w:cs="Arial"/>
          <w:sz w:val="24"/>
          <w:szCs w:val="24"/>
        </w:rPr>
      </w:pPr>
      <w:ins w:id="5" w:author="Department of Veterans Affairs" w:date="2017-10-24T11:30:00Z">
        <w:r>
          <w:rPr>
            <w:rFonts w:cs="Arial"/>
            <w:sz w:val="24"/>
            <w:szCs w:val="24"/>
          </w:rPr>
          <w:t>Remove the re</w:t>
        </w:r>
      </w:ins>
      <w:ins w:id="6" w:author="Department of Veterans Affairs" w:date="2017-10-24T13:15:00Z">
        <w:r w:rsidR="00C977BF">
          <w:rPr>
            <w:rFonts w:cs="Arial"/>
            <w:sz w:val="24"/>
            <w:szCs w:val="24"/>
          </w:rPr>
          <w:t>quirement for</w:t>
        </w:r>
      </w:ins>
      <w:ins w:id="7" w:author="Department of Veterans Affairs" w:date="2017-10-24T11:30:00Z">
        <w:r>
          <w:rPr>
            <w:rFonts w:cs="Arial"/>
            <w:sz w:val="24"/>
            <w:szCs w:val="24"/>
          </w:rPr>
          <w:t xml:space="preserve"> PWS Section 5.3 performance in the Base period and change it to be performed </w:t>
        </w:r>
        <w:r w:rsidR="00C977BF">
          <w:rPr>
            <w:rFonts w:cs="Arial"/>
            <w:sz w:val="24"/>
            <w:szCs w:val="24"/>
          </w:rPr>
          <w:t xml:space="preserve">solely in the Option Period, </w:t>
        </w:r>
      </w:ins>
    </w:p>
    <w:p w:rsidR="00C977BF" w:rsidRPr="005702AB" w:rsidRDefault="007C7253" w:rsidP="007C7253">
      <w:pPr>
        <w:pStyle w:val="ListParagraph"/>
        <w:numPr>
          <w:ilvl w:val="0"/>
          <w:numId w:val="25"/>
        </w:numPr>
        <w:spacing w:after="240"/>
        <w:ind w:right="72"/>
        <w:contextualSpacing w:val="0"/>
        <w:rPr>
          <w:ins w:id="8" w:author="Department of Veterans Affairs" w:date="2017-10-24T13:15:00Z"/>
          <w:rFonts w:cs="Arial"/>
          <w:sz w:val="24"/>
          <w:szCs w:val="24"/>
        </w:rPr>
      </w:pPr>
      <w:ins w:id="9" w:author="Department of Veterans Affairs" w:date="2017-10-24T11:30:00Z">
        <w:r>
          <w:rPr>
            <w:rFonts w:cs="Arial"/>
            <w:sz w:val="24"/>
            <w:szCs w:val="24"/>
          </w:rPr>
          <w:t>Replace the scope of work</w:t>
        </w:r>
      </w:ins>
      <w:ins w:id="10" w:author="Department of Veterans Affairs" w:date="2017-10-24T13:15:00Z">
        <w:r w:rsidR="00C977BF">
          <w:rPr>
            <w:rFonts w:cs="Arial"/>
            <w:sz w:val="24"/>
            <w:szCs w:val="24"/>
          </w:rPr>
          <w:t xml:space="preserve"> and funded value</w:t>
        </w:r>
      </w:ins>
      <w:ins w:id="11" w:author="Department of Veterans Affairs" w:date="2017-10-24T11:30:00Z">
        <w:r>
          <w:rPr>
            <w:rFonts w:cs="Arial"/>
            <w:sz w:val="24"/>
            <w:szCs w:val="24"/>
          </w:rPr>
          <w:t xml:space="preserve"> for PWS Section 5.3 performance in the Base Period with S</w:t>
        </w:r>
      </w:ins>
      <w:del w:id="12" w:author="Department of Veterans Affairs" w:date="2017-10-24T11:31:00Z">
        <w:r w:rsidR="00DE19C4" w:rsidDel="007C7253">
          <w:rPr>
            <w:rFonts w:cs="Arial"/>
            <w:sz w:val="24"/>
            <w:szCs w:val="24"/>
          </w:rPr>
          <w:delText>s</w:delText>
        </w:r>
      </w:del>
      <w:r w:rsidR="00DE19C4">
        <w:rPr>
          <w:rFonts w:cs="Arial"/>
          <w:sz w:val="24"/>
          <w:szCs w:val="24"/>
        </w:rPr>
        <w:t xml:space="preserve">ection </w:t>
      </w:r>
      <w:r w:rsidR="000D1A6B">
        <w:rPr>
          <w:rFonts w:cs="Arial"/>
          <w:sz w:val="24"/>
          <w:szCs w:val="24"/>
        </w:rPr>
        <w:t>5.</w:t>
      </w:r>
      <w:ins w:id="13" w:author="Department of Veterans Affairs" w:date="2017-10-24T11:28:00Z">
        <w:r w:rsidR="00903AF7">
          <w:rPr>
            <w:rFonts w:cs="Arial"/>
            <w:sz w:val="24"/>
            <w:szCs w:val="24"/>
          </w:rPr>
          <w:t>7</w:t>
        </w:r>
      </w:ins>
      <w:del w:id="14" w:author="Department of Veterans Affairs" w:date="2017-10-24T11:28:00Z">
        <w:r w:rsidR="009C1EA8" w:rsidDel="00903AF7">
          <w:rPr>
            <w:rFonts w:cs="Arial"/>
            <w:sz w:val="24"/>
            <w:szCs w:val="24"/>
          </w:rPr>
          <w:delText>3</w:delText>
        </w:r>
      </w:del>
      <w:r w:rsidR="000D1A6B">
        <w:rPr>
          <w:rFonts w:cs="Arial"/>
          <w:sz w:val="24"/>
          <w:szCs w:val="24"/>
        </w:rPr>
        <w:t xml:space="preserve"> </w:t>
      </w:r>
      <w:ins w:id="15" w:author="Department of Veterans Affairs" w:date="2017-10-24T11:31:00Z">
        <w:r>
          <w:rPr>
            <w:rFonts w:cs="Arial"/>
            <w:sz w:val="24"/>
            <w:szCs w:val="24"/>
          </w:rPr>
          <w:t xml:space="preserve">for </w:t>
        </w:r>
      </w:ins>
      <w:del w:id="16" w:author="Department of Veterans Affairs" w:date="2017-10-24T11:31:00Z">
        <w:r w:rsidR="00FA1BC6" w:rsidDel="007C7253">
          <w:rPr>
            <w:rFonts w:cs="Arial"/>
            <w:sz w:val="24"/>
            <w:szCs w:val="24"/>
          </w:rPr>
          <w:delText xml:space="preserve">to include </w:delText>
        </w:r>
        <w:r w:rsidR="000D1A6B" w:rsidDel="007C7253">
          <w:rPr>
            <w:rFonts w:eastAsia="Calibri" w:cs="Arial"/>
            <w:sz w:val="24"/>
          </w:rPr>
          <w:delText xml:space="preserve">the </w:delText>
        </w:r>
      </w:del>
      <w:r w:rsidR="003E10FC">
        <w:rPr>
          <w:rFonts w:eastAsia="Calibri" w:cs="Arial"/>
          <w:sz w:val="24"/>
        </w:rPr>
        <w:t>Web Client Development</w:t>
      </w:r>
      <w:ins w:id="17" w:author="Department of Veterans Affairs" w:date="2017-10-24T11:32:00Z">
        <w:r>
          <w:rPr>
            <w:rFonts w:eastAsia="Calibri" w:cs="Arial"/>
            <w:sz w:val="24"/>
          </w:rPr>
          <w:t xml:space="preserve"> as a 1:1 swap with respect to anticipated funding</w:t>
        </w:r>
      </w:ins>
      <w:ins w:id="18" w:author="Department of Veterans Affairs" w:date="2017-10-24T13:16:00Z">
        <w:r w:rsidR="00C977BF">
          <w:rPr>
            <w:rFonts w:eastAsia="Calibri" w:cs="Arial"/>
            <w:sz w:val="24"/>
          </w:rPr>
          <w:t>, AND</w:t>
        </w:r>
      </w:ins>
    </w:p>
    <w:p w:rsidR="00DE19C4" w:rsidRDefault="00C977BF" w:rsidP="007C7253">
      <w:pPr>
        <w:pStyle w:val="ListParagraph"/>
        <w:numPr>
          <w:ilvl w:val="0"/>
          <w:numId w:val="25"/>
        </w:numPr>
        <w:spacing w:after="240"/>
        <w:ind w:right="72"/>
        <w:contextualSpacing w:val="0"/>
        <w:rPr>
          <w:rFonts w:cs="Arial"/>
          <w:sz w:val="24"/>
          <w:szCs w:val="24"/>
        </w:rPr>
      </w:pPr>
      <w:ins w:id="19" w:author="Department of Veterans Affairs" w:date="2017-10-24T13:15:00Z">
        <w:r>
          <w:rPr>
            <w:rFonts w:eastAsia="Calibri" w:cs="Arial"/>
            <w:sz w:val="24"/>
          </w:rPr>
          <w:t>C</w:t>
        </w:r>
      </w:ins>
      <w:ins w:id="20" w:author="Department of Veterans Affairs" w:date="2017-10-24T11:31:00Z">
        <w:r w:rsidR="007C7253">
          <w:rPr>
            <w:rFonts w:eastAsia="Calibri" w:cs="Arial"/>
            <w:sz w:val="24"/>
          </w:rPr>
          <w:t xml:space="preserve">ontinue performance of PWS Section 5.7 in </w:t>
        </w:r>
      </w:ins>
      <w:del w:id="21" w:author="Department of Veterans Affairs" w:date="2017-10-24T11:32:00Z">
        <w:r w:rsidR="003E10FC" w:rsidDel="007C7253">
          <w:rPr>
            <w:rFonts w:eastAsia="Calibri" w:cs="Arial"/>
            <w:sz w:val="24"/>
          </w:rPr>
          <w:delText xml:space="preserve"> for both the Ba</w:delText>
        </w:r>
      </w:del>
      <w:del w:id="22" w:author="Department of Veterans Affairs" w:date="2017-10-24T11:33:00Z">
        <w:r w:rsidR="003E10FC" w:rsidDel="007C7253">
          <w:rPr>
            <w:rFonts w:eastAsia="Calibri" w:cs="Arial"/>
            <w:sz w:val="24"/>
          </w:rPr>
          <w:delText xml:space="preserve">se and </w:delText>
        </w:r>
      </w:del>
      <w:ins w:id="23" w:author="Department of Veterans Affairs" w:date="2017-10-24T11:33:00Z">
        <w:r w:rsidR="007C7253">
          <w:rPr>
            <w:rFonts w:eastAsia="Calibri" w:cs="Arial"/>
            <w:sz w:val="24"/>
          </w:rPr>
          <w:t xml:space="preserve">the </w:t>
        </w:r>
      </w:ins>
      <w:r w:rsidR="003E10FC">
        <w:rPr>
          <w:rFonts w:eastAsia="Calibri" w:cs="Arial"/>
          <w:sz w:val="24"/>
        </w:rPr>
        <w:t xml:space="preserve">Option Period </w:t>
      </w:r>
      <w:ins w:id="24" w:author="Department of Veterans Affairs" w:date="2017-10-24T13:15:00Z">
        <w:r>
          <w:rPr>
            <w:rFonts w:eastAsia="Calibri" w:cs="Arial"/>
            <w:sz w:val="24"/>
          </w:rPr>
          <w:t>ONLY</w:t>
        </w:r>
      </w:ins>
      <w:del w:id="25" w:author="Department of Veterans Affairs" w:date="2017-10-24T13:16:00Z">
        <w:r w:rsidR="003E10FC" w:rsidDel="00C977BF">
          <w:rPr>
            <w:rFonts w:eastAsia="Calibri" w:cs="Arial"/>
            <w:sz w:val="24"/>
          </w:rPr>
          <w:delText xml:space="preserve">to the </w:delText>
        </w:r>
        <w:r w:rsidR="00FA1BC6" w:rsidDel="00C977BF">
          <w:rPr>
            <w:rFonts w:cs="Arial"/>
            <w:sz w:val="24"/>
            <w:szCs w:val="24"/>
          </w:rPr>
          <w:delText>subject line task order</w:delText>
        </w:r>
      </w:del>
      <w:r w:rsidR="00FA1BC6">
        <w:rPr>
          <w:rFonts w:cs="Arial"/>
          <w:sz w:val="24"/>
          <w:szCs w:val="24"/>
        </w:rPr>
        <w:t>.</w:t>
      </w:r>
    </w:p>
    <w:p w:rsidR="00DE19C4" w:rsidRDefault="000D1A6B" w:rsidP="00C977BF">
      <w:pPr>
        <w:pStyle w:val="ListParagraph"/>
        <w:numPr>
          <w:ilvl w:val="0"/>
          <w:numId w:val="19"/>
        </w:numPr>
        <w:spacing w:after="240"/>
        <w:ind w:right="72"/>
        <w:contextualSpacing w:val="0"/>
        <w:rPr>
          <w:rFonts w:cs="Arial"/>
          <w:sz w:val="24"/>
          <w:szCs w:val="24"/>
        </w:rPr>
      </w:pPr>
      <w:r w:rsidRPr="007A5EB3">
        <w:rPr>
          <w:rFonts w:eastAsia="Calibri" w:cs="Arial"/>
          <w:sz w:val="24"/>
        </w:rPr>
        <w:t>The Department of Veterans Affairs (VA)</w:t>
      </w:r>
      <w:r>
        <w:rPr>
          <w:rFonts w:eastAsia="Calibri" w:cs="Arial"/>
          <w:sz w:val="24"/>
        </w:rPr>
        <w:t>/Department of Defense Interagency Program Office require</w:t>
      </w:r>
      <w:r w:rsidRPr="007A5EB3">
        <w:rPr>
          <w:rFonts w:eastAsia="Calibri" w:cs="Arial"/>
          <w:sz w:val="24"/>
        </w:rPr>
        <w:t xml:space="preserve"> a </w:t>
      </w:r>
      <w:r>
        <w:rPr>
          <w:rFonts w:eastAsia="Calibri" w:cs="Arial"/>
          <w:sz w:val="24"/>
        </w:rPr>
        <w:t xml:space="preserve">technical </w:t>
      </w:r>
      <w:r w:rsidRPr="007A5EB3">
        <w:rPr>
          <w:rFonts w:eastAsia="Calibri" w:cs="Arial"/>
          <w:sz w:val="24"/>
        </w:rPr>
        <w:t xml:space="preserve">within-scope modification to </w:t>
      </w:r>
      <w:r w:rsidRPr="007A5EB3">
        <w:rPr>
          <w:rFonts w:eastAsia="Calibri" w:cs="Arial"/>
          <w:sz w:val="24"/>
          <w:szCs w:val="24"/>
        </w:rPr>
        <w:t xml:space="preserve">Transformation Twenty-One Total Technology </w:t>
      </w:r>
      <w:r w:rsidR="003E10FC">
        <w:rPr>
          <w:rFonts w:eastAsia="Calibri" w:cs="Arial"/>
          <w:sz w:val="24"/>
          <w:szCs w:val="24"/>
        </w:rPr>
        <w:t xml:space="preserve">Next Generation </w:t>
      </w:r>
      <w:r w:rsidRPr="007A5EB3">
        <w:rPr>
          <w:rFonts w:eastAsia="Calibri" w:cs="Arial"/>
          <w:sz w:val="24"/>
          <w:szCs w:val="24"/>
        </w:rPr>
        <w:t>(T4</w:t>
      </w:r>
      <w:r w:rsidR="003E10FC">
        <w:rPr>
          <w:rFonts w:eastAsia="Calibri" w:cs="Arial"/>
          <w:sz w:val="24"/>
          <w:szCs w:val="24"/>
        </w:rPr>
        <w:t>NG</w:t>
      </w:r>
      <w:r w:rsidRPr="007A5EB3">
        <w:rPr>
          <w:rFonts w:eastAsia="Calibri" w:cs="Arial"/>
          <w:sz w:val="24"/>
          <w:szCs w:val="24"/>
        </w:rPr>
        <w:t xml:space="preserve">) Task Order </w:t>
      </w:r>
      <w:r>
        <w:rPr>
          <w:rFonts w:eastAsia="Calibri" w:cs="Arial"/>
          <w:sz w:val="24"/>
          <w:szCs w:val="24"/>
        </w:rPr>
        <w:t>VA118-1</w:t>
      </w:r>
      <w:r w:rsidR="003E10FC">
        <w:rPr>
          <w:rFonts w:eastAsia="Calibri" w:cs="Arial"/>
          <w:sz w:val="24"/>
          <w:szCs w:val="24"/>
        </w:rPr>
        <w:t>6-D-1009</w:t>
      </w:r>
      <w:r>
        <w:rPr>
          <w:rFonts w:eastAsia="Calibri" w:cs="Arial"/>
          <w:sz w:val="24"/>
          <w:szCs w:val="24"/>
        </w:rPr>
        <w:t xml:space="preserve"> VA118</w:t>
      </w:r>
      <w:r w:rsidR="003E10FC">
        <w:rPr>
          <w:rFonts w:eastAsia="Calibri" w:cs="Arial"/>
          <w:sz w:val="24"/>
          <w:szCs w:val="24"/>
        </w:rPr>
        <w:t>17f10090012</w:t>
      </w:r>
      <w:r w:rsidRPr="007A5EB3">
        <w:rPr>
          <w:rFonts w:eastAsia="Calibri" w:cs="Arial"/>
          <w:sz w:val="24"/>
          <w:szCs w:val="24"/>
        </w:rPr>
        <w:t xml:space="preserve"> titled, “</w:t>
      </w:r>
      <w:r w:rsidR="003E10FC" w:rsidRPr="009C1EA8">
        <w:rPr>
          <w:rFonts w:eastAsia="Calibri" w:cs="Arial"/>
          <w:sz w:val="24"/>
        </w:rPr>
        <w:t>VistA Adaptive</w:t>
      </w:r>
      <w:r w:rsidR="003E10FC">
        <w:rPr>
          <w:rFonts w:eastAsia="Calibri" w:cs="Arial"/>
          <w:sz w:val="24"/>
        </w:rPr>
        <w:t xml:space="preserve"> </w:t>
      </w:r>
      <w:r w:rsidR="003E10FC" w:rsidRPr="009C1EA8">
        <w:rPr>
          <w:rFonts w:eastAsia="Calibri" w:cs="Arial"/>
          <w:sz w:val="24"/>
        </w:rPr>
        <w:t>Maintenance (VAM)</w:t>
      </w:r>
      <w:r w:rsidRPr="007A5EB3">
        <w:rPr>
          <w:rFonts w:eastAsia="Calibri" w:cs="Arial"/>
          <w:sz w:val="24"/>
          <w:szCs w:val="24"/>
        </w:rPr>
        <w:t xml:space="preserve">” to </w:t>
      </w:r>
      <w:r w:rsidR="003E10FC">
        <w:rPr>
          <w:rFonts w:eastAsia="Calibri" w:cs="Arial"/>
          <w:sz w:val="24"/>
          <w:szCs w:val="24"/>
        </w:rPr>
        <w:t xml:space="preserve">include the </w:t>
      </w:r>
      <w:r w:rsidRPr="007A5EB3">
        <w:rPr>
          <w:rFonts w:eastAsia="Calibri" w:cs="Arial"/>
          <w:sz w:val="24"/>
          <w:szCs w:val="24"/>
        </w:rPr>
        <w:t>requirements</w:t>
      </w:r>
      <w:r>
        <w:rPr>
          <w:rFonts w:eastAsia="Calibri" w:cs="Arial"/>
          <w:sz w:val="24"/>
          <w:szCs w:val="24"/>
        </w:rPr>
        <w:t xml:space="preserve"> of</w:t>
      </w:r>
      <w:r w:rsidRPr="007A5EB3">
        <w:rPr>
          <w:rFonts w:eastAsia="Calibri" w:cs="Arial"/>
          <w:sz w:val="24"/>
          <w:szCs w:val="24"/>
        </w:rPr>
        <w:t xml:space="preserve"> </w:t>
      </w:r>
      <w:r w:rsidR="003E10FC">
        <w:rPr>
          <w:rFonts w:eastAsia="Calibri" w:cs="Arial"/>
          <w:sz w:val="24"/>
          <w:szCs w:val="24"/>
        </w:rPr>
        <w:t>Web Client Development</w:t>
      </w:r>
      <w:r>
        <w:rPr>
          <w:rFonts w:eastAsia="Calibri" w:cs="Arial"/>
          <w:sz w:val="24"/>
          <w:szCs w:val="24"/>
        </w:rPr>
        <w:t xml:space="preserve">, </w:t>
      </w:r>
      <w:r w:rsidR="003E10FC">
        <w:rPr>
          <w:rFonts w:eastAsia="Calibri" w:cs="Arial"/>
          <w:sz w:val="24"/>
          <w:szCs w:val="24"/>
        </w:rPr>
        <w:t>PDE Web Client Development and Pharmacy CPOE Web Client Development</w:t>
      </w:r>
      <w:r w:rsidRPr="007A5EB3">
        <w:rPr>
          <w:rFonts w:eastAsia="Calibri" w:cs="Arial"/>
          <w:sz w:val="24"/>
          <w:szCs w:val="24"/>
        </w:rPr>
        <w:t xml:space="preserve">. </w:t>
      </w:r>
      <w:commentRangeStart w:id="26"/>
      <w:r>
        <w:rPr>
          <w:rFonts w:eastAsia="Calibri" w:cs="Arial"/>
          <w:sz w:val="24"/>
          <w:szCs w:val="24"/>
        </w:rPr>
        <w:t xml:space="preserve">The </w:t>
      </w:r>
      <w:r w:rsidR="003E10FC">
        <w:rPr>
          <w:rFonts w:eastAsia="Calibri" w:cs="Arial"/>
          <w:sz w:val="24"/>
          <w:szCs w:val="24"/>
        </w:rPr>
        <w:t xml:space="preserve">Web Client Development will serve to develop the client side of the </w:t>
      </w:r>
      <w:ins w:id="27" w:author="Department of Veterans Affairs" w:date="2017-10-24T13:17:00Z">
        <w:r w:rsidR="00C977BF" w:rsidRPr="00C977BF">
          <w:rPr>
            <w:rFonts w:eastAsia="Calibri" w:cs="Arial"/>
            <w:sz w:val="24"/>
            <w:szCs w:val="24"/>
          </w:rPr>
          <w:t>Veteran Integrated Care Services (VICS)</w:t>
        </w:r>
      </w:ins>
      <w:del w:id="28" w:author="Department of Veterans Affairs" w:date="2017-10-24T13:17:00Z">
        <w:r w:rsidR="003E10FC" w:rsidDel="00C977BF">
          <w:rPr>
            <w:rFonts w:eastAsia="Calibri" w:cs="Arial"/>
            <w:sz w:val="24"/>
            <w:szCs w:val="24"/>
          </w:rPr>
          <w:delText>VICS</w:delText>
        </w:r>
      </w:del>
      <w:ins w:id="29" w:author="Department of Veterans Affairs" w:date="2017-10-24T12:35:00Z">
        <w:r w:rsidR="00B85254">
          <w:rPr>
            <w:rFonts w:eastAsia="Calibri" w:cs="Arial"/>
            <w:sz w:val="24"/>
            <w:szCs w:val="24"/>
          </w:rPr>
          <w:t xml:space="preserve"> to demonstrate that the server side MUMPS emulation is working correctly</w:t>
        </w:r>
      </w:ins>
      <w:del w:id="30" w:author="Department of Veterans Affairs" w:date="2017-10-24T12:35:00Z">
        <w:r w:rsidR="003E10FC" w:rsidDel="00B85254">
          <w:rPr>
            <w:rFonts w:eastAsia="Calibri" w:cs="Arial"/>
            <w:sz w:val="24"/>
            <w:szCs w:val="24"/>
          </w:rPr>
          <w:delText xml:space="preserve"> and MUMPS emulation</w:delText>
        </w:r>
      </w:del>
      <w:r w:rsidR="003E10FC">
        <w:rPr>
          <w:rFonts w:eastAsia="Calibri" w:cs="Arial"/>
          <w:sz w:val="24"/>
          <w:szCs w:val="24"/>
        </w:rPr>
        <w:t xml:space="preserve">. </w:t>
      </w:r>
      <w:r w:rsidR="00673190">
        <w:rPr>
          <w:rFonts w:eastAsia="Calibri" w:cs="Arial"/>
          <w:sz w:val="24"/>
          <w:szCs w:val="24"/>
        </w:rPr>
        <w:t xml:space="preserve"> This development will provide access between the Server Side and Client side of the systems.</w:t>
      </w:r>
      <w:commentRangeEnd w:id="26"/>
      <w:r w:rsidR="00673190">
        <w:rPr>
          <w:rStyle w:val="CommentReference"/>
          <w:rFonts w:ascii="Times New Roman" w:hAnsi="Times New Roman"/>
        </w:rPr>
        <w:commentReference w:id="26"/>
      </w:r>
      <w:ins w:id="31" w:author="Department of Veterans Affairs" w:date="2017-10-24T12:35:00Z">
        <w:r w:rsidR="00B85254">
          <w:rPr>
            <w:rFonts w:eastAsia="Calibri" w:cs="Arial"/>
            <w:sz w:val="24"/>
            <w:szCs w:val="24"/>
          </w:rPr>
          <w:t xml:space="preserve">  This will demonstrate a </w:t>
        </w:r>
      </w:ins>
      <w:ins w:id="32" w:author="Department of Veterans Affairs" w:date="2017-10-24T12:36:00Z">
        <w:r w:rsidR="00B85254">
          <w:rPr>
            <w:rFonts w:eastAsia="Calibri" w:cs="Arial"/>
            <w:sz w:val="24"/>
            <w:szCs w:val="24"/>
          </w:rPr>
          <w:t>“full stack” solution from client through server.</w:t>
        </w:r>
      </w:ins>
    </w:p>
    <w:p w:rsidR="00CA618C" w:rsidRDefault="00CA618C" w:rsidP="002A3F0C">
      <w:pPr>
        <w:pStyle w:val="ListParagraph"/>
        <w:numPr>
          <w:ilvl w:val="0"/>
          <w:numId w:val="19"/>
        </w:numPr>
        <w:spacing w:after="200"/>
        <w:rPr>
          <w:rFonts w:eastAsia="Calibri" w:cs="Arial"/>
          <w:sz w:val="24"/>
          <w:szCs w:val="24"/>
        </w:rPr>
        <w:pPrChange w:id="33" w:author="Department of Veterans Affairs" w:date="2017-10-24T13:41:00Z">
          <w:pPr>
            <w:pStyle w:val="ListParagraph"/>
            <w:numPr>
              <w:numId w:val="19"/>
            </w:numPr>
            <w:spacing w:after="200" w:line="276" w:lineRule="auto"/>
            <w:ind w:hanging="360"/>
          </w:pPr>
        </w:pPrChange>
      </w:pPr>
      <w:r w:rsidRPr="00CA618C">
        <w:rPr>
          <w:rFonts w:eastAsia="Calibri" w:cs="Arial"/>
          <w:sz w:val="24"/>
          <w:szCs w:val="24"/>
        </w:rPr>
        <w:t xml:space="preserve">As a result of this within scope modification, the task order will increase by </w:t>
      </w:r>
      <w:proofErr w:type="gramStart"/>
      <w:r w:rsidRPr="00CA618C">
        <w:rPr>
          <w:rFonts w:eastAsia="Calibri" w:cs="Arial"/>
          <w:sz w:val="24"/>
          <w:szCs w:val="24"/>
        </w:rPr>
        <w:t>approximately</w:t>
      </w:r>
      <w:proofErr w:type="gramEnd"/>
      <w:r w:rsidRPr="00CA618C">
        <w:rPr>
          <w:rFonts w:eastAsia="Calibri" w:cs="Arial"/>
          <w:sz w:val="24"/>
          <w:szCs w:val="24"/>
        </w:rPr>
        <w:t xml:space="preserve"> $</w:t>
      </w:r>
      <w:ins w:id="34" w:author="Department of Veterans Affairs" w:date="2017-10-24T11:09:00Z">
        <w:r w:rsidR="0011456D">
          <w:rPr>
            <w:rFonts w:eastAsia="Calibri" w:cs="Arial"/>
            <w:sz w:val="24"/>
            <w:szCs w:val="24"/>
          </w:rPr>
          <w:t>405,803.05</w:t>
        </w:r>
      </w:ins>
      <w:del w:id="35" w:author="Department of Veterans Affairs" w:date="2017-10-24T11:09:00Z">
        <w:r w:rsidR="00673190" w:rsidDel="0011456D">
          <w:rPr>
            <w:rFonts w:eastAsia="Calibri" w:cs="Arial"/>
            <w:sz w:val="24"/>
            <w:szCs w:val="24"/>
          </w:rPr>
          <w:delText>822,143.13</w:delText>
        </w:r>
      </w:del>
      <w:r w:rsidRPr="00CA618C">
        <w:rPr>
          <w:rFonts w:eastAsia="Calibri" w:cs="Arial"/>
          <w:sz w:val="24"/>
          <w:szCs w:val="24"/>
        </w:rPr>
        <w:t xml:space="preserve">, which is the Government estimate for this change. This will increase the total task order value from: </w:t>
      </w:r>
      <w:r w:rsidR="000D1A6B" w:rsidRPr="007113D3">
        <w:rPr>
          <w:rFonts w:eastAsia="Calibri" w:cs="Arial"/>
          <w:sz w:val="24"/>
          <w:szCs w:val="24"/>
        </w:rPr>
        <w:t>$</w:t>
      </w:r>
      <w:r w:rsidR="00673190">
        <w:rPr>
          <w:rFonts w:eastAsia="Calibri" w:cs="Arial"/>
          <w:sz w:val="24"/>
          <w:szCs w:val="24"/>
        </w:rPr>
        <w:t>8,701,895.55</w:t>
      </w:r>
      <w:r w:rsidR="000D1A6B">
        <w:rPr>
          <w:rFonts w:eastAsia="Calibri" w:cs="Arial"/>
          <w:sz w:val="24"/>
          <w:szCs w:val="24"/>
        </w:rPr>
        <w:t xml:space="preserve"> to $</w:t>
      </w:r>
      <w:ins w:id="36" w:author="Department of Veterans Affairs" w:date="2017-10-24T11:21:00Z">
        <w:r w:rsidR="008A3F2A" w:rsidRPr="008A3F2A">
          <w:rPr>
            <w:rFonts w:eastAsia="Calibri" w:cs="Arial"/>
            <w:sz w:val="24"/>
            <w:szCs w:val="24"/>
          </w:rPr>
          <w:t>9</w:t>
        </w:r>
      </w:ins>
      <w:ins w:id="37" w:author="Department of Veterans Affairs" w:date="2017-10-24T11:27:00Z">
        <w:r w:rsidR="00903AF7">
          <w:rPr>
            <w:rFonts w:eastAsia="Calibri" w:cs="Arial"/>
            <w:sz w:val="24"/>
            <w:szCs w:val="24"/>
          </w:rPr>
          <w:t>,</w:t>
        </w:r>
      </w:ins>
      <w:ins w:id="38" w:author="Department of Veterans Affairs" w:date="2017-10-24T11:21:00Z">
        <w:r w:rsidR="008A3F2A" w:rsidRPr="008A3F2A">
          <w:rPr>
            <w:rFonts w:eastAsia="Calibri" w:cs="Arial"/>
            <w:sz w:val="24"/>
            <w:szCs w:val="24"/>
          </w:rPr>
          <w:t>107</w:t>
        </w:r>
      </w:ins>
      <w:ins w:id="39" w:author="Department of Veterans Affairs" w:date="2017-10-24T11:27:00Z">
        <w:r w:rsidR="00903AF7">
          <w:rPr>
            <w:rFonts w:eastAsia="Calibri" w:cs="Arial"/>
            <w:sz w:val="24"/>
            <w:szCs w:val="24"/>
          </w:rPr>
          <w:t>,</w:t>
        </w:r>
      </w:ins>
      <w:ins w:id="40" w:author="Department of Veterans Affairs" w:date="2017-10-24T11:21:00Z">
        <w:r w:rsidR="008A3F2A" w:rsidRPr="008A3F2A">
          <w:rPr>
            <w:rFonts w:eastAsia="Calibri" w:cs="Arial"/>
            <w:sz w:val="24"/>
            <w:szCs w:val="24"/>
          </w:rPr>
          <w:t>698.6</w:t>
        </w:r>
      </w:ins>
      <w:ins w:id="41" w:author="Department of Veterans Affairs" w:date="2017-10-24T11:29:00Z">
        <w:r w:rsidR="00903AF7">
          <w:rPr>
            <w:rFonts w:eastAsia="Calibri" w:cs="Arial"/>
            <w:sz w:val="24"/>
            <w:szCs w:val="24"/>
          </w:rPr>
          <w:t>0</w:t>
        </w:r>
      </w:ins>
      <w:ins w:id="42" w:author="Department of Veterans Affairs" w:date="2017-10-24T13:14:00Z">
        <w:r w:rsidR="00C977BF">
          <w:rPr>
            <w:rFonts w:eastAsia="Calibri" w:cs="Arial"/>
            <w:sz w:val="24"/>
            <w:szCs w:val="24"/>
          </w:rPr>
          <w:t xml:space="preserve">.  </w:t>
        </w:r>
      </w:ins>
      <w:del w:id="43" w:author="Department of Veterans Affairs" w:date="2017-10-24T11:21:00Z">
        <w:r w:rsidR="00673190" w:rsidDel="008A3F2A">
          <w:rPr>
            <w:rFonts w:eastAsia="Calibri" w:cs="Arial"/>
            <w:sz w:val="24"/>
            <w:szCs w:val="24"/>
          </w:rPr>
          <w:delText>9,524,038.68</w:delText>
        </w:r>
        <w:r w:rsidRPr="00CA618C" w:rsidDel="008A3F2A">
          <w:rPr>
            <w:rFonts w:eastAsia="Calibri" w:cs="Arial"/>
            <w:sz w:val="24"/>
            <w:szCs w:val="24"/>
          </w:rPr>
          <w:delText xml:space="preserve">  </w:delText>
        </w:r>
      </w:del>
      <w:r w:rsidR="000D1A6B" w:rsidRPr="007A5EB3">
        <w:rPr>
          <w:rFonts w:eastAsia="Calibri" w:cs="Arial"/>
          <w:sz w:val="24"/>
          <w:szCs w:val="24"/>
        </w:rPr>
        <w:t xml:space="preserve">The Government anticipates this within </w:t>
      </w:r>
      <w:r w:rsidR="000D1A6B">
        <w:rPr>
          <w:rFonts w:eastAsia="Calibri" w:cs="Arial"/>
          <w:sz w:val="24"/>
          <w:szCs w:val="24"/>
        </w:rPr>
        <w:t xml:space="preserve">scope requirement to be continued under </w:t>
      </w:r>
      <w:r w:rsidR="00673190">
        <w:rPr>
          <w:rFonts w:eastAsia="Calibri" w:cs="Arial"/>
          <w:sz w:val="24"/>
          <w:szCs w:val="24"/>
        </w:rPr>
        <w:t>The Base Period and Option Period</w:t>
      </w:r>
      <w:r w:rsidR="000D1A6B">
        <w:rPr>
          <w:rFonts w:eastAsia="Calibri" w:cs="Arial"/>
          <w:sz w:val="24"/>
          <w:szCs w:val="24"/>
        </w:rPr>
        <w:t xml:space="preserve"> with a period of performance ending </w:t>
      </w:r>
      <w:r w:rsidR="00673190">
        <w:rPr>
          <w:rFonts w:eastAsia="Calibri" w:cs="Arial"/>
          <w:sz w:val="24"/>
          <w:szCs w:val="24"/>
        </w:rPr>
        <w:t>September 17, 2019</w:t>
      </w:r>
      <w:r w:rsidR="000D1A6B" w:rsidRPr="004E452A">
        <w:rPr>
          <w:rFonts w:eastAsia="Calibri" w:cs="Arial"/>
          <w:sz w:val="24"/>
          <w:szCs w:val="24"/>
        </w:rPr>
        <w:t>.</w:t>
      </w:r>
    </w:p>
    <w:p w:rsidR="00CA618C" w:rsidRPr="00CA618C" w:rsidRDefault="00CA618C" w:rsidP="002A3F0C">
      <w:pPr>
        <w:pStyle w:val="ListParagraph"/>
        <w:spacing w:after="200"/>
        <w:rPr>
          <w:rFonts w:eastAsia="Calibri" w:cs="Arial"/>
          <w:sz w:val="24"/>
          <w:szCs w:val="24"/>
        </w:rPr>
        <w:pPrChange w:id="44" w:author="Department of Veterans Affairs" w:date="2017-10-24T13:41:00Z">
          <w:pPr>
            <w:pStyle w:val="ListParagraph"/>
            <w:spacing w:after="200" w:line="276" w:lineRule="auto"/>
          </w:pPr>
        </w:pPrChange>
      </w:pPr>
    </w:p>
    <w:p w:rsidR="002A3F0C" w:rsidRDefault="000D1A6B" w:rsidP="002A3F0C">
      <w:pPr>
        <w:pStyle w:val="ListParagraph"/>
        <w:numPr>
          <w:ilvl w:val="0"/>
          <w:numId w:val="19"/>
        </w:numPr>
        <w:spacing w:after="240"/>
        <w:contextualSpacing w:val="0"/>
        <w:rPr>
          <w:ins w:id="45" w:author="Department of Veterans Affairs" w:date="2017-10-24T13:42:00Z"/>
          <w:rFonts w:eastAsia="Calibri" w:cs="Arial"/>
          <w:sz w:val="24"/>
          <w:szCs w:val="24"/>
        </w:rPr>
        <w:pPrChange w:id="46" w:author="Department of Veterans Affairs" w:date="2017-10-24T13:41:00Z">
          <w:pPr>
            <w:pStyle w:val="ListParagraph"/>
            <w:numPr>
              <w:numId w:val="19"/>
            </w:numPr>
            <w:spacing w:after="240" w:line="276" w:lineRule="auto"/>
            <w:ind w:hanging="360"/>
            <w:contextualSpacing w:val="0"/>
          </w:pPr>
        </w:pPrChange>
      </w:pPr>
      <w:commentRangeStart w:id="47"/>
      <w:r w:rsidRPr="000D1A6B">
        <w:rPr>
          <w:rFonts w:eastAsia="Calibri" w:cs="Arial"/>
          <w:sz w:val="24"/>
          <w:szCs w:val="24"/>
        </w:rPr>
        <w:lastRenderedPageBreak/>
        <w:t>The original intent of the tasks performed under 5.</w:t>
      </w:r>
      <w:r w:rsidR="003E10FC">
        <w:rPr>
          <w:rFonts w:eastAsia="Calibri" w:cs="Arial"/>
          <w:sz w:val="24"/>
          <w:szCs w:val="24"/>
        </w:rPr>
        <w:t>3</w:t>
      </w:r>
      <w:r w:rsidRPr="000D1A6B">
        <w:rPr>
          <w:rFonts w:eastAsia="Calibri" w:cs="Arial"/>
          <w:sz w:val="24"/>
          <w:szCs w:val="24"/>
        </w:rPr>
        <w:t xml:space="preserve"> for </w:t>
      </w:r>
      <w:ins w:id="48" w:author="Department of Veterans Affairs" w:date="2017-10-24T12:51:00Z">
        <w:r w:rsidR="00C977BF">
          <w:rPr>
            <w:rFonts w:eastAsia="Calibri" w:cs="Arial"/>
            <w:sz w:val="24"/>
            <w:szCs w:val="24"/>
          </w:rPr>
          <w:t xml:space="preserve">Sustainment Support </w:t>
        </w:r>
      </w:ins>
      <w:ins w:id="49" w:author="Department of Veterans Affairs" w:date="2017-10-24T13:18:00Z">
        <w:r w:rsidR="00C977BF">
          <w:rPr>
            <w:rFonts w:eastAsia="Calibri" w:cs="Arial"/>
            <w:sz w:val="24"/>
            <w:szCs w:val="24"/>
          </w:rPr>
          <w:t>f</w:t>
        </w:r>
      </w:ins>
      <w:ins w:id="50" w:author="Department of Veterans Affairs" w:date="2017-10-24T12:51:00Z">
        <w:r w:rsidR="00C977BF">
          <w:rPr>
            <w:rFonts w:eastAsia="Calibri" w:cs="Arial"/>
            <w:sz w:val="24"/>
            <w:szCs w:val="24"/>
          </w:rPr>
          <w:t xml:space="preserve">or </w:t>
        </w:r>
      </w:ins>
      <w:ins w:id="51" w:author="Department of Veterans Affairs" w:date="2017-10-24T13:18:00Z">
        <w:r w:rsidR="00C977BF">
          <w:rPr>
            <w:rFonts w:eastAsia="Calibri" w:cs="Arial"/>
            <w:sz w:val="24"/>
            <w:szCs w:val="24"/>
          </w:rPr>
          <w:t>t</w:t>
        </w:r>
      </w:ins>
      <w:ins w:id="52" w:author="Department of Veterans Affairs" w:date="2017-10-24T12:51:00Z">
        <w:r w:rsidR="00C12FD7" w:rsidRPr="00C12FD7">
          <w:rPr>
            <w:rFonts w:eastAsia="Calibri" w:cs="Arial"/>
            <w:sz w:val="24"/>
            <w:szCs w:val="24"/>
          </w:rPr>
          <w:t xml:space="preserve">he Patient Data Entry </w:t>
        </w:r>
        <w:proofErr w:type="gramStart"/>
        <w:r w:rsidR="00C12FD7" w:rsidRPr="00C12FD7">
          <w:rPr>
            <w:rFonts w:eastAsia="Calibri" w:cs="Arial"/>
            <w:sz w:val="24"/>
            <w:szCs w:val="24"/>
          </w:rPr>
          <w:t>And</w:t>
        </w:r>
        <w:proofErr w:type="gramEnd"/>
        <w:r w:rsidR="00C12FD7" w:rsidRPr="00C12FD7">
          <w:rPr>
            <w:rFonts w:eastAsia="Calibri" w:cs="Arial"/>
            <w:sz w:val="24"/>
            <w:szCs w:val="24"/>
          </w:rPr>
          <w:t xml:space="preserve"> Pharmacy </w:t>
        </w:r>
      </w:ins>
      <w:ins w:id="53" w:author="Department of Veterans Affairs" w:date="2017-10-24T13:18:00Z">
        <w:r w:rsidR="00C977BF" w:rsidRPr="00C977BF">
          <w:rPr>
            <w:rFonts w:eastAsia="Calibri" w:cs="Arial"/>
            <w:sz w:val="24"/>
            <w:szCs w:val="24"/>
          </w:rPr>
          <w:t>Computerized Physician Order Entry (CPOE)</w:t>
        </w:r>
      </w:ins>
      <w:ins w:id="54" w:author="Department of Veterans Affairs" w:date="2017-10-24T12:51:00Z">
        <w:r w:rsidR="00C12FD7" w:rsidRPr="00C12FD7">
          <w:rPr>
            <w:rFonts w:eastAsia="Calibri" w:cs="Arial"/>
            <w:sz w:val="24"/>
            <w:szCs w:val="24"/>
          </w:rPr>
          <w:t xml:space="preserve"> Function</w:t>
        </w:r>
        <w:r w:rsidR="00C12FD7">
          <w:rPr>
            <w:rFonts w:eastAsia="Calibri" w:cs="Arial"/>
            <w:sz w:val="24"/>
            <w:szCs w:val="24"/>
          </w:rPr>
          <w:t>s</w:t>
        </w:r>
        <w:r w:rsidR="00C12FD7" w:rsidRPr="00C12FD7">
          <w:rPr>
            <w:rFonts w:eastAsia="Calibri" w:cs="Arial"/>
            <w:sz w:val="24"/>
            <w:szCs w:val="24"/>
          </w:rPr>
          <w:t xml:space="preserve"> </w:t>
        </w:r>
      </w:ins>
      <w:del w:id="55" w:author="Department of Veterans Affairs" w:date="2017-10-24T12:51:00Z">
        <w:r w:rsidRPr="000D1A6B" w:rsidDel="00C12FD7">
          <w:rPr>
            <w:rFonts w:eastAsia="Calibri" w:cs="Arial"/>
            <w:sz w:val="24"/>
            <w:szCs w:val="24"/>
          </w:rPr>
          <w:delText xml:space="preserve">Configuration Management Support </w:delText>
        </w:r>
      </w:del>
      <w:r w:rsidRPr="000D1A6B">
        <w:rPr>
          <w:rFonts w:eastAsia="Calibri" w:cs="Arial"/>
          <w:sz w:val="24"/>
          <w:szCs w:val="24"/>
        </w:rPr>
        <w:t>remains unchanged</w:t>
      </w:r>
      <w:ins w:id="56" w:author="Department of Veterans Affairs" w:date="2017-10-24T12:52:00Z">
        <w:r w:rsidR="00C12FD7">
          <w:rPr>
            <w:rFonts w:eastAsia="Calibri" w:cs="Arial"/>
            <w:sz w:val="24"/>
            <w:szCs w:val="24"/>
          </w:rPr>
          <w:t xml:space="preserve"> in the Option Period</w:t>
        </w:r>
      </w:ins>
      <w:r w:rsidRPr="000D1A6B">
        <w:rPr>
          <w:rFonts w:eastAsia="Calibri" w:cs="Arial"/>
          <w:sz w:val="24"/>
          <w:szCs w:val="24"/>
        </w:rPr>
        <w:t xml:space="preserve">.  This modification </w:t>
      </w:r>
      <w:ins w:id="57" w:author="Department of Veterans Affairs" w:date="2017-10-24T12:52:00Z">
        <w:r w:rsidR="00C12FD7">
          <w:rPr>
            <w:rFonts w:eastAsia="Calibri" w:cs="Arial"/>
            <w:sz w:val="24"/>
            <w:szCs w:val="24"/>
          </w:rPr>
          <w:t xml:space="preserve">removes the requirement for performance of this task in the Base Period only, as there is not yet developed code which requires sustainment.  </w:t>
        </w:r>
      </w:ins>
      <w:ins w:id="58" w:author="Department of Veterans Affairs" w:date="2017-10-24T13:41:00Z">
        <w:r w:rsidR="002A3F0C">
          <w:rPr>
            <w:rFonts w:eastAsia="Calibri" w:cs="Arial"/>
            <w:sz w:val="24"/>
            <w:szCs w:val="24"/>
          </w:rPr>
          <w:t xml:space="preserve">This oversight is largely due to the </w:t>
        </w:r>
        <w:proofErr w:type="spellStart"/>
        <w:r w:rsidR="002A3F0C">
          <w:rPr>
            <w:rFonts w:eastAsia="Calibri" w:cs="Arial"/>
            <w:sz w:val="24"/>
            <w:szCs w:val="24"/>
          </w:rPr>
          <w:t>templatized</w:t>
        </w:r>
        <w:proofErr w:type="spellEnd"/>
        <w:r w:rsidR="002A3F0C">
          <w:rPr>
            <w:rFonts w:eastAsia="Calibri" w:cs="Arial"/>
            <w:sz w:val="24"/>
            <w:szCs w:val="24"/>
          </w:rPr>
          <w:t xml:space="preserve"> PWS which contains VIP verbiage for which Sustainment is a stated requirement for the majority of application development contracts being performed.  </w:t>
        </w:r>
      </w:ins>
      <w:ins w:id="59" w:author="Department of Veterans Affairs" w:date="2017-10-24T13:44:00Z">
        <w:r w:rsidR="001E102A">
          <w:rPr>
            <w:rFonts w:eastAsia="Calibri" w:cs="Arial"/>
            <w:sz w:val="24"/>
            <w:szCs w:val="24"/>
          </w:rPr>
          <w:t xml:space="preserve">However, there is no legacy MUMPS emulation code to sustain, as this is a new approach and the first time this approach is being undertaken by VA.  </w:t>
        </w:r>
      </w:ins>
      <w:bookmarkStart w:id="60" w:name="_GoBack"/>
      <w:bookmarkEnd w:id="60"/>
      <w:ins w:id="61" w:author="Department of Veterans Affairs" w:date="2017-10-24T12:52:00Z">
        <w:r w:rsidR="00C12FD7">
          <w:rPr>
            <w:rFonts w:eastAsia="Calibri" w:cs="Arial"/>
            <w:sz w:val="24"/>
            <w:szCs w:val="24"/>
          </w:rPr>
          <w:t xml:space="preserve">This modification </w:t>
        </w:r>
      </w:ins>
      <w:r w:rsidRPr="000D1A6B">
        <w:rPr>
          <w:rFonts w:eastAsia="Calibri" w:cs="Arial"/>
          <w:sz w:val="24"/>
          <w:szCs w:val="24"/>
        </w:rPr>
        <w:t>does not change the original intent of the work being performed under this task</w:t>
      </w:r>
      <w:ins w:id="62" w:author="Department of Veterans Affairs" w:date="2017-10-24T12:53:00Z">
        <w:r w:rsidR="00C12FD7">
          <w:rPr>
            <w:rFonts w:eastAsia="Calibri" w:cs="Arial"/>
            <w:sz w:val="24"/>
            <w:szCs w:val="24"/>
          </w:rPr>
          <w:t>, but rather aligns it to the timeframe in which i</w:t>
        </w:r>
      </w:ins>
      <w:ins w:id="63" w:author="Department of Veterans Affairs" w:date="2017-10-24T13:30:00Z">
        <w:r w:rsidR="00E174DA">
          <w:rPr>
            <w:rFonts w:eastAsia="Calibri" w:cs="Arial"/>
            <w:sz w:val="24"/>
            <w:szCs w:val="24"/>
          </w:rPr>
          <w:t>t</w:t>
        </w:r>
      </w:ins>
      <w:ins w:id="64" w:author="Department of Veterans Affairs" w:date="2017-10-24T12:53:00Z">
        <w:r w:rsidR="00C12FD7">
          <w:rPr>
            <w:rFonts w:eastAsia="Calibri" w:cs="Arial"/>
            <w:sz w:val="24"/>
            <w:szCs w:val="24"/>
          </w:rPr>
          <w:t xml:space="preserve"> i</w:t>
        </w:r>
      </w:ins>
      <w:ins w:id="65" w:author="Department of Veterans Affairs" w:date="2017-10-24T13:30:00Z">
        <w:r w:rsidR="00E174DA">
          <w:rPr>
            <w:rFonts w:eastAsia="Calibri" w:cs="Arial"/>
            <w:sz w:val="24"/>
            <w:szCs w:val="24"/>
          </w:rPr>
          <w:t>s only</w:t>
        </w:r>
      </w:ins>
      <w:ins w:id="66" w:author="Department of Veterans Affairs" w:date="2017-10-24T12:53:00Z">
        <w:r w:rsidR="00C12FD7">
          <w:rPr>
            <w:rFonts w:eastAsia="Calibri" w:cs="Arial"/>
            <w:sz w:val="24"/>
            <w:szCs w:val="24"/>
          </w:rPr>
          <w:t xml:space="preserve"> applicable</w:t>
        </w:r>
      </w:ins>
      <w:r w:rsidRPr="000D1A6B">
        <w:rPr>
          <w:rFonts w:eastAsia="Calibri" w:cs="Arial"/>
          <w:sz w:val="24"/>
          <w:szCs w:val="24"/>
        </w:rPr>
        <w:t xml:space="preserve">.  </w:t>
      </w:r>
      <w:ins w:id="67" w:author="Department of Veterans Affairs" w:date="2017-10-24T12:54:00Z">
        <w:r w:rsidR="00C12FD7">
          <w:rPr>
            <w:rFonts w:eastAsia="Calibri" w:cs="Arial"/>
            <w:sz w:val="24"/>
            <w:szCs w:val="24"/>
          </w:rPr>
          <w:t xml:space="preserve">This issue was brought up by the Contractor at contract kick-off, at which time they notified the VA </w:t>
        </w:r>
      </w:ins>
      <w:ins w:id="68" w:author="Department of Veterans Affairs" w:date="2017-10-24T13:30:00Z">
        <w:r w:rsidR="00E174DA">
          <w:rPr>
            <w:rFonts w:eastAsia="Calibri" w:cs="Arial"/>
            <w:sz w:val="24"/>
            <w:szCs w:val="24"/>
          </w:rPr>
          <w:t xml:space="preserve">PM, Dr. Rafael Richards, </w:t>
        </w:r>
      </w:ins>
      <w:ins w:id="69" w:author="Department of Veterans Affairs" w:date="2017-10-24T12:54:00Z">
        <w:r w:rsidR="00C12FD7">
          <w:rPr>
            <w:rFonts w:eastAsia="Calibri" w:cs="Arial"/>
            <w:sz w:val="24"/>
            <w:szCs w:val="24"/>
          </w:rPr>
          <w:t xml:space="preserve">of this oversight.  As </w:t>
        </w:r>
      </w:ins>
      <w:ins w:id="70" w:author="Department of Veterans Affairs" w:date="2017-10-24T12:55:00Z">
        <w:r w:rsidR="00C12FD7">
          <w:rPr>
            <w:rFonts w:eastAsia="Calibri" w:cs="Arial"/>
            <w:sz w:val="24"/>
            <w:szCs w:val="24"/>
          </w:rPr>
          <w:t>a result</w:t>
        </w:r>
      </w:ins>
      <w:ins w:id="71" w:author="Department of Veterans Affairs" w:date="2017-10-24T13:31:00Z">
        <w:r w:rsidR="00E174DA">
          <w:rPr>
            <w:rFonts w:eastAsia="Calibri" w:cs="Arial"/>
            <w:sz w:val="24"/>
            <w:szCs w:val="24"/>
          </w:rPr>
          <w:t xml:space="preserve"> of this awareness</w:t>
        </w:r>
      </w:ins>
      <w:ins w:id="72" w:author="Department of Veterans Affairs" w:date="2017-10-24T12:55:00Z">
        <w:r w:rsidR="00C12FD7">
          <w:rPr>
            <w:rFonts w:eastAsia="Calibri" w:cs="Arial"/>
            <w:sz w:val="24"/>
            <w:szCs w:val="24"/>
          </w:rPr>
          <w:t xml:space="preserve">, VA wishes to </w:t>
        </w:r>
      </w:ins>
      <w:ins w:id="73" w:author="Department of Veterans Affairs" w:date="2017-10-24T13:31:00Z">
        <w:r w:rsidR="00E174DA">
          <w:rPr>
            <w:rFonts w:eastAsia="Calibri" w:cs="Arial"/>
            <w:sz w:val="24"/>
            <w:szCs w:val="24"/>
          </w:rPr>
          <w:t xml:space="preserve">not only </w:t>
        </w:r>
        <w:proofErr w:type="spellStart"/>
        <w:r w:rsidR="00E174DA">
          <w:rPr>
            <w:rFonts w:eastAsia="Calibri" w:cs="Arial"/>
            <w:sz w:val="24"/>
            <w:szCs w:val="24"/>
          </w:rPr>
          <w:t>descope</w:t>
        </w:r>
        <w:proofErr w:type="spellEnd"/>
        <w:r w:rsidR="00E174DA">
          <w:rPr>
            <w:rFonts w:eastAsia="Calibri" w:cs="Arial"/>
            <w:sz w:val="24"/>
            <w:szCs w:val="24"/>
          </w:rPr>
          <w:t xml:space="preserve"> PWS 5.3 in the base period, but also to </w:t>
        </w:r>
      </w:ins>
      <w:ins w:id="74" w:author="Department of Veterans Affairs" w:date="2017-10-24T12:55:00Z">
        <w:r w:rsidR="00C12FD7">
          <w:rPr>
            <w:rFonts w:eastAsia="Calibri" w:cs="Arial"/>
            <w:sz w:val="24"/>
            <w:szCs w:val="24"/>
          </w:rPr>
          <w:t xml:space="preserve">use the funding that will be </w:t>
        </w:r>
        <w:proofErr w:type="spellStart"/>
        <w:r w:rsidR="00C12FD7">
          <w:rPr>
            <w:rFonts w:eastAsia="Calibri" w:cs="Arial"/>
            <w:sz w:val="24"/>
            <w:szCs w:val="24"/>
          </w:rPr>
          <w:t>descoped</w:t>
        </w:r>
        <w:proofErr w:type="spellEnd"/>
        <w:r w:rsidR="00C12FD7">
          <w:rPr>
            <w:rFonts w:eastAsia="Calibri" w:cs="Arial"/>
            <w:sz w:val="24"/>
            <w:szCs w:val="24"/>
          </w:rPr>
          <w:t xml:space="preserve"> </w:t>
        </w:r>
      </w:ins>
      <w:ins w:id="75" w:author="Department of Veterans Affairs" w:date="2017-10-24T12:56:00Z">
        <w:r w:rsidR="00C12FD7">
          <w:rPr>
            <w:rFonts w:eastAsia="Calibri" w:cs="Arial"/>
            <w:sz w:val="24"/>
            <w:szCs w:val="24"/>
          </w:rPr>
          <w:t xml:space="preserve">from PWS 5.3 </w:t>
        </w:r>
      </w:ins>
      <w:ins w:id="76" w:author="Department of Veterans Affairs" w:date="2017-10-24T12:55:00Z">
        <w:r w:rsidR="00C12FD7">
          <w:rPr>
            <w:rFonts w:eastAsia="Calibri" w:cs="Arial"/>
            <w:sz w:val="24"/>
            <w:szCs w:val="24"/>
          </w:rPr>
          <w:t xml:space="preserve">in the base period to add a new </w:t>
        </w:r>
      </w:ins>
      <w:ins w:id="77" w:author="Department of Veterans Affairs" w:date="2017-10-24T12:54:00Z">
        <w:r w:rsidR="00C12FD7">
          <w:rPr>
            <w:rFonts w:eastAsia="Calibri" w:cs="Arial"/>
            <w:sz w:val="24"/>
            <w:szCs w:val="24"/>
          </w:rPr>
          <w:t>t</w:t>
        </w:r>
      </w:ins>
      <w:ins w:id="78" w:author="Department of Veterans Affairs" w:date="2017-10-24T12:56:00Z">
        <w:r w:rsidR="00C12FD7">
          <w:rPr>
            <w:rFonts w:eastAsia="Calibri" w:cs="Arial"/>
            <w:sz w:val="24"/>
            <w:szCs w:val="24"/>
          </w:rPr>
          <w:t xml:space="preserve">ask, PWS 5.7 for Web Client Development.  </w:t>
        </w:r>
      </w:ins>
    </w:p>
    <w:p w:rsidR="00BB1FDC" w:rsidRDefault="00BB1FDC" w:rsidP="001E102A">
      <w:pPr>
        <w:pStyle w:val="ListParagraph"/>
        <w:spacing w:after="240"/>
        <w:contextualSpacing w:val="0"/>
        <w:rPr>
          <w:ins w:id="79" w:author="Department of Veterans Affairs" w:date="2017-10-24T13:04:00Z"/>
          <w:rFonts w:eastAsia="Calibri" w:cs="Arial"/>
          <w:sz w:val="24"/>
          <w:szCs w:val="24"/>
        </w:rPr>
      </w:pPr>
      <w:ins w:id="80" w:author="Department of Veterans Affairs" w:date="2017-10-24T13:05:00Z">
        <w:r>
          <w:rPr>
            <w:rFonts w:eastAsia="Calibri" w:cs="Arial"/>
            <w:sz w:val="24"/>
            <w:szCs w:val="24"/>
          </w:rPr>
          <w:t xml:space="preserve">The rationale for this addition was brainstormed at the kickoff as a means to utilize this </w:t>
        </w:r>
      </w:ins>
      <w:ins w:id="81" w:author="Department of Veterans Affairs" w:date="2017-10-24T13:31:00Z">
        <w:r w:rsidR="00E174DA">
          <w:rPr>
            <w:rFonts w:eastAsia="Calibri" w:cs="Arial"/>
            <w:sz w:val="24"/>
            <w:szCs w:val="24"/>
          </w:rPr>
          <w:t xml:space="preserve">proposed </w:t>
        </w:r>
        <w:proofErr w:type="spellStart"/>
        <w:r w:rsidR="00E174DA">
          <w:rPr>
            <w:rFonts w:eastAsia="Calibri" w:cs="Arial"/>
            <w:sz w:val="24"/>
            <w:szCs w:val="24"/>
          </w:rPr>
          <w:t>descoped</w:t>
        </w:r>
        <w:proofErr w:type="spellEnd"/>
        <w:r w:rsidR="00E174DA">
          <w:rPr>
            <w:rFonts w:eastAsia="Calibri" w:cs="Arial"/>
            <w:sz w:val="24"/>
            <w:szCs w:val="24"/>
          </w:rPr>
          <w:t xml:space="preserve"> value </w:t>
        </w:r>
      </w:ins>
      <w:ins w:id="82" w:author="Department of Veterans Affairs" w:date="2017-10-24T13:05:00Z">
        <w:r>
          <w:rPr>
            <w:rFonts w:eastAsia="Calibri" w:cs="Arial"/>
            <w:sz w:val="24"/>
            <w:szCs w:val="24"/>
          </w:rPr>
          <w:t xml:space="preserve">base period funding in a way that would demonstrate the value of the project to technology experts that are involved in the upcoming </w:t>
        </w:r>
        <w:proofErr w:type="spellStart"/>
        <w:r>
          <w:rPr>
            <w:rFonts w:eastAsia="Calibri" w:cs="Arial"/>
            <w:sz w:val="24"/>
            <w:szCs w:val="24"/>
          </w:rPr>
          <w:t>VistA</w:t>
        </w:r>
        <w:proofErr w:type="spellEnd"/>
        <w:r>
          <w:rPr>
            <w:rFonts w:eastAsia="Calibri" w:cs="Arial"/>
            <w:sz w:val="24"/>
            <w:szCs w:val="24"/>
          </w:rPr>
          <w:t xml:space="preserve"> to </w:t>
        </w:r>
      </w:ins>
      <w:ins w:id="83" w:author="Department of Veterans Affairs" w:date="2017-10-24T13:07:00Z">
        <w:r>
          <w:rPr>
            <w:rFonts w:eastAsia="Calibri" w:cs="Arial"/>
            <w:sz w:val="24"/>
            <w:szCs w:val="24"/>
          </w:rPr>
          <w:t>Commercial off the Shelf (</w:t>
        </w:r>
      </w:ins>
      <w:ins w:id="84" w:author="Department of Veterans Affairs" w:date="2017-10-24T13:05:00Z">
        <w:r>
          <w:rPr>
            <w:rFonts w:eastAsia="Calibri" w:cs="Arial"/>
            <w:sz w:val="24"/>
            <w:szCs w:val="24"/>
          </w:rPr>
          <w:t>COTS</w:t>
        </w:r>
      </w:ins>
      <w:ins w:id="85" w:author="Department of Veterans Affairs" w:date="2017-10-24T13:07:00Z">
        <w:r>
          <w:rPr>
            <w:rFonts w:eastAsia="Calibri" w:cs="Arial"/>
            <w:sz w:val="24"/>
            <w:szCs w:val="24"/>
          </w:rPr>
          <w:t>) Electronic Health Record</w:t>
        </w:r>
      </w:ins>
      <w:ins w:id="86" w:author="Department of Veterans Affairs" w:date="2017-10-24T13:05:00Z">
        <w:r>
          <w:rPr>
            <w:rFonts w:eastAsia="Calibri" w:cs="Arial"/>
            <w:sz w:val="24"/>
            <w:szCs w:val="24"/>
          </w:rPr>
          <w:t xml:space="preserve"> </w:t>
        </w:r>
      </w:ins>
      <w:ins w:id="87" w:author="Department of Veterans Affairs" w:date="2017-10-24T13:32:00Z">
        <w:r w:rsidR="00E174DA">
          <w:rPr>
            <w:rFonts w:eastAsia="Calibri" w:cs="Arial"/>
            <w:sz w:val="24"/>
            <w:szCs w:val="24"/>
          </w:rPr>
          <w:t xml:space="preserve">Modernization (EHRM) </w:t>
        </w:r>
      </w:ins>
      <w:ins w:id="88" w:author="Department of Veterans Affairs" w:date="2017-10-24T13:07:00Z">
        <w:r>
          <w:rPr>
            <w:rFonts w:eastAsia="Calibri" w:cs="Arial"/>
            <w:sz w:val="24"/>
            <w:szCs w:val="24"/>
          </w:rPr>
          <w:t>transition.  Specifically, i</w:t>
        </w:r>
      </w:ins>
      <w:ins w:id="89" w:author="Department of Veterans Affairs" w:date="2017-10-24T13:01:00Z">
        <w:r>
          <w:rPr>
            <w:rFonts w:eastAsia="Calibri" w:cs="Arial"/>
            <w:sz w:val="24"/>
            <w:szCs w:val="24"/>
          </w:rPr>
          <w:t xml:space="preserve">n the past, </w:t>
        </w:r>
      </w:ins>
      <w:ins w:id="90" w:author="Department of Veterans Affairs" w:date="2017-10-24T13:00:00Z">
        <w:r>
          <w:rPr>
            <w:rFonts w:eastAsia="Calibri" w:cs="Arial"/>
            <w:sz w:val="24"/>
            <w:szCs w:val="24"/>
          </w:rPr>
          <w:t>VA has undertaken a variety of projects</w:t>
        </w:r>
      </w:ins>
      <w:ins w:id="91" w:author="Department of Veterans Affairs" w:date="2017-10-24T13:01:00Z">
        <w:r>
          <w:rPr>
            <w:rFonts w:eastAsia="Calibri" w:cs="Arial"/>
            <w:sz w:val="24"/>
            <w:szCs w:val="24"/>
          </w:rPr>
          <w:t xml:space="preserve"> to “wrap” </w:t>
        </w:r>
      </w:ins>
      <w:ins w:id="92" w:author="Department of Veterans Affairs" w:date="2017-10-24T13:03:00Z">
        <w:r>
          <w:rPr>
            <w:rFonts w:eastAsia="Calibri" w:cs="Arial"/>
            <w:sz w:val="24"/>
            <w:szCs w:val="24"/>
          </w:rPr>
          <w:t xml:space="preserve">legacy </w:t>
        </w:r>
      </w:ins>
      <w:ins w:id="93" w:author="Department of Veterans Affairs" w:date="2017-10-24T13:01:00Z">
        <w:r>
          <w:rPr>
            <w:rFonts w:eastAsia="Calibri" w:cs="Arial"/>
            <w:sz w:val="24"/>
            <w:szCs w:val="24"/>
          </w:rPr>
          <w:t xml:space="preserve">MUMPS code </w:t>
        </w:r>
      </w:ins>
      <w:ins w:id="94" w:author="Department of Veterans Affairs" w:date="2017-10-24T13:03:00Z">
        <w:r w:rsidRPr="00BB1FDC">
          <w:rPr>
            <w:rFonts w:eastAsia="Calibri" w:cs="Arial"/>
            <w:sz w:val="24"/>
            <w:szCs w:val="24"/>
          </w:rPr>
          <w:t xml:space="preserve">rather than emulating </w:t>
        </w:r>
      </w:ins>
      <w:ins w:id="95" w:author="Department of Veterans Affairs" w:date="2017-10-24T13:04:00Z">
        <w:r>
          <w:rPr>
            <w:rFonts w:eastAsia="Calibri" w:cs="Arial"/>
            <w:sz w:val="24"/>
            <w:szCs w:val="24"/>
          </w:rPr>
          <w:t xml:space="preserve">it </w:t>
        </w:r>
      </w:ins>
      <w:ins w:id="96" w:author="Department of Veterans Affairs" w:date="2017-10-24T13:03:00Z">
        <w:r w:rsidRPr="00BB1FDC">
          <w:rPr>
            <w:rFonts w:eastAsia="Calibri" w:cs="Arial"/>
            <w:sz w:val="24"/>
            <w:szCs w:val="24"/>
          </w:rPr>
          <w:t xml:space="preserve">in </w:t>
        </w:r>
        <w:proofErr w:type="spellStart"/>
        <w:r>
          <w:rPr>
            <w:rFonts w:eastAsia="Calibri" w:cs="Arial"/>
            <w:sz w:val="24"/>
            <w:szCs w:val="24"/>
          </w:rPr>
          <w:t>Javascript</w:t>
        </w:r>
        <w:proofErr w:type="spellEnd"/>
        <w:r>
          <w:rPr>
            <w:rFonts w:eastAsia="Calibri" w:cs="Arial"/>
            <w:sz w:val="24"/>
            <w:szCs w:val="24"/>
          </w:rPr>
          <w:t xml:space="preserve">/Node.js as </w:t>
        </w:r>
      </w:ins>
      <w:ins w:id="97" w:author="Department of Veterans Affairs" w:date="2017-10-24T13:07:00Z">
        <w:r>
          <w:rPr>
            <w:rFonts w:eastAsia="Calibri" w:cs="Arial"/>
            <w:sz w:val="24"/>
            <w:szCs w:val="24"/>
          </w:rPr>
          <w:t xml:space="preserve">is to be performed by </w:t>
        </w:r>
      </w:ins>
      <w:ins w:id="98" w:author="Department of Veterans Affairs" w:date="2017-10-24T13:04:00Z">
        <w:r>
          <w:rPr>
            <w:rFonts w:eastAsia="Calibri" w:cs="Arial"/>
            <w:sz w:val="24"/>
            <w:szCs w:val="24"/>
          </w:rPr>
          <w:t>this project</w:t>
        </w:r>
      </w:ins>
      <w:ins w:id="99" w:author="Department of Veterans Affairs" w:date="2017-10-24T13:07:00Z">
        <w:r>
          <w:rPr>
            <w:rFonts w:eastAsia="Calibri" w:cs="Arial"/>
            <w:sz w:val="24"/>
            <w:szCs w:val="24"/>
          </w:rPr>
          <w:t xml:space="preserve">.  The prior approaches have </w:t>
        </w:r>
      </w:ins>
      <w:ins w:id="100" w:author="Department of Veterans Affairs" w:date="2017-10-24T13:03:00Z">
        <w:r w:rsidRPr="00BB1FDC">
          <w:rPr>
            <w:rFonts w:eastAsia="Calibri" w:cs="Arial"/>
            <w:sz w:val="24"/>
            <w:szCs w:val="24"/>
          </w:rPr>
          <w:t>lock</w:t>
        </w:r>
      </w:ins>
      <w:ins w:id="101" w:author="Department of Veterans Affairs" w:date="2017-10-24T13:08:00Z">
        <w:r>
          <w:rPr>
            <w:rFonts w:eastAsia="Calibri" w:cs="Arial"/>
            <w:sz w:val="24"/>
            <w:szCs w:val="24"/>
          </w:rPr>
          <w:t>ed</w:t>
        </w:r>
      </w:ins>
      <w:ins w:id="102" w:author="Department of Veterans Affairs" w:date="2017-10-24T13:03:00Z">
        <w:r w:rsidRPr="00BB1FDC">
          <w:rPr>
            <w:rFonts w:eastAsia="Calibri" w:cs="Arial"/>
            <w:sz w:val="24"/>
            <w:szCs w:val="24"/>
          </w:rPr>
          <w:t xml:space="preserve"> its solution into the legacy MUMPS technology stack. </w:t>
        </w:r>
      </w:ins>
      <w:ins w:id="103" w:author="Department of Veterans Affairs" w:date="2017-10-24T13:00:00Z">
        <w:r>
          <w:rPr>
            <w:rFonts w:eastAsia="Calibri" w:cs="Arial"/>
            <w:sz w:val="24"/>
            <w:szCs w:val="24"/>
          </w:rPr>
          <w:t xml:space="preserve"> </w:t>
        </w:r>
      </w:ins>
      <w:ins w:id="104" w:author="Department of Veterans Affairs" w:date="2017-10-24T13:04:00Z">
        <w:r>
          <w:rPr>
            <w:rFonts w:eastAsia="Calibri" w:cs="Arial"/>
            <w:sz w:val="24"/>
            <w:szCs w:val="24"/>
          </w:rPr>
          <w:t xml:space="preserve">As the </w:t>
        </w:r>
        <w:proofErr w:type="spellStart"/>
        <w:r>
          <w:rPr>
            <w:rFonts w:eastAsia="Calibri" w:cs="Arial"/>
            <w:sz w:val="24"/>
            <w:szCs w:val="24"/>
          </w:rPr>
          <w:t>VistA</w:t>
        </w:r>
        <w:proofErr w:type="spellEnd"/>
        <w:r>
          <w:rPr>
            <w:rFonts w:eastAsia="Calibri" w:cs="Arial"/>
            <w:sz w:val="24"/>
            <w:szCs w:val="24"/>
          </w:rPr>
          <w:t xml:space="preserve"> Adaptive Maintenance project’s approach </w:t>
        </w:r>
      </w:ins>
      <w:ins w:id="105" w:author="Department of Veterans Affairs" w:date="2017-10-24T13:08:00Z">
        <w:r>
          <w:rPr>
            <w:rFonts w:eastAsia="Calibri" w:cs="Arial"/>
            <w:sz w:val="24"/>
            <w:szCs w:val="24"/>
          </w:rPr>
          <w:t xml:space="preserve">to MUMPS emulation (versus wrapping) </w:t>
        </w:r>
      </w:ins>
      <w:ins w:id="106" w:author="Department of Veterans Affairs" w:date="2017-10-24T13:04:00Z">
        <w:r>
          <w:rPr>
            <w:rFonts w:eastAsia="Calibri" w:cs="Arial"/>
            <w:sz w:val="24"/>
            <w:szCs w:val="24"/>
          </w:rPr>
          <w:t xml:space="preserve">has never before been undertaken at VA, Dr. Richards proposed </w:t>
        </w:r>
      </w:ins>
      <w:ins w:id="107" w:author="Department of Veterans Affairs" w:date="2017-10-24T13:08:00Z">
        <w:r>
          <w:rPr>
            <w:rFonts w:eastAsia="Calibri" w:cs="Arial"/>
            <w:sz w:val="24"/>
            <w:szCs w:val="24"/>
          </w:rPr>
          <w:t xml:space="preserve">using the available funds from the base period to </w:t>
        </w:r>
      </w:ins>
      <w:ins w:id="108" w:author="Department of Veterans Affairs" w:date="2017-10-24T13:04:00Z">
        <w:r>
          <w:rPr>
            <w:rFonts w:eastAsia="Calibri" w:cs="Arial"/>
            <w:sz w:val="24"/>
            <w:szCs w:val="24"/>
          </w:rPr>
          <w:t>add a new task that would provide client-side visibility to the back-end MUMPS emulation</w:t>
        </w:r>
      </w:ins>
      <w:ins w:id="109" w:author="Department of Veterans Affairs" w:date="2017-10-24T13:08:00Z">
        <w:r>
          <w:rPr>
            <w:rFonts w:eastAsia="Calibri" w:cs="Arial"/>
            <w:sz w:val="24"/>
            <w:szCs w:val="24"/>
          </w:rPr>
          <w:t>.</w:t>
        </w:r>
      </w:ins>
      <w:ins w:id="110" w:author="Department of Veterans Affairs" w:date="2017-10-24T13:09:00Z">
        <w:r w:rsidR="00C977BF">
          <w:rPr>
            <w:rFonts w:eastAsia="Calibri" w:cs="Arial"/>
            <w:sz w:val="24"/>
            <w:szCs w:val="24"/>
          </w:rPr>
          <w:t xml:space="preserve">  During the base period, this would be performed for the initial Patient Data Entry (PDE) </w:t>
        </w:r>
      </w:ins>
      <w:ins w:id="111" w:author="Department of Veterans Affairs" w:date="2017-10-24T13:10:00Z">
        <w:r w:rsidR="00C977BF">
          <w:rPr>
            <w:rFonts w:eastAsia="Calibri" w:cs="Arial"/>
            <w:sz w:val="24"/>
            <w:szCs w:val="24"/>
          </w:rPr>
          <w:t>domains</w:t>
        </w:r>
      </w:ins>
      <w:ins w:id="112" w:author="Department of Veterans Affairs" w:date="2017-10-24T13:09:00Z">
        <w:r w:rsidR="00C977BF">
          <w:rPr>
            <w:rFonts w:eastAsia="Calibri" w:cs="Arial"/>
            <w:sz w:val="24"/>
            <w:szCs w:val="24"/>
          </w:rPr>
          <w:t xml:space="preserve"> of </w:t>
        </w:r>
      </w:ins>
      <w:ins w:id="113" w:author="Department of Veterans Affairs" w:date="2017-10-24T13:10:00Z">
        <w:r w:rsidR="00C977BF" w:rsidRPr="00C977BF">
          <w:rPr>
            <w:rFonts w:eastAsia="Calibri" w:cs="Arial"/>
            <w:sz w:val="24"/>
            <w:szCs w:val="24"/>
          </w:rPr>
          <w:t>Allergy, Vitals, Problems</w:t>
        </w:r>
        <w:r w:rsidR="00C977BF">
          <w:rPr>
            <w:rFonts w:eastAsia="Calibri" w:cs="Arial"/>
            <w:sz w:val="24"/>
            <w:szCs w:val="24"/>
          </w:rPr>
          <w:t xml:space="preserve">, following development of the server side.  It will continue in the Option Period to address </w:t>
        </w:r>
      </w:ins>
      <w:ins w:id="114" w:author="Department of Veterans Affairs" w:date="2017-10-24T13:11:00Z">
        <w:r w:rsidR="00C977BF">
          <w:rPr>
            <w:rFonts w:eastAsia="Calibri" w:cs="Arial"/>
            <w:sz w:val="24"/>
            <w:szCs w:val="24"/>
          </w:rPr>
          <w:t>Pharmac</w:t>
        </w:r>
      </w:ins>
      <w:ins w:id="115" w:author="Department of Veterans Affairs" w:date="2017-10-24T13:19:00Z">
        <w:r w:rsidR="00C977BF">
          <w:rPr>
            <w:rFonts w:eastAsia="Calibri" w:cs="Arial"/>
            <w:sz w:val="24"/>
            <w:szCs w:val="24"/>
          </w:rPr>
          <w:t xml:space="preserve">y </w:t>
        </w:r>
      </w:ins>
      <w:ins w:id="116" w:author="Department of Veterans Affairs" w:date="2017-10-24T13:11:00Z">
        <w:r w:rsidR="00C977BF" w:rsidRPr="00C977BF">
          <w:rPr>
            <w:rFonts w:eastAsia="Calibri" w:cs="Arial"/>
            <w:sz w:val="24"/>
            <w:szCs w:val="24"/>
          </w:rPr>
          <w:t>CPOE</w:t>
        </w:r>
        <w:r w:rsidR="00C977BF">
          <w:rPr>
            <w:rFonts w:eastAsia="Calibri" w:cs="Arial"/>
            <w:sz w:val="24"/>
            <w:szCs w:val="24"/>
          </w:rPr>
          <w:t xml:space="preserve">, which adds additional complexity to the presentation of data on the client side.  </w:t>
        </w:r>
      </w:ins>
      <w:ins w:id="117" w:author="Department of Veterans Affairs" w:date="2017-10-24T13:12:00Z">
        <w:r w:rsidR="00C977BF" w:rsidRPr="00C977BF">
          <w:rPr>
            <w:rFonts w:eastAsia="Calibri" w:cs="Arial"/>
            <w:sz w:val="24"/>
            <w:szCs w:val="24"/>
          </w:rPr>
          <w:t>Th</w:t>
        </w:r>
        <w:r w:rsidR="00C977BF">
          <w:rPr>
            <w:rFonts w:eastAsia="Calibri" w:cs="Arial"/>
            <w:sz w:val="24"/>
            <w:szCs w:val="24"/>
          </w:rPr>
          <w:t xml:space="preserve">e addition of this task will help to </w:t>
        </w:r>
        <w:r w:rsidR="00C977BF" w:rsidRPr="00C977BF">
          <w:rPr>
            <w:rFonts w:eastAsia="Calibri" w:cs="Arial"/>
            <w:sz w:val="24"/>
            <w:szCs w:val="24"/>
          </w:rPr>
          <w:t xml:space="preserve">ensure that application functionality is clearly understood </w:t>
        </w:r>
      </w:ins>
      <w:ins w:id="118" w:author="Department of Veterans Affairs" w:date="2017-10-24T13:13:00Z">
        <w:r w:rsidR="00C977BF">
          <w:rPr>
            <w:rFonts w:eastAsia="Calibri" w:cs="Arial"/>
            <w:sz w:val="24"/>
            <w:szCs w:val="24"/>
          </w:rPr>
          <w:t xml:space="preserve">by VA technologists </w:t>
        </w:r>
      </w:ins>
      <w:ins w:id="119" w:author="Department of Veterans Affairs" w:date="2017-10-24T13:12:00Z">
        <w:r w:rsidR="00C977BF" w:rsidRPr="00C977BF">
          <w:rPr>
            <w:rFonts w:eastAsia="Calibri" w:cs="Arial"/>
            <w:sz w:val="24"/>
            <w:szCs w:val="24"/>
          </w:rPr>
          <w:t xml:space="preserve">to </w:t>
        </w:r>
      </w:ins>
      <w:ins w:id="120" w:author="Department of Veterans Affairs" w:date="2017-10-24T13:13:00Z">
        <w:r w:rsidR="00C977BF">
          <w:rPr>
            <w:rFonts w:eastAsia="Calibri" w:cs="Arial"/>
            <w:sz w:val="24"/>
            <w:szCs w:val="24"/>
          </w:rPr>
          <w:t xml:space="preserve">demonstrate </w:t>
        </w:r>
      </w:ins>
      <w:ins w:id="121" w:author="Department of Veterans Affairs" w:date="2017-10-24T13:12:00Z">
        <w:r w:rsidR="00C977BF" w:rsidRPr="00C977BF">
          <w:rPr>
            <w:rFonts w:eastAsia="Calibri" w:cs="Arial"/>
            <w:sz w:val="24"/>
            <w:szCs w:val="24"/>
          </w:rPr>
          <w:t xml:space="preserve">“forward compatibility.” It </w:t>
        </w:r>
      </w:ins>
      <w:ins w:id="122" w:author="Department of Veterans Affairs" w:date="2017-10-24T13:13:00Z">
        <w:r w:rsidR="00C977BF">
          <w:rPr>
            <w:rFonts w:eastAsia="Calibri" w:cs="Arial"/>
            <w:sz w:val="24"/>
            <w:szCs w:val="24"/>
          </w:rPr>
          <w:t xml:space="preserve">will also assist in publicizing to the EHRM program leadership that </w:t>
        </w:r>
      </w:ins>
      <w:ins w:id="123" w:author="Department of Veterans Affairs" w:date="2017-10-24T13:12:00Z">
        <w:r w:rsidR="00C977BF" w:rsidRPr="00C977BF">
          <w:rPr>
            <w:rFonts w:eastAsia="Calibri" w:cs="Arial"/>
            <w:sz w:val="24"/>
            <w:szCs w:val="24"/>
          </w:rPr>
          <w:t>an interface to a commercial EHR can be correctly specified as a centralized service without dependency on the legacy MUMPS code.</w:t>
        </w:r>
      </w:ins>
      <w:ins w:id="124" w:author="Department of Veterans Affairs" w:date="2017-10-24T13:19:00Z">
        <w:r w:rsidR="00795BFD">
          <w:rPr>
            <w:rFonts w:eastAsia="Calibri" w:cs="Arial"/>
            <w:sz w:val="24"/>
            <w:szCs w:val="24"/>
          </w:rPr>
          <w:t xml:space="preserve"> The addition of this </w:t>
        </w:r>
      </w:ins>
      <w:ins w:id="125" w:author="Department of Veterans Affairs" w:date="2017-10-24T13:33:00Z">
        <w:r w:rsidR="00E174DA">
          <w:rPr>
            <w:rFonts w:eastAsia="Calibri" w:cs="Arial"/>
            <w:sz w:val="24"/>
            <w:szCs w:val="24"/>
          </w:rPr>
          <w:t xml:space="preserve">PWS 5.7 </w:t>
        </w:r>
      </w:ins>
      <w:ins w:id="126" w:author="Department of Veterans Affairs" w:date="2017-10-24T13:19:00Z">
        <w:r w:rsidR="00795BFD">
          <w:rPr>
            <w:rFonts w:eastAsia="Calibri" w:cs="Arial"/>
            <w:sz w:val="24"/>
            <w:szCs w:val="24"/>
          </w:rPr>
          <w:t xml:space="preserve">task </w:t>
        </w:r>
      </w:ins>
      <w:ins w:id="127" w:author="Department of Veterans Affairs" w:date="2017-10-24T13:34:00Z">
        <w:r w:rsidR="00E174DA">
          <w:rPr>
            <w:rFonts w:eastAsia="Calibri" w:cs="Arial"/>
            <w:sz w:val="24"/>
            <w:szCs w:val="24"/>
          </w:rPr>
          <w:t xml:space="preserve">reflects a change in total value of </w:t>
        </w:r>
      </w:ins>
      <w:ins w:id="128" w:author="Department of Veterans Affairs" w:date="2017-10-24T13:19:00Z">
        <w:r w:rsidR="00795BFD">
          <w:rPr>
            <w:rFonts w:eastAsia="Calibri" w:cs="Arial"/>
            <w:sz w:val="24"/>
            <w:szCs w:val="24"/>
          </w:rPr>
          <w:t>the Optio</w:t>
        </w:r>
      </w:ins>
      <w:ins w:id="129" w:author="Department of Veterans Affairs" w:date="2017-10-24T13:20:00Z">
        <w:r w:rsidR="00795BFD">
          <w:rPr>
            <w:rFonts w:eastAsia="Calibri" w:cs="Arial"/>
            <w:sz w:val="24"/>
            <w:szCs w:val="24"/>
          </w:rPr>
          <w:t>n</w:t>
        </w:r>
      </w:ins>
      <w:ins w:id="130" w:author="Department of Veterans Affairs" w:date="2017-10-24T13:19:00Z">
        <w:r w:rsidR="00795BFD">
          <w:rPr>
            <w:rFonts w:eastAsia="Calibri" w:cs="Arial"/>
            <w:sz w:val="24"/>
            <w:szCs w:val="24"/>
          </w:rPr>
          <w:t xml:space="preserve"> Period </w:t>
        </w:r>
      </w:ins>
      <w:ins w:id="131" w:author="Department of Veterans Affairs" w:date="2017-10-24T13:34:00Z">
        <w:r w:rsidR="00E174DA">
          <w:rPr>
            <w:rFonts w:eastAsia="Calibri" w:cs="Arial"/>
            <w:sz w:val="24"/>
            <w:szCs w:val="24"/>
          </w:rPr>
          <w:t>and to t</w:t>
        </w:r>
      </w:ins>
      <w:ins w:id="132" w:author="Department of Veterans Affairs" w:date="2017-10-24T13:19:00Z">
        <w:r w:rsidR="00795BFD">
          <w:rPr>
            <w:rFonts w:eastAsia="Calibri" w:cs="Arial"/>
            <w:sz w:val="24"/>
            <w:szCs w:val="24"/>
          </w:rPr>
          <w:t xml:space="preserve">he </w:t>
        </w:r>
      </w:ins>
      <w:ins w:id="133" w:author="Department of Veterans Affairs" w:date="2017-10-24T13:34:00Z">
        <w:r w:rsidR="00E174DA">
          <w:rPr>
            <w:rFonts w:eastAsia="Calibri" w:cs="Arial"/>
            <w:sz w:val="24"/>
            <w:szCs w:val="24"/>
          </w:rPr>
          <w:t xml:space="preserve">total </w:t>
        </w:r>
      </w:ins>
      <w:ins w:id="134" w:author="Department of Veterans Affairs" w:date="2017-10-24T13:19:00Z">
        <w:r w:rsidR="00795BFD">
          <w:rPr>
            <w:rFonts w:eastAsia="Calibri" w:cs="Arial"/>
            <w:sz w:val="24"/>
            <w:szCs w:val="24"/>
          </w:rPr>
          <w:t>task order</w:t>
        </w:r>
      </w:ins>
      <w:ins w:id="135" w:author="Department of Veterans Affairs" w:date="2017-10-24T13:34:00Z">
        <w:r w:rsidR="00E174DA">
          <w:rPr>
            <w:rFonts w:eastAsia="Calibri" w:cs="Arial"/>
            <w:sz w:val="24"/>
            <w:szCs w:val="24"/>
          </w:rPr>
          <w:t xml:space="preserve"> value </w:t>
        </w:r>
      </w:ins>
      <w:ins w:id="136" w:author="Department of Veterans Affairs" w:date="2017-10-24T13:19:00Z">
        <w:r w:rsidR="00795BFD">
          <w:rPr>
            <w:rFonts w:eastAsia="Calibri" w:cs="Arial"/>
            <w:sz w:val="24"/>
            <w:szCs w:val="24"/>
          </w:rPr>
          <w:t>of $</w:t>
        </w:r>
      </w:ins>
      <w:ins w:id="137" w:author="Department of Veterans Affairs" w:date="2017-10-24T13:20:00Z">
        <w:r w:rsidR="00795BFD" w:rsidRPr="00795BFD">
          <w:rPr>
            <w:rFonts w:eastAsia="Calibri" w:cs="Arial"/>
            <w:sz w:val="24"/>
            <w:szCs w:val="24"/>
          </w:rPr>
          <w:t>405,803.05</w:t>
        </w:r>
        <w:r w:rsidR="00795BFD">
          <w:rPr>
            <w:rFonts w:eastAsia="Calibri" w:cs="Arial"/>
            <w:sz w:val="24"/>
            <w:szCs w:val="24"/>
          </w:rPr>
          <w:t>.</w:t>
        </w:r>
      </w:ins>
    </w:p>
    <w:p w:rsidR="00BB1FDC" w:rsidRPr="005702AB" w:rsidRDefault="00795BFD" w:rsidP="001E102A">
      <w:pPr>
        <w:pStyle w:val="ListParagraph"/>
        <w:rPr>
          <w:ins w:id="138" w:author="Department of Veterans Affairs" w:date="2017-10-24T13:04:00Z"/>
          <w:rFonts w:eastAsia="Calibri" w:cs="Arial"/>
          <w:sz w:val="24"/>
          <w:szCs w:val="24"/>
        </w:rPr>
      </w:pPr>
      <w:ins w:id="139" w:author="Department of Veterans Affairs" w:date="2017-10-24T13:21:00Z">
        <w:r>
          <w:rPr>
            <w:rFonts w:eastAsia="Calibri" w:cs="Arial"/>
            <w:sz w:val="24"/>
            <w:szCs w:val="24"/>
          </w:rPr>
          <w:t xml:space="preserve">The referenced changes are within scope of the PWS, with the additional task being within scope of </w:t>
        </w:r>
      </w:ins>
      <w:ins w:id="140" w:author="Department of Veterans Affairs" w:date="2017-10-24T13:29:00Z">
        <w:r w:rsidR="00E174DA">
          <w:rPr>
            <w:rFonts w:eastAsia="Calibri" w:cs="Arial"/>
            <w:sz w:val="24"/>
            <w:szCs w:val="24"/>
          </w:rPr>
          <w:t xml:space="preserve">previously identified </w:t>
        </w:r>
      </w:ins>
      <w:ins w:id="141" w:author="Department of Veterans Affairs" w:date="2017-10-24T13:21:00Z">
        <w:r>
          <w:rPr>
            <w:rFonts w:eastAsia="Calibri" w:cs="Arial"/>
            <w:sz w:val="24"/>
            <w:szCs w:val="24"/>
          </w:rPr>
          <w:t xml:space="preserve">T4NG </w:t>
        </w:r>
      </w:ins>
      <w:ins w:id="142" w:author="Department of Veterans Affairs" w:date="2017-10-24T13:29:00Z">
        <w:r w:rsidR="00E174DA">
          <w:rPr>
            <w:rFonts w:eastAsia="Calibri" w:cs="Arial"/>
            <w:sz w:val="24"/>
            <w:szCs w:val="24"/>
          </w:rPr>
          <w:t xml:space="preserve">within scope </w:t>
        </w:r>
      </w:ins>
      <w:ins w:id="143" w:author="Department of Veterans Affairs" w:date="2017-10-24T13:22:00Z">
        <w:r>
          <w:rPr>
            <w:rFonts w:eastAsia="Calibri" w:cs="Arial"/>
            <w:sz w:val="24"/>
            <w:szCs w:val="24"/>
          </w:rPr>
          <w:t xml:space="preserve">services for </w:t>
        </w:r>
        <w:r w:rsidRPr="00795BFD">
          <w:rPr>
            <w:rFonts w:eastAsia="Calibri" w:cs="Arial"/>
            <w:sz w:val="24"/>
            <w:szCs w:val="24"/>
          </w:rPr>
          <w:t>4.2.9 System/Software Integration</w:t>
        </w:r>
        <w:r>
          <w:rPr>
            <w:rFonts w:eastAsia="Calibri" w:cs="Arial"/>
            <w:sz w:val="24"/>
            <w:szCs w:val="24"/>
          </w:rPr>
          <w:t>.</w:t>
        </w:r>
      </w:ins>
    </w:p>
    <w:p w:rsidR="000D1A6B" w:rsidRPr="001E102A" w:rsidDel="00795BFD" w:rsidRDefault="000D1A6B" w:rsidP="001E102A">
      <w:pPr>
        <w:spacing w:after="240"/>
        <w:rPr>
          <w:del w:id="144" w:author="Department of Veterans Affairs" w:date="2017-10-24T13:22:00Z"/>
          <w:rFonts w:eastAsia="Calibri" w:cs="Arial"/>
          <w:sz w:val="24"/>
          <w:szCs w:val="24"/>
        </w:rPr>
      </w:pPr>
      <w:del w:id="145" w:author="Department of Veterans Affairs" w:date="2017-10-24T13:22:00Z">
        <w:r w:rsidRPr="005702AB" w:rsidDel="00795BFD">
          <w:rPr>
            <w:rFonts w:eastAsia="Calibri" w:cs="Arial"/>
            <w:sz w:val="24"/>
            <w:szCs w:val="24"/>
          </w:rPr>
          <w:delText xml:space="preserve">Therefore, it is within scope of the PWS specifically 5.6 Configuration Management.  In addition, the period of performance of this Task Order remains unchanged.  </w:delText>
        </w:r>
      </w:del>
      <w:del w:id="146" w:author="Department of Veterans Affairs" w:date="2017-10-24T13:20:00Z">
        <w:r w:rsidRPr="005702AB" w:rsidDel="00795BFD">
          <w:rPr>
            <w:rFonts w:eastAsia="Calibri" w:cs="Arial"/>
            <w:sz w:val="24"/>
            <w:szCs w:val="24"/>
          </w:rPr>
          <w:delText>This modification reflects a change in total value of the task order of $</w:delText>
        </w:r>
        <w:r w:rsidR="003E10FC" w:rsidRPr="005702AB" w:rsidDel="00795BFD">
          <w:rPr>
            <w:rFonts w:eastAsia="Calibri" w:cs="Arial"/>
            <w:sz w:val="24"/>
            <w:szCs w:val="24"/>
          </w:rPr>
          <w:delText>822,143</w:delText>
        </w:r>
        <w:r w:rsidRPr="005702AB" w:rsidDel="00795BFD">
          <w:rPr>
            <w:rFonts w:eastAsia="Calibri" w:cs="Arial"/>
            <w:sz w:val="24"/>
            <w:szCs w:val="24"/>
          </w:rPr>
          <w:delText>.</w:delText>
        </w:r>
        <w:r w:rsidR="003E10FC" w:rsidRPr="005702AB" w:rsidDel="00795BFD">
          <w:rPr>
            <w:rFonts w:eastAsia="Calibri" w:cs="Arial"/>
            <w:sz w:val="24"/>
            <w:szCs w:val="24"/>
          </w:rPr>
          <w:delText>13</w:delText>
        </w:r>
        <w:r w:rsidRPr="005702AB" w:rsidDel="00795BFD">
          <w:rPr>
            <w:rFonts w:eastAsia="Calibri" w:cs="Arial"/>
            <w:sz w:val="24"/>
            <w:szCs w:val="24"/>
          </w:rPr>
          <w:delText xml:space="preserve">. </w:delText>
        </w:r>
        <w:commentRangeEnd w:id="47"/>
        <w:r w:rsidR="00673190" w:rsidDel="00795BFD">
          <w:rPr>
            <w:rStyle w:val="CommentReference"/>
          </w:rPr>
          <w:commentReference w:id="47"/>
        </w:r>
      </w:del>
    </w:p>
    <w:p w:rsidR="00E174DA" w:rsidRDefault="00B343A9" w:rsidP="001E102A">
      <w:pPr>
        <w:pStyle w:val="ListParagraph"/>
        <w:numPr>
          <w:ilvl w:val="0"/>
          <w:numId w:val="19"/>
        </w:numPr>
        <w:spacing w:before="240" w:after="240"/>
        <w:ind w:right="72"/>
        <w:contextualSpacing w:val="0"/>
        <w:rPr>
          <w:ins w:id="147" w:author="Department of Veterans Affairs" w:date="2017-10-24T13:37:00Z"/>
          <w:rFonts w:cs="Arial"/>
          <w:sz w:val="24"/>
          <w:szCs w:val="24"/>
        </w:rPr>
      </w:pPr>
      <w:r>
        <w:rPr>
          <w:rFonts w:cs="Arial"/>
          <w:sz w:val="24"/>
          <w:szCs w:val="24"/>
        </w:rPr>
        <w:lastRenderedPageBreak/>
        <w:t xml:space="preserve">Impact if Not Approved:  </w:t>
      </w:r>
      <w:commentRangeStart w:id="148"/>
      <w:r w:rsidRPr="001E102A">
        <w:rPr>
          <w:rFonts w:cs="Arial"/>
          <w:sz w:val="24"/>
          <w:szCs w:val="24"/>
        </w:rPr>
        <w:t>If the task order is not modified</w:t>
      </w:r>
      <w:ins w:id="149" w:author="Department of Veterans Affairs" w:date="2017-10-24T13:22:00Z">
        <w:r w:rsidR="00795BFD" w:rsidRPr="001E102A">
          <w:rPr>
            <w:rFonts w:cs="Arial"/>
            <w:sz w:val="24"/>
            <w:szCs w:val="24"/>
          </w:rPr>
          <w:t xml:space="preserve">, the VA will be paying for services not required </w:t>
        </w:r>
      </w:ins>
      <w:ins w:id="150" w:author="Department of Veterans Affairs" w:date="2017-10-24T13:35:00Z">
        <w:r w:rsidR="00E174DA">
          <w:rPr>
            <w:rFonts w:cs="Arial"/>
            <w:sz w:val="24"/>
            <w:szCs w:val="24"/>
          </w:rPr>
          <w:t>by continuation of PWS 5.3</w:t>
        </w:r>
        <w:r w:rsidR="00E174DA" w:rsidRPr="00E174DA">
          <w:t xml:space="preserve"> </w:t>
        </w:r>
        <w:r w:rsidR="00E174DA" w:rsidRPr="00E174DA">
          <w:rPr>
            <w:rFonts w:cs="Arial"/>
            <w:sz w:val="24"/>
            <w:szCs w:val="24"/>
          </w:rPr>
          <w:t>in the base period</w:t>
        </w:r>
      </w:ins>
      <w:ins w:id="151" w:author="Department of Veterans Affairs" w:date="2017-10-24T13:25:00Z">
        <w:r w:rsidR="00795BFD" w:rsidRPr="001E102A">
          <w:rPr>
            <w:rFonts w:cs="Arial"/>
            <w:sz w:val="24"/>
            <w:szCs w:val="24"/>
          </w:rPr>
          <w:t xml:space="preserve">.  In addition, without the </w:t>
        </w:r>
      </w:ins>
      <w:ins w:id="152" w:author="Department of Veterans Affairs" w:date="2017-10-24T13:26:00Z">
        <w:r w:rsidR="00795BFD" w:rsidRPr="001E102A">
          <w:rPr>
            <w:rFonts w:cs="Arial"/>
            <w:sz w:val="24"/>
            <w:szCs w:val="24"/>
          </w:rPr>
          <w:t xml:space="preserve">funding realignment of PWS 5.3 to PWS 5.7 in the base period </w:t>
        </w:r>
      </w:ins>
      <w:ins w:id="153" w:author="Department of Veterans Affairs" w:date="2017-10-24T13:25:00Z">
        <w:r w:rsidR="00795BFD" w:rsidRPr="001E102A">
          <w:rPr>
            <w:rFonts w:cs="Arial"/>
            <w:sz w:val="24"/>
            <w:szCs w:val="24"/>
          </w:rPr>
          <w:t xml:space="preserve">and continuity of </w:t>
        </w:r>
      </w:ins>
      <w:ins w:id="154" w:author="Department of Veterans Affairs" w:date="2017-10-24T13:26:00Z">
        <w:r w:rsidR="00795BFD" w:rsidRPr="001E102A">
          <w:rPr>
            <w:rFonts w:cs="Arial"/>
            <w:sz w:val="24"/>
            <w:szCs w:val="24"/>
          </w:rPr>
          <w:t xml:space="preserve">5.7 in the option period, </w:t>
        </w:r>
      </w:ins>
      <w:ins w:id="155" w:author="Department of Veterans Affairs" w:date="2017-10-24T13:27:00Z">
        <w:r w:rsidR="00795BFD" w:rsidRPr="001E102A">
          <w:rPr>
            <w:rFonts w:cs="Arial"/>
            <w:sz w:val="24"/>
            <w:szCs w:val="24"/>
          </w:rPr>
          <w:t xml:space="preserve">this project will not have </w:t>
        </w:r>
      </w:ins>
      <w:ins w:id="156" w:author="Department of Veterans Affairs" w:date="2017-10-24T13:25:00Z">
        <w:r w:rsidR="00795BFD" w:rsidRPr="001E102A">
          <w:rPr>
            <w:rFonts w:cs="Arial"/>
            <w:sz w:val="24"/>
            <w:szCs w:val="24"/>
          </w:rPr>
          <w:t xml:space="preserve">an opportunity </w:t>
        </w:r>
      </w:ins>
      <w:ins w:id="157" w:author="Department of Veterans Affairs" w:date="2017-10-24T13:22:00Z">
        <w:r w:rsidR="00795BFD" w:rsidRPr="001E102A">
          <w:rPr>
            <w:rFonts w:cs="Arial"/>
            <w:sz w:val="24"/>
            <w:szCs w:val="24"/>
          </w:rPr>
          <w:t xml:space="preserve">to demonstrate forward </w:t>
        </w:r>
      </w:ins>
      <w:ins w:id="158" w:author="Department of Veterans Affairs" w:date="2017-10-24T13:23:00Z">
        <w:r w:rsidR="00795BFD" w:rsidRPr="001E102A">
          <w:rPr>
            <w:rFonts w:cs="Arial"/>
            <w:sz w:val="24"/>
            <w:szCs w:val="24"/>
          </w:rPr>
          <w:t>compatibility</w:t>
        </w:r>
      </w:ins>
      <w:ins w:id="159" w:author="Department of Veterans Affairs" w:date="2017-10-24T13:22:00Z">
        <w:r w:rsidR="00795BFD" w:rsidRPr="001E102A">
          <w:rPr>
            <w:rFonts w:cs="Arial"/>
            <w:sz w:val="24"/>
            <w:szCs w:val="24"/>
          </w:rPr>
          <w:t xml:space="preserve"> </w:t>
        </w:r>
      </w:ins>
      <w:ins w:id="160" w:author="Department of Veterans Affairs" w:date="2017-10-24T13:23:00Z">
        <w:r w:rsidR="00795BFD" w:rsidRPr="001E102A">
          <w:rPr>
            <w:rFonts w:cs="Arial"/>
            <w:sz w:val="24"/>
            <w:szCs w:val="24"/>
          </w:rPr>
          <w:t xml:space="preserve">of the project’s MUMPS emulation approach to VA EHRM technologists whose </w:t>
        </w:r>
      </w:ins>
      <w:ins w:id="161" w:author="Department of Veterans Affairs" w:date="2017-10-24T13:24:00Z">
        <w:r w:rsidR="00795BFD" w:rsidRPr="001E102A">
          <w:rPr>
            <w:rFonts w:cs="Arial"/>
            <w:sz w:val="24"/>
            <w:szCs w:val="24"/>
          </w:rPr>
          <w:t xml:space="preserve">technical decisions on </w:t>
        </w:r>
        <w:proofErr w:type="spellStart"/>
        <w:r w:rsidR="00795BFD" w:rsidRPr="001E102A">
          <w:rPr>
            <w:rFonts w:cs="Arial"/>
            <w:sz w:val="24"/>
            <w:szCs w:val="24"/>
          </w:rPr>
          <w:t>VistA</w:t>
        </w:r>
        <w:proofErr w:type="spellEnd"/>
        <w:r w:rsidR="00795BFD" w:rsidRPr="001E102A">
          <w:rPr>
            <w:rFonts w:cs="Arial"/>
            <w:sz w:val="24"/>
            <w:szCs w:val="24"/>
          </w:rPr>
          <w:t xml:space="preserve"> to COTS E</w:t>
        </w:r>
      </w:ins>
      <w:ins w:id="162" w:author="Department of Veterans Affairs" w:date="2017-10-24T13:27:00Z">
        <w:r w:rsidR="00795BFD" w:rsidRPr="001E102A">
          <w:rPr>
            <w:rFonts w:cs="Arial"/>
            <w:sz w:val="24"/>
            <w:szCs w:val="24"/>
          </w:rPr>
          <w:t>H</w:t>
        </w:r>
      </w:ins>
      <w:ins w:id="163" w:author="Department of Veterans Affairs" w:date="2017-10-24T13:24:00Z">
        <w:r w:rsidR="00795BFD" w:rsidRPr="001E102A">
          <w:rPr>
            <w:rFonts w:cs="Arial"/>
            <w:sz w:val="24"/>
            <w:szCs w:val="24"/>
          </w:rPr>
          <w:t xml:space="preserve">R integration </w:t>
        </w:r>
      </w:ins>
      <w:ins w:id="164" w:author="Department of Veterans Affairs" w:date="2017-10-24T13:27:00Z">
        <w:r w:rsidR="00795BFD" w:rsidRPr="001E102A">
          <w:rPr>
            <w:rFonts w:cs="Arial"/>
            <w:sz w:val="24"/>
            <w:szCs w:val="24"/>
          </w:rPr>
          <w:t>are reliant</w:t>
        </w:r>
      </w:ins>
      <w:del w:id="165" w:author="Department of Veterans Affairs" w:date="2017-10-24T13:24:00Z">
        <w:r w:rsidRPr="001E102A" w:rsidDel="00795BFD">
          <w:rPr>
            <w:rFonts w:cs="Arial"/>
            <w:sz w:val="24"/>
            <w:szCs w:val="24"/>
          </w:rPr>
          <w:delText xml:space="preserve"> </w:delText>
        </w:r>
        <w:r w:rsidR="00FD6477" w:rsidRPr="001E102A" w:rsidDel="00795BFD">
          <w:rPr>
            <w:rFonts w:cs="Arial"/>
            <w:sz w:val="24"/>
            <w:szCs w:val="24"/>
          </w:rPr>
          <w:delText>the project team will not be approved to release their latest build into production.  Development of the version 1.9 of the Direct Secure Messaging has already been completed and pending release into production</w:delText>
        </w:r>
      </w:del>
      <w:r w:rsidR="00FD6477" w:rsidRPr="001E102A">
        <w:rPr>
          <w:rFonts w:cs="Arial"/>
          <w:sz w:val="24"/>
          <w:szCs w:val="24"/>
        </w:rPr>
        <w:t>.</w:t>
      </w:r>
      <w:r w:rsidR="00FD6477" w:rsidRPr="005702AB">
        <w:rPr>
          <w:rFonts w:cs="Arial"/>
          <w:sz w:val="24"/>
          <w:szCs w:val="24"/>
        </w:rPr>
        <w:t xml:space="preserve">  </w:t>
      </w:r>
      <w:commentRangeEnd w:id="148"/>
      <w:r w:rsidR="00673190" w:rsidRPr="005702AB">
        <w:rPr>
          <w:rStyle w:val="CommentReference"/>
          <w:rFonts w:ascii="Times New Roman" w:hAnsi="Times New Roman"/>
        </w:rPr>
        <w:commentReference w:id="148"/>
      </w:r>
      <w:ins w:id="166" w:author="Department of Veterans Affairs" w:date="2017-10-24T13:27:00Z">
        <w:r w:rsidR="00795BFD" w:rsidRPr="005702AB">
          <w:rPr>
            <w:rFonts w:cs="Arial"/>
            <w:sz w:val="24"/>
            <w:szCs w:val="24"/>
          </w:rPr>
          <w:t xml:space="preserve">Without visibility – via a web client </w:t>
        </w:r>
        <w:r w:rsidR="00795BFD" w:rsidRPr="001E102A">
          <w:rPr>
            <w:rFonts w:cs="Arial"/>
            <w:sz w:val="24"/>
            <w:szCs w:val="24"/>
          </w:rPr>
          <w:t>– to t</w:t>
        </w:r>
        <w:r w:rsidR="00795BFD">
          <w:rPr>
            <w:rFonts w:cs="Arial"/>
            <w:sz w:val="24"/>
            <w:szCs w:val="24"/>
          </w:rPr>
          <w:t>he results of this project, as proven by the addition of PWS 5.7</w:t>
        </w:r>
      </w:ins>
      <w:ins w:id="167" w:author="Department of Veterans Affairs" w:date="2017-10-24T13:28:00Z">
        <w:r w:rsidR="00795BFD">
          <w:rPr>
            <w:rFonts w:cs="Arial"/>
            <w:sz w:val="24"/>
            <w:szCs w:val="24"/>
          </w:rPr>
          <w:t xml:space="preserve">, VA may make decisions </w:t>
        </w:r>
      </w:ins>
      <w:ins w:id="168" w:author="Department of Veterans Affairs" w:date="2017-10-24T13:36:00Z">
        <w:r w:rsidR="00E174DA">
          <w:rPr>
            <w:rFonts w:cs="Arial"/>
            <w:sz w:val="24"/>
            <w:szCs w:val="24"/>
          </w:rPr>
          <w:t xml:space="preserve">based on legacy technologies </w:t>
        </w:r>
      </w:ins>
      <w:ins w:id="169" w:author="Department of Veterans Affairs" w:date="2017-10-24T13:37:00Z">
        <w:r w:rsidR="00E174DA">
          <w:rPr>
            <w:rFonts w:cs="Arial"/>
            <w:sz w:val="24"/>
            <w:szCs w:val="24"/>
          </w:rPr>
          <w:t xml:space="preserve">that are not backwards compatible with legacy </w:t>
        </w:r>
        <w:proofErr w:type="spellStart"/>
        <w:r w:rsidR="00E174DA">
          <w:rPr>
            <w:rFonts w:cs="Arial"/>
            <w:sz w:val="24"/>
            <w:szCs w:val="24"/>
          </w:rPr>
          <w:t>VistA</w:t>
        </w:r>
        <w:proofErr w:type="spellEnd"/>
        <w:r w:rsidR="00E174DA">
          <w:rPr>
            <w:rFonts w:cs="Arial"/>
            <w:sz w:val="24"/>
            <w:szCs w:val="24"/>
          </w:rPr>
          <w:t xml:space="preserve"> components and which will require additional </w:t>
        </w:r>
        <w:proofErr w:type="spellStart"/>
        <w:r w:rsidR="00E174DA">
          <w:rPr>
            <w:rFonts w:cs="Arial"/>
            <w:sz w:val="24"/>
            <w:szCs w:val="24"/>
          </w:rPr>
          <w:t>VistA</w:t>
        </w:r>
        <w:proofErr w:type="spellEnd"/>
        <w:r w:rsidR="00E174DA">
          <w:rPr>
            <w:rFonts w:cs="Arial"/>
            <w:sz w:val="24"/>
            <w:szCs w:val="24"/>
          </w:rPr>
          <w:t xml:space="preserve"> development to address these incompatibilities.</w:t>
        </w:r>
      </w:ins>
    </w:p>
    <w:p w:rsidR="00171F89" w:rsidRPr="00E174DA" w:rsidDel="00E174DA" w:rsidRDefault="00171F89" w:rsidP="002A3F0C">
      <w:pPr>
        <w:spacing w:before="240" w:after="240"/>
        <w:ind w:right="72"/>
        <w:rPr>
          <w:del w:id="170" w:author="Department of Veterans Affairs" w:date="2017-10-24T13:38:00Z"/>
          <w:rFonts w:cs="Arial"/>
          <w:sz w:val="24"/>
          <w:szCs w:val="24"/>
          <w:rPrChange w:id="171" w:author="Department of Veterans Affairs" w:date="2017-10-24T13:38:00Z">
            <w:rPr>
              <w:del w:id="172" w:author="Department of Veterans Affairs" w:date="2017-10-24T13:38:00Z"/>
            </w:rPr>
          </w:rPrChange>
        </w:rPr>
        <w:pPrChange w:id="173" w:author="Department of Veterans Affairs" w:date="2017-10-24T13:41:00Z">
          <w:pPr>
            <w:pStyle w:val="ListParagraph"/>
            <w:numPr>
              <w:numId w:val="19"/>
            </w:numPr>
            <w:spacing w:before="240" w:after="240"/>
            <w:ind w:right="72" w:hanging="360"/>
            <w:contextualSpacing w:val="0"/>
          </w:pPr>
        </w:pPrChange>
      </w:pPr>
    </w:p>
    <w:p w:rsidR="00372855" w:rsidRPr="00372855" w:rsidRDefault="00372855" w:rsidP="002A3F0C">
      <w:pPr>
        <w:rPr>
          <w:spacing w:val="-1"/>
        </w:rPr>
        <w:pPrChange w:id="174" w:author="Department of Veterans Affairs" w:date="2017-10-24T13:41:00Z">
          <w:pPr>
            <w:pStyle w:val="ListParagraph"/>
          </w:pPr>
        </w:pPrChange>
      </w:pPr>
    </w:p>
    <w:p w:rsidR="00C007BB" w:rsidRPr="00171F89" w:rsidRDefault="00C007BB" w:rsidP="002A3F0C">
      <w:pPr>
        <w:tabs>
          <w:tab w:val="left" w:pos="450"/>
          <w:tab w:val="left" w:pos="720"/>
          <w:tab w:val="left" w:pos="990"/>
        </w:tabs>
        <w:ind w:right="90"/>
        <w:rPr>
          <w:rFonts w:ascii="Arial" w:hAnsi="Arial" w:cs="Arial"/>
          <w:sz w:val="24"/>
          <w:szCs w:val="24"/>
        </w:rPr>
        <w:pPrChange w:id="175" w:author="Department of Veterans Affairs" w:date="2017-10-24T13:41:00Z">
          <w:pPr>
            <w:tabs>
              <w:tab w:val="left" w:pos="450"/>
              <w:tab w:val="left" w:pos="720"/>
              <w:tab w:val="left" w:pos="990"/>
            </w:tabs>
            <w:ind w:right="90"/>
          </w:pPr>
        </w:pPrChange>
      </w:pPr>
    </w:p>
    <w:p w:rsidR="00F30FA4" w:rsidRDefault="00F30FA4" w:rsidP="002A3F0C">
      <w:pPr>
        <w:pStyle w:val="NoSpacing"/>
        <w:rPr>
          <w:rFonts w:ascii="Arial" w:hAnsi="Arial" w:cs="Arial"/>
          <w:sz w:val="24"/>
          <w:szCs w:val="24"/>
        </w:rPr>
        <w:pPrChange w:id="176" w:author="Department of Veterans Affairs" w:date="2017-10-24T13:41:00Z">
          <w:pPr>
            <w:pStyle w:val="NoSpacing"/>
          </w:pPr>
        </w:pPrChange>
      </w:pPr>
    </w:p>
    <w:p w:rsidR="0049244E" w:rsidRDefault="0049244E" w:rsidP="002A3F0C">
      <w:pPr>
        <w:pStyle w:val="NoSpacing"/>
        <w:rPr>
          <w:rFonts w:ascii="Arial" w:hAnsi="Arial" w:cs="Arial"/>
          <w:sz w:val="24"/>
          <w:szCs w:val="24"/>
        </w:rPr>
        <w:pPrChange w:id="177" w:author="Department of Veterans Affairs" w:date="2017-10-24T13:41:00Z">
          <w:pPr>
            <w:pStyle w:val="NoSpacing"/>
          </w:pPr>
        </w:pPrChange>
      </w:pPr>
    </w:p>
    <w:p w:rsidR="00372855" w:rsidRDefault="00372855" w:rsidP="002A3F0C">
      <w:pPr>
        <w:pStyle w:val="NoSpacing"/>
        <w:rPr>
          <w:rFonts w:ascii="Arial" w:hAnsi="Arial" w:cs="Arial"/>
          <w:sz w:val="24"/>
          <w:szCs w:val="24"/>
        </w:rPr>
        <w:pPrChange w:id="178" w:author="Department of Veterans Affairs" w:date="2017-10-24T13:41:00Z">
          <w:pPr>
            <w:pStyle w:val="NoSpacing"/>
          </w:pPr>
        </w:pPrChange>
      </w:pPr>
    </w:p>
    <w:p w:rsidR="00194BF2" w:rsidRDefault="00194BF2" w:rsidP="0049244E">
      <w:pPr>
        <w:pStyle w:val="NoSpacing"/>
        <w:rPr>
          <w:rFonts w:ascii="Arial" w:hAnsi="Arial" w:cs="Arial"/>
          <w:sz w:val="24"/>
          <w:szCs w:val="24"/>
        </w:rPr>
      </w:pPr>
    </w:p>
    <w:p w:rsidR="00194BF2" w:rsidRDefault="00194BF2" w:rsidP="0049244E">
      <w:pPr>
        <w:pStyle w:val="NoSpacing"/>
        <w:rPr>
          <w:rFonts w:ascii="Arial" w:hAnsi="Arial" w:cs="Arial"/>
          <w:sz w:val="24"/>
          <w:szCs w:val="24"/>
        </w:rPr>
      </w:pPr>
    </w:p>
    <w:p w:rsidR="00F30FA4" w:rsidRDefault="00DB2B6B" w:rsidP="00DB2B6B">
      <w:pPr>
        <w:pStyle w:val="NoSpacing"/>
        <w:spacing w:after="60"/>
        <w:ind w:left="5486"/>
        <w:rPr>
          <w:rFonts w:ascii="Arial" w:hAnsi="Arial" w:cs="Arial"/>
          <w:sz w:val="24"/>
          <w:szCs w:val="24"/>
        </w:rPr>
      </w:pPr>
      <w:r>
        <w:rPr>
          <w:rFonts w:ascii="Arial" w:hAnsi="Arial" w:cs="Arial"/>
          <w:sz w:val="24"/>
          <w:szCs w:val="24"/>
        </w:rPr>
        <w:t>___</w:t>
      </w:r>
      <w:del w:id="179" w:author="Department of Veterans Affairs" w:date="2017-10-24T13:38:00Z">
        <w:r w:rsidR="0011456D" w:rsidDel="00E174DA">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6pt;height:95.8pt">
              <v:imagedata r:id="rId13" o:title=""/>
              <o:lock v:ext="edit" ungrouping="t" rotation="t" cropping="t" verticies="t" text="t" grouping="t"/>
              <o:signatureline v:ext="edit" id="{986752F5-2305-4304-8CA2-124BB30490FA}" provid="{00000000-0000-0000-0000-000000000000}" o:suggestedsigner="Kevin C. Via" o:suggestedsigner2="IT Project Manager" o:suggestedsigneremail="kevin.via@va.gov" issignatureline="t"/>
            </v:shape>
          </w:pict>
        </w:r>
      </w:del>
      <w:r>
        <w:rPr>
          <w:rFonts w:ascii="Arial" w:hAnsi="Arial" w:cs="Arial"/>
          <w:sz w:val="24"/>
          <w:szCs w:val="24"/>
        </w:rPr>
        <w:t>_________________________</w:t>
      </w:r>
    </w:p>
    <w:p w:rsidR="0049244E" w:rsidRDefault="00477F8E" w:rsidP="000D1A6B">
      <w:pPr>
        <w:pStyle w:val="NoSpacing"/>
        <w:tabs>
          <w:tab w:val="left" w:pos="990"/>
          <w:tab w:val="left" w:pos="5040"/>
        </w:tabs>
        <w:ind w:left="5490"/>
        <w:rPr>
          <w:rFonts w:ascii="Arial" w:hAnsi="Arial" w:cs="Arial"/>
          <w:sz w:val="24"/>
          <w:szCs w:val="24"/>
        </w:rPr>
      </w:pPr>
      <w:r>
        <w:rPr>
          <w:rFonts w:ascii="Arial" w:hAnsi="Arial" w:cs="Arial"/>
          <w:sz w:val="24"/>
          <w:szCs w:val="24"/>
        </w:rPr>
        <w:tab/>
      </w:r>
      <w:ins w:id="180" w:author="Department of Veterans Affairs" w:date="2017-10-24T13:39:00Z">
        <w:r w:rsidR="00E174DA">
          <w:rPr>
            <w:rFonts w:ascii="Arial" w:hAnsi="Arial" w:cs="Arial"/>
            <w:sz w:val="24"/>
            <w:szCs w:val="24"/>
          </w:rPr>
          <w:t xml:space="preserve">Dr. </w:t>
        </w:r>
      </w:ins>
      <w:r w:rsidR="00673190">
        <w:rPr>
          <w:rFonts w:ascii="Arial" w:hAnsi="Arial" w:cs="Arial"/>
          <w:sz w:val="24"/>
          <w:szCs w:val="24"/>
        </w:rPr>
        <w:t>Rafael Richards</w:t>
      </w:r>
    </w:p>
    <w:p w:rsidR="000D1A6B" w:rsidRPr="0049244E" w:rsidRDefault="000D1A6B" w:rsidP="000D1A6B">
      <w:pPr>
        <w:pStyle w:val="NoSpacing"/>
        <w:tabs>
          <w:tab w:val="left" w:pos="990"/>
          <w:tab w:val="left" w:pos="5040"/>
        </w:tabs>
        <w:ind w:left="5490"/>
        <w:rPr>
          <w:rFonts w:ascii="Arial" w:hAnsi="Arial" w:cs="Arial"/>
        </w:rPr>
      </w:pPr>
      <w:r>
        <w:rPr>
          <w:rFonts w:ascii="Arial" w:hAnsi="Arial" w:cs="Arial"/>
          <w:sz w:val="24"/>
          <w:szCs w:val="24"/>
        </w:rPr>
        <w:tab/>
      </w:r>
      <w:r w:rsidR="00673190">
        <w:rPr>
          <w:rFonts w:ascii="Arial" w:hAnsi="Arial" w:cs="Arial"/>
          <w:sz w:val="24"/>
          <w:szCs w:val="24"/>
        </w:rPr>
        <w:t>VAM</w:t>
      </w:r>
      <w:r>
        <w:rPr>
          <w:rFonts w:ascii="Arial" w:hAnsi="Arial" w:cs="Arial"/>
          <w:sz w:val="24"/>
          <w:szCs w:val="24"/>
        </w:rPr>
        <w:t xml:space="preserve"> </w:t>
      </w:r>
      <w:ins w:id="181" w:author="Department of Veterans Affairs" w:date="2017-10-24T13:39:00Z">
        <w:r w:rsidR="00E174DA">
          <w:rPr>
            <w:rFonts w:ascii="Arial" w:hAnsi="Arial" w:cs="Arial"/>
            <w:sz w:val="24"/>
            <w:szCs w:val="24"/>
          </w:rPr>
          <w:t>Project Director</w:t>
        </w:r>
      </w:ins>
      <w:del w:id="182" w:author="Department of Veterans Affairs" w:date="2017-10-24T13:39:00Z">
        <w:r w:rsidDel="00E174DA">
          <w:rPr>
            <w:rFonts w:ascii="Arial" w:hAnsi="Arial" w:cs="Arial"/>
            <w:sz w:val="24"/>
            <w:szCs w:val="24"/>
          </w:rPr>
          <w:delText>COR</w:delText>
        </w:r>
      </w:del>
    </w:p>
    <w:sectPr w:rsidR="000D1A6B" w:rsidRPr="0049244E" w:rsidSect="00194BF2">
      <w:headerReference w:type="default" r:id="rId14"/>
      <w:pgSz w:w="12240" w:h="15840" w:code="1"/>
      <w:pgMar w:top="1440" w:right="1440" w:bottom="1440" w:left="1440" w:header="720" w:footer="720" w:gutter="0"/>
      <w:paperSrc w:first="4" w:other="4"/>
      <w:cols w:space="720"/>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Department of Veterans Affairs" w:date="2017-10-24T13:39:00Z" w:initials="DoVA">
    <w:p w:rsidR="00673190" w:rsidRDefault="00673190">
      <w:pPr>
        <w:pStyle w:val="CommentText"/>
      </w:pPr>
      <w:r>
        <w:rPr>
          <w:rStyle w:val="CommentReference"/>
        </w:rPr>
        <w:annotationRef/>
      </w:r>
      <w:r>
        <w:t>Check to make sure that I captured the concept.</w:t>
      </w:r>
    </w:p>
    <w:p w:rsidR="005702AB" w:rsidRDefault="005702AB">
      <w:pPr>
        <w:pStyle w:val="CommentText"/>
      </w:pPr>
      <w:r w:rsidRPr="005702AB">
        <w:rPr>
          <w:highlight w:val="green"/>
        </w:rPr>
        <w:t>DKT – please see update</w:t>
      </w:r>
    </w:p>
  </w:comment>
  <w:comment w:id="47" w:author="Department of Veterans Affairs" w:date="2017-10-24T13:43:00Z" w:initials="DoVA">
    <w:p w:rsidR="00673190" w:rsidRDefault="00673190">
      <w:pPr>
        <w:pStyle w:val="CommentText"/>
      </w:pPr>
      <w:r>
        <w:rPr>
          <w:rStyle w:val="CommentReference"/>
        </w:rPr>
        <w:annotationRef/>
      </w:r>
      <w:r>
        <w:t xml:space="preserve">Please complete.  You need to state what the original intent was and HOW this new work is within the scope of the task order and why it wasn’t included in the original effort. </w:t>
      </w:r>
    </w:p>
    <w:p w:rsidR="00673190" w:rsidRDefault="00673190">
      <w:pPr>
        <w:pStyle w:val="CommentText"/>
      </w:pPr>
    </w:p>
    <w:p w:rsidR="00673190" w:rsidRDefault="00673190">
      <w:pPr>
        <w:pStyle w:val="CommentText"/>
      </w:pPr>
      <w:r>
        <w:t xml:space="preserve">I am assuming that since we are adding the client side that there is a technical reason that this “new” work is needed.  How it would impact the system if not done.  </w:t>
      </w:r>
      <w:r w:rsidRPr="008A3F2A">
        <w:rPr>
          <w:highlight w:val="yellow"/>
        </w:rPr>
        <w:t>You can also discuss that it was omitted initially due to oversight or configuration</w:t>
      </w:r>
      <w:r>
        <w:t xml:space="preserve">…but it has to sound technical legitimate so that it can pass through the CO and legal. </w:t>
      </w:r>
      <w:r w:rsidR="001E102A" w:rsidRPr="001E102A">
        <w:rPr>
          <w:highlight w:val="green"/>
        </w:rPr>
        <w:t>DKT - DONE</w:t>
      </w:r>
    </w:p>
    <w:p w:rsidR="008A3F2A" w:rsidRDefault="008A3F2A">
      <w:pPr>
        <w:pStyle w:val="CommentText"/>
      </w:pPr>
      <w:r w:rsidRPr="008A3F2A">
        <w:rPr>
          <w:highlight w:val="yellow"/>
        </w:rPr>
        <w:t>**Make sure to clarify why this newly came up and wasn’t considered when the package was originally developed**</w:t>
      </w:r>
      <w:r w:rsidR="001E102A">
        <w:t xml:space="preserve"> </w:t>
      </w:r>
      <w:r w:rsidR="001E102A" w:rsidRPr="001E102A">
        <w:rPr>
          <w:highlight w:val="green"/>
        </w:rPr>
        <w:t>DKT - DONE</w:t>
      </w:r>
    </w:p>
  </w:comment>
  <w:comment w:id="148" w:author="Department of Veterans Affairs" w:date="2017-10-24T13:43:00Z" w:initials="DoVA">
    <w:p w:rsidR="00673190" w:rsidRDefault="00673190">
      <w:pPr>
        <w:pStyle w:val="CommentText"/>
      </w:pPr>
      <w:r>
        <w:rPr>
          <w:rStyle w:val="CommentReference"/>
        </w:rPr>
        <w:annotationRef/>
      </w:r>
      <w:r>
        <w:t>Please complete.</w:t>
      </w:r>
    </w:p>
    <w:p w:rsidR="001E102A" w:rsidRDefault="001E102A">
      <w:pPr>
        <w:pStyle w:val="CommentText"/>
      </w:pPr>
      <w:r w:rsidRPr="001E102A">
        <w:rPr>
          <w:highlight w:val="green"/>
        </w:rPr>
        <w:t>DKT – DONE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010" w:rsidRDefault="003B0010">
      <w:r>
        <w:separator/>
      </w:r>
    </w:p>
  </w:endnote>
  <w:endnote w:type="continuationSeparator" w:id="0">
    <w:p w:rsidR="003B0010" w:rsidRDefault="003B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010" w:rsidRDefault="003B0010">
      <w:r>
        <w:separator/>
      </w:r>
    </w:p>
  </w:footnote>
  <w:footnote w:type="continuationSeparator" w:id="0">
    <w:p w:rsidR="003B0010" w:rsidRDefault="003B0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BF2" w:rsidRDefault="000D1A6B">
    <w:pPr>
      <w:pStyle w:val="Header"/>
    </w:pPr>
    <w:r>
      <w:rPr>
        <w:rFonts w:ascii="Arial" w:eastAsia="Calibri" w:hAnsi="Arial" w:cs="Arial"/>
        <w:sz w:val="24"/>
        <w:szCs w:val="22"/>
      </w:rPr>
      <w:t xml:space="preserve">Technical </w:t>
    </w:r>
    <w:r w:rsidRPr="007A5EB3">
      <w:rPr>
        <w:rFonts w:ascii="Arial" w:eastAsia="Calibri" w:hAnsi="Arial" w:cs="Arial"/>
        <w:sz w:val="24"/>
        <w:szCs w:val="22"/>
      </w:rPr>
      <w:t>Within-Scope Determination</w:t>
    </w:r>
    <w:r>
      <w:rPr>
        <w:rFonts w:ascii="Arial" w:eastAsia="Calibri" w:hAnsi="Arial" w:cs="Arial"/>
        <w:sz w:val="24"/>
        <w:szCs w:val="22"/>
      </w:rPr>
      <w:t xml:space="preserve">, contract number VA118-11-D-1004 task order VA118-1004-0044, </w:t>
    </w:r>
    <w:r>
      <w:rPr>
        <w:rFonts w:ascii="Arial" w:eastAsia="Calibri" w:hAnsi="Arial" w:cs="Arial"/>
        <w:sz w:val="24"/>
        <w:szCs w:val="24"/>
      </w:rPr>
      <w:t>Virtual Lifetime Electronic Record</w:t>
    </w:r>
    <w:r>
      <w:rPr>
        <w:rFonts w:ascii="Arial" w:eastAsia="Calibri" w:hAnsi="Arial" w:cs="Arial"/>
        <w:sz w:val="24"/>
        <w:szCs w:val="22"/>
      </w:rPr>
      <w:t xml:space="preserve"> Health Sustainment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7CE6"/>
    <w:multiLevelType w:val="hybridMultilevel"/>
    <w:tmpl w:val="48A2D40C"/>
    <w:lvl w:ilvl="0" w:tplc="7A26706C">
      <w:start w:val="1"/>
      <w:numFmt w:val="decimal"/>
      <w:lvlText w:val="%1."/>
      <w:lvlJc w:val="left"/>
      <w:pPr>
        <w:ind w:left="144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E15EA"/>
    <w:multiLevelType w:val="hybridMultilevel"/>
    <w:tmpl w:val="D4AA15BC"/>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430443"/>
    <w:multiLevelType w:val="hybridMultilevel"/>
    <w:tmpl w:val="55422A82"/>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403A48"/>
    <w:multiLevelType w:val="hybridMultilevel"/>
    <w:tmpl w:val="02F4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E75AB"/>
    <w:multiLevelType w:val="hybridMultilevel"/>
    <w:tmpl w:val="F5C64E5A"/>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DC232A7"/>
    <w:multiLevelType w:val="hybridMultilevel"/>
    <w:tmpl w:val="ACB06E48"/>
    <w:lvl w:ilvl="0" w:tplc="87C878D2">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39942D5"/>
    <w:multiLevelType w:val="hybridMultilevel"/>
    <w:tmpl w:val="A468CD74"/>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FC785F"/>
    <w:multiLevelType w:val="hybridMultilevel"/>
    <w:tmpl w:val="E804A72C"/>
    <w:lvl w:ilvl="0" w:tplc="85882806">
      <w:start w:val="1"/>
      <w:numFmt w:val="lowerLetter"/>
      <w:lvlText w:val="%1."/>
      <w:lvlJc w:val="left"/>
      <w:pPr>
        <w:ind w:left="720" w:hanging="360"/>
      </w:pPr>
      <w:rPr>
        <w:rFonts w:ascii="Arial" w:hAnsi="Arial" w:hint="default"/>
        <w:b w:val="0"/>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0975E2"/>
    <w:multiLevelType w:val="hybridMultilevel"/>
    <w:tmpl w:val="572E06D4"/>
    <w:lvl w:ilvl="0" w:tplc="39EEEECA">
      <w:start w:val="1"/>
      <w:numFmt w:val="bullet"/>
      <w:lvlText w:val=""/>
      <w:lvlJc w:val="left"/>
      <w:pPr>
        <w:tabs>
          <w:tab w:val="num" w:pos="720"/>
        </w:tabs>
        <w:ind w:left="720" w:hanging="360"/>
      </w:pPr>
      <w:rPr>
        <w:rFonts w:ascii="Webdings" w:hAnsi="Webdings" w:hint="default"/>
      </w:rPr>
    </w:lvl>
    <w:lvl w:ilvl="1" w:tplc="5C047E96" w:tentative="1">
      <w:start w:val="1"/>
      <w:numFmt w:val="bullet"/>
      <w:lvlText w:val=""/>
      <w:lvlJc w:val="left"/>
      <w:pPr>
        <w:tabs>
          <w:tab w:val="num" w:pos="1440"/>
        </w:tabs>
        <w:ind w:left="1440" w:hanging="360"/>
      </w:pPr>
      <w:rPr>
        <w:rFonts w:ascii="Webdings" w:hAnsi="Webdings" w:hint="default"/>
      </w:rPr>
    </w:lvl>
    <w:lvl w:ilvl="2" w:tplc="DAEADE14" w:tentative="1">
      <w:start w:val="1"/>
      <w:numFmt w:val="bullet"/>
      <w:lvlText w:val=""/>
      <w:lvlJc w:val="left"/>
      <w:pPr>
        <w:tabs>
          <w:tab w:val="num" w:pos="2160"/>
        </w:tabs>
        <w:ind w:left="2160" w:hanging="360"/>
      </w:pPr>
      <w:rPr>
        <w:rFonts w:ascii="Webdings" w:hAnsi="Webdings" w:hint="default"/>
      </w:rPr>
    </w:lvl>
    <w:lvl w:ilvl="3" w:tplc="4B6AAA64" w:tentative="1">
      <w:start w:val="1"/>
      <w:numFmt w:val="bullet"/>
      <w:lvlText w:val=""/>
      <w:lvlJc w:val="left"/>
      <w:pPr>
        <w:tabs>
          <w:tab w:val="num" w:pos="2880"/>
        </w:tabs>
        <w:ind w:left="2880" w:hanging="360"/>
      </w:pPr>
      <w:rPr>
        <w:rFonts w:ascii="Webdings" w:hAnsi="Webdings" w:hint="default"/>
      </w:rPr>
    </w:lvl>
    <w:lvl w:ilvl="4" w:tplc="2FF8901E" w:tentative="1">
      <w:start w:val="1"/>
      <w:numFmt w:val="bullet"/>
      <w:lvlText w:val=""/>
      <w:lvlJc w:val="left"/>
      <w:pPr>
        <w:tabs>
          <w:tab w:val="num" w:pos="3600"/>
        </w:tabs>
        <w:ind w:left="3600" w:hanging="360"/>
      </w:pPr>
      <w:rPr>
        <w:rFonts w:ascii="Webdings" w:hAnsi="Webdings" w:hint="default"/>
      </w:rPr>
    </w:lvl>
    <w:lvl w:ilvl="5" w:tplc="7A22E122" w:tentative="1">
      <w:start w:val="1"/>
      <w:numFmt w:val="bullet"/>
      <w:lvlText w:val=""/>
      <w:lvlJc w:val="left"/>
      <w:pPr>
        <w:tabs>
          <w:tab w:val="num" w:pos="4320"/>
        </w:tabs>
        <w:ind w:left="4320" w:hanging="360"/>
      </w:pPr>
      <w:rPr>
        <w:rFonts w:ascii="Webdings" w:hAnsi="Webdings" w:hint="default"/>
      </w:rPr>
    </w:lvl>
    <w:lvl w:ilvl="6" w:tplc="798A1C10" w:tentative="1">
      <w:start w:val="1"/>
      <w:numFmt w:val="bullet"/>
      <w:lvlText w:val=""/>
      <w:lvlJc w:val="left"/>
      <w:pPr>
        <w:tabs>
          <w:tab w:val="num" w:pos="5040"/>
        </w:tabs>
        <w:ind w:left="5040" w:hanging="360"/>
      </w:pPr>
      <w:rPr>
        <w:rFonts w:ascii="Webdings" w:hAnsi="Webdings" w:hint="default"/>
      </w:rPr>
    </w:lvl>
    <w:lvl w:ilvl="7" w:tplc="13701F52" w:tentative="1">
      <w:start w:val="1"/>
      <w:numFmt w:val="bullet"/>
      <w:lvlText w:val=""/>
      <w:lvlJc w:val="left"/>
      <w:pPr>
        <w:tabs>
          <w:tab w:val="num" w:pos="5760"/>
        </w:tabs>
        <w:ind w:left="5760" w:hanging="360"/>
      </w:pPr>
      <w:rPr>
        <w:rFonts w:ascii="Webdings" w:hAnsi="Webdings" w:hint="default"/>
      </w:rPr>
    </w:lvl>
    <w:lvl w:ilvl="8" w:tplc="FC2E3450" w:tentative="1">
      <w:start w:val="1"/>
      <w:numFmt w:val="bullet"/>
      <w:lvlText w:val=""/>
      <w:lvlJc w:val="left"/>
      <w:pPr>
        <w:tabs>
          <w:tab w:val="num" w:pos="6480"/>
        </w:tabs>
        <w:ind w:left="6480" w:hanging="360"/>
      </w:pPr>
      <w:rPr>
        <w:rFonts w:ascii="Webdings" w:hAnsi="Webdings" w:hint="default"/>
      </w:rPr>
    </w:lvl>
  </w:abstractNum>
  <w:abstractNum w:abstractNumId="9">
    <w:nsid w:val="39104C69"/>
    <w:multiLevelType w:val="hybridMultilevel"/>
    <w:tmpl w:val="8478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A3ACF"/>
    <w:multiLevelType w:val="hybridMultilevel"/>
    <w:tmpl w:val="41D4C656"/>
    <w:lvl w:ilvl="0" w:tplc="6726AE4C">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27D0637"/>
    <w:multiLevelType w:val="hybridMultilevel"/>
    <w:tmpl w:val="A03EF7AA"/>
    <w:lvl w:ilvl="0" w:tplc="9C8AD52C">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FF78CF"/>
    <w:multiLevelType w:val="hybridMultilevel"/>
    <w:tmpl w:val="1FAC5404"/>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9E5C96"/>
    <w:multiLevelType w:val="hybridMultilevel"/>
    <w:tmpl w:val="A2D2DF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C2144BD"/>
    <w:multiLevelType w:val="hybridMultilevel"/>
    <w:tmpl w:val="94E8F904"/>
    <w:lvl w:ilvl="0" w:tplc="9D1E3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C825006"/>
    <w:multiLevelType w:val="hybridMultilevel"/>
    <w:tmpl w:val="82A229A4"/>
    <w:lvl w:ilvl="0" w:tplc="07546B5C">
      <w:start w:val="1"/>
      <w:numFmt w:val="decimal"/>
      <w:lvlText w:val="%1."/>
      <w:lvlJc w:val="left"/>
      <w:pPr>
        <w:ind w:left="120" w:hanging="300"/>
      </w:pPr>
      <w:rPr>
        <w:rFonts w:ascii="Times New Roman" w:eastAsia="Times New Roman" w:hAnsi="Times New Roman" w:hint="default"/>
        <w:sz w:val="24"/>
        <w:szCs w:val="24"/>
      </w:rPr>
    </w:lvl>
    <w:lvl w:ilvl="1" w:tplc="38A6BAC0">
      <w:start w:val="1"/>
      <w:numFmt w:val="bullet"/>
      <w:lvlText w:val="•"/>
      <w:lvlJc w:val="left"/>
      <w:pPr>
        <w:ind w:left="1098" w:hanging="300"/>
      </w:pPr>
      <w:rPr>
        <w:rFonts w:hint="default"/>
      </w:rPr>
    </w:lvl>
    <w:lvl w:ilvl="2" w:tplc="FC32AFD4">
      <w:start w:val="1"/>
      <w:numFmt w:val="bullet"/>
      <w:lvlText w:val="•"/>
      <w:lvlJc w:val="left"/>
      <w:pPr>
        <w:ind w:left="2076" w:hanging="300"/>
      </w:pPr>
      <w:rPr>
        <w:rFonts w:hint="default"/>
      </w:rPr>
    </w:lvl>
    <w:lvl w:ilvl="3" w:tplc="02C0CB0A">
      <w:start w:val="1"/>
      <w:numFmt w:val="bullet"/>
      <w:lvlText w:val="•"/>
      <w:lvlJc w:val="left"/>
      <w:pPr>
        <w:ind w:left="3054" w:hanging="300"/>
      </w:pPr>
      <w:rPr>
        <w:rFonts w:hint="default"/>
      </w:rPr>
    </w:lvl>
    <w:lvl w:ilvl="4" w:tplc="FB242F0E">
      <w:start w:val="1"/>
      <w:numFmt w:val="bullet"/>
      <w:lvlText w:val="•"/>
      <w:lvlJc w:val="left"/>
      <w:pPr>
        <w:ind w:left="4032" w:hanging="300"/>
      </w:pPr>
      <w:rPr>
        <w:rFonts w:hint="default"/>
      </w:rPr>
    </w:lvl>
    <w:lvl w:ilvl="5" w:tplc="B7B88808">
      <w:start w:val="1"/>
      <w:numFmt w:val="bullet"/>
      <w:lvlText w:val="•"/>
      <w:lvlJc w:val="left"/>
      <w:pPr>
        <w:ind w:left="5010" w:hanging="300"/>
      </w:pPr>
      <w:rPr>
        <w:rFonts w:hint="default"/>
      </w:rPr>
    </w:lvl>
    <w:lvl w:ilvl="6" w:tplc="01AEE708">
      <w:start w:val="1"/>
      <w:numFmt w:val="bullet"/>
      <w:lvlText w:val="•"/>
      <w:lvlJc w:val="left"/>
      <w:pPr>
        <w:ind w:left="5988" w:hanging="300"/>
      </w:pPr>
      <w:rPr>
        <w:rFonts w:hint="default"/>
      </w:rPr>
    </w:lvl>
    <w:lvl w:ilvl="7" w:tplc="D6E250AA">
      <w:start w:val="1"/>
      <w:numFmt w:val="bullet"/>
      <w:lvlText w:val="•"/>
      <w:lvlJc w:val="left"/>
      <w:pPr>
        <w:ind w:left="6966" w:hanging="300"/>
      </w:pPr>
      <w:rPr>
        <w:rFonts w:hint="default"/>
      </w:rPr>
    </w:lvl>
    <w:lvl w:ilvl="8" w:tplc="1B18CDBA">
      <w:start w:val="1"/>
      <w:numFmt w:val="bullet"/>
      <w:lvlText w:val="•"/>
      <w:lvlJc w:val="left"/>
      <w:pPr>
        <w:ind w:left="7944" w:hanging="300"/>
      </w:pPr>
      <w:rPr>
        <w:rFonts w:hint="default"/>
      </w:rPr>
    </w:lvl>
  </w:abstractNum>
  <w:abstractNum w:abstractNumId="16">
    <w:nsid w:val="4ED80BBB"/>
    <w:multiLevelType w:val="hybridMultilevel"/>
    <w:tmpl w:val="72940F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1F60E4F"/>
    <w:multiLevelType w:val="hybridMultilevel"/>
    <w:tmpl w:val="4CD84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3551854"/>
    <w:multiLevelType w:val="hybridMultilevel"/>
    <w:tmpl w:val="2B469C10"/>
    <w:lvl w:ilvl="0" w:tplc="04090019">
      <w:start w:val="1"/>
      <w:numFmt w:val="lowerLetter"/>
      <w:lvlText w:val="%1."/>
      <w:lvlJc w:val="left"/>
      <w:pPr>
        <w:ind w:left="720" w:hanging="360"/>
      </w:pPr>
      <w:rPr>
        <w:rFonts w:hint="default"/>
        <w:b w:val="0"/>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EE6BD1"/>
    <w:multiLevelType w:val="hybridMultilevel"/>
    <w:tmpl w:val="E60E5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720459"/>
    <w:multiLevelType w:val="hybridMultilevel"/>
    <w:tmpl w:val="D820D3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0147170"/>
    <w:multiLevelType w:val="hybridMultilevel"/>
    <w:tmpl w:val="2590873C"/>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547AAD"/>
    <w:multiLevelType w:val="hybridMultilevel"/>
    <w:tmpl w:val="0F0CA1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64926D8"/>
    <w:multiLevelType w:val="hybridMultilevel"/>
    <w:tmpl w:val="B5FE41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EDB6A5B"/>
    <w:multiLevelType w:val="hybridMultilevel"/>
    <w:tmpl w:val="9CD41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5"/>
  </w:num>
  <w:num w:numId="4">
    <w:abstractNumId w:val="12"/>
  </w:num>
  <w:num w:numId="5">
    <w:abstractNumId w:val="6"/>
  </w:num>
  <w:num w:numId="6">
    <w:abstractNumId w:val="21"/>
  </w:num>
  <w:num w:numId="7">
    <w:abstractNumId w:val="3"/>
  </w:num>
  <w:num w:numId="8">
    <w:abstractNumId w:val="24"/>
  </w:num>
  <w:num w:numId="9">
    <w:abstractNumId w:val="14"/>
  </w:num>
  <w:num w:numId="10">
    <w:abstractNumId w:val="2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2"/>
  </w:num>
  <w:num w:numId="14">
    <w:abstractNumId w:val="1"/>
  </w:num>
  <w:num w:numId="15">
    <w:abstractNumId w:val="22"/>
  </w:num>
  <w:num w:numId="16">
    <w:abstractNumId w:val="19"/>
  </w:num>
  <w:num w:numId="17">
    <w:abstractNumId w:val="11"/>
  </w:num>
  <w:num w:numId="18">
    <w:abstractNumId w:val="17"/>
  </w:num>
  <w:num w:numId="19">
    <w:abstractNumId w:val="9"/>
  </w:num>
  <w:num w:numId="20">
    <w:abstractNumId w:val="0"/>
  </w:num>
  <w:num w:numId="21">
    <w:abstractNumId w:val="7"/>
  </w:num>
  <w:num w:numId="22">
    <w:abstractNumId w:val="8"/>
  </w:num>
  <w:num w:numId="23">
    <w:abstractNumId w:val="18"/>
  </w:num>
  <w:num w:numId="24">
    <w:abstractNumId w:val="1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8B"/>
    <w:rsid w:val="000002FF"/>
    <w:rsid w:val="000004A6"/>
    <w:rsid w:val="0000188C"/>
    <w:rsid w:val="00001B19"/>
    <w:rsid w:val="00016AB8"/>
    <w:rsid w:val="00016D05"/>
    <w:rsid w:val="00026676"/>
    <w:rsid w:val="00037FA1"/>
    <w:rsid w:val="00044FDB"/>
    <w:rsid w:val="00064B32"/>
    <w:rsid w:val="00073166"/>
    <w:rsid w:val="000736C9"/>
    <w:rsid w:val="0008500E"/>
    <w:rsid w:val="00092588"/>
    <w:rsid w:val="0009320C"/>
    <w:rsid w:val="000A373C"/>
    <w:rsid w:val="000A4D8E"/>
    <w:rsid w:val="000A54D9"/>
    <w:rsid w:val="000B0770"/>
    <w:rsid w:val="000B461C"/>
    <w:rsid w:val="000C4F70"/>
    <w:rsid w:val="000D1326"/>
    <w:rsid w:val="000D1A6B"/>
    <w:rsid w:val="000E3FD2"/>
    <w:rsid w:val="000E5990"/>
    <w:rsid w:val="00103E71"/>
    <w:rsid w:val="001045B2"/>
    <w:rsid w:val="0011456D"/>
    <w:rsid w:val="00116104"/>
    <w:rsid w:val="00117D20"/>
    <w:rsid w:val="00121869"/>
    <w:rsid w:val="0012594B"/>
    <w:rsid w:val="0012663F"/>
    <w:rsid w:val="0012719E"/>
    <w:rsid w:val="001341EF"/>
    <w:rsid w:val="00134909"/>
    <w:rsid w:val="00136365"/>
    <w:rsid w:val="00140690"/>
    <w:rsid w:val="00147209"/>
    <w:rsid w:val="00156FDA"/>
    <w:rsid w:val="001577A9"/>
    <w:rsid w:val="00167C70"/>
    <w:rsid w:val="00171F89"/>
    <w:rsid w:val="00172CE9"/>
    <w:rsid w:val="001751E4"/>
    <w:rsid w:val="00182682"/>
    <w:rsid w:val="00194BF2"/>
    <w:rsid w:val="001A1E1C"/>
    <w:rsid w:val="001A6037"/>
    <w:rsid w:val="001B0FC3"/>
    <w:rsid w:val="001B1475"/>
    <w:rsid w:val="001B3C8D"/>
    <w:rsid w:val="001B5CF5"/>
    <w:rsid w:val="001B6B3F"/>
    <w:rsid w:val="001C2DCA"/>
    <w:rsid w:val="001C36D8"/>
    <w:rsid w:val="001C54D6"/>
    <w:rsid w:val="001D2F00"/>
    <w:rsid w:val="001D42CB"/>
    <w:rsid w:val="001E102A"/>
    <w:rsid w:val="001E2CAA"/>
    <w:rsid w:val="001E3AE3"/>
    <w:rsid w:val="001E3B1B"/>
    <w:rsid w:val="001E5221"/>
    <w:rsid w:val="001F459E"/>
    <w:rsid w:val="001F6E3C"/>
    <w:rsid w:val="00201B20"/>
    <w:rsid w:val="00207022"/>
    <w:rsid w:val="00222EC1"/>
    <w:rsid w:val="00237844"/>
    <w:rsid w:val="00237BF6"/>
    <w:rsid w:val="00241EBC"/>
    <w:rsid w:val="00243A3B"/>
    <w:rsid w:val="00243DB4"/>
    <w:rsid w:val="002446E0"/>
    <w:rsid w:val="00252AC7"/>
    <w:rsid w:val="0025334A"/>
    <w:rsid w:val="002600F5"/>
    <w:rsid w:val="002616E0"/>
    <w:rsid w:val="00273B19"/>
    <w:rsid w:val="00277C2D"/>
    <w:rsid w:val="00282B00"/>
    <w:rsid w:val="00286E83"/>
    <w:rsid w:val="002A3F0C"/>
    <w:rsid w:val="002A4A4F"/>
    <w:rsid w:val="002C0E0F"/>
    <w:rsid w:val="002C3359"/>
    <w:rsid w:val="002D12C4"/>
    <w:rsid w:val="002D6761"/>
    <w:rsid w:val="002E0853"/>
    <w:rsid w:val="002E610E"/>
    <w:rsid w:val="002F35F2"/>
    <w:rsid w:val="003167EB"/>
    <w:rsid w:val="00317077"/>
    <w:rsid w:val="0034393E"/>
    <w:rsid w:val="00357629"/>
    <w:rsid w:val="00372855"/>
    <w:rsid w:val="00372CE2"/>
    <w:rsid w:val="00376288"/>
    <w:rsid w:val="00383333"/>
    <w:rsid w:val="003973CA"/>
    <w:rsid w:val="003B0010"/>
    <w:rsid w:val="003C1EDB"/>
    <w:rsid w:val="003C2EAB"/>
    <w:rsid w:val="003D1145"/>
    <w:rsid w:val="003D42BC"/>
    <w:rsid w:val="003E10FC"/>
    <w:rsid w:val="00405E19"/>
    <w:rsid w:val="00414445"/>
    <w:rsid w:val="004160A1"/>
    <w:rsid w:val="00425F93"/>
    <w:rsid w:val="0043530C"/>
    <w:rsid w:val="00445EE2"/>
    <w:rsid w:val="00455343"/>
    <w:rsid w:val="00456E2A"/>
    <w:rsid w:val="004574ED"/>
    <w:rsid w:val="00465E0A"/>
    <w:rsid w:val="004779E3"/>
    <w:rsid w:val="00477A28"/>
    <w:rsid w:val="00477F8E"/>
    <w:rsid w:val="0049244E"/>
    <w:rsid w:val="004926EA"/>
    <w:rsid w:val="004A22FE"/>
    <w:rsid w:val="004A35AE"/>
    <w:rsid w:val="004A432D"/>
    <w:rsid w:val="004A4AC2"/>
    <w:rsid w:val="004E6812"/>
    <w:rsid w:val="005046DD"/>
    <w:rsid w:val="005056D5"/>
    <w:rsid w:val="00512CB9"/>
    <w:rsid w:val="00525822"/>
    <w:rsid w:val="00546AFE"/>
    <w:rsid w:val="00550F7B"/>
    <w:rsid w:val="00564ED2"/>
    <w:rsid w:val="005702AB"/>
    <w:rsid w:val="005727D3"/>
    <w:rsid w:val="00572E59"/>
    <w:rsid w:val="00587C83"/>
    <w:rsid w:val="005907DB"/>
    <w:rsid w:val="00596200"/>
    <w:rsid w:val="005A3875"/>
    <w:rsid w:val="005B11E1"/>
    <w:rsid w:val="005B3374"/>
    <w:rsid w:val="005C12E4"/>
    <w:rsid w:val="005D5C0B"/>
    <w:rsid w:val="005D7B6D"/>
    <w:rsid w:val="005E1415"/>
    <w:rsid w:val="005F0AA5"/>
    <w:rsid w:val="005F4B8F"/>
    <w:rsid w:val="006044DE"/>
    <w:rsid w:val="00604A7B"/>
    <w:rsid w:val="0060762B"/>
    <w:rsid w:val="00613A42"/>
    <w:rsid w:val="00634CD0"/>
    <w:rsid w:val="00635259"/>
    <w:rsid w:val="00636573"/>
    <w:rsid w:val="00642600"/>
    <w:rsid w:val="00647B5D"/>
    <w:rsid w:val="006515A1"/>
    <w:rsid w:val="00653A41"/>
    <w:rsid w:val="00662C2E"/>
    <w:rsid w:val="006638A9"/>
    <w:rsid w:val="0067196F"/>
    <w:rsid w:val="00673190"/>
    <w:rsid w:val="00676722"/>
    <w:rsid w:val="00684071"/>
    <w:rsid w:val="00684D80"/>
    <w:rsid w:val="006B64A9"/>
    <w:rsid w:val="006D0719"/>
    <w:rsid w:val="006D3056"/>
    <w:rsid w:val="006D6ADC"/>
    <w:rsid w:val="006E25C4"/>
    <w:rsid w:val="006E3332"/>
    <w:rsid w:val="006E7F08"/>
    <w:rsid w:val="006F6BAE"/>
    <w:rsid w:val="00711085"/>
    <w:rsid w:val="0072144A"/>
    <w:rsid w:val="00722159"/>
    <w:rsid w:val="007261ED"/>
    <w:rsid w:val="00732543"/>
    <w:rsid w:val="00741BD3"/>
    <w:rsid w:val="00743D3B"/>
    <w:rsid w:val="00781196"/>
    <w:rsid w:val="007823CA"/>
    <w:rsid w:val="00795BFD"/>
    <w:rsid w:val="007A210F"/>
    <w:rsid w:val="007A5B05"/>
    <w:rsid w:val="007A7949"/>
    <w:rsid w:val="007B413D"/>
    <w:rsid w:val="007C0A90"/>
    <w:rsid w:val="007C0EB4"/>
    <w:rsid w:val="007C7253"/>
    <w:rsid w:val="007D073D"/>
    <w:rsid w:val="007D264B"/>
    <w:rsid w:val="007D675B"/>
    <w:rsid w:val="00804FE5"/>
    <w:rsid w:val="00813C8C"/>
    <w:rsid w:val="00824F8B"/>
    <w:rsid w:val="00831C1D"/>
    <w:rsid w:val="00836539"/>
    <w:rsid w:val="00843C40"/>
    <w:rsid w:val="00846F00"/>
    <w:rsid w:val="008543F3"/>
    <w:rsid w:val="00855D0A"/>
    <w:rsid w:val="00861D07"/>
    <w:rsid w:val="00861DAA"/>
    <w:rsid w:val="0088580E"/>
    <w:rsid w:val="008860B8"/>
    <w:rsid w:val="00890A23"/>
    <w:rsid w:val="008A3F2A"/>
    <w:rsid w:val="008A4DE1"/>
    <w:rsid w:val="008B120D"/>
    <w:rsid w:val="008B177B"/>
    <w:rsid w:val="008C7948"/>
    <w:rsid w:val="008C7EFC"/>
    <w:rsid w:val="008D0956"/>
    <w:rsid w:val="008D3D81"/>
    <w:rsid w:val="008F7502"/>
    <w:rsid w:val="00900C07"/>
    <w:rsid w:val="00903AF7"/>
    <w:rsid w:val="00915D02"/>
    <w:rsid w:val="00955A6A"/>
    <w:rsid w:val="00964D2A"/>
    <w:rsid w:val="00967633"/>
    <w:rsid w:val="00972362"/>
    <w:rsid w:val="0097510F"/>
    <w:rsid w:val="0099279A"/>
    <w:rsid w:val="009B1D2D"/>
    <w:rsid w:val="009B238D"/>
    <w:rsid w:val="009C0265"/>
    <w:rsid w:val="009C1EA8"/>
    <w:rsid w:val="009C37B0"/>
    <w:rsid w:val="009C3F08"/>
    <w:rsid w:val="009D100E"/>
    <w:rsid w:val="009D48F0"/>
    <w:rsid w:val="009E1AD1"/>
    <w:rsid w:val="009F5BBC"/>
    <w:rsid w:val="009F6BDA"/>
    <w:rsid w:val="00A0118F"/>
    <w:rsid w:val="00A01F11"/>
    <w:rsid w:val="00A02491"/>
    <w:rsid w:val="00A37AB7"/>
    <w:rsid w:val="00A4160B"/>
    <w:rsid w:val="00A44B58"/>
    <w:rsid w:val="00A52F36"/>
    <w:rsid w:val="00A6173A"/>
    <w:rsid w:val="00A7158B"/>
    <w:rsid w:val="00A83095"/>
    <w:rsid w:val="00A938CF"/>
    <w:rsid w:val="00A97BA0"/>
    <w:rsid w:val="00AB1D12"/>
    <w:rsid w:val="00AB202B"/>
    <w:rsid w:val="00AC3210"/>
    <w:rsid w:val="00AC5381"/>
    <w:rsid w:val="00AC6FDC"/>
    <w:rsid w:val="00AD0195"/>
    <w:rsid w:val="00AD1EC8"/>
    <w:rsid w:val="00AD78DB"/>
    <w:rsid w:val="00AE12B2"/>
    <w:rsid w:val="00AE28CC"/>
    <w:rsid w:val="00AE4404"/>
    <w:rsid w:val="00AF0288"/>
    <w:rsid w:val="00AF44DC"/>
    <w:rsid w:val="00B14745"/>
    <w:rsid w:val="00B2178B"/>
    <w:rsid w:val="00B22202"/>
    <w:rsid w:val="00B343A9"/>
    <w:rsid w:val="00B54A14"/>
    <w:rsid w:val="00B54DDB"/>
    <w:rsid w:val="00B65A5C"/>
    <w:rsid w:val="00B70060"/>
    <w:rsid w:val="00B723F7"/>
    <w:rsid w:val="00B748FF"/>
    <w:rsid w:val="00B81BCA"/>
    <w:rsid w:val="00B85254"/>
    <w:rsid w:val="00B913BE"/>
    <w:rsid w:val="00B92AFF"/>
    <w:rsid w:val="00BA0012"/>
    <w:rsid w:val="00BA79FB"/>
    <w:rsid w:val="00BB1FDC"/>
    <w:rsid w:val="00BB557D"/>
    <w:rsid w:val="00BB5C37"/>
    <w:rsid w:val="00BC09E6"/>
    <w:rsid w:val="00BC16C0"/>
    <w:rsid w:val="00BC5B65"/>
    <w:rsid w:val="00BD2FDB"/>
    <w:rsid w:val="00BD371E"/>
    <w:rsid w:val="00BD4E1A"/>
    <w:rsid w:val="00BF17E7"/>
    <w:rsid w:val="00BF48A3"/>
    <w:rsid w:val="00C007BB"/>
    <w:rsid w:val="00C06347"/>
    <w:rsid w:val="00C12FD7"/>
    <w:rsid w:val="00C22EF1"/>
    <w:rsid w:val="00C45CC5"/>
    <w:rsid w:val="00C54DBC"/>
    <w:rsid w:val="00C75AEB"/>
    <w:rsid w:val="00C859DF"/>
    <w:rsid w:val="00C92A5B"/>
    <w:rsid w:val="00C977BF"/>
    <w:rsid w:val="00CA4020"/>
    <w:rsid w:val="00CA618C"/>
    <w:rsid w:val="00CB0BB4"/>
    <w:rsid w:val="00CB213D"/>
    <w:rsid w:val="00CD2C97"/>
    <w:rsid w:val="00D0587F"/>
    <w:rsid w:val="00D1752B"/>
    <w:rsid w:val="00D26745"/>
    <w:rsid w:val="00D31D00"/>
    <w:rsid w:val="00D37C43"/>
    <w:rsid w:val="00D4411E"/>
    <w:rsid w:val="00D45728"/>
    <w:rsid w:val="00D53B01"/>
    <w:rsid w:val="00D60635"/>
    <w:rsid w:val="00D70C51"/>
    <w:rsid w:val="00D7444F"/>
    <w:rsid w:val="00D82F42"/>
    <w:rsid w:val="00D95995"/>
    <w:rsid w:val="00D95DB3"/>
    <w:rsid w:val="00D95DD6"/>
    <w:rsid w:val="00DA5B2E"/>
    <w:rsid w:val="00DB2B6B"/>
    <w:rsid w:val="00DC45F9"/>
    <w:rsid w:val="00DC4B80"/>
    <w:rsid w:val="00DC5623"/>
    <w:rsid w:val="00DD50A6"/>
    <w:rsid w:val="00DE19C4"/>
    <w:rsid w:val="00DF1EB8"/>
    <w:rsid w:val="00DF214F"/>
    <w:rsid w:val="00E00F51"/>
    <w:rsid w:val="00E0335E"/>
    <w:rsid w:val="00E03BD6"/>
    <w:rsid w:val="00E11629"/>
    <w:rsid w:val="00E174DA"/>
    <w:rsid w:val="00E22208"/>
    <w:rsid w:val="00E23DC2"/>
    <w:rsid w:val="00E26576"/>
    <w:rsid w:val="00E27331"/>
    <w:rsid w:val="00E31230"/>
    <w:rsid w:val="00E34869"/>
    <w:rsid w:val="00E42701"/>
    <w:rsid w:val="00E47259"/>
    <w:rsid w:val="00E568EA"/>
    <w:rsid w:val="00E57D46"/>
    <w:rsid w:val="00E64E94"/>
    <w:rsid w:val="00E75137"/>
    <w:rsid w:val="00E7686A"/>
    <w:rsid w:val="00E82C07"/>
    <w:rsid w:val="00E95A6A"/>
    <w:rsid w:val="00EA029A"/>
    <w:rsid w:val="00EB1247"/>
    <w:rsid w:val="00EB2D95"/>
    <w:rsid w:val="00ED1923"/>
    <w:rsid w:val="00ED44BC"/>
    <w:rsid w:val="00ED79CF"/>
    <w:rsid w:val="00EE1E2C"/>
    <w:rsid w:val="00EE2BE2"/>
    <w:rsid w:val="00EE61FD"/>
    <w:rsid w:val="00EF04D2"/>
    <w:rsid w:val="00EF1291"/>
    <w:rsid w:val="00EF2211"/>
    <w:rsid w:val="00F0290D"/>
    <w:rsid w:val="00F0343B"/>
    <w:rsid w:val="00F07C58"/>
    <w:rsid w:val="00F14EAC"/>
    <w:rsid w:val="00F22B8A"/>
    <w:rsid w:val="00F22D80"/>
    <w:rsid w:val="00F30FA4"/>
    <w:rsid w:val="00F37DEB"/>
    <w:rsid w:val="00F465FB"/>
    <w:rsid w:val="00F4750A"/>
    <w:rsid w:val="00F553DF"/>
    <w:rsid w:val="00F64EFD"/>
    <w:rsid w:val="00F757B7"/>
    <w:rsid w:val="00F86D45"/>
    <w:rsid w:val="00F95595"/>
    <w:rsid w:val="00FA1BC6"/>
    <w:rsid w:val="00FA55F1"/>
    <w:rsid w:val="00FC009B"/>
    <w:rsid w:val="00FD249B"/>
    <w:rsid w:val="00FD6477"/>
    <w:rsid w:val="00FE5C59"/>
    <w:rsid w:val="00FF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Body Text" w:uiPriority="1"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78B"/>
  </w:style>
  <w:style w:type="paragraph" w:styleId="Heading1">
    <w:name w:val="heading 1"/>
    <w:basedOn w:val="Normal"/>
    <w:next w:val="Normal"/>
    <w:qFormat/>
    <w:rsid w:val="00B2178B"/>
    <w:pPr>
      <w:keepNext/>
      <w:jc w:val="center"/>
      <w:outlineLvl w:val="0"/>
    </w:pPr>
    <w:rPr>
      <w:rFonts w:ascii="Arial" w:hAnsi="Arial"/>
      <w:b/>
      <w:bCs/>
    </w:rPr>
  </w:style>
  <w:style w:type="paragraph" w:styleId="Heading2">
    <w:name w:val="heading 2"/>
    <w:basedOn w:val="Normal"/>
    <w:next w:val="Normal"/>
    <w:link w:val="Heading2Char"/>
    <w:semiHidden/>
    <w:unhideWhenUsed/>
    <w:qFormat/>
    <w:rsid w:val="001B0FC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64D2A"/>
    <w:rPr>
      <w:rFonts w:ascii="Tahoma" w:hAnsi="Tahoma" w:cs="Tahoma"/>
      <w:sz w:val="16"/>
      <w:szCs w:val="16"/>
    </w:rPr>
  </w:style>
  <w:style w:type="character" w:styleId="CommentReference">
    <w:name w:val="annotation reference"/>
    <w:basedOn w:val="DefaultParagraphFont"/>
    <w:uiPriority w:val="99"/>
    <w:semiHidden/>
    <w:rsid w:val="00FD249B"/>
    <w:rPr>
      <w:sz w:val="16"/>
      <w:szCs w:val="16"/>
    </w:rPr>
  </w:style>
  <w:style w:type="paragraph" w:styleId="CommentText">
    <w:name w:val="annotation text"/>
    <w:basedOn w:val="Normal"/>
    <w:link w:val="CommentTextChar"/>
    <w:uiPriority w:val="99"/>
    <w:semiHidden/>
    <w:rsid w:val="00FD249B"/>
  </w:style>
  <w:style w:type="paragraph" w:styleId="CommentSubject">
    <w:name w:val="annotation subject"/>
    <w:basedOn w:val="CommentText"/>
    <w:next w:val="CommentText"/>
    <w:semiHidden/>
    <w:rsid w:val="00FD249B"/>
    <w:rPr>
      <w:b/>
      <w:bCs/>
    </w:rPr>
  </w:style>
  <w:style w:type="character" w:customStyle="1" w:styleId="Heading2Char">
    <w:name w:val="Heading 2 Char"/>
    <w:basedOn w:val="DefaultParagraphFont"/>
    <w:link w:val="Heading2"/>
    <w:semiHidden/>
    <w:rsid w:val="001B0FC3"/>
    <w:rPr>
      <w:rFonts w:ascii="Cambria" w:eastAsia="Times New Roman" w:hAnsi="Cambria" w:cs="Times New Roman"/>
      <w:b/>
      <w:bCs/>
      <w:i/>
      <w:iCs/>
      <w:sz w:val="28"/>
      <w:szCs w:val="28"/>
    </w:rPr>
  </w:style>
  <w:style w:type="paragraph" w:styleId="ListParagraph">
    <w:name w:val="List Paragraph"/>
    <w:basedOn w:val="Normal"/>
    <w:link w:val="ListParagraphChar"/>
    <w:uiPriority w:val="34"/>
    <w:qFormat/>
    <w:rsid w:val="00AC5381"/>
    <w:pPr>
      <w:ind w:left="720"/>
      <w:contextualSpacing/>
    </w:pPr>
    <w:rPr>
      <w:rFonts w:ascii="Arial" w:hAnsi="Arial"/>
      <w:sz w:val="22"/>
      <w:szCs w:val="22"/>
    </w:rPr>
  </w:style>
  <w:style w:type="paragraph" w:styleId="NoSpacing">
    <w:name w:val="No Spacing"/>
    <w:uiPriority w:val="1"/>
    <w:qFormat/>
    <w:rsid w:val="00243A3B"/>
    <w:rPr>
      <w:rFonts w:ascii="Calibri" w:eastAsia="Calibri" w:hAnsi="Calibri"/>
      <w:sz w:val="22"/>
      <w:szCs w:val="22"/>
    </w:rPr>
  </w:style>
  <w:style w:type="paragraph" w:styleId="Header">
    <w:name w:val="header"/>
    <w:basedOn w:val="Normal"/>
    <w:link w:val="HeaderChar"/>
    <w:rsid w:val="009E1AD1"/>
    <w:pPr>
      <w:tabs>
        <w:tab w:val="center" w:pos="4680"/>
        <w:tab w:val="right" w:pos="9360"/>
      </w:tabs>
    </w:pPr>
  </w:style>
  <w:style w:type="character" w:customStyle="1" w:styleId="HeaderChar">
    <w:name w:val="Header Char"/>
    <w:basedOn w:val="DefaultParagraphFont"/>
    <w:link w:val="Header"/>
    <w:rsid w:val="009E1AD1"/>
  </w:style>
  <w:style w:type="paragraph" w:styleId="Footer">
    <w:name w:val="footer"/>
    <w:basedOn w:val="Normal"/>
    <w:link w:val="FooterChar"/>
    <w:rsid w:val="009E1AD1"/>
    <w:pPr>
      <w:tabs>
        <w:tab w:val="center" w:pos="4680"/>
        <w:tab w:val="right" w:pos="9360"/>
      </w:tabs>
    </w:pPr>
  </w:style>
  <w:style w:type="character" w:customStyle="1" w:styleId="FooterChar">
    <w:name w:val="Footer Char"/>
    <w:basedOn w:val="DefaultParagraphFont"/>
    <w:link w:val="Footer"/>
    <w:rsid w:val="009E1AD1"/>
  </w:style>
  <w:style w:type="paragraph" w:customStyle="1" w:styleId="Default">
    <w:name w:val="Default"/>
    <w:rsid w:val="00064B32"/>
    <w:pPr>
      <w:autoSpaceDE w:val="0"/>
      <w:autoSpaceDN w:val="0"/>
      <w:adjustRightInd w:val="0"/>
    </w:pPr>
    <w:rPr>
      <w:color w:val="000000"/>
      <w:sz w:val="24"/>
      <w:szCs w:val="24"/>
    </w:rPr>
  </w:style>
  <w:style w:type="character" w:customStyle="1" w:styleId="ListParagraphChar">
    <w:name w:val="List Paragraph Char"/>
    <w:link w:val="ListParagraph"/>
    <w:uiPriority w:val="34"/>
    <w:locked/>
    <w:rsid w:val="00A7158B"/>
    <w:rPr>
      <w:rFonts w:ascii="Arial" w:hAnsi="Arial"/>
      <w:sz w:val="22"/>
      <w:szCs w:val="22"/>
    </w:rPr>
  </w:style>
  <w:style w:type="character" w:customStyle="1" w:styleId="CommentTextChar">
    <w:name w:val="Comment Text Char"/>
    <w:link w:val="CommentText"/>
    <w:uiPriority w:val="99"/>
    <w:semiHidden/>
    <w:rsid w:val="00A7158B"/>
  </w:style>
  <w:style w:type="paragraph" w:styleId="BodyText">
    <w:name w:val="Body Text"/>
    <w:basedOn w:val="Normal"/>
    <w:link w:val="BodyTextChar"/>
    <w:uiPriority w:val="1"/>
    <w:qFormat/>
    <w:rsid w:val="00171F89"/>
    <w:pPr>
      <w:widowControl w:val="0"/>
      <w:ind w:left="120"/>
    </w:pPr>
    <w:rPr>
      <w:rFonts w:cstheme="minorBidi"/>
      <w:sz w:val="24"/>
      <w:szCs w:val="24"/>
    </w:rPr>
  </w:style>
  <w:style w:type="character" w:customStyle="1" w:styleId="BodyTextChar">
    <w:name w:val="Body Text Char"/>
    <w:basedOn w:val="DefaultParagraphFont"/>
    <w:link w:val="BodyText"/>
    <w:uiPriority w:val="1"/>
    <w:rsid w:val="00171F89"/>
    <w:rPr>
      <w:rFonts w:cstheme="minorBidi"/>
      <w:sz w:val="24"/>
      <w:szCs w:val="24"/>
    </w:rPr>
  </w:style>
  <w:style w:type="paragraph" w:styleId="PlainText">
    <w:name w:val="Plain Text"/>
    <w:basedOn w:val="Normal"/>
    <w:link w:val="PlainTextChar"/>
    <w:uiPriority w:val="99"/>
    <w:unhideWhenUsed/>
    <w:rsid w:val="00662C2E"/>
    <w:rPr>
      <w:rFonts w:ascii="Consolas" w:eastAsia="Calibri" w:hAnsi="Consolas"/>
      <w:sz w:val="21"/>
      <w:szCs w:val="21"/>
    </w:rPr>
  </w:style>
  <w:style w:type="character" w:customStyle="1" w:styleId="PlainTextChar">
    <w:name w:val="Plain Text Char"/>
    <w:basedOn w:val="DefaultParagraphFont"/>
    <w:link w:val="PlainText"/>
    <w:uiPriority w:val="99"/>
    <w:rsid w:val="00662C2E"/>
    <w:rPr>
      <w:rFonts w:ascii="Consolas" w:eastAsia="Calibri"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Body Text" w:uiPriority="1"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78B"/>
  </w:style>
  <w:style w:type="paragraph" w:styleId="Heading1">
    <w:name w:val="heading 1"/>
    <w:basedOn w:val="Normal"/>
    <w:next w:val="Normal"/>
    <w:qFormat/>
    <w:rsid w:val="00B2178B"/>
    <w:pPr>
      <w:keepNext/>
      <w:jc w:val="center"/>
      <w:outlineLvl w:val="0"/>
    </w:pPr>
    <w:rPr>
      <w:rFonts w:ascii="Arial" w:hAnsi="Arial"/>
      <w:b/>
      <w:bCs/>
    </w:rPr>
  </w:style>
  <w:style w:type="paragraph" w:styleId="Heading2">
    <w:name w:val="heading 2"/>
    <w:basedOn w:val="Normal"/>
    <w:next w:val="Normal"/>
    <w:link w:val="Heading2Char"/>
    <w:semiHidden/>
    <w:unhideWhenUsed/>
    <w:qFormat/>
    <w:rsid w:val="001B0FC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64D2A"/>
    <w:rPr>
      <w:rFonts w:ascii="Tahoma" w:hAnsi="Tahoma" w:cs="Tahoma"/>
      <w:sz w:val="16"/>
      <w:szCs w:val="16"/>
    </w:rPr>
  </w:style>
  <w:style w:type="character" w:styleId="CommentReference">
    <w:name w:val="annotation reference"/>
    <w:basedOn w:val="DefaultParagraphFont"/>
    <w:uiPriority w:val="99"/>
    <w:semiHidden/>
    <w:rsid w:val="00FD249B"/>
    <w:rPr>
      <w:sz w:val="16"/>
      <w:szCs w:val="16"/>
    </w:rPr>
  </w:style>
  <w:style w:type="paragraph" w:styleId="CommentText">
    <w:name w:val="annotation text"/>
    <w:basedOn w:val="Normal"/>
    <w:link w:val="CommentTextChar"/>
    <w:uiPriority w:val="99"/>
    <w:semiHidden/>
    <w:rsid w:val="00FD249B"/>
  </w:style>
  <w:style w:type="paragraph" w:styleId="CommentSubject">
    <w:name w:val="annotation subject"/>
    <w:basedOn w:val="CommentText"/>
    <w:next w:val="CommentText"/>
    <w:semiHidden/>
    <w:rsid w:val="00FD249B"/>
    <w:rPr>
      <w:b/>
      <w:bCs/>
    </w:rPr>
  </w:style>
  <w:style w:type="character" w:customStyle="1" w:styleId="Heading2Char">
    <w:name w:val="Heading 2 Char"/>
    <w:basedOn w:val="DefaultParagraphFont"/>
    <w:link w:val="Heading2"/>
    <w:semiHidden/>
    <w:rsid w:val="001B0FC3"/>
    <w:rPr>
      <w:rFonts w:ascii="Cambria" w:eastAsia="Times New Roman" w:hAnsi="Cambria" w:cs="Times New Roman"/>
      <w:b/>
      <w:bCs/>
      <w:i/>
      <w:iCs/>
      <w:sz w:val="28"/>
      <w:szCs w:val="28"/>
    </w:rPr>
  </w:style>
  <w:style w:type="paragraph" w:styleId="ListParagraph">
    <w:name w:val="List Paragraph"/>
    <w:basedOn w:val="Normal"/>
    <w:link w:val="ListParagraphChar"/>
    <w:uiPriority w:val="34"/>
    <w:qFormat/>
    <w:rsid w:val="00AC5381"/>
    <w:pPr>
      <w:ind w:left="720"/>
      <w:contextualSpacing/>
    </w:pPr>
    <w:rPr>
      <w:rFonts w:ascii="Arial" w:hAnsi="Arial"/>
      <w:sz w:val="22"/>
      <w:szCs w:val="22"/>
    </w:rPr>
  </w:style>
  <w:style w:type="paragraph" w:styleId="NoSpacing">
    <w:name w:val="No Spacing"/>
    <w:uiPriority w:val="1"/>
    <w:qFormat/>
    <w:rsid w:val="00243A3B"/>
    <w:rPr>
      <w:rFonts w:ascii="Calibri" w:eastAsia="Calibri" w:hAnsi="Calibri"/>
      <w:sz w:val="22"/>
      <w:szCs w:val="22"/>
    </w:rPr>
  </w:style>
  <w:style w:type="paragraph" w:styleId="Header">
    <w:name w:val="header"/>
    <w:basedOn w:val="Normal"/>
    <w:link w:val="HeaderChar"/>
    <w:rsid w:val="009E1AD1"/>
    <w:pPr>
      <w:tabs>
        <w:tab w:val="center" w:pos="4680"/>
        <w:tab w:val="right" w:pos="9360"/>
      </w:tabs>
    </w:pPr>
  </w:style>
  <w:style w:type="character" w:customStyle="1" w:styleId="HeaderChar">
    <w:name w:val="Header Char"/>
    <w:basedOn w:val="DefaultParagraphFont"/>
    <w:link w:val="Header"/>
    <w:rsid w:val="009E1AD1"/>
  </w:style>
  <w:style w:type="paragraph" w:styleId="Footer">
    <w:name w:val="footer"/>
    <w:basedOn w:val="Normal"/>
    <w:link w:val="FooterChar"/>
    <w:rsid w:val="009E1AD1"/>
    <w:pPr>
      <w:tabs>
        <w:tab w:val="center" w:pos="4680"/>
        <w:tab w:val="right" w:pos="9360"/>
      </w:tabs>
    </w:pPr>
  </w:style>
  <w:style w:type="character" w:customStyle="1" w:styleId="FooterChar">
    <w:name w:val="Footer Char"/>
    <w:basedOn w:val="DefaultParagraphFont"/>
    <w:link w:val="Footer"/>
    <w:rsid w:val="009E1AD1"/>
  </w:style>
  <w:style w:type="paragraph" w:customStyle="1" w:styleId="Default">
    <w:name w:val="Default"/>
    <w:rsid w:val="00064B32"/>
    <w:pPr>
      <w:autoSpaceDE w:val="0"/>
      <w:autoSpaceDN w:val="0"/>
      <w:adjustRightInd w:val="0"/>
    </w:pPr>
    <w:rPr>
      <w:color w:val="000000"/>
      <w:sz w:val="24"/>
      <w:szCs w:val="24"/>
    </w:rPr>
  </w:style>
  <w:style w:type="character" w:customStyle="1" w:styleId="ListParagraphChar">
    <w:name w:val="List Paragraph Char"/>
    <w:link w:val="ListParagraph"/>
    <w:uiPriority w:val="34"/>
    <w:locked/>
    <w:rsid w:val="00A7158B"/>
    <w:rPr>
      <w:rFonts w:ascii="Arial" w:hAnsi="Arial"/>
      <w:sz w:val="22"/>
      <w:szCs w:val="22"/>
    </w:rPr>
  </w:style>
  <w:style w:type="character" w:customStyle="1" w:styleId="CommentTextChar">
    <w:name w:val="Comment Text Char"/>
    <w:link w:val="CommentText"/>
    <w:uiPriority w:val="99"/>
    <w:semiHidden/>
    <w:rsid w:val="00A7158B"/>
  </w:style>
  <w:style w:type="paragraph" w:styleId="BodyText">
    <w:name w:val="Body Text"/>
    <w:basedOn w:val="Normal"/>
    <w:link w:val="BodyTextChar"/>
    <w:uiPriority w:val="1"/>
    <w:qFormat/>
    <w:rsid w:val="00171F89"/>
    <w:pPr>
      <w:widowControl w:val="0"/>
      <w:ind w:left="120"/>
    </w:pPr>
    <w:rPr>
      <w:rFonts w:cstheme="minorBidi"/>
      <w:sz w:val="24"/>
      <w:szCs w:val="24"/>
    </w:rPr>
  </w:style>
  <w:style w:type="character" w:customStyle="1" w:styleId="BodyTextChar">
    <w:name w:val="Body Text Char"/>
    <w:basedOn w:val="DefaultParagraphFont"/>
    <w:link w:val="BodyText"/>
    <w:uiPriority w:val="1"/>
    <w:rsid w:val="00171F89"/>
    <w:rPr>
      <w:rFonts w:cstheme="minorBidi"/>
      <w:sz w:val="24"/>
      <w:szCs w:val="24"/>
    </w:rPr>
  </w:style>
  <w:style w:type="paragraph" w:styleId="PlainText">
    <w:name w:val="Plain Text"/>
    <w:basedOn w:val="Normal"/>
    <w:link w:val="PlainTextChar"/>
    <w:uiPriority w:val="99"/>
    <w:unhideWhenUsed/>
    <w:rsid w:val="00662C2E"/>
    <w:rPr>
      <w:rFonts w:ascii="Consolas" w:eastAsia="Calibri" w:hAnsi="Consolas"/>
      <w:sz w:val="21"/>
      <w:szCs w:val="21"/>
    </w:rPr>
  </w:style>
  <w:style w:type="character" w:customStyle="1" w:styleId="PlainTextChar">
    <w:name w:val="Plain Text Char"/>
    <w:basedOn w:val="DefaultParagraphFont"/>
    <w:link w:val="PlainText"/>
    <w:uiPriority w:val="99"/>
    <w:rsid w:val="00662C2E"/>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9435">
      <w:bodyDiv w:val="1"/>
      <w:marLeft w:val="0"/>
      <w:marRight w:val="0"/>
      <w:marTop w:val="0"/>
      <w:marBottom w:val="0"/>
      <w:divBdr>
        <w:top w:val="none" w:sz="0" w:space="0" w:color="auto"/>
        <w:left w:val="none" w:sz="0" w:space="0" w:color="auto"/>
        <w:bottom w:val="none" w:sz="0" w:space="0" w:color="auto"/>
        <w:right w:val="none" w:sz="0" w:space="0" w:color="auto"/>
      </w:divBdr>
    </w:div>
    <w:div w:id="600645395">
      <w:bodyDiv w:val="1"/>
      <w:marLeft w:val="0"/>
      <w:marRight w:val="0"/>
      <w:marTop w:val="0"/>
      <w:marBottom w:val="0"/>
      <w:divBdr>
        <w:top w:val="none" w:sz="0" w:space="0" w:color="auto"/>
        <w:left w:val="none" w:sz="0" w:space="0" w:color="auto"/>
        <w:bottom w:val="none" w:sz="0" w:space="0" w:color="auto"/>
        <w:right w:val="none" w:sz="0" w:space="0" w:color="auto"/>
      </w:divBdr>
    </w:div>
    <w:div w:id="708142418">
      <w:bodyDiv w:val="1"/>
      <w:marLeft w:val="0"/>
      <w:marRight w:val="0"/>
      <w:marTop w:val="0"/>
      <w:marBottom w:val="0"/>
      <w:divBdr>
        <w:top w:val="none" w:sz="0" w:space="0" w:color="auto"/>
        <w:left w:val="none" w:sz="0" w:space="0" w:color="auto"/>
        <w:bottom w:val="none" w:sz="0" w:space="0" w:color="auto"/>
        <w:right w:val="none" w:sz="0" w:space="0" w:color="auto"/>
      </w:divBdr>
    </w:div>
    <w:div w:id="1389837577">
      <w:bodyDiv w:val="1"/>
      <w:marLeft w:val="0"/>
      <w:marRight w:val="0"/>
      <w:marTop w:val="0"/>
      <w:marBottom w:val="0"/>
      <w:divBdr>
        <w:top w:val="none" w:sz="0" w:space="0" w:color="auto"/>
        <w:left w:val="none" w:sz="0" w:space="0" w:color="auto"/>
        <w:bottom w:val="none" w:sz="0" w:space="0" w:color="auto"/>
        <w:right w:val="none" w:sz="0" w:space="0" w:color="auto"/>
      </w:divBdr>
    </w:div>
    <w:div w:id="1747611391">
      <w:bodyDiv w:val="1"/>
      <w:marLeft w:val="0"/>
      <w:marRight w:val="0"/>
      <w:marTop w:val="0"/>
      <w:marBottom w:val="0"/>
      <w:divBdr>
        <w:top w:val="none" w:sz="0" w:space="0" w:color="auto"/>
        <w:left w:val="none" w:sz="0" w:space="0" w:color="auto"/>
        <w:bottom w:val="none" w:sz="0" w:space="0" w:color="auto"/>
        <w:right w:val="none" w:sz="0" w:space="0" w:color="auto"/>
      </w:divBdr>
    </w:div>
    <w:div w:id="208268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17AB9B60A2334A86E157D1232301E3" ma:contentTypeVersion="0" ma:contentTypeDescription="Create a new document." ma:contentTypeScope="" ma:versionID="e51e136b9d58906dea019df7b906d73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3AA1D-5E74-4F79-8CF8-D75721D27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4C960AB-A865-4AC8-BE16-05AB9DDF625F}">
  <ds:schemaRefs>
    <ds:schemaRef ds:uri="http://schemas.microsoft.com/sharepoint/v3/contenttype/forms"/>
  </ds:schemaRefs>
</ds:datastoreItem>
</file>

<file path=customXml/itemProps3.xml><?xml version="1.0" encoding="utf-8"?>
<ds:datastoreItem xmlns:ds="http://schemas.openxmlformats.org/officeDocument/2006/customXml" ds:itemID="{50B0DA0E-57CC-4DE7-8E33-D4FC234215A2}">
  <ds:schemaRefs>
    <ds:schemaRef ds:uri="http://schemas.microsoft.com/office/2006/metadata/properties"/>
  </ds:schemaRefs>
</ds:datastoreItem>
</file>

<file path=customXml/itemProps4.xml><?xml version="1.0" encoding="utf-8"?>
<ds:datastoreItem xmlns:ds="http://schemas.openxmlformats.org/officeDocument/2006/customXml" ds:itemID="{CE463B43-B4E3-4EAF-A655-9E32056A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Department of                                            Memorandum</vt:lpstr>
    </vt:vector>
  </TitlesOfParts>
  <Company>Dept of Veterans Affairs</Company>
  <LinksUpToDate>false</LinksUpToDate>
  <CharactersWithSpaces>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Memorandum</dc:title>
  <dc:creator>Chris Figg</dc:creator>
  <cp:lastModifiedBy>Department of Veterans Affairs</cp:lastModifiedBy>
  <cp:revision>8</cp:revision>
  <cp:lastPrinted>2013-05-15T16:22:00Z</cp:lastPrinted>
  <dcterms:created xsi:type="dcterms:W3CDTF">2017-10-24T15:23:00Z</dcterms:created>
  <dcterms:modified xsi:type="dcterms:W3CDTF">2017-10-24T17:45:00Z</dcterms:modified>
</cp:coreProperties>
</file>