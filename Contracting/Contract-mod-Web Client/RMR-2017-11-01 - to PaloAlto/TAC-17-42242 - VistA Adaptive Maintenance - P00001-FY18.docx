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0B24E35D" w14:textId="77777777" w:rsidR="00F46EC7" w:rsidRPr="00667B27" w:rsidRDefault="00082667" w:rsidP="00741939">
      <w:pPr>
        <w:pStyle w:val="Title"/>
        <w:spacing w:before="2760"/>
        <w:jc w:val="center"/>
        <w:rPr>
          <w:rStyle w:val="BookTitle"/>
          <w:b/>
          <w:sz w:val="24"/>
          <w:szCs w:val="24"/>
          <w:rPrChange w:id="0" w:author="Rafael Richards" w:date="2017-11-01T15:09:00Z">
            <w:rPr>
              <w:rStyle w:val="BookTitle"/>
              <w:rFonts w:eastAsia="Calibri" w:cs="Arial"/>
              <w:b/>
              <w:bCs w:val="0"/>
              <w:color w:val="000000"/>
              <w:kern w:val="0"/>
              <w:sz w:val="28"/>
              <w:szCs w:val="28"/>
            </w:rPr>
          </w:rPrChange>
        </w:rPr>
      </w:pPr>
      <w:r w:rsidRPr="00667B27">
        <w:rPr>
          <w:rStyle w:val="BookTitle"/>
          <w:b/>
          <w:sz w:val="24"/>
          <w:szCs w:val="24"/>
          <w:rPrChange w:id="1" w:author="Rafael Richards" w:date="2017-11-01T15:09:00Z">
            <w:rPr>
              <w:rStyle w:val="BookTitle"/>
              <w:b/>
              <w:sz w:val="28"/>
              <w:szCs w:val="28"/>
            </w:rPr>
          </w:rPrChange>
        </w:rPr>
        <w:t>TRANSFORMATION TWENTY-ONE TOTAL TECHNOLOGY</w:t>
      </w:r>
      <w:r w:rsidR="001B6C96" w:rsidRPr="00667B27">
        <w:rPr>
          <w:rStyle w:val="BookTitle"/>
          <w:b/>
          <w:sz w:val="24"/>
          <w:szCs w:val="24"/>
          <w:rPrChange w:id="2" w:author="Rafael Richards" w:date="2017-11-01T15:09:00Z">
            <w:rPr>
              <w:rStyle w:val="BookTitle"/>
              <w:b/>
              <w:sz w:val="28"/>
              <w:szCs w:val="28"/>
            </w:rPr>
          </w:rPrChange>
        </w:rPr>
        <w:t xml:space="preserve"> </w:t>
      </w:r>
    </w:p>
    <w:p w14:paraId="1DFECDC8" w14:textId="213323DB" w:rsidR="00082667" w:rsidRPr="00667B27" w:rsidRDefault="001B6C96" w:rsidP="00741939">
      <w:pPr>
        <w:pStyle w:val="Title"/>
        <w:spacing w:before="2760"/>
        <w:jc w:val="center"/>
        <w:rPr>
          <w:rStyle w:val="BookTitle"/>
          <w:b/>
          <w:sz w:val="24"/>
          <w:szCs w:val="24"/>
          <w:rPrChange w:id="3" w:author="Rafael Richards" w:date="2017-11-01T15:09:00Z">
            <w:rPr>
              <w:rStyle w:val="BookTitle"/>
              <w:b/>
              <w:sz w:val="28"/>
              <w:szCs w:val="28"/>
            </w:rPr>
          </w:rPrChange>
        </w:rPr>
      </w:pPr>
      <w:r w:rsidRPr="00667B27">
        <w:rPr>
          <w:rStyle w:val="BookTitle"/>
          <w:b/>
          <w:sz w:val="24"/>
          <w:szCs w:val="24"/>
          <w:rPrChange w:id="4" w:author="Rafael Richards" w:date="2017-11-01T15:09:00Z">
            <w:rPr>
              <w:rStyle w:val="BookTitle"/>
              <w:b/>
              <w:sz w:val="28"/>
              <w:szCs w:val="28"/>
            </w:rPr>
          </w:rPrChange>
        </w:rPr>
        <w:t>NEXT GENERATION</w:t>
      </w:r>
      <w:r w:rsidR="00082667" w:rsidRPr="00667B27">
        <w:rPr>
          <w:rStyle w:val="BookTitle"/>
          <w:b/>
          <w:sz w:val="24"/>
          <w:szCs w:val="24"/>
          <w:rPrChange w:id="5" w:author="Rafael Richards" w:date="2017-11-01T15:09:00Z">
            <w:rPr>
              <w:rStyle w:val="BookTitle"/>
              <w:b/>
              <w:sz w:val="28"/>
              <w:szCs w:val="28"/>
            </w:rPr>
          </w:rPrChange>
        </w:rPr>
        <w:t xml:space="preserve"> (T4</w:t>
      </w:r>
      <w:r w:rsidRPr="00667B27">
        <w:rPr>
          <w:rStyle w:val="BookTitle"/>
          <w:b/>
          <w:sz w:val="24"/>
          <w:szCs w:val="24"/>
          <w:rPrChange w:id="6" w:author="Rafael Richards" w:date="2017-11-01T15:09:00Z">
            <w:rPr>
              <w:rStyle w:val="BookTitle"/>
              <w:b/>
              <w:sz w:val="28"/>
              <w:szCs w:val="28"/>
            </w:rPr>
          </w:rPrChange>
        </w:rPr>
        <w:t>NG</w:t>
      </w:r>
      <w:r w:rsidR="00082667" w:rsidRPr="00667B27">
        <w:rPr>
          <w:rStyle w:val="BookTitle"/>
          <w:b/>
          <w:sz w:val="24"/>
          <w:szCs w:val="24"/>
          <w:rPrChange w:id="7" w:author="Rafael Richards" w:date="2017-11-01T15:09:00Z">
            <w:rPr>
              <w:rStyle w:val="BookTitle"/>
              <w:b/>
              <w:sz w:val="28"/>
              <w:szCs w:val="28"/>
            </w:rPr>
          </w:rPrChange>
        </w:rPr>
        <w:t>)</w:t>
      </w:r>
    </w:p>
    <w:p w14:paraId="1DFECDC9" w14:textId="77777777" w:rsidR="00082667" w:rsidRPr="00667B27" w:rsidRDefault="00082667" w:rsidP="00B24A32">
      <w:pPr>
        <w:pStyle w:val="Title"/>
        <w:jc w:val="center"/>
        <w:rPr>
          <w:rStyle w:val="BookTitle"/>
          <w:b/>
          <w:sz w:val="24"/>
          <w:szCs w:val="24"/>
          <w:rPrChange w:id="8" w:author="Rafael Richards" w:date="2017-11-01T15:09:00Z">
            <w:rPr>
              <w:rStyle w:val="BookTitle"/>
              <w:b/>
              <w:sz w:val="28"/>
              <w:szCs w:val="28"/>
            </w:rPr>
          </w:rPrChange>
        </w:rPr>
      </w:pPr>
      <w:r w:rsidRPr="00667B27">
        <w:rPr>
          <w:rStyle w:val="BookTitle"/>
          <w:b/>
          <w:sz w:val="24"/>
          <w:szCs w:val="24"/>
          <w:rPrChange w:id="9" w:author="Rafael Richards" w:date="2017-11-01T15:09:00Z">
            <w:rPr>
              <w:rStyle w:val="BookTitle"/>
              <w:b/>
              <w:sz w:val="28"/>
              <w:szCs w:val="28"/>
            </w:rPr>
          </w:rPrChange>
        </w:rPr>
        <w:t>PERFORMANCE WORK STATEMENT (PWS)</w:t>
      </w:r>
    </w:p>
    <w:p w14:paraId="1DFECDCA" w14:textId="77777777" w:rsidR="00082667" w:rsidRPr="00667B27" w:rsidRDefault="00082667" w:rsidP="00B24A32">
      <w:pPr>
        <w:pStyle w:val="Title"/>
        <w:jc w:val="center"/>
        <w:rPr>
          <w:rStyle w:val="BookTitle"/>
          <w:b/>
          <w:sz w:val="24"/>
          <w:szCs w:val="24"/>
          <w:rPrChange w:id="10" w:author="Rafael Richards" w:date="2017-11-01T15:09:00Z">
            <w:rPr>
              <w:rStyle w:val="BookTitle"/>
              <w:b/>
              <w:sz w:val="28"/>
              <w:szCs w:val="28"/>
            </w:rPr>
          </w:rPrChange>
        </w:rPr>
      </w:pPr>
      <w:r w:rsidRPr="00667B27">
        <w:rPr>
          <w:rStyle w:val="BookTitle"/>
          <w:b/>
          <w:sz w:val="24"/>
          <w:szCs w:val="24"/>
          <w:rPrChange w:id="11" w:author="Rafael Richards" w:date="2017-11-01T15:09:00Z">
            <w:rPr>
              <w:rStyle w:val="BookTitle"/>
              <w:b/>
              <w:sz w:val="28"/>
              <w:szCs w:val="28"/>
            </w:rPr>
          </w:rPrChange>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4353EB67" w:rsidR="00082667" w:rsidRPr="00AA7B02"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B24BD9" w:rsidRPr="00AA7B02">
        <w:rPr>
          <w:rFonts w:cs="Arial"/>
          <w:b w:val="0"/>
          <w:sz w:val="24"/>
          <w:szCs w:val="24"/>
        </w:rPr>
        <w:t>8/</w:t>
      </w:r>
      <w:r w:rsidR="00FE2005" w:rsidRPr="00AA7B02">
        <w:rPr>
          <w:rFonts w:cs="Arial"/>
          <w:b w:val="0"/>
          <w:sz w:val="24"/>
          <w:szCs w:val="24"/>
        </w:rPr>
        <w:t>10</w:t>
      </w:r>
      <w:r w:rsidR="00F01610" w:rsidRPr="00AA7B02">
        <w:rPr>
          <w:rFonts w:cs="Arial"/>
          <w:b w:val="0"/>
          <w:sz w:val="24"/>
          <w:szCs w:val="24"/>
        </w:rPr>
        <w:t>/17</w:t>
      </w:r>
    </w:p>
    <w:p w14:paraId="1DFECDD1" w14:textId="77777777" w:rsidR="00082667" w:rsidRPr="00AA7B02" w:rsidRDefault="00082667" w:rsidP="00C9572C">
      <w:pPr>
        <w:pStyle w:val="Title"/>
        <w:jc w:val="center"/>
        <w:rPr>
          <w:rFonts w:cs="Arial"/>
          <w:b w:val="0"/>
          <w:sz w:val="24"/>
          <w:szCs w:val="24"/>
        </w:rPr>
      </w:pPr>
      <w:r w:rsidRPr="00AA7B02">
        <w:rPr>
          <w:rStyle w:val="TitleChar"/>
          <w:rFonts w:eastAsia="Calibri"/>
          <w:sz w:val="24"/>
          <w:szCs w:val="24"/>
        </w:rPr>
        <w:t>TAC-</w:t>
      </w:r>
      <w:r w:rsidR="00324A57" w:rsidRPr="00AA7B02">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AA7B02">
        <w:rPr>
          <w:rStyle w:val="TitleChar"/>
          <w:rFonts w:eastAsia="Calibri"/>
          <w:sz w:val="24"/>
          <w:szCs w:val="24"/>
        </w:rPr>
        <w:t>Task Order PWS Version Number:</w:t>
      </w:r>
      <w:r w:rsidRPr="00AA7B02">
        <w:rPr>
          <w:rFonts w:cs="Arial"/>
          <w:b w:val="0"/>
          <w:sz w:val="24"/>
          <w:szCs w:val="24"/>
        </w:rPr>
        <w:t xml:space="preserve">  </w:t>
      </w:r>
      <w:r w:rsidR="00484450" w:rsidRPr="00AA7B02">
        <w:rPr>
          <w:rFonts w:cs="Arial"/>
          <w:b w:val="0"/>
          <w:sz w:val="24"/>
          <w:szCs w:val="24"/>
        </w:rPr>
        <w:t>3.1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7A28EF88" w14:textId="77777777" w:rsidR="00870240" w:rsidRPr="00870240" w:rsidRDefault="001013AB">
      <w:pPr>
        <w:pStyle w:val="TOC1"/>
        <w:tabs>
          <w:tab w:val="left" w:pos="720"/>
          <w:tab w:val="right" w:leader="dot" w:pos="9350"/>
        </w:tabs>
        <w:rPr>
          <w:rFonts w:asciiTheme="minorHAnsi" w:eastAsiaTheme="minorEastAsia" w:hAnsiTheme="minorHAnsi" w:cstheme="minorBidi"/>
          <w:noProof/>
          <w:sz w:val="22"/>
          <w:szCs w:val="22"/>
        </w:rPr>
      </w:pPr>
      <w:r w:rsidRPr="00EC7069">
        <w:rPr>
          <w:rFonts w:cs="Arial"/>
        </w:rPr>
        <w:fldChar w:fldCharType="begin"/>
      </w:r>
      <w:r w:rsidRPr="00870240">
        <w:rPr>
          <w:rFonts w:cs="Arial"/>
        </w:rPr>
        <w:instrText xml:space="preserve"> TOC \o "1-4" \h \z \u </w:instrText>
      </w:r>
      <w:r w:rsidRPr="00EC7069">
        <w:rPr>
          <w:rFonts w:cs="Arial"/>
        </w:rPr>
        <w:fldChar w:fldCharType="separate"/>
      </w:r>
      <w:hyperlink w:anchor="_Toc496016614" w:history="1">
        <w:r w:rsidR="00870240" w:rsidRPr="00870240">
          <w:rPr>
            <w:rStyle w:val="Hyperlink"/>
            <w:noProof/>
          </w:rPr>
          <w:t>1.0</w:t>
        </w:r>
        <w:r w:rsidR="00870240" w:rsidRPr="00870240">
          <w:rPr>
            <w:rFonts w:asciiTheme="minorHAnsi" w:eastAsiaTheme="minorEastAsia" w:hAnsiTheme="minorHAnsi" w:cstheme="minorBidi"/>
            <w:noProof/>
            <w:sz w:val="22"/>
            <w:szCs w:val="22"/>
          </w:rPr>
          <w:tab/>
        </w:r>
        <w:r w:rsidR="00870240" w:rsidRPr="00870240">
          <w:rPr>
            <w:rStyle w:val="Hyperlink"/>
            <w:noProof/>
          </w:rPr>
          <w:t>BACKGROUND</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_Toc496016614 \h </w:instrText>
        </w:r>
        <w:r w:rsidR="00870240" w:rsidRPr="00870240">
          <w:rPr>
            <w:noProof/>
            <w:webHidden/>
          </w:rPr>
        </w:r>
        <w:r w:rsidR="00870240" w:rsidRPr="00870240">
          <w:rPr>
            <w:noProof/>
            <w:webHidden/>
          </w:rPr>
          <w:fldChar w:fldCharType="separate"/>
        </w:r>
        <w:r w:rsidR="00BD4BCA">
          <w:rPr>
            <w:noProof/>
            <w:webHidden/>
          </w:rPr>
          <w:t>4</w:t>
        </w:r>
        <w:r w:rsidR="00870240" w:rsidRPr="00870240">
          <w:rPr>
            <w:noProof/>
            <w:webHidden/>
          </w:rPr>
          <w:fldChar w:fldCharType="end"/>
        </w:r>
      </w:hyperlink>
    </w:p>
    <w:p w14:paraId="0F7A1CC9" w14:textId="77777777" w:rsidR="00870240" w:rsidRPr="00870240" w:rsidRDefault="00C73AE8">
      <w:pPr>
        <w:pStyle w:val="TOC1"/>
        <w:tabs>
          <w:tab w:val="left" w:pos="720"/>
          <w:tab w:val="right" w:leader="dot" w:pos="9350"/>
        </w:tabs>
        <w:rPr>
          <w:rFonts w:asciiTheme="minorHAnsi" w:eastAsiaTheme="minorEastAsia" w:hAnsiTheme="minorHAnsi" w:cstheme="minorBidi"/>
          <w:noProof/>
          <w:sz w:val="22"/>
          <w:szCs w:val="22"/>
        </w:rPr>
      </w:pPr>
      <w:hyperlink w:anchor="_Toc496016615" w:history="1">
        <w:r w:rsidR="00870240" w:rsidRPr="00870240">
          <w:rPr>
            <w:rStyle w:val="Hyperlink"/>
            <w:noProof/>
          </w:rPr>
          <w:t>2.0</w:t>
        </w:r>
        <w:r w:rsidR="00870240" w:rsidRPr="00870240">
          <w:rPr>
            <w:rFonts w:asciiTheme="minorHAnsi" w:eastAsiaTheme="minorEastAsia" w:hAnsiTheme="minorHAnsi" w:cstheme="minorBidi"/>
            <w:noProof/>
            <w:sz w:val="22"/>
            <w:szCs w:val="22"/>
          </w:rPr>
          <w:tab/>
        </w:r>
        <w:r w:rsidR="00870240" w:rsidRPr="00870240">
          <w:rPr>
            <w:rStyle w:val="Hyperlink"/>
            <w:noProof/>
          </w:rPr>
          <w:t>APPLICABLE DOCUMENTS</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_Toc496016615 \h </w:instrText>
        </w:r>
        <w:r w:rsidR="00870240" w:rsidRPr="00870240">
          <w:rPr>
            <w:noProof/>
            <w:webHidden/>
          </w:rPr>
        </w:r>
        <w:r w:rsidR="00870240" w:rsidRPr="00870240">
          <w:rPr>
            <w:noProof/>
            <w:webHidden/>
          </w:rPr>
          <w:fldChar w:fldCharType="separate"/>
        </w:r>
        <w:r w:rsidR="00BD4BCA">
          <w:rPr>
            <w:noProof/>
            <w:webHidden/>
          </w:rPr>
          <w:t>5</w:t>
        </w:r>
        <w:r w:rsidR="00870240" w:rsidRPr="00870240">
          <w:rPr>
            <w:noProof/>
            <w:webHidden/>
          </w:rPr>
          <w:fldChar w:fldCharType="end"/>
        </w:r>
      </w:hyperlink>
    </w:p>
    <w:p w14:paraId="5AAEFF8B" w14:textId="77777777" w:rsidR="00870240" w:rsidRPr="00870240" w:rsidRDefault="00C73AE8">
      <w:pPr>
        <w:pStyle w:val="TOC1"/>
        <w:tabs>
          <w:tab w:val="left" w:pos="720"/>
          <w:tab w:val="right" w:leader="dot" w:pos="9350"/>
        </w:tabs>
        <w:rPr>
          <w:rFonts w:asciiTheme="minorHAnsi" w:eastAsiaTheme="minorEastAsia" w:hAnsiTheme="minorHAnsi" w:cstheme="minorBidi"/>
          <w:noProof/>
          <w:sz w:val="22"/>
          <w:szCs w:val="22"/>
        </w:rPr>
      </w:pPr>
      <w:hyperlink w:anchor="_Toc496016616" w:history="1">
        <w:r w:rsidR="00870240" w:rsidRPr="00870240">
          <w:rPr>
            <w:rStyle w:val="Hyperlink"/>
            <w:noProof/>
          </w:rPr>
          <w:t>3.0</w:t>
        </w:r>
        <w:r w:rsidR="00870240" w:rsidRPr="00870240">
          <w:rPr>
            <w:rFonts w:asciiTheme="minorHAnsi" w:eastAsiaTheme="minorEastAsia" w:hAnsiTheme="minorHAnsi" w:cstheme="minorBidi"/>
            <w:noProof/>
            <w:sz w:val="22"/>
            <w:szCs w:val="22"/>
          </w:rPr>
          <w:tab/>
        </w:r>
        <w:r w:rsidR="00870240" w:rsidRPr="00870240">
          <w:rPr>
            <w:rStyle w:val="Hyperlink"/>
            <w:noProof/>
          </w:rPr>
          <w:t>SCOPE OF WORK</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_Toc496016616 \h </w:instrText>
        </w:r>
        <w:r w:rsidR="00870240" w:rsidRPr="00870240">
          <w:rPr>
            <w:noProof/>
            <w:webHidden/>
          </w:rPr>
        </w:r>
        <w:r w:rsidR="00870240" w:rsidRPr="00870240">
          <w:rPr>
            <w:noProof/>
            <w:webHidden/>
          </w:rPr>
          <w:fldChar w:fldCharType="separate"/>
        </w:r>
        <w:r w:rsidR="00BD4BCA">
          <w:rPr>
            <w:noProof/>
            <w:webHidden/>
          </w:rPr>
          <w:t>5</w:t>
        </w:r>
        <w:r w:rsidR="00870240" w:rsidRPr="00870240">
          <w:rPr>
            <w:noProof/>
            <w:webHidden/>
          </w:rPr>
          <w:fldChar w:fldCharType="end"/>
        </w:r>
      </w:hyperlink>
    </w:p>
    <w:p w14:paraId="068E5E00"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17" w:history="1">
        <w:r w:rsidR="00870240" w:rsidRPr="00870240">
          <w:rPr>
            <w:rStyle w:val="Hyperlink"/>
            <w:noProof/>
          </w:rPr>
          <w:t>3.1</w:t>
        </w:r>
        <w:r w:rsidR="00870240" w:rsidRPr="00870240">
          <w:rPr>
            <w:rFonts w:asciiTheme="minorHAnsi" w:eastAsiaTheme="minorEastAsia" w:hAnsiTheme="minorHAnsi" w:cstheme="minorBidi"/>
            <w:noProof/>
            <w:sz w:val="22"/>
            <w:szCs w:val="22"/>
          </w:rPr>
          <w:tab/>
        </w:r>
        <w:r w:rsidR="00870240" w:rsidRPr="00870240">
          <w:rPr>
            <w:rStyle w:val="Hyperlink"/>
            <w:noProof/>
          </w:rPr>
          <w:t>APPLICABILITY</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_Toc496016617 \h </w:instrText>
        </w:r>
        <w:r w:rsidR="00870240" w:rsidRPr="00870240">
          <w:rPr>
            <w:noProof/>
            <w:webHidden/>
          </w:rPr>
        </w:r>
        <w:r w:rsidR="00870240" w:rsidRPr="00870240">
          <w:rPr>
            <w:noProof/>
            <w:webHidden/>
          </w:rPr>
          <w:fldChar w:fldCharType="separate"/>
        </w:r>
        <w:r w:rsidR="00BD4BCA">
          <w:rPr>
            <w:noProof/>
            <w:webHidden/>
          </w:rPr>
          <w:t>6</w:t>
        </w:r>
        <w:r w:rsidR="00870240" w:rsidRPr="00870240">
          <w:rPr>
            <w:noProof/>
            <w:webHidden/>
          </w:rPr>
          <w:fldChar w:fldCharType="end"/>
        </w:r>
      </w:hyperlink>
    </w:p>
    <w:p w14:paraId="1EB8EC0F"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18" w:history="1">
        <w:r w:rsidR="00870240" w:rsidRPr="00870240">
          <w:rPr>
            <w:rStyle w:val="Hyperlink"/>
            <w:noProof/>
          </w:rPr>
          <w:t>3.2</w:t>
        </w:r>
        <w:r w:rsidR="00870240" w:rsidRPr="00870240">
          <w:rPr>
            <w:rFonts w:asciiTheme="minorHAnsi" w:eastAsiaTheme="minorEastAsia" w:hAnsiTheme="minorHAnsi" w:cstheme="minorBidi"/>
            <w:noProof/>
            <w:sz w:val="22"/>
            <w:szCs w:val="22"/>
          </w:rPr>
          <w:tab/>
        </w:r>
        <w:r w:rsidR="00870240" w:rsidRPr="00870240">
          <w:rPr>
            <w:rStyle w:val="Hyperlink"/>
            <w:noProof/>
          </w:rPr>
          <w:t>ORDER TYPE</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_Toc496016618 \h </w:instrText>
        </w:r>
        <w:r w:rsidR="00870240" w:rsidRPr="00870240">
          <w:rPr>
            <w:noProof/>
            <w:webHidden/>
          </w:rPr>
        </w:r>
        <w:r w:rsidR="00870240" w:rsidRPr="00870240">
          <w:rPr>
            <w:noProof/>
            <w:webHidden/>
          </w:rPr>
          <w:fldChar w:fldCharType="separate"/>
        </w:r>
        <w:r w:rsidR="00BD4BCA">
          <w:rPr>
            <w:noProof/>
            <w:webHidden/>
          </w:rPr>
          <w:t>6</w:t>
        </w:r>
        <w:r w:rsidR="00870240" w:rsidRPr="00870240">
          <w:rPr>
            <w:noProof/>
            <w:webHidden/>
          </w:rPr>
          <w:fldChar w:fldCharType="end"/>
        </w:r>
      </w:hyperlink>
    </w:p>
    <w:p w14:paraId="3744CEEC" w14:textId="77777777" w:rsidR="00870240" w:rsidRPr="00870240" w:rsidRDefault="00C73AE8">
      <w:pPr>
        <w:pStyle w:val="TOC1"/>
        <w:tabs>
          <w:tab w:val="left" w:pos="720"/>
          <w:tab w:val="right" w:leader="dot" w:pos="9350"/>
        </w:tabs>
        <w:rPr>
          <w:rFonts w:asciiTheme="minorHAnsi" w:eastAsiaTheme="minorEastAsia" w:hAnsiTheme="minorHAnsi" w:cstheme="minorBidi"/>
          <w:noProof/>
          <w:sz w:val="22"/>
          <w:szCs w:val="22"/>
        </w:rPr>
      </w:pPr>
      <w:hyperlink w:anchor="_Toc496016619" w:history="1">
        <w:r w:rsidR="00870240" w:rsidRPr="00870240">
          <w:rPr>
            <w:rStyle w:val="Hyperlink"/>
            <w:noProof/>
          </w:rPr>
          <w:t>4.0</w:t>
        </w:r>
        <w:r w:rsidR="00870240" w:rsidRPr="00870240">
          <w:rPr>
            <w:rFonts w:asciiTheme="minorHAnsi" w:eastAsiaTheme="minorEastAsia" w:hAnsiTheme="minorHAnsi" w:cstheme="minorBidi"/>
            <w:noProof/>
            <w:sz w:val="22"/>
            <w:szCs w:val="22"/>
          </w:rPr>
          <w:tab/>
        </w:r>
        <w:r w:rsidR="00870240" w:rsidRPr="00870240">
          <w:rPr>
            <w:rStyle w:val="Hyperlink"/>
            <w:noProof/>
          </w:rPr>
          <w:t>PERFORMANCE DETAILS</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_Toc496016619 \h </w:instrText>
        </w:r>
        <w:r w:rsidR="00870240" w:rsidRPr="00870240">
          <w:rPr>
            <w:noProof/>
            <w:webHidden/>
          </w:rPr>
        </w:r>
        <w:r w:rsidR="00870240" w:rsidRPr="00870240">
          <w:rPr>
            <w:noProof/>
            <w:webHidden/>
          </w:rPr>
          <w:fldChar w:fldCharType="separate"/>
        </w:r>
        <w:r w:rsidR="00BD4BCA">
          <w:rPr>
            <w:noProof/>
            <w:webHidden/>
          </w:rPr>
          <w:t>6</w:t>
        </w:r>
        <w:r w:rsidR="00870240" w:rsidRPr="00870240">
          <w:rPr>
            <w:noProof/>
            <w:webHidden/>
          </w:rPr>
          <w:fldChar w:fldCharType="end"/>
        </w:r>
      </w:hyperlink>
    </w:p>
    <w:p w14:paraId="65C2F48C"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0" w:history="1">
        <w:r w:rsidR="00870240" w:rsidRPr="00870240">
          <w:rPr>
            <w:rStyle w:val="Hyperlink"/>
            <w:noProof/>
          </w:rPr>
          <w:t>4.1</w:t>
        </w:r>
        <w:r w:rsidR="00870240" w:rsidRPr="00870240">
          <w:rPr>
            <w:rFonts w:asciiTheme="minorHAnsi" w:eastAsiaTheme="minorEastAsia" w:hAnsiTheme="minorHAnsi" w:cstheme="minorBidi"/>
            <w:noProof/>
            <w:sz w:val="22"/>
            <w:szCs w:val="22"/>
          </w:rPr>
          <w:tab/>
        </w:r>
        <w:r w:rsidR="00870240" w:rsidRPr="00870240">
          <w:rPr>
            <w:rStyle w:val="Hyperlink"/>
            <w:noProof/>
          </w:rPr>
          <w:t>PERFORMANCE PERIOD</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_Toc496016620 \h </w:instrText>
        </w:r>
        <w:r w:rsidR="00870240" w:rsidRPr="00870240">
          <w:rPr>
            <w:noProof/>
            <w:webHidden/>
          </w:rPr>
        </w:r>
        <w:r w:rsidR="00870240" w:rsidRPr="00870240">
          <w:rPr>
            <w:noProof/>
            <w:webHidden/>
          </w:rPr>
          <w:fldChar w:fldCharType="separate"/>
        </w:r>
        <w:r w:rsidR="00BD4BCA">
          <w:rPr>
            <w:noProof/>
            <w:webHidden/>
          </w:rPr>
          <w:t>6</w:t>
        </w:r>
        <w:r w:rsidR="00870240" w:rsidRPr="00870240">
          <w:rPr>
            <w:noProof/>
            <w:webHidden/>
          </w:rPr>
          <w:fldChar w:fldCharType="end"/>
        </w:r>
      </w:hyperlink>
    </w:p>
    <w:p w14:paraId="032C7D46"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1" w:history="1">
        <w:r w:rsidR="00870240" w:rsidRPr="00870240">
          <w:rPr>
            <w:rStyle w:val="Hyperlink"/>
            <w:noProof/>
          </w:rPr>
          <w:t>4.2</w:t>
        </w:r>
        <w:r w:rsidR="00870240" w:rsidRPr="00870240">
          <w:rPr>
            <w:rFonts w:asciiTheme="minorHAnsi" w:eastAsiaTheme="minorEastAsia" w:hAnsiTheme="minorHAnsi" w:cstheme="minorBidi"/>
            <w:noProof/>
            <w:sz w:val="22"/>
            <w:szCs w:val="22"/>
          </w:rPr>
          <w:tab/>
        </w:r>
        <w:r w:rsidR="00870240" w:rsidRPr="00870240">
          <w:rPr>
            <w:rStyle w:val="Hyperlink"/>
            <w:noProof/>
          </w:rPr>
          <w:t>PLACE OF PERFORMANCE</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_Toc496016621 \h </w:instrText>
        </w:r>
        <w:r w:rsidR="00870240" w:rsidRPr="00870240">
          <w:rPr>
            <w:noProof/>
            <w:webHidden/>
          </w:rPr>
        </w:r>
        <w:r w:rsidR="00870240" w:rsidRPr="00870240">
          <w:rPr>
            <w:noProof/>
            <w:webHidden/>
          </w:rPr>
          <w:fldChar w:fldCharType="separate"/>
        </w:r>
        <w:r w:rsidR="00BD4BCA">
          <w:rPr>
            <w:noProof/>
            <w:webHidden/>
          </w:rPr>
          <w:t>6</w:t>
        </w:r>
        <w:r w:rsidR="00870240" w:rsidRPr="00870240">
          <w:rPr>
            <w:noProof/>
            <w:webHidden/>
          </w:rPr>
          <w:fldChar w:fldCharType="end"/>
        </w:r>
      </w:hyperlink>
    </w:p>
    <w:p w14:paraId="5CCE94CF"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2" w:history="1">
        <w:r w:rsidR="00870240" w:rsidRPr="00870240">
          <w:rPr>
            <w:rStyle w:val="Hyperlink"/>
            <w:noProof/>
          </w:rPr>
          <w:t>4.3</w:t>
        </w:r>
        <w:r w:rsidR="00870240" w:rsidRPr="00870240">
          <w:rPr>
            <w:rFonts w:asciiTheme="minorHAnsi" w:eastAsiaTheme="minorEastAsia" w:hAnsiTheme="minorHAnsi" w:cstheme="minorBidi"/>
            <w:noProof/>
            <w:sz w:val="22"/>
            <w:szCs w:val="22"/>
          </w:rPr>
          <w:tab/>
        </w:r>
        <w:r w:rsidR="00870240" w:rsidRPr="00870240">
          <w:rPr>
            <w:rStyle w:val="Hyperlink"/>
            <w:noProof/>
          </w:rPr>
          <w:t>TRAVEL OR SPECIAL REQUIREMENTS</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_Toc496016622 \h </w:instrText>
        </w:r>
        <w:r w:rsidR="00870240" w:rsidRPr="00870240">
          <w:rPr>
            <w:noProof/>
            <w:webHidden/>
          </w:rPr>
        </w:r>
        <w:r w:rsidR="00870240" w:rsidRPr="00870240">
          <w:rPr>
            <w:noProof/>
            <w:webHidden/>
          </w:rPr>
          <w:fldChar w:fldCharType="separate"/>
        </w:r>
        <w:r w:rsidR="00BD4BCA">
          <w:rPr>
            <w:noProof/>
            <w:webHidden/>
          </w:rPr>
          <w:t>6</w:t>
        </w:r>
        <w:r w:rsidR="00870240" w:rsidRPr="00870240">
          <w:rPr>
            <w:noProof/>
            <w:webHidden/>
          </w:rPr>
          <w:fldChar w:fldCharType="end"/>
        </w:r>
      </w:hyperlink>
    </w:p>
    <w:p w14:paraId="7C2FB3BF"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3" w:history="1">
        <w:r w:rsidR="00870240" w:rsidRPr="00870240">
          <w:rPr>
            <w:rStyle w:val="Hyperlink"/>
            <w:noProof/>
          </w:rPr>
          <w:t>4.4</w:t>
        </w:r>
        <w:r w:rsidR="00870240" w:rsidRPr="00870240">
          <w:rPr>
            <w:rFonts w:asciiTheme="minorHAnsi" w:eastAsiaTheme="minorEastAsia" w:hAnsiTheme="minorHAnsi" w:cstheme="minorBidi"/>
            <w:noProof/>
            <w:sz w:val="22"/>
            <w:szCs w:val="22"/>
          </w:rPr>
          <w:tab/>
        </w:r>
        <w:r w:rsidR="00870240" w:rsidRPr="00870240">
          <w:rPr>
            <w:rStyle w:val="Hyperlink"/>
            <w:noProof/>
          </w:rPr>
          <w:t>CONTRACT MANAGEMENT</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_Toc496016623 \h </w:instrText>
        </w:r>
        <w:r w:rsidR="00870240" w:rsidRPr="00870240">
          <w:rPr>
            <w:noProof/>
            <w:webHidden/>
          </w:rPr>
        </w:r>
        <w:r w:rsidR="00870240" w:rsidRPr="00870240">
          <w:rPr>
            <w:noProof/>
            <w:webHidden/>
          </w:rPr>
          <w:fldChar w:fldCharType="separate"/>
        </w:r>
        <w:r w:rsidR="00BD4BCA">
          <w:rPr>
            <w:noProof/>
            <w:webHidden/>
          </w:rPr>
          <w:t>7</w:t>
        </w:r>
        <w:r w:rsidR="00870240" w:rsidRPr="00870240">
          <w:rPr>
            <w:noProof/>
            <w:webHidden/>
          </w:rPr>
          <w:fldChar w:fldCharType="end"/>
        </w:r>
      </w:hyperlink>
    </w:p>
    <w:p w14:paraId="4D0FA278"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4" w:history="1">
        <w:r w:rsidR="00870240" w:rsidRPr="00870240">
          <w:rPr>
            <w:rStyle w:val="Hyperlink"/>
            <w:noProof/>
          </w:rPr>
          <w:t>4.5</w:t>
        </w:r>
        <w:r w:rsidR="00870240" w:rsidRPr="00870240">
          <w:rPr>
            <w:rFonts w:asciiTheme="minorHAnsi" w:eastAsiaTheme="minorEastAsia" w:hAnsiTheme="minorHAnsi" w:cstheme="minorBidi"/>
            <w:noProof/>
            <w:sz w:val="22"/>
            <w:szCs w:val="22"/>
          </w:rPr>
          <w:tab/>
        </w:r>
        <w:r w:rsidR="00870240" w:rsidRPr="00870240">
          <w:rPr>
            <w:rStyle w:val="Hyperlink"/>
            <w:noProof/>
          </w:rPr>
          <w:t>GOVERNMENT FURNISHED PROPERTY</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_Toc496016624 \h </w:instrText>
        </w:r>
        <w:r w:rsidR="00870240" w:rsidRPr="00870240">
          <w:rPr>
            <w:noProof/>
            <w:webHidden/>
          </w:rPr>
        </w:r>
        <w:r w:rsidR="00870240" w:rsidRPr="00870240">
          <w:rPr>
            <w:noProof/>
            <w:webHidden/>
          </w:rPr>
          <w:fldChar w:fldCharType="separate"/>
        </w:r>
        <w:r w:rsidR="00BD4BCA">
          <w:rPr>
            <w:noProof/>
            <w:webHidden/>
          </w:rPr>
          <w:t>7</w:t>
        </w:r>
        <w:r w:rsidR="00870240" w:rsidRPr="00870240">
          <w:rPr>
            <w:noProof/>
            <w:webHidden/>
          </w:rPr>
          <w:fldChar w:fldCharType="end"/>
        </w:r>
      </w:hyperlink>
    </w:p>
    <w:p w14:paraId="6BD8A7A3"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5" w:history="1">
        <w:r w:rsidR="00870240" w:rsidRPr="00870240">
          <w:rPr>
            <w:rStyle w:val="Hyperlink"/>
            <w:noProof/>
          </w:rPr>
          <w:t>4.6</w:t>
        </w:r>
        <w:r w:rsidR="00870240" w:rsidRPr="00870240">
          <w:rPr>
            <w:rFonts w:asciiTheme="minorHAnsi" w:eastAsiaTheme="minorEastAsia" w:hAnsiTheme="minorHAnsi" w:cstheme="minorBidi"/>
            <w:noProof/>
            <w:sz w:val="22"/>
            <w:szCs w:val="22"/>
          </w:rPr>
          <w:tab/>
        </w:r>
        <w:r w:rsidR="00870240" w:rsidRPr="00870240">
          <w:rPr>
            <w:rStyle w:val="Hyperlink"/>
            <w:noProof/>
          </w:rPr>
          <w:t>SECURITY AND PRIVACY</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_Toc496016625 \h </w:instrText>
        </w:r>
        <w:r w:rsidR="00870240" w:rsidRPr="00870240">
          <w:rPr>
            <w:noProof/>
            <w:webHidden/>
          </w:rPr>
        </w:r>
        <w:r w:rsidR="00870240" w:rsidRPr="00870240">
          <w:rPr>
            <w:noProof/>
            <w:webHidden/>
          </w:rPr>
          <w:fldChar w:fldCharType="separate"/>
        </w:r>
        <w:r w:rsidR="00BD4BCA">
          <w:rPr>
            <w:noProof/>
            <w:webHidden/>
          </w:rPr>
          <w:t>7</w:t>
        </w:r>
        <w:r w:rsidR="00870240" w:rsidRPr="00870240">
          <w:rPr>
            <w:noProof/>
            <w:webHidden/>
          </w:rPr>
          <w:fldChar w:fldCharType="end"/>
        </w:r>
      </w:hyperlink>
    </w:p>
    <w:p w14:paraId="71A41471"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26" w:history="1">
        <w:r w:rsidR="00870240" w:rsidRPr="00870240">
          <w:rPr>
            <w:rStyle w:val="Hyperlink"/>
            <w:noProof/>
          </w:rPr>
          <w:t>4.6.1</w:t>
        </w:r>
        <w:r w:rsidR="00870240" w:rsidRPr="00870240">
          <w:rPr>
            <w:rFonts w:asciiTheme="minorHAnsi" w:eastAsiaTheme="minorEastAsia" w:hAnsiTheme="minorHAnsi" w:cstheme="minorBidi"/>
            <w:noProof/>
            <w:sz w:val="22"/>
            <w:szCs w:val="22"/>
          </w:rPr>
          <w:tab/>
        </w:r>
        <w:r w:rsidR="00870240" w:rsidRPr="00870240">
          <w:rPr>
            <w:rStyle w:val="Hyperlink"/>
            <w:noProof/>
          </w:rPr>
          <w:t>POSITION/TASK RISK DESIGNATION LEVEL(S)</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_Toc496016626 \h </w:instrText>
        </w:r>
        <w:r w:rsidR="00870240" w:rsidRPr="00870240">
          <w:rPr>
            <w:noProof/>
            <w:webHidden/>
          </w:rPr>
        </w:r>
        <w:r w:rsidR="00870240" w:rsidRPr="00870240">
          <w:rPr>
            <w:noProof/>
            <w:webHidden/>
          </w:rPr>
          <w:fldChar w:fldCharType="separate"/>
        </w:r>
        <w:r w:rsidR="00BD4BCA">
          <w:rPr>
            <w:noProof/>
            <w:webHidden/>
          </w:rPr>
          <w:t>7</w:t>
        </w:r>
        <w:r w:rsidR="00870240" w:rsidRPr="00870240">
          <w:rPr>
            <w:noProof/>
            <w:webHidden/>
          </w:rPr>
          <w:fldChar w:fldCharType="end"/>
        </w:r>
      </w:hyperlink>
    </w:p>
    <w:p w14:paraId="3EB13966" w14:textId="77777777" w:rsidR="00870240" w:rsidRPr="00870240" w:rsidRDefault="00C73AE8">
      <w:pPr>
        <w:pStyle w:val="TOC1"/>
        <w:tabs>
          <w:tab w:val="left" w:pos="720"/>
          <w:tab w:val="right" w:leader="dot" w:pos="9350"/>
        </w:tabs>
        <w:rPr>
          <w:rFonts w:asciiTheme="minorHAnsi" w:eastAsiaTheme="minorEastAsia" w:hAnsiTheme="minorHAnsi" w:cstheme="minorBidi"/>
          <w:noProof/>
          <w:sz w:val="22"/>
          <w:szCs w:val="22"/>
        </w:rPr>
      </w:pPr>
      <w:hyperlink w:anchor="_Toc496016627" w:history="1">
        <w:r w:rsidR="00870240" w:rsidRPr="00870240">
          <w:rPr>
            <w:rStyle w:val="Hyperlink"/>
            <w:noProof/>
          </w:rPr>
          <w:t>5.0</w:t>
        </w:r>
        <w:r w:rsidR="00870240" w:rsidRPr="00870240">
          <w:rPr>
            <w:rFonts w:asciiTheme="minorHAnsi" w:eastAsiaTheme="minorEastAsia" w:hAnsiTheme="minorHAnsi" w:cstheme="minorBidi"/>
            <w:noProof/>
            <w:sz w:val="22"/>
            <w:szCs w:val="22"/>
          </w:rPr>
          <w:tab/>
        </w:r>
        <w:r w:rsidR="00870240" w:rsidRPr="00870240">
          <w:rPr>
            <w:rStyle w:val="Hyperlink"/>
            <w:noProof/>
          </w:rPr>
          <w:t>SPECIFIC TASKS AND DELIVERABLES</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_Toc496016627 \h </w:instrText>
        </w:r>
        <w:r w:rsidR="00870240" w:rsidRPr="00870240">
          <w:rPr>
            <w:noProof/>
            <w:webHidden/>
          </w:rPr>
        </w:r>
        <w:r w:rsidR="00870240" w:rsidRPr="00870240">
          <w:rPr>
            <w:noProof/>
            <w:webHidden/>
          </w:rPr>
          <w:fldChar w:fldCharType="separate"/>
        </w:r>
        <w:r w:rsidR="00BD4BCA">
          <w:rPr>
            <w:noProof/>
            <w:webHidden/>
          </w:rPr>
          <w:t>8</w:t>
        </w:r>
        <w:r w:rsidR="00870240" w:rsidRPr="00870240">
          <w:rPr>
            <w:noProof/>
            <w:webHidden/>
          </w:rPr>
          <w:fldChar w:fldCharType="end"/>
        </w:r>
      </w:hyperlink>
    </w:p>
    <w:p w14:paraId="2FF3CBC2"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28" w:history="1">
        <w:r w:rsidR="00870240" w:rsidRPr="00870240">
          <w:rPr>
            <w:rStyle w:val="Hyperlink"/>
            <w:noProof/>
          </w:rPr>
          <w:t>5.1</w:t>
        </w:r>
        <w:r w:rsidR="00870240" w:rsidRPr="00870240">
          <w:rPr>
            <w:rFonts w:asciiTheme="minorHAnsi" w:eastAsiaTheme="minorEastAsia" w:hAnsiTheme="minorHAnsi" w:cstheme="minorBidi"/>
            <w:noProof/>
            <w:sz w:val="22"/>
            <w:szCs w:val="22"/>
          </w:rPr>
          <w:tab/>
        </w:r>
        <w:r w:rsidR="00870240" w:rsidRPr="00870240">
          <w:rPr>
            <w:rStyle w:val="Hyperlink"/>
            <w:noProof/>
          </w:rPr>
          <w:t>PROJECT MANAGEMENT</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_Toc496016628 \h </w:instrText>
        </w:r>
        <w:r w:rsidR="00870240" w:rsidRPr="00870240">
          <w:rPr>
            <w:noProof/>
            <w:webHidden/>
          </w:rPr>
        </w:r>
        <w:r w:rsidR="00870240" w:rsidRPr="00870240">
          <w:rPr>
            <w:noProof/>
            <w:webHidden/>
          </w:rPr>
          <w:fldChar w:fldCharType="separate"/>
        </w:r>
        <w:r w:rsidR="00BD4BCA">
          <w:rPr>
            <w:noProof/>
            <w:webHidden/>
          </w:rPr>
          <w:t>8</w:t>
        </w:r>
        <w:r w:rsidR="00870240" w:rsidRPr="00870240">
          <w:rPr>
            <w:noProof/>
            <w:webHidden/>
          </w:rPr>
          <w:fldChar w:fldCharType="end"/>
        </w:r>
      </w:hyperlink>
    </w:p>
    <w:p w14:paraId="36DC92D1"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29" w:history="1">
        <w:r w:rsidR="00870240" w:rsidRPr="00870240">
          <w:rPr>
            <w:rStyle w:val="Hyperlink"/>
            <w:noProof/>
          </w:rPr>
          <w:t>5.1.1</w:t>
        </w:r>
        <w:r w:rsidR="00870240" w:rsidRPr="00870240">
          <w:rPr>
            <w:rFonts w:asciiTheme="minorHAnsi" w:eastAsiaTheme="minorEastAsia" w:hAnsiTheme="minorHAnsi" w:cstheme="minorBidi"/>
            <w:noProof/>
            <w:sz w:val="22"/>
            <w:szCs w:val="22"/>
          </w:rPr>
          <w:tab/>
        </w:r>
        <w:r w:rsidR="00870240" w:rsidRPr="00870240">
          <w:rPr>
            <w:rStyle w:val="Hyperlink"/>
            <w:noProof/>
          </w:rPr>
          <w:t>CONTRACTOR PROJECT MANAGEMENT PLAN</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_Toc496016629 \h </w:instrText>
        </w:r>
        <w:r w:rsidR="00870240" w:rsidRPr="00870240">
          <w:rPr>
            <w:noProof/>
            <w:webHidden/>
          </w:rPr>
        </w:r>
        <w:r w:rsidR="00870240" w:rsidRPr="00870240">
          <w:rPr>
            <w:noProof/>
            <w:webHidden/>
          </w:rPr>
          <w:fldChar w:fldCharType="separate"/>
        </w:r>
        <w:r w:rsidR="00BD4BCA">
          <w:rPr>
            <w:noProof/>
            <w:webHidden/>
          </w:rPr>
          <w:t>8</w:t>
        </w:r>
        <w:r w:rsidR="00870240" w:rsidRPr="00870240">
          <w:rPr>
            <w:noProof/>
            <w:webHidden/>
          </w:rPr>
          <w:fldChar w:fldCharType="end"/>
        </w:r>
      </w:hyperlink>
    </w:p>
    <w:p w14:paraId="46F91E63"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30" w:history="1">
        <w:r w:rsidR="00870240" w:rsidRPr="00870240">
          <w:rPr>
            <w:rStyle w:val="Hyperlink"/>
            <w:noProof/>
          </w:rPr>
          <w:t>5.1.2</w:t>
        </w:r>
        <w:r w:rsidR="00870240" w:rsidRPr="00870240">
          <w:rPr>
            <w:rFonts w:asciiTheme="minorHAnsi" w:eastAsiaTheme="minorEastAsia" w:hAnsiTheme="minorHAnsi" w:cstheme="minorBidi"/>
            <w:noProof/>
            <w:sz w:val="22"/>
            <w:szCs w:val="22"/>
          </w:rPr>
          <w:tab/>
        </w:r>
        <w:r w:rsidR="00870240" w:rsidRPr="00870240">
          <w:rPr>
            <w:rStyle w:val="Hyperlink"/>
            <w:noProof/>
          </w:rPr>
          <w:t>REPORTING REQUIREMENTS</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_Toc496016630 \h </w:instrText>
        </w:r>
        <w:r w:rsidR="00870240" w:rsidRPr="00870240">
          <w:rPr>
            <w:noProof/>
            <w:webHidden/>
          </w:rPr>
        </w:r>
        <w:r w:rsidR="00870240" w:rsidRPr="00870240">
          <w:rPr>
            <w:noProof/>
            <w:webHidden/>
          </w:rPr>
          <w:fldChar w:fldCharType="separate"/>
        </w:r>
        <w:r w:rsidR="00BD4BCA">
          <w:rPr>
            <w:noProof/>
            <w:webHidden/>
          </w:rPr>
          <w:t>9</w:t>
        </w:r>
        <w:r w:rsidR="00870240" w:rsidRPr="00870240">
          <w:rPr>
            <w:noProof/>
            <w:webHidden/>
          </w:rPr>
          <w:fldChar w:fldCharType="end"/>
        </w:r>
      </w:hyperlink>
    </w:p>
    <w:p w14:paraId="5E0F9A39"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31" w:history="1">
        <w:r w:rsidR="00870240" w:rsidRPr="00870240">
          <w:rPr>
            <w:rStyle w:val="Hyperlink"/>
            <w:rFonts w:cs="Arial"/>
            <w:bCs/>
            <w:iCs/>
            <w:noProof/>
            <w:kern w:val="32"/>
          </w:rPr>
          <w:t>5.1.3</w:t>
        </w:r>
        <w:r w:rsidR="00870240" w:rsidRPr="00870240">
          <w:rPr>
            <w:rFonts w:asciiTheme="minorHAnsi" w:eastAsiaTheme="minorEastAsia" w:hAnsiTheme="minorHAnsi" w:cstheme="minorBidi"/>
            <w:noProof/>
            <w:sz w:val="22"/>
            <w:szCs w:val="22"/>
          </w:rPr>
          <w:tab/>
        </w:r>
        <w:r w:rsidR="00870240" w:rsidRPr="00870240">
          <w:rPr>
            <w:rStyle w:val="Hyperlink"/>
            <w:rFonts w:cs="Arial"/>
            <w:bCs/>
            <w:iCs/>
            <w:noProof/>
            <w:kern w:val="32"/>
          </w:rPr>
          <w:t>RATIONAL TOOLS USAGE</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_Toc496016631 \h </w:instrText>
        </w:r>
        <w:r w:rsidR="00870240" w:rsidRPr="00870240">
          <w:rPr>
            <w:noProof/>
            <w:webHidden/>
          </w:rPr>
        </w:r>
        <w:r w:rsidR="00870240" w:rsidRPr="00870240">
          <w:rPr>
            <w:noProof/>
            <w:webHidden/>
          </w:rPr>
          <w:fldChar w:fldCharType="separate"/>
        </w:r>
        <w:r w:rsidR="00BD4BCA">
          <w:rPr>
            <w:noProof/>
            <w:webHidden/>
          </w:rPr>
          <w:t>9</w:t>
        </w:r>
        <w:r w:rsidR="00870240" w:rsidRPr="00870240">
          <w:rPr>
            <w:noProof/>
            <w:webHidden/>
          </w:rPr>
          <w:fldChar w:fldCharType="end"/>
        </w:r>
      </w:hyperlink>
    </w:p>
    <w:p w14:paraId="179C69E1"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r>
        <w:fldChar w:fldCharType="begin"/>
      </w:r>
      <w:r>
        <w:instrText xml:space="preserve"> HYPERLINK \l "_Toc496016632" </w:instrText>
      </w:r>
      <w:r>
        <w:fldChar w:fldCharType="separate"/>
      </w:r>
      <w:r w:rsidR="00870240" w:rsidRPr="00927C96">
        <w:rPr>
          <w:rStyle w:val="Hyperlink"/>
          <w:rFonts w:cs="Arial"/>
          <w:bCs/>
          <w:iCs/>
          <w:noProof/>
          <w:kern w:val="32"/>
        </w:rPr>
        <w:t>5.1.4</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PRIVACY &amp; HIPAA TRAINING</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_Toc496016632 \h </w:instrText>
      </w:r>
      <w:r w:rsidR="00870240" w:rsidRPr="00EC7069">
        <w:rPr>
          <w:noProof/>
          <w:webHidden/>
        </w:rPr>
      </w:r>
      <w:r w:rsidR="00870240" w:rsidRPr="00EC7069">
        <w:rPr>
          <w:noProof/>
          <w:webHidden/>
        </w:rPr>
        <w:fldChar w:fldCharType="separate"/>
      </w:r>
      <w:ins w:id="12" w:author="Rafael Richards" w:date="2017-11-01T15:44:00Z">
        <w:r w:rsidR="00BD4BCA">
          <w:rPr>
            <w:noProof/>
            <w:webHidden/>
          </w:rPr>
          <w:t>11</w:t>
        </w:r>
      </w:ins>
      <w:del w:id="13" w:author="Rafael Richards" w:date="2017-11-01T15:44:00Z">
        <w:r w:rsidR="001B3BA6" w:rsidDel="00BD4BCA">
          <w:rPr>
            <w:noProof/>
            <w:webHidden/>
          </w:rPr>
          <w:delText>10</w:delText>
        </w:r>
      </w:del>
      <w:r w:rsidR="00870240" w:rsidRPr="00EC7069">
        <w:rPr>
          <w:noProof/>
          <w:webHidden/>
        </w:rPr>
        <w:fldChar w:fldCharType="end"/>
      </w:r>
      <w:r>
        <w:rPr>
          <w:noProof/>
        </w:rPr>
        <w:fldChar w:fldCharType="end"/>
      </w:r>
    </w:p>
    <w:p w14:paraId="6696A92A"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33" w:history="1">
        <w:r w:rsidR="00870240" w:rsidRPr="00927C96">
          <w:rPr>
            <w:rStyle w:val="Hyperlink"/>
            <w:rFonts w:cs="Arial"/>
            <w:bCs/>
            <w:iCs/>
            <w:noProof/>
            <w:kern w:val="32"/>
          </w:rPr>
          <w:t>5.1.5</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ONBOARDING STATUS</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_Toc496016633 \h </w:instrText>
        </w:r>
        <w:r w:rsidR="00870240" w:rsidRPr="00EC7069">
          <w:rPr>
            <w:noProof/>
            <w:webHidden/>
          </w:rPr>
        </w:r>
        <w:r w:rsidR="00870240" w:rsidRPr="00EC7069">
          <w:rPr>
            <w:noProof/>
            <w:webHidden/>
          </w:rPr>
          <w:fldChar w:fldCharType="separate"/>
        </w:r>
        <w:r w:rsidR="00BD4BCA">
          <w:rPr>
            <w:noProof/>
            <w:webHidden/>
          </w:rPr>
          <w:t>11</w:t>
        </w:r>
        <w:r w:rsidR="00870240" w:rsidRPr="00EC7069">
          <w:rPr>
            <w:noProof/>
            <w:webHidden/>
          </w:rPr>
          <w:fldChar w:fldCharType="end"/>
        </w:r>
      </w:hyperlink>
    </w:p>
    <w:p w14:paraId="3CE49496"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34" w:history="1">
        <w:r w:rsidR="00870240" w:rsidRPr="00870240">
          <w:rPr>
            <w:rStyle w:val="Hyperlink"/>
            <w:noProof/>
          </w:rPr>
          <w:t>5.1.6</w:t>
        </w:r>
        <w:r w:rsidR="00870240" w:rsidRPr="00870240">
          <w:rPr>
            <w:rFonts w:asciiTheme="minorHAnsi" w:eastAsiaTheme="minorEastAsia" w:hAnsiTheme="minorHAnsi" w:cstheme="minorBidi"/>
            <w:noProof/>
            <w:sz w:val="22"/>
            <w:szCs w:val="22"/>
          </w:rPr>
          <w:tab/>
        </w:r>
        <w:r w:rsidR="00870240" w:rsidRPr="00870240">
          <w:rPr>
            <w:rStyle w:val="Hyperlink"/>
            <w:noProof/>
          </w:rPr>
          <w:t>TECHNICAL KICKOFF MEETING</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_Toc496016634 \h </w:instrText>
        </w:r>
        <w:r w:rsidR="00870240" w:rsidRPr="00EC7069">
          <w:rPr>
            <w:noProof/>
            <w:webHidden/>
          </w:rPr>
        </w:r>
        <w:r w:rsidR="00870240" w:rsidRPr="00EC7069">
          <w:rPr>
            <w:noProof/>
            <w:webHidden/>
          </w:rPr>
          <w:fldChar w:fldCharType="separate"/>
        </w:r>
        <w:r w:rsidR="00BD4BCA">
          <w:rPr>
            <w:noProof/>
            <w:webHidden/>
          </w:rPr>
          <w:t>11</w:t>
        </w:r>
        <w:r w:rsidR="00870240" w:rsidRPr="00EC7069">
          <w:rPr>
            <w:noProof/>
            <w:webHidden/>
          </w:rPr>
          <w:fldChar w:fldCharType="end"/>
        </w:r>
      </w:hyperlink>
    </w:p>
    <w:p w14:paraId="282520A6"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r>
        <w:fldChar w:fldCharType="begin"/>
      </w:r>
      <w:r>
        <w:instrText xml:space="preserve"> HYPERLINK \l "_Toc496016635" </w:instrText>
      </w:r>
      <w:r>
        <w:fldChar w:fldCharType="separate"/>
      </w:r>
      <w:r w:rsidR="00870240" w:rsidRPr="00927C96">
        <w:rPr>
          <w:rStyle w:val="Hyperlink"/>
          <w:rFonts w:cs="Arial"/>
          <w:bCs/>
          <w:iCs/>
          <w:noProof/>
          <w:kern w:val="32"/>
        </w:rPr>
        <w:t>5.1.7</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CONFIGURATION MANAGEMENT (CM)</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_Toc496016635 \h </w:instrText>
      </w:r>
      <w:r w:rsidR="00870240" w:rsidRPr="00EC7069">
        <w:rPr>
          <w:noProof/>
          <w:webHidden/>
        </w:rPr>
      </w:r>
      <w:r w:rsidR="00870240" w:rsidRPr="00EC7069">
        <w:rPr>
          <w:noProof/>
          <w:webHidden/>
        </w:rPr>
        <w:fldChar w:fldCharType="separate"/>
      </w:r>
      <w:ins w:id="14" w:author="Rafael Richards" w:date="2017-11-01T15:44:00Z">
        <w:r w:rsidR="00BD4BCA">
          <w:rPr>
            <w:noProof/>
            <w:webHidden/>
          </w:rPr>
          <w:t>12</w:t>
        </w:r>
      </w:ins>
      <w:del w:id="15" w:author="Rafael Richards" w:date="2017-11-01T15:44:00Z">
        <w:r w:rsidR="001B3BA6" w:rsidDel="00BD4BCA">
          <w:rPr>
            <w:noProof/>
            <w:webHidden/>
          </w:rPr>
          <w:delText>11</w:delText>
        </w:r>
      </w:del>
      <w:r w:rsidR="00870240" w:rsidRPr="00EC7069">
        <w:rPr>
          <w:noProof/>
          <w:webHidden/>
        </w:rPr>
        <w:fldChar w:fldCharType="end"/>
      </w:r>
      <w:r>
        <w:rPr>
          <w:noProof/>
        </w:rPr>
        <w:fldChar w:fldCharType="end"/>
      </w:r>
    </w:p>
    <w:p w14:paraId="33625832" w14:textId="1CCB6543"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36" w:history="1">
        <w:r w:rsidR="00870240" w:rsidRPr="00927C96">
          <w:rPr>
            <w:rStyle w:val="Hyperlink"/>
            <w:rFonts w:cs="Arial"/>
            <w:bCs/>
            <w:iCs/>
            <w:noProof/>
          </w:rPr>
          <w:t>5.2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rPr>
          <w:t xml:space="preserve">ADAPTIVE MAINTENANCE SERVICES (BASE &amp; OPTION </w:t>
        </w:r>
        <w:r w:rsidR="00870240" w:rsidRPr="00927C96">
          <w:rPr>
            <w:rStyle w:val="Hyperlink"/>
            <w:rFonts w:cs="Arial"/>
            <w:bCs/>
            <w:iCs/>
            <w:caps/>
            <w:noProof/>
          </w:rPr>
          <w:t>PERIOD)</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_Toc496016636 \h </w:instrText>
        </w:r>
        <w:r w:rsidR="00870240" w:rsidRPr="00EC7069">
          <w:rPr>
            <w:noProof/>
            <w:webHidden/>
          </w:rPr>
        </w:r>
        <w:r w:rsidR="00870240" w:rsidRPr="00EC7069">
          <w:rPr>
            <w:noProof/>
            <w:webHidden/>
          </w:rPr>
          <w:fldChar w:fldCharType="separate"/>
        </w:r>
        <w:r w:rsidR="00BD4BCA">
          <w:rPr>
            <w:noProof/>
            <w:webHidden/>
          </w:rPr>
          <w:t>13</w:t>
        </w:r>
        <w:r w:rsidR="00870240" w:rsidRPr="00EC7069">
          <w:rPr>
            <w:noProof/>
            <w:webHidden/>
          </w:rPr>
          <w:fldChar w:fldCharType="end"/>
        </w:r>
      </w:hyperlink>
    </w:p>
    <w:p w14:paraId="5EDE5279"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37" w:history="1">
        <w:r w:rsidR="00870240" w:rsidRPr="00927C96">
          <w:rPr>
            <w:rStyle w:val="Hyperlink"/>
            <w:rFonts w:cs="Arial"/>
            <w:bCs/>
            <w:iCs/>
            <w:noProof/>
            <w:kern w:val="32"/>
          </w:rPr>
          <w:t>5.2.1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ISOLATE CPRS FROM VISTA MUMPS FOR SELECT PATIENT DATA ENTRY FUNCTIONS (BASE PERIOD)</w:t>
        </w:r>
        <w:r w:rsidR="00870240" w:rsidRPr="00870240">
          <w:rPr>
            <w:noProof/>
            <w:webHidden/>
          </w:rPr>
          <w:tab/>
        </w:r>
        <w:r w:rsidR="00870240" w:rsidRPr="0098130D">
          <w:rPr>
            <w:noProof/>
            <w:webHidden/>
          </w:rPr>
          <w:fldChar w:fldCharType="begin"/>
        </w:r>
        <w:r w:rsidR="00870240" w:rsidRPr="00870240">
          <w:rPr>
            <w:noProof/>
            <w:webHidden/>
          </w:rPr>
          <w:instrText xml:space="preserve"> PAGEREF _Toc496016637 \h </w:instrText>
        </w:r>
        <w:r w:rsidR="00870240" w:rsidRPr="0098130D">
          <w:rPr>
            <w:noProof/>
            <w:webHidden/>
          </w:rPr>
        </w:r>
        <w:r w:rsidR="00870240" w:rsidRPr="0098130D">
          <w:rPr>
            <w:noProof/>
            <w:webHidden/>
          </w:rPr>
          <w:fldChar w:fldCharType="separate"/>
        </w:r>
        <w:r w:rsidR="00BD4BCA">
          <w:rPr>
            <w:noProof/>
            <w:webHidden/>
          </w:rPr>
          <w:t>13</w:t>
        </w:r>
        <w:r w:rsidR="00870240" w:rsidRPr="0098130D">
          <w:rPr>
            <w:noProof/>
            <w:webHidden/>
          </w:rPr>
          <w:fldChar w:fldCharType="end"/>
        </w:r>
      </w:hyperlink>
    </w:p>
    <w:p w14:paraId="120EE3C5" w14:textId="71132DC0" w:rsidR="00870240" w:rsidRPr="00870240" w:rsidRDefault="00C73AE8">
      <w:pPr>
        <w:pStyle w:val="TOC4"/>
        <w:tabs>
          <w:tab w:val="left" w:pos="1760"/>
          <w:tab w:val="right" w:leader="dot" w:pos="9350"/>
        </w:tabs>
        <w:rPr>
          <w:rFonts w:asciiTheme="minorHAnsi" w:eastAsiaTheme="minorEastAsia" w:hAnsiTheme="minorHAnsi" w:cstheme="minorBidi"/>
          <w:noProof/>
          <w:sz w:val="22"/>
          <w:szCs w:val="22"/>
        </w:rPr>
      </w:pPr>
      <w:hyperlink w:anchor="_Toc496016638" w:history="1">
        <w:r w:rsidR="00870240" w:rsidRPr="00927C96">
          <w:rPr>
            <w:rStyle w:val="Hyperlink"/>
            <w:rFonts w:cs="Arial"/>
            <w:bCs/>
            <w:iCs/>
            <w:noProof/>
            <w:kern w:val="32"/>
          </w:rPr>
          <w:t>5.2.1.1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PATIENT VITALS DATA ENTRY VICS</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_Toc496016638 \h </w:instrText>
        </w:r>
        <w:r w:rsidR="00870240" w:rsidRPr="00EC7069">
          <w:rPr>
            <w:noProof/>
            <w:webHidden/>
          </w:rPr>
        </w:r>
        <w:r w:rsidR="00870240" w:rsidRPr="00EC7069">
          <w:rPr>
            <w:noProof/>
            <w:webHidden/>
          </w:rPr>
          <w:fldChar w:fldCharType="separate"/>
        </w:r>
        <w:r w:rsidR="00BD4BCA">
          <w:rPr>
            <w:noProof/>
            <w:webHidden/>
          </w:rPr>
          <w:t>14</w:t>
        </w:r>
        <w:r w:rsidR="00870240" w:rsidRPr="00EC7069">
          <w:rPr>
            <w:noProof/>
            <w:webHidden/>
          </w:rPr>
          <w:fldChar w:fldCharType="end"/>
        </w:r>
      </w:hyperlink>
    </w:p>
    <w:p w14:paraId="6044C10D" w14:textId="77777777" w:rsidR="00870240" w:rsidRPr="00870240" w:rsidRDefault="00C73AE8">
      <w:pPr>
        <w:pStyle w:val="TOC4"/>
        <w:tabs>
          <w:tab w:val="left" w:pos="1760"/>
          <w:tab w:val="right" w:leader="dot" w:pos="9350"/>
        </w:tabs>
        <w:rPr>
          <w:rFonts w:asciiTheme="minorHAnsi" w:eastAsiaTheme="minorEastAsia" w:hAnsiTheme="minorHAnsi" w:cstheme="minorBidi"/>
          <w:noProof/>
          <w:sz w:val="22"/>
          <w:szCs w:val="22"/>
        </w:rPr>
      </w:pPr>
      <w:hyperlink w:anchor="_Toc496016639" w:history="1">
        <w:r w:rsidR="00870240" w:rsidRPr="00927C96">
          <w:rPr>
            <w:rStyle w:val="Hyperlink"/>
            <w:rFonts w:cs="Arial"/>
            <w:bCs/>
            <w:iCs/>
            <w:noProof/>
            <w:kern w:val="32"/>
          </w:rPr>
          <w:t>5.2.1.2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PATIENT ALLERGY DATA ENTRY VICS</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_Toc496016639 \h </w:instrText>
        </w:r>
        <w:r w:rsidR="00870240" w:rsidRPr="00EC7069">
          <w:rPr>
            <w:noProof/>
            <w:webHidden/>
          </w:rPr>
        </w:r>
        <w:r w:rsidR="00870240" w:rsidRPr="00EC7069">
          <w:rPr>
            <w:noProof/>
            <w:webHidden/>
          </w:rPr>
          <w:fldChar w:fldCharType="separate"/>
        </w:r>
        <w:r w:rsidR="00BD4BCA">
          <w:rPr>
            <w:noProof/>
            <w:webHidden/>
          </w:rPr>
          <w:t>14</w:t>
        </w:r>
        <w:r w:rsidR="00870240" w:rsidRPr="00EC7069">
          <w:rPr>
            <w:noProof/>
            <w:webHidden/>
          </w:rPr>
          <w:fldChar w:fldCharType="end"/>
        </w:r>
      </w:hyperlink>
    </w:p>
    <w:p w14:paraId="48AEEA50" w14:textId="77777777" w:rsidR="00870240" w:rsidRPr="00870240" w:rsidRDefault="00C73AE8">
      <w:pPr>
        <w:pStyle w:val="TOC4"/>
        <w:tabs>
          <w:tab w:val="left" w:pos="1760"/>
          <w:tab w:val="right" w:leader="dot" w:pos="9350"/>
        </w:tabs>
        <w:rPr>
          <w:rFonts w:asciiTheme="minorHAnsi" w:eastAsiaTheme="minorEastAsia" w:hAnsiTheme="minorHAnsi" w:cstheme="minorBidi"/>
          <w:noProof/>
          <w:sz w:val="22"/>
          <w:szCs w:val="22"/>
        </w:rPr>
      </w:pPr>
      <w:hyperlink w:anchor="_Toc496016640" w:history="1">
        <w:r w:rsidR="00870240" w:rsidRPr="00927C96">
          <w:rPr>
            <w:rStyle w:val="Hyperlink"/>
            <w:rFonts w:cs="Arial"/>
            <w:bCs/>
            <w:iCs/>
            <w:noProof/>
            <w:kern w:val="32"/>
          </w:rPr>
          <w:t>5.2.1.3</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PATIENT PROBLEM DATA ENTRY / RETRIEVAL</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_Toc496016640 \h </w:instrText>
        </w:r>
        <w:r w:rsidR="00870240" w:rsidRPr="00EC7069">
          <w:rPr>
            <w:noProof/>
            <w:webHidden/>
          </w:rPr>
        </w:r>
        <w:r w:rsidR="00870240" w:rsidRPr="00EC7069">
          <w:rPr>
            <w:noProof/>
            <w:webHidden/>
          </w:rPr>
          <w:fldChar w:fldCharType="separate"/>
        </w:r>
        <w:r w:rsidR="00BD4BCA">
          <w:rPr>
            <w:noProof/>
            <w:webHidden/>
          </w:rPr>
          <w:t>14</w:t>
        </w:r>
        <w:r w:rsidR="00870240" w:rsidRPr="00EC7069">
          <w:rPr>
            <w:noProof/>
            <w:webHidden/>
          </w:rPr>
          <w:fldChar w:fldCharType="end"/>
        </w:r>
      </w:hyperlink>
    </w:p>
    <w:p w14:paraId="795FC9B0" w14:textId="07CF0B40"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41" w:history="1">
        <w:r w:rsidR="00870240" w:rsidRPr="00927C96">
          <w:rPr>
            <w:rStyle w:val="Hyperlink"/>
            <w:rFonts w:cs="Arial"/>
            <w:bCs/>
            <w:iCs/>
            <w:noProof/>
            <w:kern w:val="32"/>
          </w:rPr>
          <w:t>5.2.2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ISOLATE CPRS FROM VISTA MUMPS FOR OUTPATIENT PHARMACY CPOE (BASE PERIOD)</w:t>
        </w:r>
        <w:r w:rsidR="00870240" w:rsidRPr="00870240">
          <w:rPr>
            <w:noProof/>
            <w:webHidden/>
          </w:rPr>
          <w:tab/>
        </w:r>
        <w:r w:rsidR="00870240" w:rsidRPr="0098130D">
          <w:rPr>
            <w:noProof/>
            <w:webHidden/>
          </w:rPr>
          <w:fldChar w:fldCharType="begin"/>
        </w:r>
        <w:r w:rsidR="00870240" w:rsidRPr="00870240">
          <w:rPr>
            <w:noProof/>
            <w:webHidden/>
          </w:rPr>
          <w:instrText xml:space="preserve"> PAGEREF _Toc496016641 \h </w:instrText>
        </w:r>
        <w:r w:rsidR="00870240" w:rsidRPr="0098130D">
          <w:rPr>
            <w:noProof/>
            <w:webHidden/>
          </w:rPr>
        </w:r>
        <w:r w:rsidR="00870240" w:rsidRPr="0098130D">
          <w:rPr>
            <w:noProof/>
            <w:webHidden/>
          </w:rPr>
          <w:fldChar w:fldCharType="separate"/>
        </w:r>
        <w:r w:rsidR="00BD4BCA">
          <w:rPr>
            <w:noProof/>
            <w:webHidden/>
          </w:rPr>
          <w:t>15</w:t>
        </w:r>
        <w:r w:rsidR="00870240" w:rsidRPr="0098130D">
          <w:rPr>
            <w:noProof/>
            <w:webHidden/>
          </w:rPr>
          <w:fldChar w:fldCharType="end"/>
        </w:r>
      </w:hyperlink>
    </w:p>
    <w:p w14:paraId="6AC961D7"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42" w:history="1">
        <w:r w:rsidR="00870240" w:rsidRPr="00870240">
          <w:rPr>
            <w:rStyle w:val="Hyperlink"/>
            <w:noProof/>
          </w:rPr>
          <w:t>5.3</w:t>
        </w:r>
        <w:r w:rsidR="00870240" w:rsidRPr="00870240">
          <w:rPr>
            <w:rFonts w:asciiTheme="minorHAnsi" w:eastAsiaTheme="minorEastAsia" w:hAnsiTheme="minorHAnsi" w:cstheme="minorBidi"/>
            <w:noProof/>
            <w:sz w:val="22"/>
            <w:szCs w:val="22"/>
          </w:rPr>
          <w:tab/>
        </w:r>
        <w:r w:rsidR="00870240" w:rsidRPr="00870240">
          <w:rPr>
            <w:rStyle w:val="Hyperlink"/>
            <w:noProof/>
          </w:rPr>
          <w:t>MOBILE CLIENT DEVELOPMENT (BASE PERIOD ONLY)</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_Toc496016642 \h </w:instrText>
        </w:r>
        <w:r w:rsidR="00870240" w:rsidRPr="00EC7069">
          <w:rPr>
            <w:noProof/>
            <w:webHidden/>
          </w:rPr>
        </w:r>
        <w:r w:rsidR="00870240" w:rsidRPr="00EC7069">
          <w:rPr>
            <w:noProof/>
            <w:webHidden/>
          </w:rPr>
          <w:fldChar w:fldCharType="separate"/>
        </w:r>
        <w:r w:rsidR="00BD4BCA">
          <w:rPr>
            <w:noProof/>
            <w:webHidden/>
          </w:rPr>
          <w:t>15</w:t>
        </w:r>
        <w:r w:rsidR="00870240" w:rsidRPr="00EC7069">
          <w:rPr>
            <w:noProof/>
            <w:webHidden/>
          </w:rPr>
          <w:fldChar w:fldCharType="end"/>
        </w:r>
      </w:hyperlink>
    </w:p>
    <w:p w14:paraId="4ABB6D84" w14:textId="2CEF4A54"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43" w:history="1">
        <w:r w:rsidR="00870240" w:rsidRPr="00927C96">
          <w:rPr>
            <w:rStyle w:val="Hyperlink"/>
            <w:rFonts w:cs="Arial"/>
            <w:bCs/>
            <w:iCs/>
            <w:noProof/>
          </w:rPr>
          <w:t>5.4</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rPr>
          <w:t>PLANNING (BASE &amp; OPTION PERIOD)</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_Toc496016643 \h </w:instrText>
        </w:r>
        <w:r w:rsidR="00870240" w:rsidRPr="00EC7069">
          <w:rPr>
            <w:noProof/>
            <w:webHidden/>
          </w:rPr>
        </w:r>
        <w:r w:rsidR="00870240" w:rsidRPr="00EC7069">
          <w:rPr>
            <w:noProof/>
            <w:webHidden/>
          </w:rPr>
          <w:fldChar w:fldCharType="separate"/>
        </w:r>
        <w:r w:rsidR="00BD4BCA">
          <w:rPr>
            <w:noProof/>
            <w:webHidden/>
          </w:rPr>
          <w:t>16</w:t>
        </w:r>
        <w:r w:rsidR="00870240" w:rsidRPr="00EC7069">
          <w:rPr>
            <w:noProof/>
            <w:webHidden/>
          </w:rPr>
          <w:fldChar w:fldCharType="end"/>
        </w:r>
      </w:hyperlink>
    </w:p>
    <w:p w14:paraId="136536E6"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44" w:history="1">
        <w:r w:rsidR="00870240" w:rsidRPr="00927C96">
          <w:rPr>
            <w:rStyle w:val="Hyperlink"/>
            <w:rFonts w:cs="Arial"/>
            <w:bCs/>
            <w:iCs/>
            <w:noProof/>
            <w:kern w:val="32"/>
          </w:rPr>
          <w:t>5.4.1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AGILE REQUIREMENTS ELABORATION</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_Toc496016644 \h </w:instrText>
        </w:r>
        <w:r w:rsidR="00870240" w:rsidRPr="00EC7069">
          <w:rPr>
            <w:noProof/>
            <w:webHidden/>
          </w:rPr>
        </w:r>
        <w:r w:rsidR="00870240" w:rsidRPr="00EC7069">
          <w:rPr>
            <w:noProof/>
            <w:webHidden/>
          </w:rPr>
          <w:fldChar w:fldCharType="separate"/>
        </w:r>
        <w:r w:rsidR="00BD4BCA">
          <w:rPr>
            <w:noProof/>
            <w:webHidden/>
          </w:rPr>
          <w:t>16</w:t>
        </w:r>
        <w:r w:rsidR="00870240" w:rsidRPr="00EC7069">
          <w:rPr>
            <w:noProof/>
            <w:webHidden/>
          </w:rPr>
          <w:fldChar w:fldCharType="end"/>
        </w:r>
      </w:hyperlink>
    </w:p>
    <w:p w14:paraId="2CF7D625"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45" w:history="1">
        <w:r w:rsidR="00870240" w:rsidRPr="00927C96">
          <w:rPr>
            <w:rStyle w:val="Hyperlink"/>
            <w:rFonts w:cs="Arial"/>
            <w:bCs/>
            <w:iCs/>
            <w:noProof/>
            <w:kern w:val="32"/>
          </w:rPr>
          <w:t>5.4.2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BUILD PLANNING</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_Toc496016645 \h </w:instrText>
        </w:r>
        <w:r w:rsidR="00870240" w:rsidRPr="00EC7069">
          <w:rPr>
            <w:noProof/>
            <w:webHidden/>
          </w:rPr>
        </w:r>
        <w:r w:rsidR="00870240" w:rsidRPr="00EC7069">
          <w:rPr>
            <w:noProof/>
            <w:webHidden/>
          </w:rPr>
          <w:fldChar w:fldCharType="separate"/>
        </w:r>
        <w:r w:rsidR="00BD4BCA">
          <w:rPr>
            <w:noProof/>
            <w:webHidden/>
          </w:rPr>
          <w:t>17</w:t>
        </w:r>
        <w:r w:rsidR="00870240" w:rsidRPr="00EC7069">
          <w:rPr>
            <w:noProof/>
            <w:webHidden/>
          </w:rPr>
          <w:fldChar w:fldCharType="end"/>
        </w:r>
      </w:hyperlink>
    </w:p>
    <w:p w14:paraId="3ADF12F2"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46" w:history="1">
        <w:r w:rsidR="00870240" w:rsidRPr="00927C96">
          <w:rPr>
            <w:rStyle w:val="Hyperlink"/>
            <w:rFonts w:cs="Arial"/>
            <w:bCs/>
            <w:iCs/>
            <w:noProof/>
          </w:rPr>
          <w:t>5.5</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rPr>
          <w:t>BUILD AND DEVELOPMENT (BASE &amp; OPTION PERIOD)</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_Toc496016646 \h </w:instrText>
        </w:r>
        <w:r w:rsidR="00870240" w:rsidRPr="00EC7069">
          <w:rPr>
            <w:noProof/>
            <w:webHidden/>
          </w:rPr>
        </w:r>
        <w:r w:rsidR="00870240" w:rsidRPr="00EC7069">
          <w:rPr>
            <w:noProof/>
            <w:webHidden/>
          </w:rPr>
          <w:fldChar w:fldCharType="separate"/>
        </w:r>
        <w:r w:rsidR="00BD4BCA">
          <w:rPr>
            <w:noProof/>
            <w:webHidden/>
          </w:rPr>
          <w:t>18</w:t>
        </w:r>
        <w:r w:rsidR="00870240" w:rsidRPr="00EC7069">
          <w:rPr>
            <w:noProof/>
            <w:webHidden/>
          </w:rPr>
          <w:fldChar w:fldCharType="end"/>
        </w:r>
      </w:hyperlink>
    </w:p>
    <w:p w14:paraId="1AE6AF06"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47" w:history="1">
        <w:r w:rsidR="00870240" w:rsidRPr="00927C96">
          <w:rPr>
            <w:rStyle w:val="Hyperlink"/>
            <w:rFonts w:cs="Arial"/>
            <w:bCs/>
            <w:iCs/>
            <w:noProof/>
            <w:kern w:val="32"/>
          </w:rPr>
          <w:t>5.5.1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SOFTWARE DESIGN</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_Toc496016647 \h </w:instrText>
        </w:r>
        <w:r w:rsidR="00870240" w:rsidRPr="00EC7069">
          <w:rPr>
            <w:noProof/>
            <w:webHidden/>
          </w:rPr>
        </w:r>
        <w:r w:rsidR="00870240" w:rsidRPr="00EC7069">
          <w:rPr>
            <w:noProof/>
            <w:webHidden/>
          </w:rPr>
          <w:fldChar w:fldCharType="separate"/>
        </w:r>
        <w:r w:rsidR="00BD4BCA">
          <w:rPr>
            <w:noProof/>
            <w:webHidden/>
          </w:rPr>
          <w:t>19</w:t>
        </w:r>
        <w:r w:rsidR="00870240" w:rsidRPr="00EC7069">
          <w:rPr>
            <w:noProof/>
            <w:webHidden/>
          </w:rPr>
          <w:fldChar w:fldCharType="end"/>
        </w:r>
      </w:hyperlink>
    </w:p>
    <w:p w14:paraId="1ED53C3E"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48" w:history="1">
        <w:r w:rsidR="00870240" w:rsidRPr="00927C96">
          <w:rPr>
            <w:rStyle w:val="Hyperlink"/>
            <w:rFonts w:cs="Arial"/>
            <w:bCs/>
            <w:iCs/>
            <w:noProof/>
            <w:kern w:val="32"/>
          </w:rPr>
          <w:t>5.5.2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SPRINT PLANNING</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_Toc496016648 \h </w:instrText>
        </w:r>
        <w:r w:rsidR="00870240" w:rsidRPr="00EC7069">
          <w:rPr>
            <w:noProof/>
            <w:webHidden/>
          </w:rPr>
        </w:r>
        <w:r w:rsidR="00870240" w:rsidRPr="00EC7069">
          <w:rPr>
            <w:noProof/>
            <w:webHidden/>
          </w:rPr>
          <w:fldChar w:fldCharType="separate"/>
        </w:r>
        <w:r w:rsidR="00BD4BCA">
          <w:rPr>
            <w:noProof/>
            <w:webHidden/>
          </w:rPr>
          <w:t>20</w:t>
        </w:r>
        <w:r w:rsidR="00870240" w:rsidRPr="00EC7069">
          <w:rPr>
            <w:noProof/>
            <w:webHidden/>
          </w:rPr>
          <w:fldChar w:fldCharType="end"/>
        </w:r>
      </w:hyperlink>
    </w:p>
    <w:p w14:paraId="7574DFCD"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49" w:history="1">
        <w:r w:rsidR="00870240" w:rsidRPr="00927C96">
          <w:rPr>
            <w:rStyle w:val="Hyperlink"/>
            <w:rFonts w:cs="Arial"/>
            <w:bCs/>
            <w:iCs/>
            <w:noProof/>
            <w:kern w:val="32"/>
          </w:rPr>
          <w:t>5.5.3</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SPRINT EXECUTION</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_Toc496016649 \h </w:instrText>
        </w:r>
        <w:r w:rsidR="00870240" w:rsidRPr="00EC7069">
          <w:rPr>
            <w:noProof/>
            <w:webHidden/>
          </w:rPr>
        </w:r>
        <w:r w:rsidR="00870240" w:rsidRPr="00EC7069">
          <w:rPr>
            <w:noProof/>
            <w:webHidden/>
          </w:rPr>
          <w:fldChar w:fldCharType="separate"/>
        </w:r>
        <w:r w:rsidR="00BD4BCA">
          <w:rPr>
            <w:noProof/>
            <w:webHidden/>
          </w:rPr>
          <w:t>20</w:t>
        </w:r>
        <w:r w:rsidR="00870240" w:rsidRPr="00EC7069">
          <w:rPr>
            <w:noProof/>
            <w:webHidden/>
          </w:rPr>
          <w:fldChar w:fldCharType="end"/>
        </w:r>
      </w:hyperlink>
    </w:p>
    <w:p w14:paraId="1FBAAE0A"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50" w:history="1">
        <w:r w:rsidR="00870240" w:rsidRPr="00927C96">
          <w:rPr>
            <w:rStyle w:val="Hyperlink"/>
            <w:rFonts w:cs="Arial"/>
            <w:bCs/>
            <w:iCs/>
            <w:noProof/>
            <w:kern w:val="32"/>
          </w:rPr>
          <w:t>5.5.4</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SYSTEM ADMINISTRATION AND ENVIRONMENT SUPPORT</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_Toc496016650 \h </w:instrText>
        </w:r>
        <w:r w:rsidR="00870240" w:rsidRPr="00EC7069">
          <w:rPr>
            <w:noProof/>
            <w:webHidden/>
          </w:rPr>
        </w:r>
        <w:r w:rsidR="00870240" w:rsidRPr="00EC7069">
          <w:rPr>
            <w:noProof/>
            <w:webHidden/>
          </w:rPr>
          <w:fldChar w:fldCharType="separate"/>
        </w:r>
        <w:r w:rsidR="00BD4BCA">
          <w:rPr>
            <w:noProof/>
            <w:webHidden/>
          </w:rPr>
          <w:t>21</w:t>
        </w:r>
        <w:r w:rsidR="00870240" w:rsidRPr="00EC7069">
          <w:rPr>
            <w:noProof/>
            <w:webHidden/>
          </w:rPr>
          <w:fldChar w:fldCharType="end"/>
        </w:r>
      </w:hyperlink>
    </w:p>
    <w:p w14:paraId="57B38521"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51" w:history="1">
        <w:r w:rsidR="00870240" w:rsidRPr="00927C96">
          <w:rPr>
            <w:rStyle w:val="Hyperlink"/>
            <w:rFonts w:cs="Arial"/>
            <w:bCs/>
            <w:iCs/>
            <w:noProof/>
            <w:kern w:val="32"/>
          </w:rPr>
          <w:t>5.5.5</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TESTING</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_Toc496016651 \h </w:instrText>
        </w:r>
        <w:r w:rsidR="00870240" w:rsidRPr="00EC7069">
          <w:rPr>
            <w:noProof/>
            <w:webHidden/>
          </w:rPr>
        </w:r>
        <w:r w:rsidR="00870240" w:rsidRPr="00EC7069">
          <w:rPr>
            <w:noProof/>
            <w:webHidden/>
          </w:rPr>
          <w:fldChar w:fldCharType="separate"/>
        </w:r>
        <w:r w:rsidR="00BD4BCA">
          <w:rPr>
            <w:noProof/>
            <w:webHidden/>
          </w:rPr>
          <w:t>22</w:t>
        </w:r>
        <w:r w:rsidR="00870240" w:rsidRPr="00EC7069">
          <w:rPr>
            <w:noProof/>
            <w:webHidden/>
          </w:rPr>
          <w:fldChar w:fldCharType="end"/>
        </w:r>
      </w:hyperlink>
    </w:p>
    <w:p w14:paraId="1D07387A" w14:textId="77777777" w:rsidR="00870240" w:rsidRPr="00870240" w:rsidRDefault="00C73AE8">
      <w:pPr>
        <w:pStyle w:val="TOC4"/>
        <w:tabs>
          <w:tab w:val="left" w:pos="1760"/>
          <w:tab w:val="right" w:leader="dot" w:pos="9350"/>
        </w:tabs>
        <w:rPr>
          <w:rFonts w:asciiTheme="minorHAnsi" w:eastAsiaTheme="minorEastAsia" w:hAnsiTheme="minorHAnsi" w:cstheme="minorBidi"/>
          <w:noProof/>
          <w:sz w:val="22"/>
          <w:szCs w:val="22"/>
        </w:rPr>
      </w:pPr>
      <w:hyperlink w:anchor="_Toc496016652" w:history="1">
        <w:r w:rsidR="00870240" w:rsidRPr="00927C96">
          <w:rPr>
            <w:rStyle w:val="Hyperlink"/>
            <w:rFonts w:cs="Arial"/>
            <w:bCs/>
            <w:iCs/>
            <w:noProof/>
            <w:kern w:val="32"/>
          </w:rPr>
          <w:t>5.5.5.1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TEST APPROACH</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_Toc496016652 \h </w:instrText>
        </w:r>
        <w:r w:rsidR="00870240" w:rsidRPr="00EC7069">
          <w:rPr>
            <w:noProof/>
            <w:webHidden/>
          </w:rPr>
        </w:r>
        <w:r w:rsidR="00870240" w:rsidRPr="00EC7069">
          <w:rPr>
            <w:noProof/>
            <w:webHidden/>
          </w:rPr>
          <w:fldChar w:fldCharType="separate"/>
        </w:r>
        <w:r w:rsidR="00BD4BCA">
          <w:rPr>
            <w:noProof/>
            <w:webHidden/>
          </w:rPr>
          <w:t>22</w:t>
        </w:r>
        <w:r w:rsidR="00870240" w:rsidRPr="00EC7069">
          <w:rPr>
            <w:noProof/>
            <w:webHidden/>
          </w:rPr>
          <w:fldChar w:fldCharType="end"/>
        </w:r>
      </w:hyperlink>
    </w:p>
    <w:p w14:paraId="390E72F8" w14:textId="77777777" w:rsidR="00870240" w:rsidRPr="00870240" w:rsidRDefault="00C73AE8">
      <w:pPr>
        <w:pStyle w:val="TOC4"/>
        <w:tabs>
          <w:tab w:val="left" w:pos="1760"/>
          <w:tab w:val="right" w:leader="dot" w:pos="9350"/>
        </w:tabs>
        <w:rPr>
          <w:rFonts w:asciiTheme="minorHAnsi" w:eastAsiaTheme="minorEastAsia" w:hAnsiTheme="minorHAnsi" w:cstheme="minorBidi"/>
          <w:noProof/>
          <w:sz w:val="22"/>
          <w:szCs w:val="22"/>
        </w:rPr>
      </w:pPr>
      <w:hyperlink w:anchor="_Toc496016653" w:history="1">
        <w:r w:rsidR="00870240" w:rsidRPr="00927C96">
          <w:rPr>
            <w:rStyle w:val="Hyperlink"/>
            <w:rFonts w:cs="Arial"/>
            <w:bCs/>
            <w:iCs/>
            <w:noProof/>
            <w:kern w:val="32"/>
          </w:rPr>
          <w:t>5.5.5.2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DEVELOPMENT TESTING</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_Toc496016653 \h </w:instrText>
        </w:r>
        <w:r w:rsidR="00870240" w:rsidRPr="00EC7069">
          <w:rPr>
            <w:noProof/>
            <w:webHidden/>
          </w:rPr>
        </w:r>
        <w:r w:rsidR="00870240" w:rsidRPr="00EC7069">
          <w:rPr>
            <w:noProof/>
            <w:webHidden/>
          </w:rPr>
          <w:fldChar w:fldCharType="separate"/>
        </w:r>
        <w:r w:rsidR="00BD4BCA">
          <w:rPr>
            <w:noProof/>
            <w:webHidden/>
          </w:rPr>
          <w:t>23</w:t>
        </w:r>
        <w:r w:rsidR="00870240" w:rsidRPr="00EC7069">
          <w:rPr>
            <w:noProof/>
            <w:webHidden/>
          </w:rPr>
          <w:fldChar w:fldCharType="end"/>
        </w:r>
      </w:hyperlink>
    </w:p>
    <w:p w14:paraId="7A5D54FA"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54" w:history="1">
        <w:r w:rsidR="00870240" w:rsidRPr="00927C96">
          <w:rPr>
            <w:rStyle w:val="Hyperlink"/>
            <w:rFonts w:cs="Arial"/>
            <w:bCs/>
            <w:iCs/>
            <w:noProof/>
            <w:kern w:val="32"/>
          </w:rPr>
          <w:t>5.5.6</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ASSESSMENT AND AUTHORIZATION (A&amp;A) SUPPORT</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_Toc496016654 \h </w:instrText>
        </w:r>
        <w:r w:rsidR="00870240" w:rsidRPr="00EC7069">
          <w:rPr>
            <w:noProof/>
            <w:webHidden/>
          </w:rPr>
        </w:r>
        <w:r w:rsidR="00870240" w:rsidRPr="00EC7069">
          <w:rPr>
            <w:noProof/>
            <w:webHidden/>
          </w:rPr>
          <w:fldChar w:fldCharType="separate"/>
        </w:r>
        <w:r w:rsidR="00BD4BCA">
          <w:rPr>
            <w:noProof/>
            <w:webHidden/>
          </w:rPr>
          <w:t>24</w:t>
        </w:r>
        <w:r w:rsidR="00870240" w:rsidRPr="00EC7069">
          <w:rPr>
            <w:noProof/>
            <w:webHidden/>
          </w:rPr>
          <w:fldChar w:fldCharType="end"/>
        </w:r>
      </w:hyperlink>
    </w:p>
    <w:p w14:paraId="6992068F"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55" w:history="1">
        <w:r w:rsidR="00870240" w:rsidRPr="00927C96">
          <w:rPr>
            <w:rStyle w:val="Hyperlink"/>
            <w:rFonts w:cs="Arial"/>
            <w:bCs/>
            <w:iCs/>
            <w:noProof/>
          </w:rPr>
          <w:t>5.6</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rPr>
          <w:t>IOC SUPPORT (BASE AND OPTION PERIOD)</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_Toc496016655 \h </w:instrText>
        </w:r>
        <w:r w:rsidR="00870240" w:rsidRPr="00EC7069">
          <w:rPr>
            <w:noProof/>
            <w:webHidden/>
          </w:rPr>
        </w:r>
        <w:r w:rsidR="00870240" w:rsidRPr="00EC7069">
          <w:rPr>
            <w:noProof/>
            <w:webHidden/>
          </w:rPr>
          <w:fldChar w:fldCharType="separate"/>
        </w:r>
        <w:r w:rsidR="00BD4BCA">
          <w:rPr>
            <w:noProof/>
            <w:webHidden/>
          </w:rPr>
          <w:t>26</w:t>
        </w:r>
        <w:r w:rsidR="00870240" w:rsidRPr="00EC7069">
          <w:rPr>
            <w:noProof/>
            <w:webHidden/>
          </w:rPr>
          <w:fldChar w:fldCharType="end"/>
        </w:r>
      </w:hyperlink>
    </w:p>
    <w:p w14:paraId="22129303" w14:textId="73033534"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56" w:history="1">
        <w:r w:rsidR="00870240" w:rsidRPr="00927C96">
          <w:rPr>
            <w:rStyle w:val="Hyperlink"/>
            <w:rFonts w:cs="Arial"/>
            <w:bCs/>
            <w:iCs/>
            <w:noProof/>
          </w:rPr>
          <w:t>5.7</w:t>
        </w:r>
        <w:r w:rsidR="00870240" w:rsidRPr="00870240">
          <w:rPr>
            <w:rFonts w:asciiTheme="minorHAnsi" w:eastAsiaTheme="minorEastAsia" w:hAnsiTheme="minorHAnsi" w:cstheme="minorBidi"/>
            <w:noProof/>
            <w:sz w:val="22"/>
            <w:szCs w:val="22"/>
          </w:rPr>
          <w:tab/>
        </w:r>
        <w:r w:rsidR="00870240" w:rsidRPr="00927C96">
          <w:rPr>
            <w:rStyle w:val="Hyperlink"/>
            <w:noProof/>
          </w:rPr>
          <w:t>SUSTAINMENT SUPPORT FOR THE PATIENT DATA ENTRY AND PHARMACY CPOE FUNCTIONS (BASE AND OPTION PERIOD)</w:t>
        </w:r>
        <w:r w:rsidR="00870240" w:rsidRPr="00870240">
          <w:rPr>
            <w:noProof/>
            <w:webHidden/>
          </w:rPr>
          <w:tab/>
        </w:r>
        <w:r w:rsidR="00870240" w:rsidRPr="0098130D">
          <w:rPr>
            <w:noProof/>
            <w:webHidden/>
          </w:rPr>
          <w:fldChar w:fldCharType="begin"/>
        </w:r>
        <w:r w:rsidR="00870240" w:rsidRPr="00870240">
          <w:rPr>
            <w:noProof/>
            <w:webHidden/>
          </w:rPr>
          <w:instrText xml:space="preserve"> PAGEREF _Toc496016656 \h </w:instrText>
        </w:r>
        <w:r w:rsidR="00870240" w:rsidRPr="0098130D">
          <w:rPr>
            <w:noProof/>
            <w:webHidden/>
          </w:rPr>
        </w:r>
        <w:r w:rsidR="00870240" w:rsidRPr="0098130D">
          <w:rPr>
            <w:noProof/>
            <w:webHidden/>
          </w:rPr>
          <w:fldChar w:fldCharType="separate"/>
        </w:r>
        <w:r w:rsidR="00BD4BCA">
          <w:rPr>
            <w:noProof/>
            <w:webHidden/>
          </w:rPr>
          <w:t>28</w:t>
        </w:r>
        <w:r w:rsidR="00870240" w:rsidRPr="0098130D">
          <w:rPr>
            <w:noProof/>
            <w:webHidden/>
          </w:rPr>
          <w:fldChar w:fldCharType="end"/>
        </w:r>
      </w:hyperlink>
    </w:p>
    <w:p w14:paraId="3D9EA59E"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57" w:history="1">
        <w:r w:rsidR="00870240" w:rsidRPr="00927C96">
          <w:rPr>
            <w:rStyle w:val="Hyperlink"/>
            <w:rFonts w:cs="Arial"/>
            <w:bCs/>
            <w:iCs/>
            <w:noProof/>
          </w:rPr>
          <w:t>5.8</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rPr>
          <w:t>RELEASE AND DEPLOYMENT SUPPORT (OPTION PERIOD)</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_Toc496016657 \h </w:instrText>
        </w:r>
        <w:r w:rsidR="00870240" w:rsidRPr="00EC7069">
          <w:rPr>
            <w:noProof/>
            <w:webHidden/>
          </w:rPr>
        </w:r>
        <w:r w:rsidR="00870240" w:rsidRPr="00EC7069">
          <w:rPr>
            <w:noProof/>
            <w:webHidden/>
          </w:rPr>
          <w:fldChar w:fldCharType="separate"/>
        </w:r>
        <w:r w:rsidR="00BD4BCA">
          <w:rPr>
            <w:noProof/>
            <w:webHidden/>
          </w:rPr>
          <w:t>28</w:t>
        </w:r>
        <w:r w:rsidR="00870240" w:rsidRPr="00EC7069">
          <w:rPr>
            <w:noProof/>
            <w:webHidden/>
          </w:rPr>
          <w:fldChar w:fldCharType="end"/>
        </w:r>
      </w:hyperlink>
    </w:p>
    <w:p w14:paraId="0A447BD6"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58" w:history="1">
        <w:r w:rsidR="00870240" w:rsidRPr="00927C96">
          <w:rPr>
            <w:rStyle w:val="Hyperlink"/>
            <w:rFonts w:cs="Arial"/>
            <w:bCs/>
            <w:iCs/>
            <w:noProof/>
            <w:kern w:val="32"/>
          </w:rPr>
          <w:t>5.8.1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POST-DEPLOYMENT WARRANTY SUPPORT</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_Toc496016658 \h </w:instrText>
        </w:r>
        <w:r w:rsidR="00870240" w:rsidRPr="00EC7069">
          <w:rPr>
            <w:noProof/>
            <w:webHidden/>
          </w:rPr>
        </w:r>
        <w:r w:rsidR="00870240" w:rsidRPr="00EC7069">
          <w:rPr>
            <w:noProof/>
            <w:webHidden/>
          </w:rPr>
          <w:fldChar w:fldCharType="separate"/>
        </w:r>
        <w:r w:rsidR="00BD4BCA">
          <w:rPr>
            <w:noProof/>
            <w:webHidden/>
          </w:rPr>
          <w:t>29</w:t>
        </w:r>
        <w:r w:rsidR="00870240" w:rsidRPr="00EC7069">
          <w:rPr>
            <w:noProof/>
            <w:webHidden/>
          </w:rPr>
          <w:fldChar w:fldCharType="end"/>
        </w:r>
      </w:hyperlink>
    </w:p>
    <w:p w14:paraId="004F87A1"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59" w:history="1">
        <w:r w:rsidR="00870240" w:rsidRPr="00927C96">
          <w:rPr>
            <w:rStyle w:val="Hyperlink"/>
            <w:rFonts w:cs="Arial"/>
            <w:bCs/>
            <w:iCs/>
            <w:noProof/>
          </w:rPr>
          <w:t>5.9</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rPr>
          <w:t>TRANSITION SUPPORT (OPTIONAL TASK 1)</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_Toc496016659 \h </w:instrText>
        </w:r>
        <w:r w:rsidR="00870240" w:rsidRPr="00EC7069">
          <w:rPr>
            <w:noProof/>
            <w:webHidden/>
          </w:rPr>
        </w:r>
        <w:r w:rsidR="00870240" w:rsidRPr="00EC7069">
          <w:rPr>
            <w:noProof/>
            <w:webHidden/>
          </w:rPr>
          <w:fldChar w:fldCharType="separate"/>
        </w:r>
        <w:r w:rsidR="00BD4BCA">
          <w:rPr>
            <w:noProof/>
            <w:webHidden/>
          </w:rPr>
          <w:t>30</w:t>
        </w:r>
        <w:r w:rsidR="00870240" w:rsidRPr="00EC7069">
          <w:rPr>
            <w:noProof/>
            <w:webHidden/>
          </w:rPr>
          <w:fldChar w:fldCharType="end"/>
        </w:r>
      </w:hyperlink>
    </w:p>
    <w:p w14:paraId="0612D886" w14:textId="77777777" w:rsidR="00870240" w:rsidRPr="00870240" w:rsidRDefault="00C73AE8">
      <w:pPr>
        <w:pStyle w:val="TOC1"/>
        <w:tabs>
          <w:tab w:val="left" w:pos="720"/>
          <w:tab w:val="right" w:leader="dot" w:pos="9350"/>
        </w:tabs>
        <w:rPr>
          <w:rFonts w:asciiTheme="minorHAnsi" w:eastAsiaTheme="minorEastAsia" w:hAnsiTheme="minorHAnsi" w:cstheme="minorBidi"/>
          <w:noProof/>
          <w:sz w:val="22"/>
          <w:szCs w:val="22"/>
        </w:rPr>
      </w:pPr>
      <w:hyperlink w:anchor="_Toc496016660" w:history="1">
        <w:r w:rsidR="00870240" w:rsidRPr="00870240">
          <w:rPr>
            <w:rStyle w:val="Hyperlink"/>
            <w:noProof/>
          </w:rPr>
          <w:t>6.0</w:t>
        </w:r>
        <w:r w:rsidR="00870240" w:rsidRPr="00870240">
          <w:rPr>
            <w:rFonts w:asciiTheme="minorHAnsi" w:eastAsiaTheme="minorEastAsia" w:hAnsiTheme="minorHAnsi" w:cstheme="minorBidi"/>
            <w:noProof/>
            <w:sz w:val="22"/>
            <w:szCs w:val="22"/>
          </w:rPr>
          <w:tab/>
        </w:r>
        <w:r w:rsidR="00870240" w:rsidRPr="00870240">
          <w:rPr>
            <w:rStyle w:val="Hyperlink"/>
            <w:noProof/>
          </w:rPr>
          <w:t>GENERAL REQUIREMENTS</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_Toc496016660 \h </w:instrText>
        </w:r>
        <w:r w:rsidR="00870240" w:rsidRPr="00EC7069">
          <w:rPr>
            <w:noProof/>
            <w:webHidden/>
          </w:rPr>
        </w:r>
        <w:r w:rsidR="00870240" w:rsidRPr="00EC7069">
          <w:rPr>
            <w:noProof/>
            <w:webHidden/>
          </w:rPr>
          <w:fldChar w:fldCharType="separate"/>
        </w:r>
        <w:r w:rsidR="00BD4BCA">
          <w:rPr>
            <w:noProof/>
            <w:webHidden/>
          </w:rPr>
          <w:t>31</w:t>
        </w:r>
        <w:r w:rsidR="00870240" w:rsidRPr="00EC7069">
          <w:rPr>
            <w:noProof/>
            <w:webHidden/>
          </w:rPr>
          <w:fldChar w:fldCharType="end"/>
        </w:r>
      </w:hyperlink>
    </w:p>
    <w:p w14:paraId="1C094687"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61" w:history="1">
        <w:r w:rsidR="00870240" w:rsidRPr="00870240">
          <w:rPr>
            <w:rStyle w:val="Hyperlink"/>
            <w:noProof/>
          </w:rPr>
          <w:t>6.1</w:t>
        </w:r>
        <w:r w:rsidR="00870240" w:rsidRPr="00870240">
          <w:rPr>
            <w:rFonts w:asciiTheme="minorHAnsi" w:eastAsiaTheme="minorEastAsia" w:hAnsiTheme="minorHAnsi" w:cstheme="minorBidi"/>
            <w:noProof/>
            <w:sz w:val="22"/>
            <w:szCs w:val="22"/>
          </w:rPr>
          <w:tab/>
        </w:r>
        <w:r w:rsidR="00870240" w:rsidRPr="00870240">
          <w:rPr>
            <w:rStyle w:val="Hyperlink"/>
            <w:noProof/>
          </w:rPr>
          <w:t>PERFORMANCE METRICS</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_Toc496016661 \h </w:instrText>
        </w:r>
        <w:r w:rsidR="00870240" w:rsidRPr="00EC7069">
          <w:rPr>
            <w:noProof/>
            <w:webHidden/>
          </w:rPr>
        </w:r>
        <w:r w:rsidR="00870240" w:rsidRPr="00EC7069">
          <w:rPr>
            <w:noProof/>
            <w:webHidden/>
          </w:rPr>
          <w:fldChar w:fldCharType="separate"/>
        </w:r>
        <w:r w:rsidR="00BD4BCA">
          <w:rPr>
            <w:noProof/>
            <w:webHidden/>
          </w:rPr>
          <w:t>31</w:t>
        </w:r>
        <w:r w:rsidR="00870240" w:rsidRPr="00EC7069">
          <w:rPr>
            <w:noProof/>
            <w:webHidden/>
          </w:rPr>
          <w:fldChar w:fldCharType="end"/>
        </w:r>
      </w:hyperlink>
    </w:p>
    <w:p w14:paraId="2AE37396"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62" w:history="1">
        <w:r w:rsidR="00870240" w:rsidRPr="00870240">
          <w:rPr>
            <w:rStyle w:val="Hyperlink"/>
            <w:noProof/>
          </w:rPr>
          <w:t>6.2</w:t>
        </w:r>
        <w:r w:rsidR="00870240" w:rsidRPr="00870240">
          <w:rPr>
            <w:rFonts w:asciiTheme="minorHAnsi" w:eastAsiaTheme="minorEastAsia" w:hAnsiTheme="minorHAnsi" w:cstheme="minorBidi"/>
            <w:noProof/>
            <w:sz w:val="22"/>
            <w:szCs w:val="22"/>
          </w:rPr>
          <w:tab/>
        </w:r>
        <w:r w:rsidR="00870240" w:rsidRPr="00870240">
          <w:rPr>
            <w:rStyle w:val="Hyperlink"/>
            <w:noProof/>
          </w:rPr>
          <w:t>SECTION 508 – ELECTRONIC AND INFORMATIN TECHNOLOGY (EIT) STANDARDS</w:t>
        </w:r>
        <w:r w:rsidR="00870240" w:rsidRPr="00870240">
          <w:rPr>
            <w:noProof/>
            <w:webHidden/>
          </w:rPr>
          <w:tab/>
        </w:r>
        <w:r w:rsidR="00870240" w:rsidRPr="0098130D">
          <w:rPr>
            <w:noProof/>
            <w:webHidden/>
          </w:rPr>
          <w:fldChar w:fldCharType="begin"/>
        </w:r>
        <w:r w:rsidR="00870240" w:rsidRPr="00870240">
          <w:rPr>
            <w:noProof/>
            <w:webHidden/>
          </w:rPr>
          <w:instrText xml:space="preserve"> PAGEREF _Toc496016662 \h </w:instrText>
        </w:r>
        <w:r w:rsidR="00870240" w:rsidRPr="0098130D">
          <w:rPr>
            <w:noProof/>
            <w:webHidden/>
          </w:rPr>
        </w:r>
        <w:r w:rsidR="00870240" w:rsidRPr="0098130D">
          <w:rPr>
            <w:noProof/>
            <w:webHidden/>
          </w:rPr>
          <w:fldChar w:fldCharType="separate"/>
        </w:r>
        <w:r w:rsidR="00BD4BCA">
          <w:rPr>
            <w:noProof/>
            <w:webHidden/>
          </w:rPr>
          <w:t>32</w:t>
        </w:r>
        <w:r w:rsidR="00870240" w:rsidRPr="0098130D">
          <w:rPr>
            <w:noProof/>
            <w:webHidden/>
          </w:rPr>
          <w:fldChar w:fldCharType="end"/>
        </w:r>
      </w:hyperlink>
    </w:p>
    <w:p w14:paraId="72D5FA2C"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63" w:history="1">
        <w:r w:rsidR="00870240" w:rsidRPr="00927C96">
          <w:rPr>
            <w:rStyle w:val="Hyperlink"/>
            <w:rFonts w:cs="Arial"/>
            <w:bCs/>
            <w:iCs/>
            <w:noProof/>
            <w:kern w:val="32"/>
          </w:rPr>
          <w:t>6.2.1</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EQUIVALENT FACILITATION</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_Toc496016663 \h </w:instrText>
        </w:r>
        <w:r w:rsidR="00870240" w:rsidRPr="00EC7069">
          <w:rPr>
            <w:noProof/>
            <w:webHidden/>
          </w:rPr>
        </w:r>
        <w:r w:rsidR="00870240" w:rsidRPr="00EC7069">
          <w:rPr>
            <w:noProof/>
            <w:webHidden/>
          </w:rPr>
          <w:fldChar w:fldCharType="separate"/>
        </w:r>
        <w:r w:rsidR="00BD4BCA">
          <w:rPr>
            <w:noProof/>
            <w:webHidden/>
          </w:rPr>
          <w:t>32</w:t>
        </w:r>
        <w:r w:rsidR="00870240" w:rsidRPr="00EC7069">
          <w:rPr>
            <w:noProof/>
            <w:webHidden/>
          </w:rPr>
          <w:fldChar w:fldCharType="end"/>
        </w:r>
      </w:hyperlink>
    </w:p>
    <w:p w14:paraId="15EB66C8" w14:textId="77777777"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64" w:history="1">
        <w:r w:rsidR="00870240" w:rsidRPr="00927C96">
          <w:rPr>
            <w:rStyle w:val="Hyperlink"/>
            <w:rFonts w:cs="Arial"/>
            <w:bCs/>
            <w:iCs/>
            <w:noProof/>
            <w:kern w:val="32"/>
          </w:rPr>
          <w:t>6.2.2</w:t>
        </w:r>
        <w:r w:rsidR="00870240" w:rsidRPr="00870240">
          <w:rPr>
            <w:rFonts w:asciiTheme="minorHAnsi" w:eastAsiaTheme="minorEastAsia" w:hAnsiTheme="minorHAnsi" w:cstheme="minorBidi"/>
            <w:noProof/>
            <w:sz w:val="22"/>
            <w:szCs w:val="22"/>
          </w:rPr>
          <w:tab/>
        </w:r>
        <w:r w:rsidR="00870240" w:rsidRPr="00927C96">
          <w:rPr>
            <w:rStyle w:val="Hyperlink"/>
            <w:rFonts w:cs="Arial"/>
            <w:bCs/>
            <w:iCs/>
            <w:noProof/>
            <w:kern w:val="32"/>
          </w:rPr>
          <w:t>COMPATIBILITY WITH ASSISTIVE TECHNOLOGY</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_Toc496016664 \h </w:instrText>
        </w:r>
        <w:r w:rsidR="00870240" w:rsidRPr="00EC7069">
          <w:rPr>
            <w:noProof/>
            <w:webHidden/>
          </w:rPr>
        </w:r>
        <w:r w:rsidR="00870240" w:rsidRPr="00EC7069">
          <w:rPr>
            <w:noProof/>
            <w:webHidden/>
          </w:rPr>
          <w:fldChar w:fldCharType="separate"/>
        </w:r>
        <w:r w:rsidR="00BD4BCA">
          <w:rPr>
            <w:noProof/>
            <w:webHidden/>
          </w:rPr>
          <w:t>32</w:t>
        </w:r>
        <w:r w:rsidR="00870240" w:rsidRPr="00EC7069">
          <w:rPr>
            <w:noProof/>
            <w:webHidden/>
          </w:rPr>
          <w:fldChar w:fldCharType="end"/>
        </w:r>
      </w:hyperlink>
    </w:p>
    <w:p w14:paraId="02D2BB09" w14:textId="5D1D1109" w:rsidR="00870240" w:rsidRPr="00870240" w:rsidRDefault="00C73AE8">
      <w:pPr>
        <w:pStyle w:val="TOC3"/>
        <w:tabs>
          <w:tab w:val="left" w:pos="1320"/>
          <w:tab w:val="right" w:leader="dot" w:pos="9350"/>
        </w:tabs>
        <w:rPr>
          <w:rFonts w:asciiTheme="minorHAnsi" w:eastAsiaTheme="minorEastAsia" w:hAnsiTheme="minorHAnsi" w:cstheme="minorBidi"/>
          <w:noProof/>
          <w:sz w:val="22"/>
          <w:szCs w:val="22"/>
        </w:rPr>
      </w:pPr>
      <w:hyperlink w:anchor="_Toc496016665" w:history="1">
        <w:r w:rsidR="00870240" w:rsidRPr="00870240">
          <w:rPr>
            <w:rStyle w:val="Hyperlink"/>
            <w:noProof/>
          </w:rPr>
          <w:t>6.2.3</w:t>
        </w:r>
        <w:r w:rsidR="00870240" w:rsidRPr="00870240">
          <w:rPr>
            <w:rFonts w:asciiTheme="minorHAnsi" w:eastAsiaTheme="minorEastAsia" w:hAnsiTheme="minorHAnsi" w:cstheme="minorBidi"/>
            <w:noProof/>
            <w:sz w:val="22"/>
            <w:szCs w:val="22"/>
          </w:rPr>
          <w:tab/>
        </w:r>
        <w:r w:rsidR="00870240" w:rsidRPr="00870240">
          <w:rPr>
            <w:rStyle w:val="Hyperlink"/>
            <w:noProof/>
          </w:rPr>
          <w:t>ORGANIZATIONAL CONFLICT OF INTEREST</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_Toc496016665 \h </w:instrText>
        </w:r>
        <w:r w:rsidR="00870240" w:rsidRPr="00EC7069">
          <w:rPr>
            <w:noProof/>
            <w:webHidden/>
          </w:rPr>
        </w:r>
        <w:r w:rsidR="00870240" w:rsidRPr="00EC7069">
          <w:rPr>
            <w:noProof/>
            <w:webHidden/>
          </w:rPr>
          <w:fldChar w:fldCharType="separate"/>
        </w:r>
        <w:r w:rsidR="00BD4BCA">
          <w:rPr>
            <w:noProof/>
            <w:webHidden/>
          </w:rPr>
          <w:t>33</w:t>
        </w:r>
        <w:r w:rsidR="00870240" w:rsidRPr="00EC7069">
          <w:rPr>
            <w:noProof/>
            <w:webHidden/>
          </w:rPr>
          <w:fldChar w:fldCharType="end"/>
        </w:r>
      </w:hyperlink>
    </w:p>
    <w:p w14:paraId="695DFA78" w14:textId="77777777" w:rsidR="00870240" w:rsidRPr="00870240" w:rsidRDefault="00C73AE8">
      <w:pPr>
        <w:pStyle w:val="TOC1"/>
        <w:tabs>
          <w:tab w:val="right" w:leader="dot" w:pos="9350"/>
        </w:tabs>
        <w:rPr>
          <w:rFonts w:asciiTheme="minorHAnsi" w:eastAsiaTheme="minorEastAsia" w:hAnsiTheme="minorHAnsi" w:cstheme="minorBidi"/>
          <w:noProof/>
          <w:sz w:val="22"/>
          <w:szCs w:val="22"/>
        </w:rPr>
      </w:pPr>
      <w:hyperlink w:anchor="_Toc496016666" w:history="1">
        <w:r w:rsidR="00870240" w:rsidRPr="00927C96">
          <w:rPr>
            <w:rStyle w:val="Hyperlink"/>
            <w:rFonts w:ascii="Times New Roman" w:hAnsi="Times New Roman"/>
            <w:caps/>
            <w:noProof/>
          </w:rPr>
          <w:t>APPENDIX A</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_Toc496016666 \h </w:instrText>
        </w:r>
        <w:r w:rsidR="00870240" w:rsidRPr="00EC7069">
          <w:rPr>
            <w:noProof/>
            <w:webHidden/>
          </w:rPr>
        </w:r>
        <w:r w:rsidR="00870240" w:rsidRPr="00EC7069">
          <w:rPr>
            <w:noProof/>
            <w:webHidden/>
          </w:rPr>
          <w:fldChar w:fldCharType="separate"/>
        </w:r>
        <w:r w:rsidR="00BD4BCA">
          <w:rPr>
            <w:noProof/>
            <w:webHidden/>
          </w:rPr>
          <w:t>33</w:t>
        </w:r>
        <w:r w:rsidR="00870240" w:rsidRPr="00EC7069">
          <w:rPr>
            <w:noProof/>
            <w:webHidden/>
          </w:rPr>
          <w:fldChar w:fldCharType="end"/>
        </w:r>
      </w:hyperlink>
    </w:p>
    <w:p w14:paraId="555EC242" w14:textId="77777777" w:rsidR="00870240" w:rsidRPr="00870240" w:rsidRDefault="00C73AE8">
      <w:pPr>
        <w:pStyle w:val="TOC1"/>
        <w:tabs>
          <w:tab w:val="left" w:pos="720"/>
          <w:tab w:val="right" w:leader="dot" w:pos="9350"/>
        </w:tabs>
        <w:rPr>
          <w:rFonts w:asciiTheme="minorHAnsi" w:eastAsiaTheme="minorEastAsia" w:hAnsiTheme="minorHAnsi" w:cstheme="minorBidi"/>
          <w:noProof/>
          <w:sz w:val="22"/>
          <w:szCs w:val="22"/>
        </w:rPr>
      </w:pPr>
      <w:hyperlink w:anchor="_Toc496016667" w:history="1">
        <w:r w:rsidR="00870240" w:rsidRPr="00870240">
          <w:rPr>
            <w:rStyle w:val="Hyperlink"/>
            <w:noProof/>
          </w:rPr>
          <w:t>7.0</w:t>
        </w:r>
        <w:r w:rsidR="00870240" w:rsidRPr="00870240">
          <w:rPr>
            <w:rFonts w:asciiTheme="minorHAnsi" w:eastAsiaTheme="minorEastAsia" w:hAnsiTheme="minorHAnsi" w:cstheme="minorBidi"/>
            <w:noProof/>
            <w:sz w:val="22"/>
            <w:szCs w:val="22"/>
          </w:rPr>
          <w:tab/>
        </w:r>
        <w:r w:rsidR="00870240" w:rsidRPr="00870240">
          <w:rPr>
            <w:rStyle w:val="Hyperlink"/>
            <w:noProof/>
          </w:rPr>
          <w:t>APPENDIX B – RIGHTS IN DATA AND COMPUTER SOFTWARE</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_Toc496016667 \h </w:instrText>
        </w:r>
        <w:r w:rsidR="00870240" w:rsidRPr="00EC7069">
          <w:rPr>
            <w:noProof/>
            <w:webHidden/>
          </w:rPr>
        </w:r>
        <w:r w:rsidR="00870240" w:rsidRPr="00EC7069">
          <w:rPr>
            <w:noProof/>
            <w:webHidden/>
          </w:rPr>
          <w:fldChar w:fldCharType="separate"/>
        </w:r>
        <w:r w:rsidR="00BD4BCA">
          <w:rPr>
            <w:noProof/>
            <w:webHidden/>
          </w:rPr>
          <w:t>37</w:t>
        </w:r>
        <w:r w:rsidR="00870240" w:rsidRPr="00EC7069">
          <w:rPr>
            <w:noProof/>
            <w:webHidden/>
          </w:rPr>
          <w:fldChar w:fldCharType="end"/>
        </w:r>
      </w:hyperlink>
    </w:p>
    <w:p w14:paraId="2F4F47B4"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68" w:history="1">
        <w:r w:rsidR="00870240" w:rsidRPr="00870240">
          <w:rPr>
            <w:rStyle w:val="Hyperlink"/>
            <w:noProof/>
            <w:lang w:val="en"/>
          </w:rPr>
          <w:t>7.1</w:t>
        </w:r>
        <w:r w:rsidR="00870240" w:rsidRPr="00870240">
          <w:rPr>
            <w:rFonts w:asciiTheme="minorHAnsi" w:eastAsiaTheme="minorEastAsia" w:hAnsiTheme="minorHAnsi" w:cstheme="minorBidi"/>
            <w:noProof/>
            <w:sz w:val="22"/>
            <w:szCs w:val="22"/>
          </w:rPr>
          <w:tab/>
        </w:r>
        <w:r w:rsidR="00870240" w:rsidRPr="00870240">
          <w:rPr>
            <w:rStyle w:val="Hyperlink"/>
            <w:noProof/>
            <w:lang w:val="en"/>
          </w:rPr>
          <w:t>DATA RIGHTS</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_Toc496016668 \h </w:instrText>
        </w:r>
        <w:r w:rsidR="00870240" w:rsidRPr="00EC7069">
          <w:rPr>
            <w:noProof/>
            <w:webHidden/>
          </w:rPr>
        </w:r>
        <w:r w:rsidR="00870240" w:rsidRPr="00EC7069">
          <w:rPr>
            <w:noProof/>
            <w:webHidden/>
          </w:rPr>
          <w:fldChar w:fldCharType="separate"/>
        </w:r>
        <w:r w:rsidR="00BD4BCA">
          <w:rPr>
            <w:noProof/>
            <w:webHidden/>
          </w:rPr>
          <w:t>37</w:t>
        </w:r>
        <w:r w:rsidR="00870240" w:rsidRPr="00EC7069">
          <w:rPr>
            <w:noProof/>
            <w:webHidden/>
          </w:rPr>
          <w:fldChar w:fldCharType="end"/>
        </w:r>
      </w:hyperlink>
    </w:p>
    <w:p w14:paraId="0F7E832F" w14:textId="77777777" w:rsidR="00870240" w:rsidRPr="00870240" w:rsidRDefault="00C73AE8">
      <w:pPr>
        <w:pStyle w:val="TOC2"/>
        <w:tabs>
          <w:tab w:val="left" w:pos="880"/>
          <w:tab w:val="right" w:leader="dot" w:pos="9350"/>
        </w:tabs>
        <w:rPr>
          <w:rFonts w:asciiTheme="minorHAnsi" w:eastAsiaTheme="minorEastAsia" w:hAnsiTheme="minorHAnsi" w:cstheme="minorBidi"/>
          <w:noProof/>
          <w:sz w:val="22"/>
          <w:szCs w:val="22"/>
        </w:rPr>
      </w:pPr>
      <w:hyperlink w:anchor="_Toc496016669" w:history="1">
        <w:r w:rsidR="00870240" w:rsidRPr="00870240">
          <w:rPr>
            <w:rStyle w:val="Hyperlink"/>
            <w:noProof/>
            <w:lang w:val="en"/>
          </w:rPr>
          <w:t>7.2</w:t>
        </w:r>
        <w:r w:rsidR="00870240" w:rsidRPr="00870240">
          <w:rPr>
            <w:rFonts w:asciiTheme="minorHAnsi" w:eastAsiaTheme="minorEastAsia" w:hAnsiTheme="minorHAnsi" w:cstheme="minorBidi"/>
            <w:noProof/>
            <w:sz w:val="22"/>
            <w:szCs w:val="22"/>
          </w:rPr>
          <w:tab/>
        </w:r>
        <w:r w:rsidR="00870240" w:rsidRPr="00870240">
          <w:rPr>
            <w:rStyle w:val="Hyperlink"/>
            <w:noProof/>
            <w:lang w:val="en"/>
          </w:rPr>
          <w:t>SOURCE REPOSITORY</w:t>
        </w:r>
        <w:r w:rsidR="00870240" w:rsidRPr="00870240">
          <w:rPr>
            <w:noProof/>
            <w:webHidden/>
          </w:rPr>
          <w:tab/>
        </w:r>
        <w:r w:rsidR="00870240" w:rsidRPr="00EC7069">
          <w:rPr>
            <w:noProof/>
            <w:webHidden/>
          </w:rPr>
          <w:fldChar w:fldCharType="begin"/>
        </w:r>
        <w:r w:rsidR="00870240" w:rsidRPr="00870240">
          <w:rPr>
            <w:noProof/>
            <w:webHidden/>
          </w:rPr>
          <w:instrText xml:space="preserve"> PAGEREF _Toc496016669 \h </w:instrText>
        </w:r>
        <w:r w:rsidR="00870240" w:rsidRPr="00EC7069">
          <w:rPr>
            <w:noProof/>
            <w:webHidden/>
          </w:rPr>
        </w:r>
        <w:r w:rsidR="00870240" w:rsidRPr="00EC7069">
          <w:rPr>
            <w:noProof/>
            <w:webHidden/>
          </w:rPr>
          <w:fldChar w:fldCharType="separate"/>
        </w:r>
        <w:r w:rsidR="00BD4BCA">
          <w:rPr>
            <w:noProof/>
            <w:webHidden/>
          </w:rPr>
          <w:t>37</w:t>
        </w:r>
        <w:r w:rsidR="00870240" w:rsidRPr="00EC7069">
          <w:rPr>
            <w:noProof/>
            <w:webHidden/>
          </w:rPr>
          <w:fldChar w:fldCharType="end"/>
        </w:r>
      </w:hyperlink>
    </w:p>
    <w:p w14:paraId="1DFECE09" w14:textId="3A521F7E" w:rsidR="00E47F5F" w:rsidRPr="00392614" w:rsidRDefault="001013AB" w:rsidP="00E47F5F">
      <w:r w:rsidRPr="00EC7069">
        <w:rPr>
          <w:rFonts w:cs="Arial"/>
        </w:rPr>
        <w:fldChar w:fldCharType="end"/>
      </w:r>
      <w:r w:rsidR="003F13D3" w:rsidRPr="00392614">
        <w:br w:type="page"/>
      </w:r>
    </w:p>
    <w:p w14:paraId="1DFECE0A" w14:textId="77777777" w:rsidR="00E47F5F" w:rsidRPr="00392614" w:rsidRDefault="00E47F5F" w:rsidP="0011119E">
      <w:pPr>
        <w:pStyle w:val="Heading1"/>
      </w:pPr>
      <w:bookmarkStart w:id="16" w:name="_Ref252782738"/>
      <w:bookmarkStart w:id="17" w:name="_Ref252782752"/>
      <w:bookmarkStart w:id="18" w:name="_Toc496016614"/>
      <w:r w:rsidRPr="00392614">
        <w:lastRenderedPageBreak/>
        <w:t>BACKGROUND</w:t>
      </w:r>
      <w:bookmarkEnd w:id="16"/>
      <w:bookmarkEnd w:id="17"/>
      <w:bookmarkEnd w:id="18"/>
    </w:p>
    <w:p w14:paraId="1DFECE0B" w14:textId="6AAEFE70"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w:t>
      </w:r>
      <w:r w:rsidR="00C9045E">
        <w:t xml:space="preserve">. </w:t>
      </w:r>
      <w:r w:rsidRPr="00392614">
        <w:t>VA depends on Information Management/Information Technology (IM/IT) systems to meet mission goals.</w:t>
      </w:r>
    </w:p>
    <w:p w14:paraId="1DFECE0C" w14:textId="77777777" w:rsidR="00697082" w:rsidRPr="00392614" w:rsidRDefault="00697082" w:rsidP="00697082"/>
    <w:p w14:paraId="1DFECE0D" w14:textId="433543A7"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w:t>
      </w:r>
      <w:r w:rsidR="00AD05F0">
        <w:rPr>
          <w:lang w:val="en"/>
        </w:rPr>
        <w:t>national</w:t>
      </w:r>
      <w:r w:rsidR="00094183">
        <w:rPr>
          <w:lang w:val="en"/>
        </w:rPr>
        <w:t xml:space="preserve"> </w:t>
      </w:r>
      <w:r w:rsidRPr="00392614">
        <w:rPr>
          <w:lang w:val="en"/>
        </w:rPr>
        <w:t>authoritative, comprehensive, longitudinal veteran health information system of the U.S. Department of Veterans Affairs (VA). For the past thirty-five years, 13</w:t>
      </w:r>
      <w:r w:rsidR="008F3DEE">
        <w:rPr>
          <w:lang w:val="en"/>
        </w:rPr>
        <w:t>0</w:t>
      </w:r>
      <w:r w:rsidRPr="00392614">
        <w:rPr>
          <w:lang w:val="en"/>
        </w:rPr>
        <w:t xml:space="preserve"> </w:t>
      </w:r>
      <w:r w:rsidR="004F252E">
        <w:rPr>
          <w:lang w:val="en"/>
        </w:rPr>
        <w:t>VISTA</w:t>
      </w:r>
      <w:r w:rsidR="004F252E" w:rsidRPr="00392614">
        <w:rPr>
          <w:lang w:val="en"/>
        </w:rPr>
        <w:t xml:space="preserve"> </w:t>
      </w:r>
      <w:r w:rsidRPr="00392614">
        <w:rPr>
          <w:lang w:val="en"/>
        </w:rPr>
        <w:t xml:space="preserve">systems have provided all clinical, financial, and administrative functions to support </w:t>
      </w:r>
      <w:r w:rsidR="005607AB">
        <w:rPr>
          <w:lang w:val="en"/>
        </w:rPr>
        <w:t>the</w:t>
      </w:r>
      <w:r w:rsidR="005607AB" w:rsidRPr="00392614">
        <w:rPr>
          <w:lang w:val="en"/>
        </w:rPr>
        <w:t xml:space="preserve"> </w:t>
      </w:r>
      <w:r w:rsidRPr="00392614">
        <w:rPr>
          <w:lang w:val="en"/>
        </w:rPr>
        <w:t>clinical and administrative operations of over 1200 VA hospitals and clinics throughout the United States</w:t>
      </w:r>
      <w:r w:rsidR="00AF5929">
        <w:rPr>
          <w:lang w:val="en"/>
        </w:rPr>
        <w:t xml:space="preserve">. </w:t>
      </w:r>
      <w:r w:rsidR="0022063A">
        <w:rPr>
          <w:lang w:val="en"/>
        </w:rPr>
        <w:t>Each</w:t>
      </w:r>
      <w:r w:rsidR="0020300D">
        <w:rPr>
          <w:lang w:val="en"/>
        </w:rPr>
        <w:t xml:space="preserve"> </w:t>
      </w:r>
      <w:r w:rsidR="004B61CC">
        <w:t>VISTA</w:t>
      </w:r>
      <w:r w:rsidR="00A83F8E">
        <w:t xml:space="preserve"> instance</w:t>
      </w:r>
      <w:r w:rsidR="004B61CC">
        <w:t xml:space="preserve"> </w:t>
      </w:r>
      <w:r w:rsidR="005D6D3E">
        <w:t>is a</w:t>
      </w:r>
      <w:r w:rsidR="00F82227">
        <w:t xml:space="preserve"> </w:t>
      </w:r>
      <w:r w:rsidR="0051656E">
        <w:t xml:space="preserve">composite of </w:t>
      </w:r>
      <w:r w:rsidR="00FE06B9">
        <w:t>180</w:t>
      </w:r>
      <w:r w:rsidR="00F82227">
        <w:t xml:space="preserve"> </w:t>
      </w:r>
      <w:ins w:id="19" w:author="Rafael Richards" w:date="2017-11-01T15:40:00Z">
        <w:r w:rsidR="005907BA">
          <w:t xml:space="preserve">integrated </w:t>
        </w:r>
      </w:ins>
      <w:del w:id="20" w:author="Rafael Richards" w:date="2017-11-01T15:40:00Z">
        <w:r w:rsidR="005F371B" w:rsidDel="00A3613F">
          <w:delText xml:space="preserve">highly </w:delText>
        </w:r>
        <w:r w:rsidR="005F371B" w:rsidDel="00BD1615">
          <w:delText xml:space="preserve">integrated </w:delText>
        </w:r>
      </w:del>
      <w:r w:rsidR="004402EB">
        <w:t>applications</w:t>
      </w:r>
      <w:r w:rsidR="005F371B">
        <w:t xml:space="preserve"> </w:t>
      </w:r>
      <w:r w:rsidR="0039565D">
        <w:t xml:space="preserve">providing </w:t>
      </w:r>
      <w:r w:rsidR="000F7C89">
        <w:t xml:space="preserve">VA’s </w:t>
      </w:r>
      <w:r w:rsidR="009F1437">
        <w:t xml:space="preserve">enterprise </w:t>
      </w:r>
      <w:r w:rsidR="004B61CC">
        <w:t xml:space="preserve">electronic health record </w:t>
      </w:r>
      <w:r w:rsidR="00E440BF">
        <w:t xml:space="preserve">(“EHR”) </w:t>
      </w:r>
      <w:del w:id="21" w:author="Rafael Richards" w:date="2017-11-01T15:10:00Z">
        <w:r w:rsidR="00D97731" w:rsidDel="007F5C80">
          <w:delText>functionality</w:delText>
        </w:r>
        <w:r w:rsidR="00804F5F" w:rsidDel="007F5C80">
          <w:delText xml:space="preserve"> </w:delText>
        </w:r>
      </w:del>
      <w:r w:rsidR="007D677F">
        <w:t>and</w:t>
      </w:r>
      <w:r w:rsidR="00E56AA4">
        <w:t xml:space="preserve"> </w:t>
      </w:r>
      <w:r w:rsidR="00632BB9">
        <w:t xml:space="preserve">enterprise </w:t>
      </w:r>
      <w:r w:rsidR="004B61CC">
        <w:t xml:space="preserve">resource </w:t>
      </w:r>
      <w:r w:rsidR="00AC1FA5">
        <w:t xml:space="preserve">planning, billing, </w:t>
      </w:r>
      <w:r w:rsidR="00313769">
        <w:t xml:space="preserve">benefits, </w:t>
      </w:r>
      <w:r w:rsidR="003D11AA">
        <w:t>personnel,</w:t>
      </w:r>
      <w:r w:rsidR="00C42F3D">
        <w:t xml:space="preserve"> </w:t>
      </w:r>
      <w:r w:rsidR="00874798">
        <w:t xml:space="preserve">administrative, </w:t>
      </w:r>
      <w:r w:rsidR="007549E0">
        <w:t xml:space="preserve">and </w:t>
      </w:r>
      <w:r w:rsidR="001D1F48">
        <w:t xml:space="preserve">reporting </w:t>
      </w:r>
      <w:r w:rsidR="007C62BC">
        <w:t xml:space="preserve">(“ERP”) </w:t>
      </w:r>
      <w:ins w:id="22" w:author="Rafael Richards" w:date="2017-11-01T15:10:00Z">
        <w:r w:rsidR="00D81D3E">
          <w:t>functionality</w:t>
        </w:r>
        <w:r w:rsidR="007F5C80">
          <w:t xml:space="preserve"> </w:t>
        </w:r>
      </w:ins>
      <w:del w:id="23" w:author="Rafael Richards" w:date="2017-11-01T15:10:00Z">
        <w:r w:rsidR="00FE7976" w:rsidDel="007F5C80">
          <w:delText>functionality</w:delText>
        </w:r>
        <w:r w:rsidR="00E21E7B" w:rsidDel="007F5C80">
          <w:delText xml:space="preserve"> </w:delText>
        </w:r>
      </w:del>
      <w:del w:id="24" w:author="Rafael Richards" w:date="2017-11-01T15:40:00Z">
        <w:r w:rsidR="000C42EB" w:rsidDel="00960A4A">
          <w:delText>from</w:delText>
        </w:r>
      </w:del>
      <w:ins w:id="25" w:author="Rafael Richards" w:date="2017-11-01T15:40:00Z">
        <w:r w:rsidR="00960A4A">
          <w:t>within</w:t>
        </w:r>
      </w:ins>
      <w:r w:rsidR="000C42EB">
        <w:t xml:space="preserve"> a single integrated database</w:t>
      </w:r>
      <w:r w:rsidR="00C44565">
        <w:t xml:space="preserve">. </w:t>
      </w:r>
      <w:r w:rsidR="00851208">
        <w:rPr>
          <w:lang w:val="en"/>
        </w:rPr>
        <w:t xml:space="preserve">Of note, </w:t>
      </w:r>
      <w:del w:id="26" w:author="Rafael Richards" w:date="2017-11-01T15:41:00Z">
        <w:r w:rsidR="00851208" w:rsidDel="00E44440">
          <w:rPr>
            <w:lang w:val="en"/>
          </w:rPr>
          <w:delText xml:space="preserve">with </w:delText>
        </w:r>
      </w:del>
      <w:ins w:id="27" w:author="Rafael Richards" w:date="2017-11-01T15:41:00Z">
        <w:r w:rsidR="00005730">
          <w:rPr>
            <w:lang w:val="en"/>
          </w:rPr>
          <w:t>as a result of</w:t>
        </w:r>
        <w:r w:rsidR="00E44440">
          <w:rPr>
            <w:lang w:val="en"/>
          </w:rPr>
          <w:t xml:space="preserve"> </w:t>
        </w:r>
      </w:ins>
      <w:r w:rsidR="00851208">
        <w:rPr>
          <w:lang w:val="en"/>
        </w:rPr>
        <w:t xml:space="preserve">over </w:t>
      </w:r>
      <w:r w:rsidR="00B179B6">
        <w:rPr>
          <w:lang w:val="en"/>
        </w:rPr>
        <w:t xml:space="preserve">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w:t>
      </w:r>
      <w:ins w:id="28" w:author="Rafael Richards" w:date="2017-11-01T15:41:00Z">
        <w:r w:rsidR="00A31CF3">
          <w:rPr>
            <w:lang w:val="en"/>
          </w:rPr>
          <w:t xml:space="preserve">VA and </w:t>
        </w:r>
      </w:ins>
      <w:r w:rsidR="00AC2970">
        <w:rPr>
          <w:lang w:val="en"/>
        </w:rPr>
        <w:t xml:space="preserve">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ins w:id="29" w:author="Rafael Richards" w:date="2017-11-01T15:41:00Z">
        <w:r w:rsidR="00D71ACF">
          <w:rPr>
            <w:lang w:val="en"/>
          </w:rPr>
          <w:t xml:space="preserve">regulatory reporting, and </w:t>
        </w:r>
      </w:ins>
      <w:r w:rsidR="00D003AB">
        <w:rPr>
          <w:lang w:val="en"/>
        </w:rPr>
        <w:t>Congressional mandates</w:t>
      </w:r>
      <w:del w:id="30" w:author="Rafael Richards" w:date="2017-11-01T15:41:00Z">
        <w:r w:rsidR="00AC2970" w:rsidDel="00D71ACF">
          <w:rPr>
            <w:lang w:val="en"/>
          </w:rPr>
          <w:delText>,</w:delText>
        </w:r>
        <w:r w:rsidR="00AC2970" w:rsidRPr="00392614" w:rsidDel="00D71ACF">
          <w:rPr>
            <w:lang w:val="en"/>
          </w:rPr>
          <w:delText xml:space="preserve"> and </w:delText>
        </w:r>
        <w:r w:rsidR="00AC2970" w:rsidDel="00D71ACF">
          <w:rPr>
            <w:lang w:val="en"/>
          </w:rPr>
          <w:delText xml:space="preserve">regulatory </w:delText>
        </w:r>
        <w:r w:rsidR="002059B7" w:rsidDel="00D71ACF">
          <w:rPr>
            <w:lang w:val="en"/>
          </w:rPr>
          <w:delText>reporting</w:delText>
        </w:r>
      </w:del>
      <w:r w:rsidR="004C31ED">
        <w:t>.</w:t>
      </w:r>
    </w:p>
    <w:p w14:paraId="1DFECE10" w14:textId="77777777" w:rsidR="00697082" w:rsidRPr="00392614" w:rsidRDefault="00697082" w:rsidP="00697082">
      <w:pPr>
        <w:rPr>
          <w:lang w:val="en"/>
        </w:rPr>
      </w:pPr>
    </w:p>
    <w:p w14:paraId="5AF9A791" w14:textId="5959F540"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BE480A">
        <w:rPr>
          <w:lang w:val="en"/>
        </w:rPr>
        <w:t>that</w:t>
      </w:r>
      <w:r w:rsidR="006676A8">
        <w:rPr>
          <w:lang w:val="en"/>
        </w:rPr>
        <w:t xml:space="preserve"> to</w:t>
      </w:r>
      <w:r w:rsidR="00206FCB">
        <w:rPr>
          <w:lang w:val="en"/>
        </w:rPr>
        <w:t xml:space="preserve"> </w:t>
      </w:r>
      <w:r w:rsidR="00F74FE7">
        <w:rPr>
          <w:lang w:val="en"/>
        </w:rPr>
        <w:t>improve</w:t>
      </w:r>
      <w:r w:rsidR="0056528B">
        <w:rPr>
          <w:lang w:val="en"/>
        </w:rPr>
        <w:t xml:space="preserve"> </w:t>
      </w:r>
      <w:del w:id="31" w:author="Rafael Richards" w:date="2017-11-01T15:11:00Z">
        <w:r w:rsidR="0056528B" w:rsidDel="00D822A9">
          <w:rPr>
            <w:lang w:val="en"/>
          </w:rPr>
          <w:delText xml:space="preserve">interoperability </w:delText>
        </w:r>
      </w:del>
      <w:ins w:id="32" w:author="Rafael Richards" w:date="2017-11-01T15:11:00Z">
        <w:r w:rsidR="00D822A9">
          <w:rPr>
            <w:lang w:val="en"/>
          </w:rPr>
          <w:t xml:space="preserve">information exchange </w:t>
        </w:r>
      </w:ins>
      <w:del w:id="33" w:author="Rafael Richards" w:date="2017-11-01T15:11:00Z">
        <w:r w:rsidR="00B8788E" w:rsidDel="00FD5DBA">
          <w:rPr>
            <w:lang w:val="en"/>
          </w:rPr>
          <w:delText xml:space="preserve">of </w:delText>
        </w:r>
      </w:del>
      <w:ins w:id="34" w:author="Rafael Richards" w:date="2017-11-01T15:11:00Z">
        <w:r w:rsidR="00FD5DBA">
          <w:rPr>
            <w:lang w:val="en"/>
          </w:rPr>
          <w:t xml:space="preserve">between </w:t>
        </w:r>
      </w:ins>
      <w:r w:rsidR="00B8788E">
        <w:rPr>
          <w:lang w:val="en"/>
        </w:rPr>
        <w:t xml:space="preserve">the </w:t>
      </w:r>
      <w:del w:id="35" w:author="Rafael Richards" w:date="2017-11-01T15:11:00Z">
        <w:r w:rsidR="00B8788E" w:rsidDel="00DF2885">
          <w:rPr>
            <w:lang w:val="en"/>
          </w:rPr>
          <w:delText xml:space="preserve">Veterans’ </w:delText>
        </w:r>
      </w:del>
      <w:ins w:id="36" w:author="Rafael Richards" w:date="2017-11-01T15:11:00Z">
        <w:r w:rsidR="00DF2885">
          <w:rPr>
            <w:lang w:val="en"/>
          </w:rPr>
          <w:t xml:space="preserve">VA </w:t>
        </w:r>
      </w:ins>
      <w:r w:rsidR="00B8788E">
        <w:rPr>
          <w:lang w:val="en"/>
        </w:rPr>
        <w:t xml:space="preserve">health record </w:t>
      </w:r>
      <w:r w:rsidR="00E87A56">
        <w:rPr>
          <w:lang w:val="en"/>
        </w:rPr>
        <w:t xml:space="preserve">and </w:t>
      </w:r>
      <w:r w:rsidR="009F788B">
        <w:rPr>
          <w:lang w:val="en"/>
        </w:rPr>
        <w:t>Department of Defense</w:t>
      </w:r>
      <w:r w:rsidR="00242C50">
        <w:rPr>
          <w:lang w:val="en"/>
        </w:rPr>
        <w:t xml:space="preserve"> </w:t>
      </w:r>
      <w:r w:rsidR="000B542C">
        <w:rPr>
          <w:lang w:val="en"/>
        </w:rPr>
        <w:t xml:space="preserve">health record </w:t>
      </w:r>
      <w:r w:rsidR="00DB184E">
        <w:rPr>
          <w:lang w:val="en"/>
        </w:rPr>
        <w:t xml:space="preserve">that </w:t>
      </w:r>
      <w:r w:rsidR="00CB33F5">
        <w:rPr>
          <w:lang w:val="en"/>
        </w:rPr>
        <w:t xml:space="preserve">VA </w:t>
      </w:r>
      <w:r w:rsidR="00DB184E">
        <w:rPr>
          <w:lang w:val="en"/>
        </w:rPr>
        <w:t xml:space="preserve">would migrate to a </w:t>
      </w:r>
      <w:ins w:id="37" w:author="Rafael Richards" w:date="2017-11-01T15:37:00Z">
        <w:r w:rsidR="000E17A4">
          <w:rPr>
            <w:lang w:val="en"/>
          </w:rPr>
          <w:t xml:space="preserve">common </w:t>
        </w:r>
      </w:ins>
      <w:r w:rsidR="00293269">
        <w:rPr>
          <w:lang w:val="en"/>
        </w:rPr>
        <w:t xml:space="preserve">commercial </w:t>
      </w:r>
      <w:r w:rsidR="0056711B">
        <w:rPr>
          <w:lang w:val="en"/>
        </w:rPr>
        <w:t>EHR</w:t>
      </w:r>
      <w:r w:rsidR="003B2F16">
        <w:rPr>
          <w:lang w:val="en"/>
        </w:rPr>
        <w:t>.</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BF44AE">
        <w:rPr>
          <w:lang w:val="en"/>
        </w:rPr>
        <w:t xml:space="preserve">specifically </w:t>
      </w:r>
      <w:r w:rsidR="006F7829">
        <w:rPr>
          <w:lang w:val="en"/>
        </w:rPr>
        <w:t>support</w:t>
      </w:r>
      <w:r w:rsidR="006F7829" w:rsidRPr="00392614">
        <w:rPr>
          <w:lang w:val="en"/>
        </w:rPr>
        <w:t xml:space="preserve"> </w:t>
      </w:r>
      <w:r w:rsidR="00697082" w:rsidRPr="00392614">
        <w:rPr>
          <w:lang w:val="en"/>
        </w:rPr>
        <w:t xml:space="preserve">this </w:t>
      </w:r>
      <w:del w:id="38" w:author="Rafael Richards" w:date="2017-11-01T15:33:00Z">
        <w:r w:rsidR="00502B6F" w:rsidDel="00CA0916">
          <w:rPr>
            <w:lang w:val="en"/>
          </w:rPr>
          <w:delText>migration</w:delText>
        </w:r>
        <w:r w:rsidR="00502B6F" w:rsidRPr="00392614" w:rsidDel="00CA0916">
          <w:rPr>
            <w:lang w:val="en"/>
          </w:rPr>
          <w:delText xml:space="preserve"> </w:delText>
        </w:r>
      </w:del>
      <w:ins w:id="39" w:author="Rafael Richards" w:date="2017-11-01T15:38:00Z">
        <w:r w:rsidR="002E393B">
          <w:rPr>
            <w:lang w:val="en"/>
          </w:rPr>
          <w:t xml:space="preserve">migration </w:t>
        </w:r>
      </w:ins>
      <w:ins w:id="40" w:author="Rafael Richards" w:date="2017-11-01T15:33:00Z">
        <w:r w:rsidR="00CA0916">
          <w:rPr>
            <w:lang w:val="en"/>
          </w:rPr>
          <w:t>by</w:t>
        </w:r>
        <w:r w:rsidR="00CA0916" w:rsidRPr="00392614">
          <w:rPr>
            <w:lang w:val="en"/>
          </w:rPr>
          <w:t xml:space="preserve"> </w:t>
        </w:r>
      </w:ins>
      <w:del w:id="41" w:author="Rafael Richards" w:date="2017-11-01T15:12:00Z">
        <w:r w:rsidR="00697082" w:rsidRPr="00392614" w:rsidDel="00E51812">
          <w:rPr>
            <w:lang w:val="en"/>
          </w:rPr>
          <w:delText xml:space="preserve">by </w:delText>
        </w:r>
        <w:r w:rsidR="00AD1F48" w:rsidDel="00E51812">
          <w:rPr>
            <w:lang w:val="en"/>
          </w:rPr>
          <w:delText xml:space="preserve">identifying, isolating, and </w:delText>
        </w:r>
      </w:del>
      <w:r w:rsidR="006632EB">
        <w:rPr>
          <w:lang w:val="en"/>
        </w:rPr>
        <w:t>adapting</w:t>
      </w:r>
      <w:r w:rsidR="006632EB" w:rsidRPr="00392614">
        <w:rPr>
          <w:lang w:val="en"/>
        </w:rPr>
        <w:t xml:space="preserve"> </w:t>
      </w:r>
      <w:r w:rsidR="005077D8">
        <w:rPr>
          <w:lang w:val="en"/>
        </w:rPr>
        <w:t xml:space="preserve">the </w:t>
      </w:r>
      <w:r w:rsidR="008D2054">
        <w:rPr>
          <w:lang w:val="en"/>
        </w:rPr>
        <w:t xml:space="preserve">clinical </w:t>
      </w:r>
      <w:del w:id="42" w:author="Rafael Richards" w:date="2017-11-01T15:34:00Z">
        <w:r w:rsidR="005077D8" w:rsidDel="00A359E5">
          <w:rPr>
            <w:lang w:val="en"/>
          </w:rPr>
          <w:delText>components</w:delText>
        </w:r>
        <w:r w:rsidR="006574F4" w:rsidDel="00A359E5">
          <w:rPr>
            <w:lang w:val="en"/>
          </w:rPr>
          <w:delText xml:space="preserve"> </w:delText>
        </w:r>
      </w:del>
      <w:ins w:id="43" w:author="Rafael Richards" w:date="2017-11-01T15:34:00Z">
        <w:r w:rsidR="00A359E5">
          <w:rPr>
            <w:lang w:val="en"/>
          </w:rPr>
          <w:t xml:space="preserve">functionality </w:t>
        </w:r>
      </w:ins>
      <w:r w:rsidR="006574F4">
        <w:rPr>
          <w:lang w:val="en"/>
        </w:rPr>
        <w:t>of VISTA</w:t>
      </w:r>
      <w:r w:rsidR="00204650">
        <w:rPr>
          <w:lang w:val="en"/>
        </w:rPr>
        <w:t xml:space="preserve"> </w:t>
      </w:r>
      <w:del w:id="44" w:author="Rafael Richards" w:date="2017-11-01T15:35:00Z">
        <w:r w:rsidR="00B614CA" w:rsidDel="00A3782C">
          <w:rPr>
            <w:lang w:val="en"/>
          </w:rPr>
          <w:delText>to</w:delText>
        </w:r>
        <w:r w:rsidR="00B614CA" w:rsidRPr="00392614" w:rsidDel="00A3782C">
          <w:rPr>
            <w:lang w:val="en"/>
          </w:rPr>
          <w:delText xml:space="preserve"> </w:delText>
        </w:r>
      </w:del>
      <w:ins w:id="45" w:author="Rafael Richards" w:date="2017-11-01T15:39:00Z">
        <w:r w:rsidR="006E0D2F">
          <w:rPr>
            <w:lang w:val="en"/>
          </w:rPr>
          <w:t>to provide</w:t>
        </w:r>
      </w:ins>
      <w:del w:id="46" w:author="Rafael Richards" w:date="2017-11-01T15:35:00Z">
        <w:r w:rsidR="00697082" w:rsidRPr="00392614" w:rsidDel="00A3782C">
          <w:rPr>
            <w:lang w:val="en"/>
          </w:rPr>
          <w:delText xml:space="preserve">provide </w:delText>
        </w:r>
      </w:del>
      <w:ins w:id="47" w:author="Rafael Richards" w:date="2017-11-01T15:35:00Z">
        <w:r w:rsidR="00A3782C" w:rsidRPr="00392614">
          <w:rPr>
            <w:lang w:val="en"/>
          </w:rPr>
          <w:t xml:space="preserve"> </w:t>
        </w:r>
      </w:ins>
      <w:r w:rsidR="00027927">
        <w:rPr>
          <w:lang w:val="en"/>
        </w:rPr>
        <w:t xml:space="preserve">the </w:t>
      </w:r>
      <w:r w:rsidR="007B6502">
        <w:rPr>
          <w:lang w:val="en"/>
        </w:rPr>
        <w:t xml:space="preserve">necessary </w:t>
      </w:r>
      <w:r w:rsidR="00E45E99">
        <w:rPr>
          <w:lang w:val="en"/>
        </w:rPr>
        <w:t>centralization</w:t>
      </w:r>
      <w:r w:rsidR="00853199">
        <w:rPr>
          <w:lang w:val="en"/>
        </w:rPr>
        <w:t xml:space="preserve"> and standardization</w:t>
      </w:r>
      <w:r w:rsidR="00E45E99">
        <w:rPr>
          <w:lang w:val="en"/>
        </w:rPr>
        <w:t xml:space="preserve"> of </w:t>
      </w:r>
      <w:r w:rsidR="00577CAB">
        <w:rPr>
          <w:lang w:val="en"/>
        </w:rPr>
        <w:t>services</w:t>
      </w:r>
      <w:r w:rsidR="00697082" w:rsidRPr="00392614">
        <w:rPr>
          <w:lang w:val="en"/>
        </w:rPr>
        <w:t xml:space="preserve"> </w:t>
      </w:r>
      <w:r w:rsidR="005817A2">
        <w:rPr>
          <w:lang w:val="en"/>
        </w:rPr>
        <w:t>required for</w:t>
      </w:r>
      <w:r w:rsidR="005817A2" w:rsidRPr="00392614">
        <w:rPr>
          <w:lang w:val="en"/>
        </w:rPr>
        <w:t xml:space="preserve"> </w:t>
      </w:r>
      <w:r w:rsidR="00F94C84">
        <w:rPr>
          <w:lang w:val="en"/>
        </w:rPr>
        <w:t>migration</w:t>
      </w:r>
      <w:r w:rsidR="00F94B0F">
        <w:rPr>
          <w:lang w:val="en"/>
        </w:rPr>
        <w:t xml:space="preserve">, while at the same time </w:t>
      </w:r>
      <w:r w:rsidR="00E72434">
        <w:rPr>
          <w:lang w:val="en"/>
        </w:rPr>
        <w:t xml:space="preserve">providing </w:t>
      </w:r>
      <w:r w:rsidR="008D4293">
        <w:rPr>
          <w:lang w:val="en"/>
        </w:rPr>
        <w:t xml:space="preserve">backwards compatibility </w:t>
      </w:r>
      <w:r w:rsidR="007427E9">
        <w:rPr>
          <w:lang w:val="en"/>
        </w:rPr>
        <w:t xml:space="preserve">to </w:t>
      </w:r>
      <w:r w:rsidR="00E72434">
        <w:rPr>
          <w:lang w:val="en"/>
        </w:rPr>
        <w:t xml:space="preserve">the current </w:t>
      </w:r>
      <w:r w:rsidR="00403EB5">
        <w:rPr>
          <w:lang w:val="en"/>
        </w:rPr>
        <w:t xml:space="preserve">clinical functionality of </w:t>
      </w:r>
      <w:r w:rsidR="005D7DE3">
        <w:rPr>
          <w:lang w:val="en"/>
        </w:rPr>
        <w:t xml:space="preserve">the 130 </w:t>
      </w:r>
      <w:r w:rsidR="00AB28A7">
        <w:rPr>
          <w:lang w:val="en"/>
        </w:rPr>
        <w:t xml:space="preserve">unique </w:t>
      </w:r>
      <w:r w:rsidR="00403EB5">
        <w:rPr>
          <w:lang w:val="en"/>
        </w:rPr>
        <w:t>VISTA</w:t>
      </w:r>
      <w:r w:rsidR="005D7DE3">
        <w:rPr>
          <w:lang w:val="en"/>
        </w:rPr>
        <w:t xml:space="preserve"> systems</w:t>
      </w:r>
      <w:r w:rsidR="00A80F7F">
        <w:rPr>
          <w:lang w:val="en"/>
        </w:rPr>
        <w:t xml:space="preserve"> to assure seamless continuity of care during this transition.</w:t>
      </w:r>
    </w:p>
    <w:p w14:paraId="73D17043" w14:textId="77777777" w:rsidR="00C74FC1" w:rsidRDefault="00C74FC1" w:rsidP="00713861">
      <w:pPr>
        <w:rPr>
          <w:lang w:val="en"/>
        </w:rPr>
      </w:pPr>
    </w:p>
    <w:p w14:paraId="798929B1" w14:textId="77777777" w:rsidR="00C73AE8" w:rsidRDefault="005405D1" w:rsidP="00713861">
      <w:pPr>
        <w:rPr>
          <w:ins w:id="48" w:author="Rafael Richards" w:date="2017-11-01T15:43:00Z"/>
          <w:lang w:val="en"/>
        </w:rPr>
      </w:pPr>
      <w:r>
        <w:rPr>
          <w:lang w:val="en"/>
        </w:rPr>
        <w:t xml:space="preserve">The clinical </w:t>
      </w:r>
      <w:del w:id="49" w:author="Rafael Richards" w:date="2017-11-01T15:39:00Z">
        <w:r w:rsidDel="0079479E">
          <w:rPr>
            <w:lang w:val="en"/>
          </w:rPr>
          <w:delText xml:space="preserve">component </w:delText>
        </w:r>
      </w:del>
      <w:ins w:id="50" w:author="Rafael Richards" w:date="2017-11-01T15:39:00Z">
        <w:r w:rsidR="0079479E">
          <w:rPr>
            <w:lang w:val="en"/>
          </w:rPr>
          <w:t xml:space="preserve">functionality </w:t>
        </w:r>
      </w:ins>
      <w:r>
        <w:rPr>
          <w:lang w:val="en"/>
        </w:rPr>
        <w:t>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entails</w:t>
      </w:r>
      <w:r w:rsidR="00F4060D">
        <w:rPr>
          <w:lang w:val="en"/>
        </w:rPr>
        <w:t xml:space="preserve"> </w:t>
      </w:r>
      <w:del w:id="51" w:author="Rafael Richards" w:date="2017-11-01T15:22:00Z">
        <w:r w:rsidR="00F4060D" w:rsidDel="000B669B">
          <w:rPr>
            <w:lang w:val="en"/>
          </w:rPr>
          <w:delText xml:space="preserve">isolating </w:delText>
        </w:r>
      </w:del>
      <w:ins w:id="52" w:author="Rafael Richards" w:date="2017-11-01T15:22:00Z">
        <w:r w:rsidR="000B669B">
          <w:rPr>
            <w:lang w:val="en"/>
          </w:rPr>
          <w:t>exposing</w:t>
        </w:r>
      </w:ins>
      <w:ins w:id="53" w:author="Rafael Richards" w:date="2017-11-01T15:23:00Z">
        <w:r w:rsidR="000B669B">
          <w:rPr>
            <w:lang w:val="en"/>
          </w:rPr>
          <w:t>, subdividing, and decomposing the</w:t>
        </w:r>
      </w:ins>
      <w:del w:id="54" w:author="Rafael Richards" w:date="2017-11-01T15:23:00Z">
        <w:r w:rsidDel="000B669B">
          <w:rPr>
            <w:lang w:val="en"/>
          </w:rPr>
          <w:delText>specific</w:delText>
        </w:r>
        <w:r w:rsidR="00F4060D" w:rsidDel="000B669B">
          <w:rPr>
            <w:lang w:val="en"/>
          </w:rPr>
          <w:delText xml:space="preserve"> </w:delText>
        </w:r>
      </w:del>
      <w:ins w:id="55" w:author="Rafael Richards" w:date="2017-11-01T15:23:00Z">
        <w:r w:rsidR="000B669B">
          <w:rPr>
            <w:lang w:val="en"/>
          </w:rPr>
          <w:t xml:space="preserve"> </w:t>
        </w:r>
      </w:ins>
      <w:r w:rsidR="001D5F2F">
        <w:rPr>
          <w:lang w:val="en"/>
        </w:rPr>
        <w:t xml:space="preserve">clinical </w:t>
      </w:r>
      <w:r w:rsidR="00F4060D">
        <w:rPr>
          <w:lang w:val="en"/>
        </w:rPr>
        <w:t xml:space="preserve">components of </w:t>
      </w:r>
      <w:r w:rsidR="002B67F4">
        <w:rPr>
          <w:lang w:val="en"/>
        </w:rPr>
        <w:t>VISTA/</w:t>
      </w:r>
      <w:r>
        <w:rPr>
          <w:lang w:val="en"/>
        </w:rPr>
        <w:t xml:space="preserve">CPRS </w:t>
      </w:r>
      <w:r w:rsidR="001D5F2F">
        <w:rPr>
          <w:lang w:val="en"/>
        </w:rPr>
        <w:t>from the n</w:t>
      </w:r>
      <w:r w:rsidR="0074144A">
        <w:rPr>
          <w:lang w:val="en"/>
        </w:rPr>
        <w:t>on</w:t>
      </w:r>
      <w:r>
        <w:rPr>
          <w:lang w:val="en"/>
        </w:rPr>
        <w:t>-</w:t>
      </w:r>
      <w:r w:rsidR="0074144A">
        <w:rPr>
          <w:lang w:val="en"/>
        </w:rPr>
        <w:t>clinical</w:t>
      </w:r>
      <w:r w:rsidR="00B0095F">
        <w:rPr>
          <w:lang w:val="en"/>
        </w:rPr>
        <w:t xml:space="preserve"> functionality</w:t>
      </w:r>
      <w:r w:rsidR="00E823B9">
        <w:rPr>
          <w:lang w:val="en"/>
        </w:rPr>
        <w:t xml:space="preserve"> </w:t>
      </w:r>
      <w:r w:rsidR="00FC682D">
        <w:rPr>
          <w:lang w:val="en"/>
        </w:rPr>
        <w:t xml:space="preserve">(“VISTA/ERP”) </w:t>
      </w:r>
      <w:r w:rsidR="00D00FC4">
        <w:rPr>
          <w:lang w:val="en"/>
        </w:rPr>
        <w:t xml:space="preserve">and </w:t>
      </w:r>
      <w:r w:rsidR="001C6B2B">
        <w:rPr>
          <w:lang w:val="en"/>
        </w:rPr>
        <w:t xml:space="preserve">adapting </w:t>
      </w:r>
      <w:r w:rsidR="00B01EAA">
        <w:rPr>
          <w:lang w:val="en"/>
        </w:rPr>
        <w:t>these</w:t>
      </w:r>
      <w:ins w:id="56" w:author="Rafael Richards" w:date="2017-11-01T12:14:00Z">
        <w:r w:rsidR="003967C7">
          <w:rPr>
            <w:lang w:val="en"/>
          </w:rPr>
          <w:t xml:space="preserve"> – via emulation - </w:t>
        </w:r>
      </w:ins>
      <w:r w:rsidR="00B01EAA">
        <w:rPr>
          <w:lang w:val="en"/>
        </w:rPr>
        <w:t xml:space="preserve"> to </w:t>
      </w:r>
      <w:r w:rsidR="004E054C">
        <w:rPr>
          <w:lang w:val="en"/>
        </w:rPr>
        <w:t>provide an equivalent</w:t>
      </w:r>
      <w:r w:rsidR="00B01EAA">
        <w:rPr>
          <w:lang w:val="en"/>
        </w:rPr>
        <w:t xml:space="preserve"> </w:t>
      </w:r>
      <w:r w:rsidR="008F6856">
        <w:rPr>
          <w:lang w:val="en"/>
        </w:rPr>
        <w:t>secure,</w:t>
      </w:r>
      <w:r w:rsidR="00E53E3A">
        <w:rPr>
          <w:lang w:val="en"/>
        </w:rPr>
        <w:t xml:space="preserve"> standardized</w:t>
      </w:r>
      <w:r w:rsidR="008F6856">
        <w:rPr>
          <w:lang w:val="en"/>
        </w:rPr>
        <w:t xml:space="preserve"> </w:t>
      </w:r>
      <w:r w:rsidR="00B01EAA">
        <w:rPr>
          <w:lang w:val="en"/>
        </w:rPr>
        <w:t xml:space="preserve">centralized </w:t>
      </w:r>
      <w:r w:rsidR="00D00FC4">
        <w:rPr>
          <w:lang w:val="en"/>
        </w:rPr>
        <w:t>service</w:t>
      </w:r>
      <w:r w:rsidR="00883E1D">
        <w:rPr>
          <w:lang w:val="en"/>
        </w:rPr>
        <w:t xml:space="preserve">. </w:t>
      </w:r>
      <w:r w:rsidR="004409A3">
        <w:rPr>
          <w:lang w:val="en"/>
        </w:rPr>
        <w:t xml:space="preserve">Such a </w:t>
      </w:r>
      <w:r w:rsidR="00215A30">
        <w:rPr>
          <w:lang w:val="en"/>
        </w:rPr>
        <w:t xml:space="preserve">centralized </w:t>
      </w:r>
      <w:r w:rsidR="00883E1D">
        <w:rPr>
          <w:lang w:val="en"/>
        </w:rPr>
        <w:t>service</w:t>
      </w:r>
      <w:r w:rsidR="00B0790B">
        <w:rPr>
          <w:lang w:val="en"/>
        </w:rPr>
        <w:t xml:space="preserve"> can be </w:t>
      </w:r>
      <w:r w:rsidR="00B01EAA">
        <w:rPr>
          <w:lang w:val="en"/>
        </w:rPr>
        <w:t>migrated</w:t>
      </w:r>
      <w:ins w:id="57" w:author="Rafael Richards" w:date="2017-11-01T15:24:00Z">
        <w:r w:rsidR="009D2911">
          <w:rPr>
            <w:lang w:val="en"/>
          </w:rPr>
          <w:t xml:space="preserve"> </w:t>
        </w:r>
      </w:ins>
      <w:del w:id="58" w:author="Rafael Richards" w:date="2017-11-01T15:24:00Z">
        <w:r w:rsidR="00B01EAA" w:rsidDel="009D2911">
          <w:rPr>
            <w:lang w:val="en"/>
          </w:rPr>
          <w:delText xml:space="preserve"> </w:delText>
        </w:r>
        <w:r w:rsidR="00AC7021" w:rsidDel="009D2911">
          <w:rPr>
            <w:lang w:val="en"/>
          </w:rPr>
          <w:delText xml:space="preserve">much </w:delText>
        </w:r>
      </w:del>
      <w:r w:rsidR="00AC7021">
        <w:rPr>
          <w:lang w:val="en"/>
        </w:rPr>
        <w:t xml:space="preserve">more easily </w:t>
      </w:r>
      <w:r w:rsidR="004F4694">
        <w:rPr>
          <w:lang w:val="en"/>
        </w:rPr>
        <w:t>to a</w:t>
      </w:r>
      <w:r w:rsidR="00FB06CF">
        <w:rPr>
          <w:lang w:val="en"/>
        </w:rPr>
        <w:t xml:space="preserve"> </w:t>
      </w:r>
      <w:r w:rsidR="00700AEB">
        <w:rPr>
          <w:lang w:val="en"/>
        </w:rPr>
        <w:t>commercial</w:t>
      </w:r>
      <w:r w:rsidR="00E84093">
        <w:rPr>
          <w:lang w:val="en"/>
        </w:rPr>
        <w:t xml:space="preserve"> system</w:t>
      </w:r>
      <w:r w:rsidR="00883E1D">
        <w:rPr>
          <w:lang w:val="en"/>
        </w:rPr>
        <w:t xml:space="preserve"> than</w:t>
      </w:r>
      <w:r w:rsidR="00746B81">
        <w:rPr>
          <w:lang w:val="en"/>
        </w:rPr>
        <w:t xml:space="preserve"> migrating </w:t>
      </w:r>
      <w:del w:id="59" w:author="Rafael Richards" w:date="2017-11-01T15:24:00Z">
        <w:r w:rsidR="007D4446" w:rsidDel="00103033">
          <w:rPr>
            <w:lang w:val="en"/>
          </w:rPr>
          <w:delText xml:space="preserve">this </w:delText>
        </w:r>
      </w:del>
      <w:ins w:id="60" w:author="Rafael Richards" w:date="2017-11-01T15:24:00Z">
        <w:r w:rsidR="00103033">
          <w:rPr>
            <w:lang w:val="en"/>
          </w:rPr>
          <w:t xml:space="preserve">any </w:t>
        </w:r>
      </w:ins>
      <w:r w:rsidR="00F20792">
        <w:rPr>
          <w:lang w:val="en"/>
        </w:rPr>
        <w:t xml:space="preserve">functionality </w:t>
      </w:r>
      <w:r w:rsidR="00781D18">
        <w:rPr>
          <w:lang w:val="en"/>
        </w:rPr>
        <w:t xml:space="preserve">directly </w:t>
      </w:r>
      <w:r w:rsidR="00F20792">
        <w:rPr>
          <w:lang w:val="en"/>
        </w:rPr>
        <w:t xml:space="preserve">from </w:t>
      </w:r>
      <w:r w:rsidR="004C5BDB">
        <w:rPr>
          <w:lang w:val="en"/>
        </w:rPr>
        <w:t>each of the</w:t>
      </w:r>
      <w:r w:rsidR="00F20792">
        <w:rPr>
          <w:lang w:val="en"/>
        </w:rPr>
        <w:t xml:space="preserve"> </w:t>
      </w:r>
      <w:r w:rsidR="00883E1D">
        <w:rPr>
          <w:lang w:val="en"/>
        </w:rPr>
        <w:t xml:space="preserve">130 </w:t>
      </w:r>
      <w:r w:rsidR="00924F18">
        <w:rPr>
          <w:lang w:val="en"/>
        </w:rPr>
        <w:t>unique</w:t>
      </w:r>
      <w:r w:rsidR="0067254E">
        <w:rPr>
          <w:lang w:val="en"/>
        </w:rPr>
        <w:t>, decentralized</w:t>
      </w:r>
      <w:r w:rsidR="00924F18">
        <w:rPr>
          <w:lang w:val="en"/>
        </w:rPr>
        <w:t xml:space="preserve"> </w:t>
      </w:r>
      <w:r w:rsidR="00B052B7">
        <w:rPr>
          <w:lang w:val="en"/>
        </w:rPr>
        <w:t xml:space="preserve">legacy </w:t>
      </w:r>
      <w:r w:rsidR="00DF1BEB">
        <w:rPr>
          <w:lang w:val="en"/>
        </w:rPr>
        <w:t>MUMPS</w:t>
      </w:r>
      <w:r w:rsidR="00E15EC2">
        <w:rPr>
          <w:lang w:val="en"/>
        </w:rPr>
        <w:t xml:space="preserve">–based </w:t>
      </w:r>
      <w:r w:rsidR="00883E1D">
        <w:rPr>
          <w:lang w:val="en"/>
        </w:rPr>
        <w:t>VISTA systems</w:t>
      </w:r>
      <w:ins w:id="61" w:author="Rafael Richards" w:date="2017-11-01T15:24:00Z">
        <w:r w:rsidR="00E52022">
          <w:rPr>
            <w:lang w:val="en"/>
          </w:rPr>
          <w:t xml:space="preserve">. </w:t>
        </w:r>
      </w:ins>
      <w:ins w:id="62" w:author="Rafael Richards" w:date="2017-11-01T15:28:00Z">
        <w:r w:rsidR="00BB66F4">
          <w:rPr>
            <w:lang w:val="en"/>
          </w:rPr>
          <w:t xml:space="preserve">Centralized services </w:t>
        </w:r>
      </w:ins>
      <w:ins w:id="63" w:author="Rafael Richards" w:date="2017-11-01T15:24:00Z">
        <w:r w:rsidR="00E52022">
          <w:rPr>
            <w:lang w:val="en"/>
          </w:rPr>
          <w:t xml:space="preserve">also </w:t>
        </w:r>
      </w:ins>
      <w:del w:id="64" w:author="Rafael Richards" w:date="2017-11-01T15:24:00Z">
        <w:r w:rsidR="00864BDE" w:rsidDel="00E52022">
          <w:rPr>
            <w:lang w:val="en"/>
          </w:rPr>
          <w:delText xml:space="preserve">, and </w:delText>
        </w:r>
      </w:del>
      <w:r w:rsidR="00864BDE">
        <w:rPr>
          <w:lang w:val="en"/>
        </w:rPr>
        <w:t xml:space="preserve">allows incremental decommissioning </w:t>
      </w:r>
      <w:ins w:id="65" w:author="Rafael Richards" w:date="2017-11-01T15:30:00Z">
        <w:r w:rsidR="008C3347">
          <w:rPr>
            <w:lang w:val="en"/>
          </w:rPr>
          <w:t xml:space="preserve">of the equivalent functionality </w:t>
        </w:r>
      </w:ins>
      <w:del w:id="66" w:author="Rafael Richards" w:date="2017-11-01T15:30:00Z">
        <w:r w:rsidR="00864BDE" w:rsidDel="00E90EFE">
          <w:rPr>
            <w:lang w:val="en"/>
          </w:rPr>
          <w:delText xml:space="preserve">of the equivalent functionality </w:delText>
        </w:r>
      </w:del>
      <w:ins w:id="67" w:author="Rafael Richards" w:date="2017-11-01T15:30:00Z">
        <w:r w:rsidR="002C15DB">
          <w:rPr>
            <w:lang w:val="en"/>
          </w:rPr>
          <w:t>across</w:t>
        </w:r>
      </w:ins>
      <w:ins w:id="68" w:author="Rafael Richards" w:date="2017-11-01T15:25:00Z">
        <w:r w:rsidR="0045306D">
          <w:rPr>
            <w:lang w:val="en"/>
          </w:rPr>
          <w:t xml:space="preserve"> </w:t>
        </w:r>
      </w:ins>
      <w:del w:id="69" w:author="Rafael Richards" w:date="2017-11-01T15:25:00Z">
        <w:r w:rsidR="00864BDE" w:rsidDel="0045306D">
          <w:rPr>
            <w:lang w:val="en"/>
          </w:rPr>
          <w:delText xml:space="preserve">of </w:delText>
        </w:r>
      </w:del>
      <w:ins w:id="70" w:author="Rafael Richards" w:date="2017-11-01T15:25:00Z">
        <w:r w:rsidR="0045306D">
          <w:rPr>
            <w:lang w:val="en"/>
          </w:rPr>
          <w:t xml:space="preserve">all </w:t>
        </w:r>
      </w:ins>
      <w:del w:id="71" w:author="Rafael Richards" w:date="2017-11-01T15:25:00Z">
        <w:r w:rsidR="00864BDE" w:rsidDel="0045306D">
          <w:rPr>
            <w:lang w:val="en"/>
          </w:rPr>
          <w:delText xml:space="preserve">all </w:delText>
        </w:r>
      </w:del>
      <w:r w:rsidR="00864BDE">
        <w:rPr>
          <w:lang w:val="en"/>
        </w:rPr>
        <w:t xml:space="preserve">130 VISTA systems </w:t>
      </w:r>
      <w:ins w:id="72" w:author="Rafael Richards" w:date="2017-11-01T15:25:00Z">
        <w:r w:rsidR="00162305">
          <w:rPr>
            <w:lang w:val="en"/>
          </w:rPr>
          <w:t xml:space="preserve">enterprise-wide </w:t>
        </w:r>
      </w:ins>
      <w:r w:rsidR="00864BDE">
        <w:rPr>
          <w:lang w:val="en"/>
        </w:rPr>
        <w:t>with no loss in continuity of care or services</w:t>
      </w:r>
      <w:r w:rsidR="00AD1A13">
        <w:rPr>
          <w:lang w:val="en"/>
        </w:rPr>
        <w:t xml:space="preserve">. </w:t>
      </w:r>
      <w:ins w:id="73" w:author="Rafael Richards" w:date="2017-11-01T15:29:00Z">
        <w:r w:rsidR="00BB66F4">
          <w:rPr>
            <w:lang w:val="en"/>
          </w:rPr>
          <w:t xml:space="preserve"> </w:t>
        </w:r>
      </w:ins>
    </w:p>
    <w:p w14:paraId="1A98A52B" w14:textId="77777777" w:rsidR="00C73AE8" w:rsidRDefault="00C73AE8" w:rsidP="00713861">
      <w:pPr>
        <w:rPr>
          <w:ins w:id="74" w:author="Rafael Richards" w:date="2017-11-01T15:43:00Z"/>
          <w:lang w:val="en"/>
        </w:rPr>
      </w:pPr>
    </w:p>
    <w:p w14:paraId="19DAC5A3" w14:textId="1E115939" w:rsidR="00FA5618" w:rsidRDefault="00ED400B" w:rsidP="00713861">
      <w:pPr>
        <w:rPr>
          <w:lang w:val="en"/>
        </w:rPr>
      </w:pPr>
      <w:bookmarkStart w:id="75" w:name="_GoBack"/>
      <w:bookmarkEnd w:id="75"/>
      <w:r>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1A465E9F" w:rsidR="00713861" w:rsidRPr="00392614" w:rsidRDefault="00B545B5" w:rsidP="00AB5F38">
      <w:pPr>
        <w:numPr>
          <w:ilvl w:val="0"/>
          <w:numId w:val="57"/>
        </w:numPr>
        <w:tabs>
          <w:tab w:val="num" w:pos="360"/>
        </w:tabs>
        <w:spacing w:before="120" w:after="60"/>
        <w:contextualSpacing/>
        <w:rPr>
          <w:rFonts w:cs="Arial"/>
          <w:lang w:val="en"/>
        </w:rPr>
      </w:pPr>
      <w:r>
        <w:rPr>
          <w:rFonts w:cs="Arial"/>
          <w:lang w:val="en"/>
        </w:rPr>
        <w:lastRenderedPageBreak/>
        <w:t xml:space="preserve">Expose </w:t>
      </w:r>
      <w:del w:id="76" w:author="Rafael Richards" w:date="2017-11-01T15:16:00Z">
        <w:r w:rsidR="005230AC" w:rsidDel="002E5500">
          <w:rPr>
            <w:rFonts w:cs="Arial"/>
            <w:lang w:val="en"/>
          </w:rPr>
          <w:delText xml:space="preserve">specific </w:delText>
        </w:r>
        <w:r w:rsidR="00A22F93" w:rsidDel="002E5500">
          <w:rPr>
            <w:rFonts w:cs="Arial"/>
            <w:lang w:val="en"/>
          </w:rPr>
          <w:delText>VISTA/</w:delText>
        </w:r>
        <w:r w:rsidR="00025A27" w:rsidDel="002E5500">
          <w:rPr>
            <w:rFonts w:cs="Arial"/>
            <w:lang w:val="en"/>
          </w:rPr>
          <w:delText>CPRS</w:delText>
        </w:r>
      </w:del>
      <w:ins w:id="77" w:author="Rafael Richards" w:date="2017-11-01T15:16:00Z">
        <w:r w:rsidR="002E5500">
          <w:rPr>
            <w:rFonts w:cs="Arial"/>
            <w:lang w:val="en"/>
          </w:rPr>
          <w:t xml:space="preserve">and </w:t>
        </w:r>
      </w:ins>
      <w:ins w:id="78" w:author="Rafael Richards" w:date="2017-11-01T15:17:00Z">
        <w:r w:rsidR="00DA7706">
          <w:rPr>
            <w:rFonts w:cs="Arial"/>
            <w:lang w:val="en"/>
          </w:rPr>
          <w:t>subdivide</w:t>
        </w:r>
      </w:ins>
      <w:ins w:id="79" w:author="Rafael Richards" w:date="2017-11-01T15:16:00Z">
        <w:r w:rsidR="002E5500">
          <w:rPr>
            <w:rFonts w:cs="Arial"/>
            <w:lang w:val="en"/>
          </w:rPr>
          <w:t xml:space="preserve"> VISTA</w:t>
        </w:r>
      </w:ins>
      <w:ins w:id="80" w:author="Rafael Richards" w:date="2017-11-01T15:19:00Z">
        <w:r w:rsidR="00122EB8">
          <w:rPr>
            <w:rFonts w:cs="Arial"/>
            <w:lang w:val="en"/>
          </w:rPr>
          <w:t>/CPRS</w:t>
        </w:r>
      </w:ins>
      <w:ins w:id="81" w:author="Rafael Richards" w:date="2017-11-01T15:16:00Z">
        <w:r w:rsidR="002E5500">
          <w:rPr>
            <w:rFonts w:cs="Arial"/>
            <w:lang w:val="en"/>
          </w:rPr>
          <w:t xml:space="preserve"> functionality for de-composition and migration</w:t>
        </w:r>
      </w:ins>
      <w:ins w:id="82" w:author="Rafael Richards" w:date="2017-11-01T15:18:00Z">
        <w:r w:rsidR="000255AE">
          <w:rPr>
            <w:rFonts w:cs="Arial"/>
            <w:lang w:val="en"/>
          </w:rPr>
          <w:t xml:space="preserve"> to c</w:t>
        </w:r>
        <w:r w:rsidR="005C5279">
          <w:rPr>
            <w:rFonts w:cs="Arial"/>
            <w:lang w:val="en"/>
          </w:rPr>
          <w:t>entralized service</w:t>
        </w:r>
      </w:ins>
      <w:ins w:id="83" w:author="Rafael Richards" w:date="2017-11-01T15:19:00Z">
        <w:r w:rsidR="000E66E6">
          <w:rPr>
            <w:rFonts w:cs="Arial"/>
            <w:lang w:val="en"/>
          </w:rPr>
          <w:t>s</w:t>
        </w:r>
      </w:ins>
      <w:del w:id="84" w:author="Rafael Richards" w:date="2017-11-01T15:17:00Z">
        <w:r w:rsidR="00A22F93" w:rsidDel="00BC36AC">
          <w:rPr>
            <w:rFonts w:cs="Arial"/>
            <w:lang w:val="en"/>
          </w:rPr>
          <w:delText xml:space="preserve"> </w:delText>
        </w:r>
        <w:r w:rsidR="00713861" w:rsidRPr="00392614" w:rsidDel="00114B04">
          <w:rPr>
            <w:rFonts w:cs="Arial"/>
            <w:lang w:val="en"/>
          </w:rPr>
          <w:delText>function</w:delText>
        </w:r>
        <w:r w:rsidR="00025A27" w:rsidDel="00114B04">
          <w:rPr>
            <w:rFonts w:cs="Arial"/>
            <w:lang w:val="en"/>
          </w:rPr>
          <w:delText xml:space="preserve"> and business logic</w:delText>
        </w:r>
        <w:r w:rsidR="009F2BBD" w:rsidDel="00114B04">
          <w:rPr>
            <w:rFonts w:cs="Arial"/>
            <w:lang w:val="en"/>
          </w:rPr>
          <w:delText xml:space="preserve"> as a</w:delText>
        </w:r>
        <w:r w:rsidR="0089433A" w:rsidDel="00114B04">
          <w:rPr>
            <w:rFonts w:cs="Arial"/>
            <w:lang w:val="en"/>
          </w:rPr>
          <w:delText xml:space="preserve"> single</w:delText>
        </w:r>
        <w:r w:rsidR="009F2BBD" w:rsidDel="00BC36AC">
          <w:rPr>
            <w:rFonts w:cs="Arial"/>
            <w:lang w:val="en"/>
          </w:rPr>
          <w:delText xml:space="preserve"> centralized service</w:delText>
        </w:r>
      </w:del>
      <w:r w:rsidR="009F2BBD">
        <w:rPr>
          <w:rFonts w:cs="Arial"/>
          <w:lang w:val="en"/>
        </w:rPr>
        <w:t xml:space="preserve"> </w:t>
      </w:r>
      <w:del w:id="85" w:author="Rafael Richards" w:date="2017-11-01T15:27:00Z">
        <w:r w:rsidR="009F2BBD" w:rsidDel="002A3BA9">
          <w:rPr>
            <w:rFonts w:cs="Arial"/>
            <w:lang w:val="en"/>
          </w:rPr>
          <w:delText>via</w:delText>
        </w:r>
        <w:r w:rsidR="00713861" w:rsidRPr="00392614" w:rsidDel="002A3BA9">
          <w:rPr>
            <w:rFonts w:cs="Arial"/>
            <w:lang w:val="en"/>
          </w:rPr>
          <w:delText xml:space="preserve"> </w:delText>
        </w:r>
        <w:r w:rsidR="00B04E10" w:rsidDel="002A3BA9">
          <w:rPr>
            <w:rFonts w:cs="Arial"/>
            <w:lang w:val="en"/>
          </w:rPr>
          <w:delText xml:space="preserve">emulation </w:delText>
        </w:r>
      </w:del>
      <w:r w:rsidR="004109D3">
        <w:rPr>
          <w:rFonts w:cs="Arial"/>
          <w:lang w:val="en"/>
        </w:rPr>
        <w:t>(</w:t>
      </w:r>
      <w:r w:rsidR="00C2425E">
        <w:rPr>
          <w:rFonts w:cs="Arial"/>
          <w:lang w:val="en"/>
        </w:rPr>
        <w:t xml:space="preserve">using </w:t>
      </w:r>
      <w:r w:rsidR="003C6E43">
        <w:rPr>
          <w:rFonts w:cs="Arial"/>
          <w:lang w:val="en"/>
        </w:rPr>
        <w:t xml:space="preserve">an </w:t>
      </w:r>
      <w:r w:rsidR="00A77B39">
        <w:rPr>
          <w:rFonts w:cs="Arial"/>
          <w:lang w:val="en"/>
        </w:rPr>
        <w:t>industry</w:t>
      </w:r>
      <w:r w:rsidR="00713861" w:rsidRPr="00392614">
        <w:rPr>
          <w:rFonts w:cs="Arial"/>
          <w:lang w:val="en"/>
        </w:rPr>
        <w:t>-standard</w:t>
      </w:r>
      <w:r w:rsidR="00DC1254">
        <w:rPr>
          <w:rFonts w:cs="Arial"/>
          <w:lang w:val="en"/>
        </w:rPr>
        <w:t xml:space="preserve">, </w:t>
      </w:r>
      <w:r w:rsidR="00CD5BBC">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AA43D7">
        <w:rPr>
          <w:rFonts w:cs="Arial"/>
          <w:lang w:val="en"/>
        </w:rPr>
        <w:t xml:space="preserve"> </w:t>
      </w:r>
      <w:r w:rsidR="0023632A" w:rsidRPr="0023632A">
        <w:rPr>
          <w:rFonts w:cs="Arial"/>
          <w:lang w:val="en"/>
        </w:rPr>
        <w:t xml:space="preserve">with no legacy </w:t>
      </w:r>
      <w:r w:rsidR="00681C03">
        <w:rPr>
          <w:rFonts w:cs="Arial"/>
          <w:lang w:val="en"/>
        </w:rPr>
        <w:t>MUMPS</w:t>
      </w:r>
      <w:r w:rsidR="0023632A" w:rsidRPr="0023632A">
        <w:rPr>
          <w:rFonts w:cs="Arial"/>
          <w:lang w:val="en"/>
        </w:rPr>
        <w:t xml:space="preserve"> dependencies</w:t>
      </w:r>
      <w:r w:rsidR="00063C7B">
        <w:rPr>
          <w:rFonts w:cs="Arial"/>
          <w:lang w:val="en"/>
        </w:rPr>
        <w:t>)</w:t>
      </w:r>
      <w:r w:rsidR="00F60053">
        <w:rPr>
          <w:rFonts w:cs="Arial"/>
          <w:lang w:val="en"/>
        </w:rPr>
        <w:t xml:space="preserve">, </w:t>
      </w:r>
      <w:del w:id="86" w:author="Rafael Richards" w:date="2017-11-01T12:14:00Z">
        <w:r w:rsidR="00F60053" w:rsidDel="006F1BF6">
          <w:rPr>
            <w:rFonts w:cs="Arial"/>
            <w:lang w:val="en"/>
          </w:rPr>
          <w:delText xml:space="preserve">thus </w:delText>
        </w:r>
      </w:del>
      <w:r w:rsidR="00CC4D62">
        <w:rPr>
          <w:rFonts w:cs="Arial"/>
          <w:lang w:val="en"/>
        </w:rPr>
        <w:t xml:space="preserve">providing </w:t>
      </w:r>
      <w:r w:rsidR="00B66C49">
        <w:rPr>
          <w:rFonts w:cs="Arial"/>
          <w:lang w:val="en"/>
        </w:rPr>
        <w:t xml:space="preserve">both </w:t>
      </w:r>
      <w:r w:rsidR="00CC4D62">
        <w:rPr>
          <w:rFonts w:cs="Arial"/>
          <w:lang w:val="en"/>
        </w:rPr>
        <w:t xml:space="preserve">backwards compatibility </w:t>
      </w:r>
      <w:r w:rsidR="003A5EE5">
        <w:rPr>
          <w:rFonts w:cs="Arial"/>
          <w:lang w:val="en"/>
        </w:rPr>
        <w:t xml:space="preserve">to CPRS </w:t>
      </w:r>
      <w:ins w:id="87" w:author="Rafael Richards" w:date="2017-11-01T15:27:00Z">
        <w:r w:rsidR="00F62EAA">
          <w:rPr>
            <w:rFonts w:cs="Arial"/>
            <w:lang w:val="en"/>
          </w:rPr>
          <w:t xml:space="preserve">(via emulation) </w:t>
        </w:r>
      </w:ins>
      <w:r w:rsidR="003A5EE5">
        <w:rPr>
          <w:rFonts w:cs="Arial"/>
          <w:lang w:val="en"/>
        </w:rPr>
        <w:t xml:space="preserve">and </w:t>
      </w:r>
      <w:r w:rsidR="00CC4D62">
        <w:rPr>
          <w:rFonts w:cs="Arial"/>
          <w:lang w:val="en"/>
        </w:rPr>
        <w:t xml:space="preserve">future compatibility </w:t>
      </w:r>
      <w:del w:id="88" w:author="Rafael Richards" w:date="2017-11-01T15:20:00Z">
        <w:r w:rsidR="00CC4D62" w:rsidDel="00B16D1B">
          <w:rPr>
            <w:rFonts w:cs="Arial"/>
            <w:lang w:val="en"/>
          </w:rPr>
          <w:delText>for</w:delText>
        </w:r>
      </w:del>
      <w:ins w:id="89" w:author="Rafael Richards" w:date="2017-11-01T15:20:00Z">
        <w:r w:rsidR="00B16D1B">
          <w:rPr>
            <w:rFonts w:cs="Arial"/>
            <w:lang w:val="en"/>
          </w:rPr>
          <w:t xml:space="preserve">and </w:t>
        </w:r>
        <w:r w:rsidR="00CB6D48">
          <w:rPr>
            <w:rFonts w:cs="Arial"/>
            <w:lang w:val="en"/>
          </w:rPr>
          <w:t>easy</w:t>
        </w:r>
      </w:ins>
      <w:r w:rsidR="00CC4D62">
        <w:rPr>
          <w:rFonts w:cs="Arial"/>
          <w:lang w:val="en"/>
        </w:rPr>
        <w:t xml:space="preserve"> </w:t>
      </w:r>
      <w:del w:id="90" w:author="Rafael Richards" w:date="2017-11-01T15:20:00Z">
        <w:r w:rsidR="00CC4D62" w:rsidDel="00CB6D48">
          <w:rPr>
            <w:rFonts w:cs="Arial"/>
            <w:lang w:val="en"/>
          </w:rPr>
          <w:delText xml:space="preserve">a </w:delText>
        </w:r>
      </w:del>
      <w:ins w:id="91" w:author="Rafael Richards" w:date="2017-11-01T15:20:00Z">
        <w:r w:rsidR="00CB6D48">
          <w:rPr>
            <w:rFonts w:cs="Arial"/>
            <w:lang w:val="en"/>
          </w:rPr>
          <w:t xml:space="preserve">migration to a </w:t>
        </w:r>
      </w:ins>
      <w:r w:rsidR="00662BDE">
        <w:rPr>
          <w:rFonts w:cs="Arial"/>
          <w:lang w:val="en"/>
        </w:rPr>
        <w:t>commercial</w:t>
      </w:r>
      <w:ins w:id="92" w:author="Rafael Richards" w:date="2017-11-01T12:15:00Z">
        <w:r w:rsidR="00E503AB">
          <w:rPr>
            <w:rFonts w:cs="Arial"/>
            <w:lang w:val="en"/>
          </w:rPr>
          <w:t xml:space="preserve"> </w:t>
        </w:r>
      </w:ins>
      <w:del w:id="93" w:author="Rafael Richards" w:date="2017-11-01T12:15:00Z">
        <w:r w:rsidR="00662BDE" w:rsidDel="00E503AB">
          <w:rPr>
            <w:rFonts w:cs="Arial"/>
            <w:lang w:val="en"/>
          </w:rPr>
          <w:delText xml:space="preserve">, </w:delText>
        </w:r>
        <w:r w:rsidR="00606781" w:rsidDel="00E503AB">
          <w:rPr>
            <w:rFonts w:cs="Arial"/>
            <w:lang w:val="en"/>
          </w:rPr>
          <w:delText xml:space="preserve">centralized </w:delText>
        </w:r>
        <w:r w:rsidR="00CC4D62" w:rsidDel="00E503AB">
          <w:rPr>
            <w:rFonts w:cs="Arial"/>
            <w:lang w:val="en"/>
          </w:rPr>
          <w:delText>EH</w:delText>
        </w:r>
      </w:del>
      <w:ins w:id="94" w:author="Rafael Richards" w:date="2017-11-01T15:20:00Z">
        <w:r w:rsidR="00CB6D48">
          <w:rPr>
            <w:rFonts w:cs="Arial"/>
            <w:lang w:val="en"/>
          </w:rPr>
          <w:t>EHR</w:t>
        </w:r>
        <w:r w:rsidR="00F62EAA">
          <w:rPr>
            <w:rFonts w:cs="Arial"/>
            <w:lang w:val="en"/>
          </w:rPr>
          <w:t xml:space="preserve"> (via a single centralized service).</w:t>
        </w:r>
      </w:ins>
      <w:del w:id="95" w:author="Rafael Richards" w:date="2017-11-01T12:15:00Z">
        <w:r w:rsidR="00CC4D62" w:rsidDel="00E503AB">
          <w:rPr>
            <w:rFonts w:cs="Arial"/>
            <w:lang w:val="en"/>
          </w:rPr>
          <w:delText>R</w:delText>
        </w:r>
      </w:del>
      <w:del w:id="96" w:author="Rafael Richards" w:date="2017-11-01T15:20:00Z">
        <w:r w:rsidR="00CC4D62" w:rsidDel="00CB6D48">
          <w:rPr>
            <w:rFonts w:cs="Arial"/>
            <w:lang w:val="en"/>
          </w:rPr>
          <w:delText>.</w:delText>
        </w:r>
      </w:del>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1416DEC8"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 xml:space="preserve">Provide </w:t>
      </w:r>
      <w:ins w:id="97" w:author="Rafael Richards" w:date="2017-11-01T15:21:00Z">
        <w:r w:rsidR="00796720">
          <w:rPr>
            <w:rFonts w:cs="Arial"/>
            <w:lang w:val="en"/>
          </w:rPr>
          <w:t>the</w:t>
        </w:r>
      </w:ins>
      <w:del w:id="98" w:author="Rafael Richards" w:date="2017-11-01T15:21:00Z">
        <w:r w:rsidRPr="00392614" w:rsidDel="00796720">
          <w:rPr>
            <w:rFonts w:cs="Arial"/>
            <w:lang w:val="en"/>
          </w:rPr>
          <w:delText>a</w:delText>
        </w:r>
      </w:del>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 xml:space="preserve">migrate </w:t>
      </w:r>
      <w:r w:rsidR="008D5634">
        <w:rPr>
          <w:rFonts w:cs="Arial"/>
          <w:lang w:val="en"/>
        </w:rPr>
        <w:t>all</w:t>
      </w:r>
      <w:r w:rsidR="00993787">
        <w:rPr>
          <w:rFonts w:cs="Arial"/>
          <w:lang w:val="en"/>
        </w:rPr>
        <w:t xml:space="preserve"> </w:t>
      </w:r>
      <w:r w:rsidR="00BC0760">
        <w:rPr>
          <w:rFonts w:cs="Arial"/>
          <w:lang w:val="en"/>
        </w:rPr>
        <w:t xml:space="preserve">130 </w:t>
      </w:r>
      <w:r w:rsidR="00993787">
        <w:rPr>
          <w:rFonts w:cs="Arial"/>
          <w:lang w:val="en"/>
        </w:rPr>
        <w:t xml:space="preserve">VISTA systems </w:t>
      </w:r>
      <w:r w:rsidR="00E12884">
        <w:rPr>
          <w:rFonts w:cs="Arial"/>
          <w:lang w:val="en"/>
        </w:rPr>
        <w:t>to</w:t>
      </w:r>
      <w:r w:rsidR="00E12884" w:rsidRPr="00392614">
        <w:rPr>
          <w:rFonts w:cs="Arial"/>
          <w:lang w:val="en"/>
        </w:rPr>
        <w:t xml:space="preserve"> </w:t>
      </w:r>
      <w:r w:rsidR="00347B05">
        <w:rPr>
          <w:rFonts w:cs="Arial"/>
          <w:lang w:val="en"/>
        </w:rPr>
        <w:t xml:space="preserve">a </w:t>
      </w:r>
      <w:r w:rsidR="008D6889">
        <w:rPr>
          <w:rFonts w:cs="Arial"/>
          <w:lang w:val="en"/>
        </w:rPr>
        <w:t>single</w:t>
      </w:r>
      <w:r w:rsidR="001E0059">
        <w:rPr>
          <w:rFonts w:cs="Arial"/>
          <w:lang w:val="en"/>
        </w:rPr>
        <w:t xml:space="preserve">, centralized, </w:t>
      </w:r>
      <w:r w:rsidR="00D83EAB">
        <w:rPr>
          <w:rFonts w:cs="Arial"/>
          <w:lang w:val="en"/>
        </w:rPr>
        <w:t xml:space="preserve">commercial </w:t>
      </w:r>
      <w:r w:rsidRPr="00392614">
        <w:rPr>
          <w:rFonts w:cs="Arial"/>
          <w:lang w:val="en"/>
        </w:rPr>
        <w:t>EHR solution</w:t>
      </w:r>
      <w:ins w:id="99" w:author="Rafael Richards" w:date="2017-11-01T15:13:00Z">
        <w:r w:rsidR="00FB2CB6">
          <w:rPr>
            <w:rFonts w:cs="Arial"/>
            <w:lang w:val="en"/>
          </w:rPr>
          <w:t>.</w:t>
        </w:r>
      </w:ins>
      <w:del w:id="100" w:author="Rafael Richards" w:date="2017-11-01T15:13:00Z">
        <w:r w:rsidRPr="00392614" w:rsidDel="00FB2CB6">
          <w:rPr>
            <w:rFonts w:cs="Arial"/>
            <w:lang w:val="en"/>
          </w:rPr>
          <w:delText xml:space="preserve"> enterprise</w:delText>
        </w:r>
        <w:r w:rsidR="008F751A" w:rsidDel="00FB2CB6">
          <w:rPr>
            <w:rFonts w:cs="Arial"/>
            <w:lang w:val="en"/>
          </w:rPr>
          <w:delText>-</w:delText>
        </w:r>
        <w:r w:rsidRPr="00392614" w:rsidDel="00FB2CB6">
          <w:rPr>
            <w:rFonts w:cs="Arial"/>
            <w:lang w:val="en"/>
          </w:rPr>
          <w:delText>wide</w:delText>
        </w:r>
      </w:del>
    </w:p>
    <w:p w14:paraId="5C397F0E" w14:textId="2FEEE9A4"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A609AF">
        <w:rPr>
          <w:rFonts w:cs="Arial"/>
          <w:lang w:val="en"/>
        </w:rPr>
        <w:t>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650DA">
        <w:rPr>
          <w:rFonts w:cs="Arial"/>
          <w:lang w:val="en"/>
        </w:rPr>
        <w:t xml:space="preserve">commercial </w:t>
      </w:r>
      <w:r w:rsidRPr="00392614">
        <w:rPr>
          <w:rFonts w:cs="Arial"/>
          <w:lang w:val="en"/>
        </w:rPr>
        <w:t xml:space="preserve">EHR </w:t>
      </w:r>
      <w:r w:rsidR="00451425">
        <w:rPr>
          <w:rFonts w:cs="Arial"/>
          <w:lang w:val="en"/>
        </w:rPr>
        <w:t>environment.</w:t>
      </w:r>
    </w:p>
    <w:p w14:paraId="24CC15A1" w14:textId="393318B4"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w:t>
      </w:r>
      <w:r w:rsidR="00036B58">
        <w:rPr>
          <w:rFonts w:cs="Arial"/>
          <w:lang w:val="en"/>
        </w:rPr>
        <w:t>-</w:t>
      </w:r>
      <w:r w:rsidRPr="00392614">
        <w:rPr>
          <w:rFonts w:cs="Arial"/>
          <w:lang w:val="en"/>
        </w:rPr>
        <w:t>by</w:t>
      </w:r>
      <w:r w:rsidR="00036B58">
        <w:rPr>
          <w:rFonts w:cs="Arial"/>
          <w:lang w:val="en"/>
        </w:rPr>
        <w:t>-</w:t>
      </w:r>
      <w:r w:rsidRPr="00392614">
        <w:rPr>
          <w:rFonts w:cs="Arial"/>
          <w:lang w:val="en"/>
        </w:rPr>
        <w:t>site accommodations for enterprise</w:t>
      </w:r>
      <w:r w:rsidR="00E0055C">
        <w:rPr>
          <w:rFonts w:cs="Arial"/>
          <w:lang w:val="en"/>
        </w:rPr>
        <w:t>-</w:t>
      </w:r>
      <w:r w:rsidRPr="00392614">
        <w:rPr>
          <w:rFonts w:cs="Arial"/>
          <w:lang w:val="en"/>
        </w:rPr>
        <w:t xml:space="preserve">wide </w:t>
      </w:r>
      <w:r w:rsidR="00577B11">
        <w:rPr>
          <w:rFonts w:cs="Arial"/>
          <w:lang w:val="en"/>
        </w:rPr>
        <w:t>interfacing, integration, and enhancement</w:t>
      </w:r>
      <w:r w:rsidR="00A81FB1">
        <w:rPr>
          <w:rFonts w:cs="Arial"/>
          <w:lang w:val="en"/>
        </w:rPr>
        <w:t>s</w:t>
      </w:r>
      <w:r w:rsidR="00577B11">
        <w:rPr>
          <w:rFonts w:cs="Arial"/>
          <w:lang w:val="en"/>
        </w:rPr>
        <w:t xml:space="preserve"> </w:t>
      </w:r>
      <w:r w:rsidRPr="00392614">
        <w:rPr>
          <w:rFonts w:cs="Arial"/>
          <w:lang w:val="en"/>
        </w:rPr>
        <w:t>of selected functionality</w:t>
      </w:r>
    </w:p>
    <w:p w14:paraId="44667749" w14:textId="78478BFA"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w:t>
      </w:r>
      <w:r w:rsidR="003A0099">
        <w:rPr>
          <w:rFonts w:cs="Arial"/>
          <w:lang w:val="en"/>
        </w:rPr>
        <w:t>-</w:t>
      </w:r>
      <w:r w:rsidRPr="00392614">
        <w:rPr>
          <w:rFonts w:cs="Arial"/>
          <w:lang w:val="en"/>
        </w:rPr>
        <w:t>specific technical support needs.</w:t>
      </w:r>
    </w:p>
    <w:p w14:paraId="196132B6" w14:textId="77777777" w:rsidR="00713861" w:rsidRPr="00392614" w:rsidRDefault="00713861" w:rsidP="00697082">
      <w:pPr>
        <w:rPr>
          <w:lang w:val="en"/>
        </w:rPr>
      </w:pPr>
    </w:p>
    <w:p w14:paraId="1DFECE15" w14:textId="6EF7AE83"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w:t>
      </w:r>
      <w:r w:rsidR="00FE630C">
        <w:rPr>
          <w:lang w:val="en"/>
        </w:rPr>
        <w:t>from</w:t>
      </w:r>
      <w:r w:rsidR="00203356" w:rsidRPr="00392614">
        <w:rPr>
          <w:lang w:val="en"/>
        </w:rPr>
        <w:t xml:space="preserve"> </w:t>
      </w:r>
      <w:r w:rsidR="009E0D83">
        <w:rPr>
          <w:lang w:val="en"/>
        </w:rPr>
        <w:t xml:space="preserve">VISTA </w:t>
      </w:r>
      <w:r w:rsidR="00BC5413">
        <w:rPr>
          <w:lang w:val="en"/>
        </w:rPr>
        <w:t>to</w:t>
      </w:r>
      <w:r w:rsidR="004D6109">
        <w:rPr>
          <w:lang w:val="en"/>
        </w:rPr>
        <w:t xml:space="preserve"> </w:t>
      </w:r>
      <w:r w:rsidR="00362B89">
        <w:rPr>
          <w:lang w:val="en"/>
        </w:rPr>
        <w:t xml:space="preserve">a </w:t>
      </w:r>
      <w:r w:rsidR="00166ECB">
        <w:rPr>
          <w:lang w:val="en"/>
        </w:rPr>
        <w:t xml:space="preserve">new </w:t>
      </w:r>
      <w:r w:rsidR="000C3E37">
        <w:rPr>
          <w:lang w:val="en"/>
        </w:rPr>
        <w:t>commercial</w:t>
      </w:r>
      <w:r w:rsidR="00932CB3">
        <w:rPr>
          <w:lang w:val="en"/>
        </w:rPr>
        <w:t xml:space="preserve"> </w:t>
      </w:r>
      <w:del w:id="101" w:author="Rafael Richards" w:date="2017-11-01T12:16:00Z">
        <w:r w:rsidR="008609FD" w:rsidDel="002B39F7">
          <w:rPr>
            <w:lang w:val="en"/>
          </w:rPr>
          <w:delText>system</w:delText>
        </w:r>
      </w:del>
      <w:ins w:id="102" w:author="Rafael Richards" w:date="2017-11-01T12:16:00Z">
        <w:r w:rsidR="002B39F7">
          <w:rPr>
            <w:lang w:val="en"/>
          </w:rPr>
          <w:t>EHR</w:t>
        </w:r>
      </w:ins>
      <w:r w:rsidR="00AB5F38">
        <w:rPr>
          <w:lang w:val="en"/>
        </w:rPr>
        <w:t>,</w:t>
      </w:r>
      <w:r w:rsidR="00BC387A">
        <w:rPr>
          <w:lang w:val="en"/>
        </w:rPr>
        <w:t xml:space="preserve"> and </w:t>
      </w:r>
      <w:del w:id="103" w:author="Rafael Richards" w:date="2017-11-01T12:16:00Z">
        <w:r w:rsidR="00BD4FEB" w:rsidDel="00237C58">
          <w:rPr>
            <w:lang w:val="en"/>
          </w:rPr>
          <w:delText xml:space="preserve">to provide </w:delText>
        </w:r>
        <w:r w:rsidR="006368E0" w:rsidDel="00237C58">
          <w:rPr>
            <w:lang w:val="en"/>
          </w:rPr>
          <w:delText>required</w:delText>
        </w:r>
        <w:r w:rsidR="000F3E91" w:rsidDel="00237C58">
          <w:rPr>
            <w:lang w:val="en"/>
          </w:rPr>
          <w:delText xml:space="preserve"> </w:delText>
        </w:r>
      </w:del>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104" w:name="_Ref252976827"/>
      <w:bookmarkStart w:id="105" w:name="_Ref252976836"/>
      <w:bookmarkStart w:id="106" w:name="_Toc496016615"/>
      <w:r w:rsidRPr="00392614">
        <w:t>APPLICABLE DOCUMENTS</w:t>
      </w:r>
      <w:bookmarkEnd w:id="104"/>
      <w:bookmarkEnd w:id="105"/>
      <w:bookmarkEnd w:id="106"/>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107" w:name="_Toc251331939"/>
      <w:bookmarkStart w:id="108" w:name="_Ref252782643"/>
      <w:bookmarkStart w:id="109" w:name="_Ref252782644"/>
      <w:bookmarkStart w:id="110" w:name="_Ref252782689"/>
      <w:bookmarkStart w:id="111"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12" w:name="_Toc496016616"/>
      <w:r w:rsidRPr="00392614">
        <w:t>SCOPE OF WORK</w:t>
      </w:r>
      <w:bookmarkEnd w:id="107"/>
      <w:bookmarkEnd w:id="108"/>
      <w:bookmarkEnd w:id="109"/>
      <w:bookmarkEnd w:id="110"/>
      <w:bookmarkEnd w:id="112"/>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 xml:space="preserve">pplication and Platform Architecture, Requirements Analysis, Build/Sprint Planning, Software Design and Development, System Engineering, Configuration Management, Unit Testing, Functional Testing, System Testing, Cybersecurity Testing and Remediation, Acceptance Testing, Performance &amp; </w:t>
      </w:r>
      <w:r w:rsidR="006643A8" w:rsidRPr="00392614">
        <w:rPr>
          <w:rFonts w:cs="Arial"/>
        </w:rPr>
        <w:lastRenderedPageBreak/>
        <w:t>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13" w:name="_Toc300062767"/>
      <w:bookmarkStart w:id="114" w:name="_Toc496016617"/>
      <w:r w:rsidRPr="00392614">
        <w:rPr>
          <w:rStyle w:val="Emphasis"/>
          <w:rFonts w:cs="Arial"/>
          <w:b/>
          <w:i w:val="0"/>
          <w:iCs/>
          <w:color w:val="auto"/>
        </w:rPr>
        <w:t>APPLICABILITY</w:t>
      </w:r>
      <w:bookmarkEnd w:id="113"/>
      <w:bookmarkEnd w:id="114"/>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15" w:name="_Toc300062768"/>
      <w:bookmarkStart w:id="116" w:name="_Toc496016618"/>
      <w:r w:rsidRPr="00392614">
        <w:t>ORDER TYPE</w:t>
      </w:r>
      <w:bookmarkEnd w:id="115"/>
      <w:bookmarkEnd w:id="116"/>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17" w:name="_Toc496016619"/>
      <w:bookmarkStart w:id="118" w:name="_Toc251331940"/>
      <w:bookmarkStart w:id="119" w:name="_Ref252782779"/>
      <w:bookmarkStart w:id="120" w:name="_Ref252782791"/>
      <w:r w:rsidRPr="00392614">
        <w:t>PE</w:t>
      </w:r>
      <w:r w:rsidR="00CC6169" w:rsidRPr="00392614">
        <w:t>R</w:t>
      </w:r>
      <w:r w:rsidRPr="00392614">
        <w:t>FORMANCE DETAILS</w:t>
      </w:r>
      <w:bookmarkEnd w:id="117"/>
    </w:p>
    <w:p w14:paraId="1DFECE6D" w14:textId="77777777" w:rsidR="00E47F5F" w:rsidRPr="00392614" w:rsidRDefault="00E47F5F" w:rsidP="00B7462B">
      <w:pPr>
        <w:pStyle w:val="Heading2"/>
      </w:pPr>
      <w:bookmarkStart w:id="121" w:name="_Ref252977053"/>
      <w:bookmarkStart w:id="122" w:name="_Toc496016620"/>
      <w:r w:rsidRPr="00392614">
        <w:t>PERFORMANCE PERIOD</w:t>
      </w:r>
      <w:bookmarkEnd w:id="118"/>
      <w:bookmarkEnd w:id="119"/>
      <w:bookmarkEnd w:id="120"/>
      <w:bookmarkEnd w:id="121"/>
      <w:bookmarkEnd w:id="122"/>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123" w:name="_Toc251331941"/>
      <w:bookmarkStart w:id="124" w:name="_Ref252782809"/>
      <w:bookmarkStart w:id="125" w:name="_Ref252782820"/>
      <w:bookmarkStart w:id="126" w:name="_Toc496016621"/>
      <w:r w:rsidRPr="00392614">
        <w:t>PLACE OF PERFORMANCE</w:t>
      </w:r>
      <w:bookmarkEnd w:id="123"/>
      <w:bookmarkEnd w:id="124"/>
      <w:bookmarkEnd w:id="125"/>
      <w:bookmarkEnd w:id="126"/>
    </w:p>
    <w:p w14:paraId="1DFECE71" w14:textId="77777777" w:rsidR="00304988" w:rsidRPr="00392614" w:rsidRDefault="00304988" w:rsidP="000C2F41">
      <w:pPr>
        <w:pStyle w:val="NoSpacing"/>
        <w:rPr>
          <w:rStyle w:val="Emphasis"/>
          <w:b w:val="0"/>
        </w:rPr>
      </w:pPr>
      <w:bookmarkStart w:id="127" w:name="_Toc251331942"/>
      <w:bookmarkStart w:id="128" w:name="_Ref252782839"/>
      <w:bookmarkStart w:id="129"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130" w:name="_Toc496016622"/>
      <w:r w:rsidRPr="00392614">
        <w:t>TRAVEL</w:t>
      </w:r>
      <w:bookmarkEnd w:id="127"/>
      <w:bookmarkEnd w:id="128"/>
      <w:bookmarkEnd w:id="129"/>
      <w:r w:rsidR="00810B16" w:rsidRPr="00392614">
        <w:t xml:space="preserve"> OR SPECIAL REQUIREMENTS</w:t>
      </w:r>
      <w:bookmarkEnd w:id="130"/>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131" w:name="_Toc300062773"/>
      <w:bookmarkStart w:id="132" w:name="_Toc496016623"/>
      <w:r w:rsidRPr="00392614">
        <w:t>CONTRACT MANAGEMENT</w:t>
      </w:r>
      <w:bookmarkEnd w:id="131"/>
      <w:bookmarkEnd w:id="132"/>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133" w:name="_Toc300062774"/>
      <w:bookmarkStart w:id="134" w:name="_Toc496016624"/>
      <w:r w:rsidRPr="00392614">
        <w:t>GOVERNMENT FURNISHED PROPERTY</w:t>
      </w:r>
      <w:bookmarkEnd w:id="133"/>
      <w:bookmarkEnd w:id="134"/>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r w:rsidR="00D924A4">
        <w:rPr>
          <w:lang w:val="en"/>
        </w:rPr>
        <w:t>Github repository.</w:t>
      </w:r>
      <w:r w:rsidRPr="000638C5">
        <w:rPr>
          <w:iCs/>
        </w:rPr>
        <w:t xml:space="preserve"> </w:t>
      </w:r>
    </w:p>
    <w:p w14:paraId="1DFECE7E" w14:textId="77777777" w:rsidR="00304988" w:rsidRPr="00392614" w:rsidRDefault="00304988" w:rsidP="00304988">
      <w:pPr>
        <w:pStyle w:val="Heading2"/>
      </w:pPr>
      <w:bookmarkStart w:id="135" w:name="_Toc300062775"/>
      <w:bookmarkStart w:id="136" w:name="_Toc496016625"/>
      <w:r w:rsidRPr="00392614">
        <w:t>SECURITY</w:t>
      </w:r>
      <w:bookmarkEnd w:id="135"/>
      <w:r w:rsidR="000C5E61" w:rsidRPr="00392614">
        <w:t xml:space="preserve"> AND PRIVACY</w:t>
      </w:r>
      <w:bookmarkEnd w:id="136"/>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137" w:name="_Ref300062634"/>
      <w:bookmarkStart w:id="138" w:name="_Ref300062646"/>
      <w:bookmarkStart w:id="139" w:name="_Ref300062680"/>
      <w:bookmarkStart w:id="140" w:name="_Toc300062776"/>
      <w:bookmarkStart w:id="141" w:name="_Toc496016626"/>
      <w:r w:rsidRPr="00392614">
        <w:t>POSITION</w:t>
      </w:r>
      <w:r w:rsidR="00057EDE" w:rsidRPr="00392614">
        <w:t>/TASK RISK DESIGNATION LEVEL(S)</w:t>
      </w:r>
      <w:bookmarkEnd w:id="137"/>
      <w:bookmarkEnd w:id="138"/>
      <w:bookmarkEnd w:id="139"/>
      <w:bookmarkEnd w:id="140"/>
      <w:bookmarkEnd w:id="141"/>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lastRenderedPageBreak/>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C73AE8">
              <w:rPr>
                <w:rFonts w:cs="Arial"/>
              </w:rPr>
            </w:r>
            <w:r w:rsidR="00C73AE8">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142" w:name="_Toc251331945"/>
      <w:bookmarkStart w:id="143" w:name="_Ref252783006"/>
      <w:bookmarkStart w:id="144" w:name="_Ref252783012"/>
      <w:bookmarkStart w:id="145" w:name="_Ref252783063"/>
      <w:bookmarkStart w:id="146" w:name="_Ref252783161"/>
      <w:bookmarkStart w:id="147" w:name="_Ref254597160"/>
      <w:bookmarkStart w:id="148" w:name="_Ref254625493"/>
      <w:bookmarkStart w:id="149" w:name="_Toc496016627"/>
      <w:r w:rsidRPr="00392614">
        <w:rPr>
          <w:caps w:val="0"/>
        </w:rPr>
        <w:t>SPECIFIC TASKS AND DELIVERABLES</w:t>
      </w:r>
      <w:bookmarkEnd w:id="142"/>
      <w:bookmarkEnd w:id="143"/>
      <w:bookmarkEnd w:id="144"/>
      <w:bookmarkEnd w:id="145"/>
      <w:bookmarkEnd w:id="146"/>
      <w:bookmarkEnd w:id="147"/>
      <w:bookmarkEnd w:id="148"/>
      <w:bookmarkEnd w:id="149"/>
    </w:p>
    <w:p w14:paraId="1DFECEBD" w14:textId="77777777" w:rsidR="00C73E3C" w:rsidRPr="00392614" w:rsidRDefault="00932705" w:rsidP="00C93974">
      <w:pPr>
        <w:pStyle w:val="Heading2"/>
      </w:pPr>
      <w:bookmarkStart w:id="150" w:name="_Toc496016628"/>
      <w:bookmarkStart w:id="151" w:name="_Ref259632988"/>
      <w:r w:rsidRPr="00392614">
        <w:rPr>
          <w:caps w:val="0"/>
        </w:rPr>
        <w:t>PROJECT MANAGEMENT</w:t>
      </w:r>
      <w:bookmarkEnd w:id="150"/>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152" w:name="_Toc496016629"/>
      <w:r w:rsidRPr="00392614">
        <w:t xml:space="preserve">CONTRACTOR </w:t>
      </w:r>
      <w:r w:rsidR="00E93D53" w:rsidRPr="00392614">
        <w:t>PROJECT MANAGEMENT PLAN</w:t>
      </w:r>
      <w:bookmarkEnd w:id="151"/>
      <w:bookmarkEnd w:id="152"/>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lastRenderedPageBreak/>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153" w:name="_Ref259633002"/>
      <w:bookmarkStart w:id="154" w:name="_Toc496016630"/>
      <w:r w:rsidRPr="00392614">
        <w:t>REPORTING REQUIREMENTS</w:t>
      </w:r>
      <w:bookmarkEnd w:id="153"/>
      <w:bookmarkEnd w:id="154"/>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155" w:name="_Toc449021393"/>
      <w:bookmarkStart w:id="156" w:name="_Toc456014466"/>
      <w:bookmarkStart w:id="157" w:name="_Toc468795350"/>
      <w:bookmarkStart w:id="158" w:name="_Toc469573404"/>
      <w:bookmarkStart w:id="159" w:name="_Toc476751993"/>
      <w:bookmarkStart w:id="160" w:name="_Toc484452241"/>
      <w:bookmarkStart w:id="161" w:name="_Toc496016631"/>
      <w:r w:rsidRPr="00392614">
        <w:rPr>
          <w:rFonts w:cs="Arial"/>
          <w:b/>
          <w:bCs/>
          <w:iCs/>
          <w:kern w:val="32"/>
          <w:szCs w:val="26"/>
        </w:rPr>
        <w:t xml:space="preserve">RATIONAL TOOLS </w:t>
      </w:r>
      <w:bookmarkEnd w:id="155"/>
      <w:bookmarkEnd w:id="156"/>
      <w:bookmarkEnd w:id="157"/>
      <w:bookmarkEnd w:id="158"/>
      <w:bookmarkEnd w:id="159"/>
      <w:bookmarkEnd w:id="160"/>
      <w:r w:rsidR="006171D4" w:rsidRPr="00392614">
        <w:rPr>
          <w:rFonts w:cs="Arial"/>
          <w:b/>
          <w:bCs/>
          <w:iCs/>
          <w:kern w:val="32"/>
          <w:szCs w:val="26"/>
        </w:rPr>
        <w:t>USAGE</w:t>
      </w:r>
      <w:bookmarkEnd w:id="161"/>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162" w:name="_Toc449021394"/>
      <w:bookmarkStart w:id="163" w:name="_Toc456014467"/>
      <w:bookmarkStart w:id="164" w:name="_Toc468795351"/>
      <w:bookmarkStart w:id="165" w:name="_Toc469573405"/>
      <w:bookmarkStart w:id="166" w:name="_Toc476751994"/>
      <w:bookmarkStart w:id="167" w:name="_Toc484452242"/>
      <w:bookmarkStart w:id="168" w:name="_Toc496016632"/>
      <w:r w:rsidRPr="00392614">
        <w:rPr>
          <w:rFonts w:cs="Arial"/>
          <w:b/>
          <w:bCs/>
          <w:iCs/>
          <w:kern w:val="32"/>
          <w:szCs w:val="26"/>
        </w:rPr>
        <w:lastRenderedPageBreak/>
        <w:t>PRIVACY &amp; HIPAA TRAINING</w:t>
      </w:r>
      <w:bookmarkEnd w:id="162"/>
      <w:bookmarkEnd w:id="163"/>
      <w:bookmarkEnd w:id="164"/>
      <w:bookmarkEnd w:id="165"/>
      <w:bookmarkEnd w:id="166"/>
      <w:bookmarkEnd w:id="167"/>
      <w:bookmarkEnd w:id="168"/>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169" w:name="_ONBOARDING_STATUS"/>
      <w:bookmarkStart w:id="170" w:name="_Toc449021395"/>
      <w:bookmarkStart w:id="171" w:name="_Toc447539951"/>
      <w:bookmarkStart w:id="172" w:name="_Toc446068623"/>
      <w:bookmarkStart w:id="173" w:name="_Toc456014468"/>
      <w:bookmarkStart w:id="174" w:name="_Toc468795352"/>
      <w:bookmarkStart w:id="175" w:name="_Toc469573406"/>
      <w:bookmarkStart w:id="176" w:name="_Toc476751995"/>
      <w:bookmarkStart w:id="177" w:name="_Toc484452243"/>
      <w:bookmarkStart w:id="178" w:name="_Toc496016633"/>
      <w:bookmarkEnd w:id="169"/>
      <w:r w:rsidRPr="00392614">
        <w:rPr>
          <w:rFonts w:cs="Arial"/>
          <w:b/>
          <w:bCs/>
          <w:iCs/>
          <w:kern w:val="32"/>
          <w:szCs w:val="26"/>
        </w:rPr>
        <w:t>ONBOARDING STATUS</w:t>
      </w:r>
      <w:bookmarkEnd w:id="170"/>
      <w:bookmarkEnd w:id="171"/>
      <w:bookmarkEnd w:id="172"/>
      <w:bookmarkEnd w:id="173"/>
      <w:bookmarkEnd w:id="174"/>
      <w:bookmarkEnd w:id="175"/>
      <w:bookmarkEnd w:id="176"/>
      <w:bookmarkEnd w:id="177"/>
      <w:bookmarkEnd w:id="178"/>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179" w:name="_Toc496016634"/>
      <w:bookmarkStart w:id="180" w:name="_Ref259786803"/>
      <w:r w:rsidRPr="00392614">
        <w:t>TECHNICAL KICKOFF MEETING</w:t>
      </w:r>
      <w:bookmarkEnd w:id="179"/>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181" w:name="_Toc468795354"/>
      <w:bookmarkStart w:id="182" w:name="_Toc469573408"/>
      <w:bookmarkStart w:id="183" w:name="_Toc476751997"/>
      <w:bookmarkStart w:id="184" w:name="_Toc484452245"/>
      <w:bookmarkStart w:id="185" w:name="_Toc496016635"/>
      <w:r w:rsidRPr="00392614">
        <w:rPr>
          <w:rFonts w:cs="Arial"/>
          <w:b/>
          <w:bCs/>
          <w:iCs/>
          <w:kern w:val="32"/>
          <w:szCs w:val="26"/>
        </w:rPr>
        <w:lastRenderedPageBreak/>
        <w:t>CONFIGURATION MANAGEMENT</w:t>
      </w:r>
      <w:bookmarkEnd w:id="181"/>
      <w:bookmarkEnd w:id="182"/>
      <w:bookmarkEnd w:id="183"/>
      <w:bookmarkEnd w:id="184"/>
      <w:r w:rsidR="006171D4" w:rsidRPr="00392614">
        <w:rPr>
          <w:rFonts w:cs="Arial"/>
          <w:b/>
          <w:bCs/>
          <w:iCs/>
          <w:kern w:val="32"/>
          <w:szCs w:val="26"/>
        </w:rPr>
        <w:t xml:space="preserve"> (CM)</w:t>
      </w:r>
      <w:bookmarkEnd w:id="185"/>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186" w:name="_Toc417360620"/>
    </w:p>
    <w:p w14:paraId="1DFECF0E" w14:textId="77777777" w:rsidR="00173895" w:rsidRPr="00392614" w:rsidRDefault="00173895" w:rsidP="00AB5F38">
      <w:pPr>
        <w:pStyle w:val="NoSpacing"/>
        <w:numPr>
          <w:ilvl w:val="0"/>
          <w:numId w:val="20"/>
        </w:numPr>
      </w:pPr>
      <w:r w:rsidRPr="00392614">
        <w:t>Create and incorporate the CM Plan (CMP) into Rational and specify how all software source code and electronic artifact configuration and version 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186"/>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187"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188" w:name="_Toc417360626"/>
      <w:bookmarkEnd w:id="187"/>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188"/>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189" w:name="_Toc469573409"/>
      <w:bookmarkStart w:id="190" w:name="_Toc476751998"/>
      <w:bookmarkStart w:id="191" w:name="_Toc484452246"/>
      <w:bookmarkStart w:id="192" w:name="_Toc486843136"/>
      <w:bookmarkStart w:id="193" w:name="_Toc479258982"/>
      <w:bookmarkStart w:id="194" w:name="_Toc484452247"/>
      <w:bookmarkStart w:id="195" w:name="_Toc496016636"/>
      <w:bookmarkEnd w:id="180"/>
      <w:bookmarkEnd w:id="189"/>
      <w:bookmarkEnd w:id="190"/>
      <w:bookmarkEnd w:id="191"/>
      <w:bookmarkEnd w:id="192"/>
      <w:r>
        <w:rPr>
          <w:rFonts w:cs="Arial"/>
          <w:b/>
          <w:bCs/>
          <w:iCs/>
          <w:szCs w:val="28"/>
        </w:rPr>
        <w:lastRenderedPageBreak/>
        <w:t>ADAPTIVE MAINTENANCE</w:t>
      </w:r>
      <w:r w:rsidRPr="00392614">
        <w:rPr>
          <w:rFonts w:cs="Arial"/>
          <w:b/>
          <w:bCs/>
          <w:iCs/>
          <w:szCs w:val="28"/>
        </w:rPr>
        <w:t xml:space="preserve"> SERVICES</w:t>
      </w:r>
      <w:bookmarkEnd w:id="193"/>
      <w:r w:rsidRPr="00392614">
        <w:rPr>
          <w:rFonts w:cs="Arial"/>
          <w:b/>
          <w:bCs/>
          <w:iCs/>
          <w:szCs w:val="28"/>
        </w:rPr>
        <w:t xml:space="preserve"> (BASE &amp; OPTION </w:t>
      </w:r>
      <w:r w:rsidR="0041513E" w:rsidRPr="00392614">
        <w:rPr>
          <w:rFonts w:cs="Arial"/>
          <w:b/>
          <w:bCs/>
          <w:iCs/>
          <w:caps/>
          <w:szCs w:val="28"/>
        </w:rPr>
        <w:t>PERIOD)</w:t>
      </w:r>
      <w:bookmarkEnd w:id="194"/>
      <w:bookmarkEnd w:id="195"/>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196" w:name="_Toc484452248"/>
      <w:bookmarkStart w:id="197" w:name="_Toc496016637"/>
      <w:r w:rsidRPr="00392614">
        <w:rPr>
          <w:rFonts w:cs="Arial"/>
          <w:b/>
          <w:bCs/>
          <w:iCs/>
          <w:kern w:val="32"/>
          <w:szCs w:val="26"/>
        </w:rPr>
        <w:t>ISOLATE CPRS FROM VISTA MUMPS FOR SELECT PATIENT DATA ENTRY FUNCTIONS (BASE PERIOD)</w:t>
      </w:r>
      <w:bookmarkEnd w:id="196"/>
      <w:bookmarkEnd w:id="197"/>
    </w:p>
    <w:p w14:paraId="1DFECF32" w14:textId="2B14CE90"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r w:rsidR="00E55846" w:rsidRPr="00AA7B02">
        <w:t>and any dependent CPRS RPC</w:t>
      </w:r>
      <w:r w:rsidR="00A20713" w:rsidRPr="00AA7B02">
        <w:t>s (</w:t>
      </w:r>
      <w:r w:rsidR="00E55846" w:rsidRPr="00AA7B02">
        <w:t xml:space="preserve">such as the Virtual Patient </w:t>
      </w:r>
      <w:r w:rsidR="00A20713" w:rsidRPr="00AA7B02">
        <w:t>Record (VPR) RPC)</w:t>
      </w:r>
      <w:r w:rsidR="00E55846">
        <w:t xml:space="preserve"> </w:t>
      </w:r>
      <w:r w:rsidRPr="00392614">
        <w:t>with a service emulation layer which provides compatibility with web-friendly interfaces for new clients.  The Contractor’s solution shall also address issues that arise with a centralized service including location, time management, and synchronization.</w:t>
      </w:r>
      <w:r w:rsidR="00E55846">
        <w:t xml:space="preserve">  </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lastRenderedPageBreak/>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198" w:name="_Toc484452249"/>
      <w:bookmarkStart w:id="199" w:name="_Toc496016638"/>
      <w:r w:rsidRPr="00392614">
        <w:rPr>
          <w:rFonts w:cs="Arial"/>
          <w:b/>
          <w:bCs/>
          <w:iCs/>
          <w:kern w:val="32"/>
          <w:szCs w:val="26"/>
        </w:rPr>
        <w:t xml:space="preserve">PATIENT </w:t>
      </w:r>
      <w:r w:rsidR="00130C90" w:rsidRPr="00392614">
        <w:rPr>
          <w:rFonts w:cs="Arial"/>
          <w:b/>
          <w:bCs/>
          <w:iCs/>
          <w:kern w:val="32"/>
          <w:szCs w:val="26"/>
        </w:rPr>
        <w:t>VITALS DATA ENTRY VICS</w:t>
      </w:r>
      <w:bookmarkEnd w:id="198"/>
      <w:bookmarkEnd w:id="199"/>
    </w:p>
    <w:p w14:paraId="03C2030C" w14:textId="77777777" w:rsidR="00514CC0"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node.js-supporting, industry-standard database</w:t>
      </w:r>
      <w:r w:rsidRPr="00392614">
        <w:t xml:space="preserve">.  </w:t>
      </w:r>
      <w:r w:rsidR="00514CC0" w:rsidRPr="00AA7B02">
        <w:t>RPCs will be routed to the centralized service, while maintaining backwards compatibility with the FileMan Data Dictionary.</w:t>
      </w:r>
      <w:r w:rsidR="00514CC0">
        <w:t xml:space="preserve">  </w:t>
      </w:r>
    </w:p>
    <w:p w14:paraId="03719A6F" w14:textId="77777777" w:rsidR="00514CC0" w:rsidRDefault="00514CC0" w:rsidP="00CC2302">
      <w:pPr>
        <w:pStyle w:val="NoSpacing"/>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200" w:name="_Toc484452250"/>
      <w:bookmarkStart w:id="201" w:name="_Toc496016639"/>
      <w:r w:rsidRPr="00392614">
        <w:rPr>
          <w:rFonts w:cs="Arial"/>
          <w:b/>
          <w:bCs/>
          <w:iCs/>
          <w:kern w:val="32"/>
          <w:szCs w:val="26"/>
        </w:rPr>
        <w:t xml:space="preserve">PATIENT </w:t>
      </w:r>
      <w:r w:rsidR="00130C90" w:rsidRPr="00392614">
        <w:rPr>
          <w:rFonts w:cs="Arial"/>
          <w:b/>
          <w:bCs/>
          <w:iCs/>
          <w:kern w:val="32"/>
          <w:szCs w:val="26"/>
        </w:rPr>
        <w:t>ALLERGY DATA ENTRY VICS</w:t>
      </w:r>
      <w:bookmarkEnd w:id="200"/>
      <w:bookmarkEnd w:id="201"/>
    </w:p>
    <w:p w14:paraId="1DFECF3C" w14:textId="6D30C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r w:rsidR="00514CC0" w:rsidRPr="00AA7B02">
        <w:t>RPCs will be routed to the centralized service, while maintaining backwards compatibility with the FileMan Data Dictionary.</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202" w:name="_Toc484452251"/>
      <w:bookmarkStart w:id="203" w:name="_Toc496016640"/>
      <w:r w:rsidRPr="00392614">
        <w:rPr>
          <w:rFonts w:cs="Arial"/>
          <w:b/>
          <w:bCs/>
          <w:iCs/>
          <w:kern w:val="32"/>
          <w:szCs w:val="26"/>
        </w:rPr>
        <w:t xml:space="preserve">PATIENT </w:t>
      </w:r>
      <w:r w:rsidR="00130C90" w:rsidRPr="00392614">
        <w:rPr>
          <w:rFonts w:cs="Arial"/>
          <w:b/>
          <w:bCs/>
          <w:iCs/>
          <w:kern w:val="32"/>
          <w:szCs w:val="26"/>
        </w:rPr>
        <w:t>PROBLEM DATA ENTRY / RETRIEVAL</w:t>
      </w:r>
      <w:bookmarkEnd w:id="202"/>
      <w:bookmarkEnd w:id="203"/>
    </w:p>
    <w:p w14:paraId="1DFECF44" w14:textId="55CEE735"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r w:rsidR="004D7E2D" w:rsidRPr="00AA7B02">
        <w:t xml:space="preserve">.  RPCs will be routed to the centralized service, </w:t>
      </w:r>
      <w:r w:rsidR="00E55846" w:rsidRPr="00AA7B02">
        <w:t>while maintaining backwards compatibility with t</w:t>
      </w:r>
      <w:r w:rsidR="004D7E2D" w:rsidRPr="00AA7B02">
        <w:t>he Fil</w:t>
      </w:r>
      <w:r w:rsidR="00E55846" w:rsidRPr="00AA7B02">
        <w:t>eMan Data Dictionary</w:t>
      </w:r>
      <w:r w:rsidR="004D7E2D" w:rsidRPr="00AA7B02">
        <w:t>.</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lastRenderedPageBreak/>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204" w:name="_Toc484452252"/>
      <w:bookmarkStart w:id="205" w:name="_Toc496016641"/>
      <w:r w:rsidRPr="00392614">
        <w:rPr>
          <w:rFonts w:cs="Arial"/>
          <w:b/>
          <w:bCs/>
          <w:iCs/>
          <w:kern w:val="32"/>
          <w:szCs w:val="26"/>
        </w:rPr>
        <w:t>ISOLATE CPRS FROM VISTA MUMPS FOR OUTPATIENT PHARMACY CPOE (BASE PERIOD)</w:t>
      </w:r>
      <w:bookmarkEnd w:id="204"/>
      <w:bookmarkEnd w:id="205"/>
    </w:p>
    <w:p w14:paraId="1DFECF4C" w14:textId="77777777" w:rsidR="00337531" w:rsidRPr="00392614" w:rsidRDefault="00337531" w:rsidP="00CC2302">
      <w:pPr>
        <w:pStyle w:val="NoSpacing"/>
      </w:pPr>
      <w:r w:rsidRPr="00392614">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3463826A" w:rsidR="00337531" w:rsidRPr="00392614" w:rsidRDefault="00337531" w:rsidP="00CC2302">
      <w:pPr>
        <w:pStyle w:val="NoSpacing"/>
      </w:pPr>
      <w:r w:rsidRPr="00392614">
        <w:t>The Contractor shall develop a VICS service for Outpatient Pharmacy to segregate CPOE for operation outside of VistA RPCs.  T</w:t>
      </w:r>
      <w:r w:rsidRPr="00AA7B02">
        <w:t xml:space="preserve">he Contractor’s solution shall replace CPRS’s RPC interface with a service emulation layer </w:t>
      </w:r>
      <w:r w:rsidR="00E55846" w:rsidRPr="00AA7B02">
        <w:t>an</w:t>
      </w:r>
      <w:r w:rsidR="00A20713" w:rsidRPr="00AA7B02">
        <w:t>d any dependent CPRS RPC</w:t>
      </w:r>
      <w:r w:rsidR="00E55846" w:rsidRPr="00AA7B02">
        <w:t xml:space="preserve">s </w:t>
      </w:r>
      <w:r w:rsidR="00A20713" w:rsidRPr="00AA7B02">
        <w:t>(</w:t>
      </w:r>
      <w:r w:rsidR="00E55846" w:rsidRPr="00AA7B02">
        <w:t>such as the Virtual Patient Record (VPR) RPC)</w:t>
      </w:r>
      <w:r w:rsidR="00514CC0" w:rsidRPr="00AA7B02">
        <w:t>,</w:t>
      </w:r>
      <w:r w:rsidR="00E55846" w:rsidRPr="00AA7B02">
        <w:t xml:space="preserve"> </w:t>
      </w:r>
      <w:r w:rsidRPr="00AA7B02">
        <w:t xml:space="preserve">which provides compatibility with web-friendly interfaces for new clients.  </w:t>
      </w:r>
      <w:r w:rsidR="00E55846" w:rsidRPr="00AA7B02">
        <w:t xml:space="preserve">RPCs will be routed to the centralized service, while maintaining backwards compatibility with the FileMan Data Dictionary.  </w:t>
      </w:r>
      <w:r w:rsidRPr="00AA7B02">
        <w:t>Such a VICS will demonstrate that V</w:t>
      </w:r>
      <w:r w:rsidR="004C5BE9" w:rsidRPr="00AA7B02">
        <w:t>ist</w:t>
      </w:r>
      <w:r w:rsidRPr="00AA7B02">
        <w:t>A’s pharmacy can be replaced by third party solutions wit</w:t>
      </w:r>
      <w:r w:rsidRPr="00392614">
        <w: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1DB4BBC0" w:rsidR="00337531" w:rsidRPr="00392614" w:rsidRDefault="00E82F62" w:rsidP="00927C96">
      <w:pPr>
        <w:pStyle w:val="Heading2"/>
        <w:ind w:left="540" w:hanging="540"/>
      </w:pPr>
      <w:bookmarkStart w:id="206" w:name="_Toc484452253"/>
      <w:bookmarkStart w:id="207" w:name="_Toc496016642"/>
      <w:r>
        <w:t>MOBILE CLIENT DEVELOPMENT (BASE PERIOD ONLY)</w:t>
      </w:r>
      <w:bookmarkEnd w:id="206"/>
      <w:bookmarkEnd w:id="207"/>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208" w:name="_Toc479258983"/>
      <w:bookmarkStart w:id="209" w:name="_Toc484452254"/>
      <w:bookmarkStart w:id="210" w:name="_Toc496016643"/>
      <w:r w:rsidRPr="00392614">
        <w:rPr>
          <w:rFonts w:cs="Arial"/>
          <w:b/>
          <w:bCs/>
          <w:iCs/>
          <w:szCs w:val="28"/>
        </w:rPr>
        <w:lastRenderedPageBreak/>
        <w:t>PLANNING</w:t>
      </w:r>
      <w:bookmarkEnd w:id="208"/>
      <w:r w:rsidRPr="00392614">
        <w:rPr>
          <w:rFonts w:cs="Arial"/>
          <w:b/>
          <w:bCs/>
          <w:iCs/>
          <w:szCs w:val="28"/>
        </w:rPr>
        <w:t xml:space="preserve"> (BASE &amp; OPTION PERIOD)</w:t>
      </w:r>
      <w:bookmarkEnd w:id="209"/>
      <w:bookmarkEnd w:id="210"/>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688EF2AC" w:rsidR="00F843C5" w:rsidRPr="00AA7B02" w:rsidRDefault="00F843C5" w:rsidP="00F843C5">
      <w:pPr>
        <w:spacing w:after="120"/>
      </w:pPr>
      <w:r w:rsidRPr="00392614">
        <w:t>The Contractor shall continuously support the build and development methodology described within Sectio</w:t>
      </w:r>
      <w:r w:rsidRPr="00AA7B02">
        <w:t>n 5.</w:t>
      </w:r>
      <w:r w:rsidR="003027B2" w:rsidRPr="00AA7B02">
        <w:t>5</w:t>
      </w:r>
      <w:r w:rsidRPr="00AA7B02">
        <w:t xml:space="preserve"> in</w:t>
      </w:r>
      <w:r w:rsidRPr="00392614">
        <w:t xml:space="preserve"> order to complete th</w:t>
      </w:r>
      <w:r w:rsidRPr="00AA7B02">
        <w:t xml:space="preserve">e </w:t>
      </w:r>
      <w:r w:rsidR="003027B2" w:rsidRPr="00AA7B02">
        <w:t>scope of RPC emulation requirements</w:t>
      </w:r>
      <w:r w:rsidRPr="00AA7B02">
        <w:t xml:space="preserve"> identified from the backlog. </w:t>
      </w:r>
    </w:p>
    <w:p w14:paraId="1DFECF6D" w14:textId="77777777" w:rsidR="00F843C5" w:rsidRPr="00AA7B02" w:rsidRDefault="00F843C5" w:rsidP="00F843C5">
      <w:pPr>
        <w:rPr>
          <w:lang w:val="en"/>
        </w:rPr>
      </w:pPr>
      <w:r w:rsidRPr="00AA7B02">
        <w:rPr>
          <w:lang w:val="en"/>
        </w:rPr>
        <w:t>The Contractor shall complete the Planning State subtasks described below.</w:t>
      </w:r>
    </w:p>
    <w:p w14:paraId="1DFECF6E" w14:textId="77777777" w:rsidR="00F843C5" w:rsidRPr="00AA7B02" w:rsidRDefault="00F843C5" w:rsidP="00F843C5"/>
    <w:p w14:paraId="1DFECF6F" w14:textId="77777777" w:rsidR="00F843C5" w:rsidRPr="00AA7B02" w:rsidRDefault="00F843C5" w:rsidP="00F843C5">
      <w:pPr>
        <w:keepNext/>
        <w:numPr>
          <w:ilvl w:val="2"/>
          <w:numId w:val="2"/>
        </w:numPr>
        <w:spacing w:before="120" w:after="60"/>
        <w:outlineLvl w:val="2"/>
        <w:rPr>
          <w:rFonts w:cs="Arial"/>
          <w:b/>
          <w:bCs/>
          <w:iCs/>
          <w:kern w:val="32"/>
          <w:szCs w:val="26"/>
        </w:rPr>
      </w:pPr>
      <w:bookmarkStart w:id="211" w:name="_Toc449021398"/>
      <w:bookmarkStart w:id="212" w:name="_Toc456014472"/>
      <w:bookmarkStart w:id="213" w:name="_Toc468795356"/>
      <w:bookmarkStart w:id="214" w:name="_Toc469573411"/>
      <w:bookmarkStart w:id="215" w:name="_Toc479258984"/>
      <w:bookmarkStart w:id="216" w:name="_Toc484452255"/>
      <w:bookmarkStart w:id="217" w:name="_Toc496016644"/>
      <w:r w:rsidRPr="00AA7B02">
        <w:rPr>
          <w:rFonts w:cs="Arial"/>
          <w:b/>
          <w:bCs/>
          <w:iCs/>
          <w:kern w:val="32"/>
          <w:szCs w:val="26"/>
        </w:rPr>
        <w:t>AGILE REQUIREMENTS ELABORATION</w:t>
      </w:r>
      <w:bookmarkEnd w:id="211"/>
      <w:bookmarkEnd w:id="212"/>
      <w:bookmarkEnd w:id="213"/>
      <w:bookmarkEnd w:id="214"/>
      <w:bookmarkEnd w:id="215"/>
      <w:bookmarkEnd w:id="216"/>
      <w:bookmarkEnd w:id="217"/>
    </w:p>
    <w:p w14:paraId="1DFECF70" w14:textId="057B93BF" w:rsidR="00F843C5" w:rsidRPr="00AA7B02" w:rsidRDefault="00B17593" w:rsidP="00CC2302">
      <w:pPr>
        <w:pStyle w:val="NoSpacing"/>
      </w:pPr>
      <w:r w:rsidRPr="00AA7B02">
        <w:t>T</w:t>
      </w:r>
      <w:r w:rsidR="003027B2" w:rsidRPr="00AA7B02">
        <w:t xml:space="preserve">he Contractor shall perform an assessment to quantify the number of RPCs containing Patient Data Entry functions and Pharmacy CPOE business logic.  </w:t>
      </w:r>
      <w:r w:rsidR="00F843C5" w:rsidRPr="00AA7B02">
        <w:t>The Contractor shall perform backlog grooming sessions with the VA team</w:t>
      </w:r>
      <w:r w:rsidR="00F843C5" w:rsidRPr="00AA7B02">
        <w:rPr>
          <w:lang w:val="en"/>
        </w:rPr>
        <w:t xml:space="preserve"> to properly understand and elaborate business agile requirements</w:t>
      </w:r>
      <w:r w:rsidR="00F843C5" w:rsidRPr="00AA7B02">
        <w:t xml:space="preserve">.  The outcome of these sessions shall be a review of, and agreement to, the </w:t>
      </w:r>
      <w:r w:rsidR="003027B2" w:rsidRPr="00AA7B02">
        <w:t>quantity of RPCs containing Patient Data Entry functions and Pharmacy CPOE business logic</w:t>
      </w:r>
      <w:r w:rsidR="00856876" w:rsidRPr="00AA7B02">
        <w:t xml:space="preserve"> and the percentage completion of RPC emulation planned for each build</w:t>
      </w:r>
      <w:r w:rsidR="00FE2005" w:rsidRPr="00AA7B02">
        <w:t xml:space="preserve"> </w:t>
      </w:r>
      <w:r w:rsidR="00F843C5" w:rsidRPr="00AA7B02">
        <w:t xml:space="preserve">user stories, including user stories added as a result of backlog grooming by decomposing epics, business requirements, business rules, requirements visualizations and user story elaborations. </w:t>
      </w:r>
      <w:r w:rsidR="00F843C5" w:rsidRPr="00AA7B02">
        <w:br/>
      </w:r>
    </w:p>
    <w:p w14:paraId="1DFECF71" w14:textId="77777777" w:rsidR="00F843C5" w:rsidRPr="00AA7B02" w:rsidRDefault="00F843C5" w:rsidP="00CC2302">
      <w:pPr>
        <w:pStyle w:val="NoSpacing"/>
      </w:pPr>
      <w:r w:rsidRPr="00AA7B02">
        <w:t xml:space="preserve">The Contractor shall: </w:t>
      </w:r>
    </w:p>
    <w:p w14:paraId="1DFECF72" w14:textId="77777777" w:rsidR="00CC2302" w:rsidRPr="00AA7B02" w:rsidRDefault="00CC2302" w:rsidP="00CC2302">
      <w:pPr>
        <w:pStyle w:val="NoSpacing"/>
      </w:pPr>
    </w:p>
    <w:p w14:paraId="1DFECF73" w14:textId="4F00AC57" w:rsidR="00F843C5" w:rsidRPr="00AA7B02" w:rsidRDefault="00F843C5" w:rsidP="00AB5F38">
      <w:pPr>
        <w:pStyle w:val="NoSpacing"/>
        <w:numPr>
          <w:ilvl w:val="0"/>
          <w:numId w:val="27"/>
        </w:numPr>
      </w:pPr>
      <w:r w:rsidRPr="00AA7B02">
        <w:t xml:space="preserve">Ensure all </w:t>
      </w:r>
      <w:r w:rsidR="00856876" w:rsidRPr="00AA7B02">
        <w:t xml:space="preserve">RPC emulation requirements </w:t>
      </w:r>
      <w:r w:rsidRPr="00AA7B02">
        <w:t>are identified, included, prioritized, and sized as appropriate within the overall product backlog grooming effort.</w:t>
      </w:r>
    </w:p>
    <w:p w14:paraId="1DFECF74" w14:textId="6AB252D6" w:rsidR="00F843C5" w:rsidRPr="00AA7B02" w:rsidRDefault="00F843C5" w:rsidP="00AB5F38">
      <w:pPr>
        <w:pStyle w:val="NoSpacing"/>
        <w:numPr>
          <w:ilvl w:val="0"/>
          <w:numId w:val="27"/>
        </w:numPr>
        <w:rPr>
          <w:strike/>
        </w:rPr>
      </w:pPr>
      <w:r w:rsidRPr="00AA7B02">
        <w:t xml:space="preserve">Coordinate with VA in populating and updating the product backlog during planning sessions, identifying all </w:t>
      </w:r>
      <w:r w:rsidR="00856876" w:rsidRPr="00AA7B02">
        <w:t>business logic</w:t>
      </w:r>
      <w:r w:rsidR="00FE2005" w:rsidRPr="00AA7B02">
        <w:t xml:space="preserve"> </w:t>
      </w:r>
      <w:r w:rsidRPr="00AA7B02">
        <w:t xml:space="preserve">the </w:t>
      </w:r>
      <w:r w:rsidR="00520D86" w:rsidRPr="00AA7B02">
        <w:t>Government</w:t>
      </w:r>
      <w:r w:rsidRPr="00AA7B02">
        <w:t xml:space="preserve"> considers relevant to </w:t>
      </w:r>
      <w:r w:rsidR="00856876" w:rsidRPr="00AA7B02">
        <w:t>the RPC emulation</w:t>
      </w:r>
      <w:r w:rsidR="00AA7B02">
        <w:t>.</w:t>
      </w:r>
      <w:r w:rsidR="00FE2005" w:rsidRPr="00AA7B02">
        <w:t xml:space="preserve"> </w:t>
      </w:r>
    </w:p>
    <w:p w14:paraId="1DFECF75" w14:textId="4280A8AB" w:rsidR="00F843C5" w:rsidRPr="00AA7B02" w:rsidRDefault="00F843C5" w:rsidP="00AB5F38">
      <w:pPr>
        <w:pStyle w:val="NoSpacing"/>
        <w:numPr>
          <w:ilvl w:val="0"/>
          <w:numId w:val="27"/>
        </w:numPr>
      </w:pPr>
      <w:r w:rsidRPr="00AA7B02">
        <w:t xml:space="preserve">Assign a Unit of measurement </w:t>
      </w:r>
      <w:r w:rsidR="00856876" w:rsidRPr="00AA7B02">
        <w:t xml:space="preserve">by which to quantify the </w:t>
      </w:r>
      <w:r w:rsidRPr="00AA7B02">
        <w:t xml:space="preserve">relative complexity of </w:t>
      </w:r>
      <w:r w:rsidR="00856876" w:rsidRPr="00AA7B02">
        <w:t>RPC business logic to be emulated</w:t>
      </w:r>
      <w:r w:rsidRPr="00AA7B02">
        <w:t xml:space="preserve">. </w:t>
      </w:r>
    </w:p>
    <w:p w14:paraId="1DFECF76" w14:textId="5CD38063" w:rsidR="00F843C5" w:rsidRPr="00AA7B02" w:rsidRDefault="00F843C5" w:rsidP="00AB5F38">
      <w:pPr>
        <w:pStyle w:val="NoSpacing"/>
        <w:numPr>
          <w:ilvl w:val="0"/>
          <w:numId w:val="27"/>
        </w:numPr>
      </w:pPr>
      <w:r w:rsidRPr="00AA7B02">
        <w:t xml:space="preserve">Facilitate any stakeholder briefings, meetings and </w:t>
      </w:r>
      <w:r w:rsidR="00856876" w:rsidRPr="00AA7B02">
        <w:t xml:space="preserve">backlog grooming </w:t>
      </w:r>
      <w:r w:rsidRPr="00AA7B02">
        <w:t>sessions.</w:t>
      </w:r>
    </w:p>
    <w:p w14:paraId="1DFECF77" w14:textId="77777777" w:rsidR="00F843C5" w:rsidRPr="00AA7B02" w:rsidRDefault="00F843C5" w:rsidP="00AB5F38">
      <w:pPr>
        <w:pStyle w:val="NoSpacing"/>
        <w:numPr>
          <w:ilvl w:val="0"/>
          <w:numId w:val="27"/>
        </w:numPr>
      </w:pPr>
      <w:r w:rsidRPr="00AA7B02">
        <w:t>Execute requirements reviews with stakeholders and record results of reviews using Rational DOORS Next Generation, updating requirements data as a result of the reviews.</w:t>
      </w:r>
    </w:p>
    <w:p w14:paraId="1DFECF78" w14:textId="77777777" w:rsidR="00F843C5" w:rsidRPr="00AA7B02" w:rsidRDefault="00F843C5" w:rsidP="00AB5F38">
      <w:pPr>
        <w:pStyle w:val="NoSpacing"/>
        <w:numPr>
          <w:ilvl w:val="0"/>
          <w:numId w:val="27"/>
        </w:numPr>
      </w:pPr>
      <w:r w:rsidRPr="00AA7B02">
        <w:t xml:space="preserve">Identify the development and test environment access that is needed 30 days prior to development start.  </w:t>
      </w:r>
    </w:p>
    <w:p w14:paraId="1DFECF79" w14:textId="179B8552" w:rsidR="00F843C5" w:rsidRPr="00AA7B02" w:rsidRDefault="00F843C5" w:rsidP="00856876">
      <w:pPr>
        <w:pStyle w:val="NoSpacing"/>
        <w:numPr>
          <w:ilvl w:val="0"/>
          <w:numId w:val="27"/>
        </w:numPr>
      </w:pPr>
      <w:r w:rsidRPr="00AA7B02">
        <w:t>Ensure all sources of requirements information</w:t>
      </w:r>
      <w:r w:rsidR="00856876" w:rsidRPr="00AA7B02">
        <w:t xml:space="preserve"> (</w:t>
      </w:r>
      <w:r w:rsidR="00DE68E8" w:rsidRPr="00AA7B02">
        <w:t xml:space="preserve">e.g., </w:t>
      </w:r>
      <w:r w:rsidR="00856876" w:rsidRPr="00AA7B02">
        <w:t xml:space="preserve">identification of RPCs containing Patient Data Entry functions and Pharmacy CPOE business logic) </w:t>
      </w:r>
      <w:r w:rsidRPr="00AA7B02">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AA7B02" w:rsidRDefault="00F843C5" w:rsidP="00AB5F38">
      <w:pPr>
        <w:pStyle w:val="NoSpacing"/>
        <w:numPr>
          <w:ilvl w:val="0"/>
          <w:numId w:val="27"/>
        </w:numPr>
      </w:pPr>
      <w:r w:rsidRPr="00AA7B02">
        <w:t>Create and maintain the Requirements Traceability Matrix (RTM).</w:t>
      </w:r>
    </w:p>
    <w:p w14:paraId="1DFECF7B" w14:textId="77777777" w:rsidR="00F843C5" w:rsidRPr="00AA7B02" w:rsidRDefault="00F843C5" w:rsidP="00CC2302">
      <w:pPr>
        <w:pStyle w:val="NoSpacing"/>
      </w:pPr>
    </w:p>
    <w:p w14:paraId="1DFECF7C" w14:textId="77777777" w:rsidR="00F843C5" w:rsidRPr="00392614" w:rsidRDefault="00F843C5" w:rsidP="00CC2302">
      <w:pPr>
        <w:pStyle w:val="NoSpacing"/>
      </w:pPr>
      <w:r w:rsidRPr="00AA7B02">
        <w:t>Any attributes that may be identified as new requirements (outside the scope of the</w:t>
      </w:r>
      <w:r w:rsidRPr="00392614">
        <w:t xml:space="preserve"> work during the backlog grooming sessions) may not be incorporated into the Backlog </w:t>
      </w:r>
      <w:r w:rsidRPr="00392614">
        <w:lastRenderedPageBreak/>
        <w:t>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218" w:name="_BUILD_PLANNING"/>
      <w:bookmarkStart w:id="219" w:name="_REQUIREMENTS_ANALYSIS"/>
      <w:bookmarkStart w:id="220" w:name="_Toc449021400"/>
      <w:bookmarkStart w:id="221" w:name="_Toc456014474"/>
      <w:bookmarkEnd w:id="218"/>
      <w:bookmarkEnd w:id="219"/>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222" w:name="_BUILD_PLANNING_1"/>
      <w:bookmarkStart w:id="223" w:name="_Toc468795358"/>
      <w:bookmarkStart w:id="224" w:name="_Toc469573413"/>
      <w:bookmarkStart w:id="225" w:name="_Toc479258985"/>
      <w:bookmarkStart w:id="226" w:name="_Toc484452256"/>
      <w:bookmarkStart w:id="227" w:name="_Toc496016645"/>
      <w:bookmarkEnd w:id="222"/>
      <w:r w:rsidRPr="00392614">
        <w:rPr>
          <w:rFonts w:cs="Arial"/>
          <w:b/>
          <w:bCs/>
          <w:iCs/>
          <w:kern w:val="32"/>
          <w:szCs w:val="26"/>
        </w:rPr>
        <w:t>BUILD PLANNING</w:t>
      </w:r>
      <w:bookmarkEnd w:id="220"/>
      <w:bookmarkEnd w:id="221"/>
      <w:bookmarkEnd w:id="223"/>
      <w:bookmarkEnd w:id="224"/>
      <w:bookmarkEnd w:id="225"/>
      <w:bookmarkEnd w:id="226"/>
      <w:bookmarkEnd w:id="227"/>
    </w:p>
    <w:p w14:paraId="1DFECF7E" w14:textId="44566126" w:rsidR="00F843C5" w:rsidRPr="00AA7B02" w:rsidRDefault="00F843C5" w:rsidP="00CC2302">
      <w:pPr>
        <w:pStyle w:val="NoSpacing"/>
      </w:pPr>
      <w:r w:rsidRPr="00392614">
        <w:t xml:space="preserve">The Contractor shall develop a Build Plan </w:t>
      </w:r>
      <w:r w:rsidR="00EE52D6" w:rsidRPr="00392614">
        <w:t xml:space="preserve">in Rational </w:t>
      </w:r>
      <w:r w:rsidRPr="00392614">
        <w:t>prior to the start of each build.  Each build shall be up to three months in duration and shall be made up of two to four week sprints. The Contractor shall work with the VA PM and the VA Business Owner to review and determine th</w:t>
      </w:r>
      <w:r w:rsidRPr="00AA7B02">
        <w:t xml:space="preserve">e </w:t>
      </w:r>
      <w:r w:rsidR="002D0F86" w:rsidRPr="00AA7B02">
        <w:t>percent of RPC business logic that is to be emulated and</w:t>
      </w:r>
      <w:r w:rsidRPr="00AA7B02">
        <w:t xml:space="preserve"> that should become part of the build. </w:t>
      </w:r>
    </w:p>
    <w:p w14:paraId="1DFECF7F" w14:textId="77777777" w:rsidR="00F843C5" w:rsidRPr="00AA7B02" w:rsidRDefault="00F843C5" w:rsidP="00CC2302">
      <w:pPr>
        <w:pStyle w:val="NoSpacing"/>
      </w:pPr>
    </w:p>
    <w:p w14:paraId="5D201951" w14:textId="77777777" w:rsidR="000C3C26" w:rsidRPr="00AA7B02" w:rsidRDefault="000C3C26" w:rsidP="000C3C26">
      <w:pPr>
        <w:pStyle w:val="NoSpacing"/>
      </w:pPr>
      <w:r w:rsidRPr="00AA7B02">
        <w:t xml:space="preserve">The Build Plan shall include: </w:t>
      </w:r>
    </w:p>
    <w:p w14:paraId="33782D8A" w14:textId="77777777" w:rsidR="000C3C26" w:rsidRPr="00AA7B02" w:rsidRDefault="000C3C26" w:rsidP="000C3C26">
      <w:pPr>
        <w:pStyle w:val="NoSpacing"/>
      </w:pPr>
    </w:p>
    <w:p w14:paraId="2477DD4D" w14:textId="0A2CD607" w:rsidR="000C3C26" w:rsidRPr="00AA7B02" w:rsidRDefault="003027B2" w:rsidP="003027B2">
      <w:pPr>
        <w:pStyle w:val="NoSpacing"/>
        <w:numPr>
          <w:ilvl w:val="0"/>
          <w:numId w:val="29"/>
        </w:numPr>
      </w:pPr>
      <w:r w:rsidRPr="00AA7B02">
        <w:t>The number of RPCs containi</w:t>
      </w:r>
      <w:r w:rsidR="002D0F86" w:rsidRPr="00AA7B02">
        <w:t xml:space="preserve">ng Patient Data Entry </w:t>
      </w:r>
      <w:r w:rsidRPr="00AA7B02">
        <w:t>and Pharmacy CPOE business logic</w:t>
      </w:r>
    </w:p>
    <w:p w14:paraId="2571A878" w14:textId="034775EF" w:rsidR="000C3C26" w:rsidRPr="00AA7B02" w:rsidRDefault="001E3B64" w:rsidP="00AB5F38">
      <w:pPr>
        <w:pStyle w:val="NoSpacing"/>
        <w:numPr>
          <w:ilvl w:val="0"/>
          <w:numId w:val="29"/>
        </w:numPr>
      </w:pPr>
      <w:r w:rsidRPr="00AA7B02">
        <w:t>Alignment of the RPC emulation work scope to a build</w:t>
      </w:r>
      <w:r w:rsidR="000C3C26" w:rsidRPr="00AA7B02">
        <w:t xml:space="preserve"> </w:t>
      </w:r>
      <w:r w:rsidR="002D0F86" w:rsidRPr="00AA7B02">
        <w:t xml:space="preserve">and allocation of that scope to a percent (%) of RPC work completion planned for each build, indicating progress to 100% complete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00DC541A" w:rsidR="00F843C5" w:rsidRPr="00AA7B02" w:rsidRDefault="00F843C5" w:rsidP="00CC2302">
      <w:pPr>
        <w:pStyle w:val="NoSpacing"/>
      </w:pPr>
      <w:r w:rsidRPr="00AA7B02">
        <w:t xml:space="preserve">All activity scheduled in each build and backlogs will be captured and have status showing </w:t>
      </w:r>
      <w:r w:rsidR="004F0869" w:rsidRPr="00AA7B02">
        <w:t>percent</w:t>
      </w:r>
      <w:r w:rsidR="00B56988" w:rsidRPr="00AA7B02">
        <w:t xml:space="preserve"> (%)</w:t>
      </w:r>
      <w:r w:rsidR="002D0F86" w:rsidRPr="00AA7B02">
        <w:t xml:space="preserve"> completion of </w:t>
      </w:r>
      <w:r w:rsidRPr="00AA7B02">
        <w:t>work items</w:t>
      </w:r>
      <w:r w:rsidR="00B56988" w:rsidRPr="00AA7B02">
        <w:t xml:space="preserve"> in the build plan</w:t>
      </w:r>
      <w:r w:rsidRPr="00AA7B02">
        <w:t xml:space="preserve">, </w:t>
      </w:r>
      <w:r w:rsidR="00B56988" w:rsidRPr="00AA7B02">
        <w:t xml:space="preserve">and any </w:t>
      </w:r>
      <w:r w:rsidRPr="00AA7B02">
        <w:t xml:space="preserve">changes, </w:t>
      </w:r>
      <w:r w:rsidRPr="00AA7B02">
        <w:lastRenderedPageBreak/>
        <w:t>impediments, and retrospectives</w:t>
      </w:r>
      <w:r w:rsidR="00B56988" w:rsidRPr="00AA7B02">
        <w:t xml:space="preserve"> affecting the planned percent complete</w:t>
      </w:r>
      <w:r w:rsidRPr="00AA7B02">
        <w:t>.  All data and artifacts in Team Concert shall be fully linked to requirements data and test data.</w:t>
      </w:r>
    </w:p>
    <w:p w14:paraId="1DFECF85" w14:textId="77777777" w:rsidR="00F843C5" w:rsidRPr="00AA7B02" w:rsidRDefault="00F843C5" w:rsidP="00CC2302">
      <w:pPr>
        <w:pStyle w:val="NoSpacing"/>
      </w:pPr>
    </w:p>
    <w:p w14:paraId="1DFECF86" w14:textId="77777777" w:rsidR="00F843C5" w:rsidRPr="00AA7B02" w:rsidRDefault="00F843C5" w:rsidP="00CC2302">
      <w:pPr>
        <w:pStyle w:val="NoSpacing"/>
      </w:pPr>
      <w:r w:rsidRPr="00AA7B02">
        <w:t xml:space="preserve">Build planning activities shall consist, at minimum, of the following: </w:t>
      </w:r>
    </w:p>
    <w:p w14:paraId="28BA5AB8" w14:textId="77777777" w:rsidR="00A056B7" w:rsidRPr="00AA7B02" w:rsidRDefault="00A056B7" w:rsidP="00CC2302">
      <w:pPr>
        <w:pStyle w:val="NoSpacing"/>
      </w:pPr>
    </w:p>
    <w:p w14:paraId="1DFECF87" w14:textId="647EF711" w:rsidR="00F843C5" w:rsidRPr="00AA7B02" w:rsidRDefault="00F843C5" w:rsidP="002D0F86">
      <w:pPr>
        <w:pStyle w:val="NoSpacing"/>
        <w:numPr>
          <w:ilvl w:val="0"/>
          <w:numId w:val="36"/>
        </w:numPr>
      </w:pPr>
      <w:r w:rsidRPr="00AA7B02">
        <w:t xml:space="preserve">Conduct additional </w:t>
      </w:r>
      <w:r w:rsidR="002D0F86" w:rsidRPr="00AA7B02">
        <w:t>analysis</w:t>
      </w:r>
      <w:r w:rsidRPr="00AA7B02">
        <w:t xml:space="preserve"> to the extent necessary to </w:t>
      </w:r>
      <w:r w:rsidR="002D0F86" w:rsidRPr="00AA7B02">
        <w:t>identify and quantify RPCs with Patient Data Entry and Pharmacy CPOE business logic</w:t>
      </w:r>
      <w:r w:rsidRPr="00AA7B02">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AA7B02" w:rsidRDefault="00F843C5" w:rsidP="00AB5F38">
      <w:pPr>
        <w:pStyle w:val="NoSpacing"/>
        <w:numPr>
          <w:ilvl w:val="0"/>
          <w:numId w:val="36"/>
        </w:numPr>
      </w:pPr>
      <w:r w:rsidRPr="00AA7B02">
        <w:t>Backlog grooming and Build Planning sessions, facilitated by the Contractor, that outline the intent of the build, are not a formal commitment.  The Contractor shall update the resulting Build Plan within Rational Team Concert.</w:t>
      </w:r>
    </w:p>
    <w:p w14:paraId="1DFECF89" w14:textId="2B40D42D" w:rsidR="00F843C5" w:rsidRPr="00392614" w:rsidRDefault="00F843C5" w:rsidP="00325A46">
      <w:pPr>
        <w:pStyle w:val="NoSpacing"/>
        <w:numPr>
          <w:ilvl w:val="0"/>
          <w:numId w:val="36"/>
        </w:numPr>
      </w:pPr>
      <w:r w:rsidRPr="00AA7B02">
        <w:t xml:space="preserve">Identification of the </w:t>
      </w:r>
      <w:r w:rsidR="00325A46" w:rsidRPr="00AA7B02">
        <w:t xml:space="preserve">RPC emulation work scope aligned to a build and allocation of that scope to a percent (%) of RPC work completion planned for each </w:t>
      </w:r>
      <w:r w:rsidR="00E04179" w:rsidRPr="00AA7B02">
        <w:t xml:space="preserve">build, </w:t>
      </w:r>
      <w:r w:rsidR="00E04179" w:rsidRPr="00AA7B02">
        <w:rPr>
          <w:strike/>
        </w:rPr>
        <w:t>the</w:t>
      </w:r>
      <w:r w:rsidRPr="00AA7B02">
        <w:t xml:space="preserve"> agreement of acceptance criteria for each</w:t>
      </w:r>
      <w:r w:rsidR="00AA7B02">
        <w:t xml:space="preserve"> </w:t>
      </w:r>
      <w:r w:rsidRPr="00AA7B02">
        <w:t>buil</w:t>
      </w:r>
      <w:r w:rsidRPr="00392614">
        <w:t xml:space="preserve">d. </w:t>
      </w:r>
    </w:p>
    <w:p w14:paraId="1DFECF8A" w14:textId="2174471A" w:rsidR="00F843C5" w:rsidRPr="00AA7B02" w:rsidRDefault="00F843C5" w:rsidP="00AB5F38">
      <w:pPr>
        <w:pStyle w:val="NoSpacing"/>
        <w:numPr>
          <w:ilvl w:val="0"/>
          <w:numId w:val="36"/>
        </w:numPr>
      </w:pPr>
      <w:r w:rsidRPr="00392614">
        <w:t>J</w:t>
      </w:r>
      <w:r w:rsidRPr="00AA7B02">
        <w:t xml:space="preserve">oint determination of the Definition of Done for the </w:t>
      </w:r>
      <w:r w:rsidR="00325A46" w:rsidRPr="00AA7B02">
        <w:t>RPC emulation requirements</w:t>
      </w:r>
      <w:r w:rsidR="00FE2005" w:rsidRPr="00AA7B02">
        <w:t xml:space="preserve"> </w:t>
      </w:r>
      <w:r w:rsidRPr="00AA7B02">
        <w:t>within the build.</w:t>
      </w:r>
    </w:p>
    <w:p w14:paraId="1DFECF8B" w14:textId="77777777" w:rsidR="00F843C5" w:rsidRPr="00392614" w:rsidRDefault="00F843C5" w:rsidP="00AB5F38">
      <w:pPr>
        <w:pStyle w:val="NoSpacing"/>
        <w:numPr>
          <w:ilvl w:val="0"/>
          <w:numId w:val="36"/>
        </w:numPr>
      </w:pPr>
      <w:r w:rsidRPr="00AA7B02">
        <w:t>Identification of field sites (if needed), acceptance criteria, and ATO requirement</w:t>
      </w:r>
      <w:r w:rsidRPr="00392614">
        <w: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228" w:name="_Toc468795360"/>
      <w:bookmarkStart w:id="229" w:name="_Toc469573414"/>
      <w:bookmarkStart w:id="230" w:name="_Toc479258986"/>
      <w:bookmarkStart w:id="231" w:name="_Toc484452257"/>
      <w:bookmarkStart w:id="232" w:name="_Toc496016646"/>
      <w:r w:rsidRPr="00392614">
        <w:rPr>
          <w:rFonts w:cs="Arial"/>
          <w:b/>
          <w:bCs/>
          <w:iCs/>
          <w:szCs w:val="28"/>
        </w:rPr>
        <w:t>BUILD AND DEVELOPMENT</w:t>
      </w:r>
      <w:bookmarkEnd w:id="228"/>
      <w:bookmarkEnd w:id="229"/>
      <w:bookmarkEnd w:id="230"/>
      <w:r w:rsidRPr="00392614">
        <w:rPr>
          <w:rFonts w:cs="Arial"/>
          <w:b/>
          <w:bCs/>
          <w:iCs/>
          <w:szCs w:val="28"/>
        </w:rPr>
        <w:t xml:space="preserve"> (BASE &amp; OPTION PERIOD)</w:t>
      </w:r>
      <w:bookmarkEnd w:id="231"/>
      <w:bookmarkEnd w:id="232"/>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lastRenderedPageBreak/>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233" w:name="_SYSTEM_DESIGN"/>
      <w:bookmarkStart w:id="234" w:name="_SOFTWARE_DESIGN"/>
      <w:bookmarkStart w:id="235" w:name="_Toc449021402"/>
      <w:bookmarkStart w:id="236" w:name="_Toc456014477"/>
      <w:bookmarkStart w:id="237" w:name="_Toc468795361"/>
      <w:bookmarkStart w:id="238" w:name="_Toc469573415"/>
      <w:bookmarkStart w:id="239" w:name="_Toc479258987"/>
      <w:bookmarkStart w:id="240" w:name="_Toc484452258"/>
      <w:bookmarkStart w:id="241" w:name="_Toc496016647"/>
      <w:bookmarkEnd w:id="233"/>
      <w:bookmarkEnd w:id="234"/>
      <w:r w:rsidRPr="00392614">
        <w:rPr>
          <w:rFonts w:cs="Arial"/>
          <w:b/>
          <w:bCs/>
          <w:iCs/>
          <w:kern w:val="32"/>
          <w:szCs w:val="26"/>
        </w:rPr>
        <w:t>SOFTWARE DESIGN</w:t>
      </w:r>
      <w:bookmarkEnd w:id="235"/>
      <w:bookmarkEnd w:id="236"/>
      <w:bookmarkEnd w:id="237"/>
      <w:bookmarkEnd w:id="238"/>
      <w:bookmarkEnd w:id="239"/>
      <w:bookmarkEnd w:id="240"/>
      <w:bookmarkEnd w:id="241"/>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lastRenderedPageBreak/>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242" w:name="_SPRINT_PLANNING"/>
      <w:bookmarkStart w:id="243" w:name="_Toc449021403"/>
      <w:bookmarkStart w:id="244" w:name="_Toc456014478"/>
      <w:bookmarkStart w:id="245" w:name="_Toc468795362"/>
      <w:bookmarkStart w:id="246" w:name="_Toc469573416"/>
      <w:bookmarkStart w:id="247" w:name="_Toc479258988"/>
      <w:bookmarkStart w:id="248" w:name="_Toc484452259"/>
      <w:bookmarkStart w:id="249" w:name="_Toc496016648"/>
      <w:bookmarkEnd w:id="242"/>
      <w:r w:rsidRPr="00392614">
        <w:rPr>
          <w:rFonts w:cs="Arial"/>
          <w:b/>
          <w:bCs/>
          <w:iCs/>
          <w:kern w:val="32"/>
          <w:szCs w:val="26"/>
        </w:rPr>
        <w:t>SPRINT PLANNING</w:t>
      </w:r>
      <w:bookmarkEnd w:id="243"/>
      <w:bookmarkEnd w:id="244"/>
      <w:bookmarkEnd w:id="245"/>
      <w:bookmarkEnd w:id="246"/>
      <w:bookmarkEnd w:id="247"/>
      <w:bookmarkEnd w:id="248"/>
      <w:bookmarkEnd w:id="249"/>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250" w:name="_SPRINT_EXECUTION"/>
      <w:bookmarkStart w:id="251" w:name="_Toc449021404"/>
      <w:bookmarkStart w:id="252" w:name="_Toc456014479"/>
      <w:bookmarkStart w:id="253" w:name="_Toc468795363"/>
      <w:bookmarkStart w:id="254" w:name="_Toc469573417"/>
      <w:bookmarkStart w:id="255" w:name="_Toc479258989"/>
      <w:bookmarkStart w:id="256" w:name="_Toc484452260"/>
      <w:bookmarkStart w:id="257" w:name="_Toc496016649"/>
      <w:bookmarkEnd w:id="250"/>
      <w:r w:rsidRPr="00392614">
        <w:rPr>
          <w:rFonts w:cs="Arial"/>
          <w:b/>
          <w:bCs/>
          <w:iCs/>
          <w:kern w:val="32"/>
          <w:szCs w:val="26"/>
        </w:rPr>
        <w:t>SPRINT EXECUTION</w:t>
      </w:r>
      <w:bookmarkEnd w:id="251"/>
      <w:bookmarkEnd w:id="252"/>
      <w:bookmarkEnd w:id="253"/>
      <w:bookmarkEnd w:id="254"/>
      <w:bookmarkEnd w:id="255"/>
      <w:bookmarkEnd w:id="256"/>
      <w:bookmarkEnd w:id="25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lastRenderedPageBreak/>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258" w:name="_DEVELOPMENT_OPERATIONS,_ENGINEERING"/>
      <w:bookmarkStart w:id="259" w:name="_ENVIRONMENT_SUPPORT"/>
      <w:bookmarkStart w:id="260" w:name="_Toc446068648"/>
      <w:bookmarkStart w:id="261" w:name="_Toc453682388"/>
      <w:bookmarkStart w:id="262" w:name="_Toc455487572"/>
      <w:bookmarkStart w:id="263" w:name="_Toc456014480"/>
      <w:bookmarkStart w:id="264" w:name="_Toc468795364"/>
      <w:bookmarkStart w:id="265" w:name="_Toc469573418"/>
      <w:bookmarkStart w:id="266" w:name="_Toc479258990"/>
      <w:bookmarkStart w:id="267" w:name="_Toc484452261"/>
      <w:bookmarkStart w:id="268" w:name="_Toc496016650"/>
      <w:bookmarkEnd w:id="258"/>
      <w:bookmarkEnd w:id="259"/>
      <w:r w:rsidRPr="00392614">
        <w:rPr>
          <w:rFonts w:cs="Arial"/>
          <w:b/>
          <w:bCs/>
          <w:iCs/>
          <w:kern w:val="32"/>
          <w:szCs w:val="26"/>
        </w:rPr>
        <w:t>SYSTEM ADMINISTRATION AND ENVIRONMENT SUPPORT</w:t>
      </w:r>
      <w:bookmarkEnd w:id="260"/>
      <w:bookmarkEnd w:id="261"/>
      <w:bookmarkEnd w:id="262"/>
      <w:bookmarkEnd w:id="263"/>
      <w:bookmarkEnd w:id="264"/>
      <w:bookmarkEnd w:id="265"/>
      <w:bookmarkEnd w:id="266"/>
      <w:bookmarkEnd w:id="267"/>
      <w:bookmarkEnd w:id="268"/>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w:t>
      </w:r>
      <w:r w:rsidR="00A84CE2" w:rsidRPr="00392614">
        <w:lastRenderedPageBreak/>
        <w:t xml:space="preserve">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269" w:name="_SOFTWARE_TESTING"/>
      <w:bookmarkStart w:id="270" w:name="_TESTING"/>
      <w:bookmarkStart w:id="271" w:name="_Toc449021406"/>
      <w:bookmarkStart w:id="272" w:name="_Toc456014483"/>
      <w:bookmarkStart w:id="273" w:name="_Toc468795365"/>
      <w:bookmarkStart w:id="274" w:name="_Toc469573419"/>
      <w:bookmarkStart w:id="275" w:name="_Toc479258991"/>
      <w:bookmarkStart w:id="276" w:name="_Toc484452262"/>
      <w:bookmarkStart w:id="277" w:name="_Toc496016651"/>
      <w:bookmarkEnd w:id="269"/>
      <w:bookmarkEnd w:id="270"/>
      <w:r w:rsidRPr="00392614">
        <w:rPr>
          <w:rFonts w:cs="Arial"/>
          <w:b/>
          <w:bCs/>
          <w:iCs/>
          <w:kern w:val="32"/>
          <w:szCs w:val="26"/>
        </w:rPr>
        <w:t>TESTING</w:t>
      </w:r>
      <w:bookmarkEnd w:id="271"/>
      <w:bookmarkEnd w:id="272"/>
      <w:bookmarkEnd w:id="273"/>
      <w:bookmarkEnd w:id="274"/>
      <w:bookmarkEnd w:id="275"/>
      <w:bookmarkEnd w:id="276"/>
      <w:bookmarkEnd w:id="277"/>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278" w:name="_Toc469573420"/>
      <w:bookmarkStart w:id="279" w:name="_Toc479258992"/>
      <w:bookmarkStart w:id="280" w:name="_Toc484452263"/>
      <w:bookmarkStart w:id="281" w:name="_Toc496016652"/>
      <w:r w:rsidRPr="00392614">
        <w:rPr>
          <w:rFonts w:cs="Arial"/>
          <w:b/>
          <w:bCs/>
          <w:iCs/>
          <w:kern w:val="32"/>
          <w:szCs w:val="26"/>
        </w:rPr>
        <w:t>TEST APPROACH</w:t>
      </w:r>
      <w:bookmarkEnd w:id="278"/>
      <w:bookmarkEnd w:id="279"/>
      <w:bookmarkEnd w:id="280"/>
      <w:bookmarkEnd w:id="281"/>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w:t>
      </w:r>
      <w:r w:rsidRPr="00392614">
        <w:lastRenderedPageBreak/>
        <w:t xml:space="preserve">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282" w:name="_DEVELOPMENT_TESTING"/>
      <w:bookmarkStart w:id="283" w:name="_Toc469573421"/>
      <w:bookmarkStart w:id="284" w:name="_Toc479258993"/>
      <w:bookmarkStart w:id="285" w:name="_Toc484452264"/>
      <w:bookmarkStart w:id="286" w:name="_Toc496016653"/>
      <w:bookmarkEnd w:id="282"/>
      <w:r w:rsidRPr="00392614">
        <w:rPr>
          <w:rFonts w:cs="Arial"/>
          <w:b/>
          <w:bCs/>
          <w:iCs/>
          <w:kern w:val="32"/>
          <w:szCs w:val="26"/>
        </w:rPr>
        <w:t>DEVELOPMENT TESTING</w:t>
      </w:r>
      <w:bookmarkEnd w:id="283"/>
      <w:bookmarkEnd w:id="284"/>
      <w:bookmarkEnd w:id="285"/>
      <w:bookmarkEnd w:id="286"/>
    </w:p>
    <w:p w14:paraId="1DFED012" w14:textId="16CBCB04"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lastRenderedPageBreak/>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287" w:name="_Toc467850747"/>
      <w:bookmarkStart w:id="288" w:name="_Toc467850821"/>
      <w:bookmarkStart w:id="289" w:name="_Toc467850749"/>
      <w:bookmarkStart w:id="290" w:name="_Toc467850823"/>
      <w:bookmarkStart w:id="291" w:name="_Toc467850752"/>
      <w:bookmarkStart w:id="292" w:name="_Toc467850826"/>
      <w:bookmarkStart w:id="293" w:name="_ASSESSMENT_AND_AUTHORIZATION"/>
      <w:bookmarkStart w:id="294" w:name="_Toc469573423"/>
      <w:bookmarkStart w:id="295" w:name="_Toc479258995"/>
      <w:bookmarkStart w:id="296" w:name="_Toc484452266"/>
      <w:bookmarkStart w:id="297" w:name="_Toc496016654"/>
      <w:bookmarkEnd w:id="287"/>
      <w:bookmarkEnd w:id="288"/>
      <w:bookmarkEnd w:id="289"/>
      <w:bookmarkEnd w:id="290"/>
      <w:bookmarkEnd w:id="291"/>
      <w:bookmarkEnd w:id="292"/>
      <w:bookmarkEnd w:id="293"/>
      <w:r w:rsidRPr="00392614">
        <w:rPr>
          <w:rFonts w:cs="Arial"/>
          <w:b/>
          <w:bCs/>
          <w:iCs/>
          <w:kern w:val="32"/>
          <w:szCs w:val="26"/>
        </w:rPr>
        <w:t>ASSESSMENT AND AUTHORIZATION (A&amp;A) SUPPORT</w:t>
      </w:r>
      <w:bookmarkEnd w:id="294"/>
      <w:bookmarkEnd w:id="295"/>
      <w:bookmarkEnd w:id="296"/>
      <w:bookmarkEnd w:id="297"/>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 xml:space="preserve">o </w:t>
      </w:r>
      <w:r w:rsidRPr="00392614">
        <w:lastRenderedPageBreak/>
        <w:t>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lastRenderedPageBreak/>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298" w:name="_Toc479258996"/>
      <w:bookmarkStart w:id="299" w:name="_Toc484452267"/>
      <w:bookmarkStart w:id="300" w:name="_Toc496016655"/>
      <w:r w:rsidRPr="00392614">
        <w:rPr>
          <w:rFonts w:cs="Arial"/>
          <w:b/>
          <w:bCs/>
          <w:iCs/>
          <w:szCs w:val="28"/>
        </w:rPr>
        <w:t>IOC SUPPORT</w:t>
      </w:r>
      <w:bookmarkEnd w:id="298"/>
      <w:r w:rsidRPr="00392614">
        <w:rPr>
          <w:rFonts w:cs="Arial"/>
          <w:b/>
          <w:bCs/>
          <w:iCs/>
          <w:szCs w:val="28"/>
        </w:rPr>
        <w:t xml:space="preserve"> (BASE AND OPTION PERIOD)</w:t>
      </w:r>
      <w:bookmarkEnd w:id="299"/>
      <w:bookmarkEnd w:id="300"/>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w:t>
      </w:r>
      <w:r w:rsidRPr="00392614">
        <w:lastRenderedPageBreak/>
        <w:t xml:space="preserve">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22894F8B" w14:textId="7C7281F5" w:rsidR="00E82F62" w:rsidRPr="00E82F62" w:rsidRDefault="00E82F62" w:rsidP="00F82168">
      <w:pPr>
        <w:keepNext/>
        <w:numPr>
          <w:ilvl w:val="1"/>
          <w:numId w:val="2"/>
        </w:numPr>
        <w:spacing w:before="240" w:after="120"/>
        <w:ind w:left="720"/>
        <w:outlineLvl w:val="1"/>
        <w:rPr>
          <w:rFonts w:cs="Arial"/>
          <w:b/>
          <w:bCs/>
          <w:iCs/>
          <w:caps/>
          <w:szCs w:val="28"/>
        </w:rPr>
      </w:pPr>
      <w:bookmarkStart w:id="301" w:name="_Toc496016656"/>
      <w:bookmarkStart w:id="302" w:name="_Toc479258997"/>
      <w:bookmarkStart w:id="303" w:name="_Toc484452268"/>
      <w:r w:rsidRPr="00E82F62">
        <w:rPr>
          <w:b/>
        </w:rPr>
        <w:lastRenderedPageBreak/>
        <w:t>SUSTAINMENT SUPPORT FOR THE PATIENT DATA ENTRY AND PHARMACY CPOE FUNCTIONS (BASE AND OPTION PERIOD)</w:t>
      </w:r>
      <w:bookmarkEnd w:id="301"/>
    </w:p>
    <w:p w14:paraId="1791ECF2" w14:textId="77777777" w:rsidR="00E82F62" w:rsidRPr="00392614" w:rsidRDefault="00E82F62" w:rsidP="00E82F62">
      <w:pPr>
        <w:pStyle w:val="NoSpacing"/>
      </w:pPr>
      <w:r w:rsidRPr="00392614">
        <w:t xml:space="preserve">The Contractor shall also perform lifecycle sustainment support for Patient Data Entry and Pharmacy CPOE functions, which include: </w:t>
      </w:r>
    </w:p>
    <w:p w14:paraId="543BB44A" w14:textId="77777777" w:rsidR="00E82F62" w:rsidRPr="00392614" w:rsidRDefault="00E82F62" w:rsidP="00E82F62">
      <w:pPr>
        <w:pStyle w:val="NoSpacing"/>
      </w:pPr>
    </w:p>
    <w:p w14:paraId="11805374" w14:textId="77777777" w:rsidR="00E82F62" w:rsidRPr="00392614" w:rsidRDefault="00E82F62" w:rsidP="00E82F62">
      <w:pPr>
        <w:pStyle w:val="NoSpacing"/>
        <w:numPr>
          <w:ilvl w:val="0"/>
          <w:numId w:val="26"/>
        </w:numPr>
      </w:pPr>
      <w:r w:rsidRPr="00392614">
        <w:t>Corrective Sustainment, which is the diagnosis and correction of program errors after software release.  The Contractor shall gain access to the VA Computer Associates Service Desk Manager (CA SDM) web page to log, track, update, and reference work ticket requests.</w:t>
      </w:r>
    </w:p>
    <w:p w14:paraId="030E3115" w14:textId="77777777" w:rsidR="00E82F62" w:rsidRPr="00392614" w:rsidRDefault="00E82F62" w:rsidP="00E82F62">
      <w:pPr>
        <w:pStyle w:val="NoSpacing"/>
        <w:numPr>
          <w:ilvl w:val="0"/>
          <w:numId w:val="26"/>
        </w:numPr>
      </w:pPr>
      <w:r w:rsidRPr="00392614">
        <w:t>Preventive Sustainment, which is the modification of software to improve future maintainability or reliability as a result of a requirement to perform a hardware re-platform or operating system/system software upgrade.</w:t>
      </w:r>
    </w:p>
    <w:p w14:paraId="527D9EFC" w14:textId="77777777" w:rsidR="00E82F62" w:rsidRPr="00392614" w:rsidRDefault="00E82F62" w:rsidP="00E82F62">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384917C5" w14:textId="77777777" w:rsidR="00E82F62" w:rsidRPr="00392614" w:rsidRDefault="00E82F62" w:rsidP="00E82F62">
      <w:pPr>
        <w:pStyle w:val="NoSpacing"/>
        <w:numPr>
          <w:ilvl w:val="0"/>
          <w:numId w:val="26"/>
        </w:numPr>
      </w:pPr>
      <w:r w:rsidRPr="00392614">
        <w:t>Sustainment services shall include Contractor provision of Tier 2 and Tier 3 escalation support according to the Response Times indicated in Table 5.6.1.  Tier 2 and 3 support shall include maintenance and repair of software bugs until software is transitioned to VA’s IT/OPS (previously Service, Delivery and Engineering).</w:t>
      </w:r>
      <w:r w:rsidRPr="00392614">
        <w:br/>
      </w:r>
    </w:p>
    <w:p w14:paraId="6721B276" w14:textId="77777777" w:rsidR="00E82F62" w:rsidRPr="00392614" w:rsidRDefault="00E82F62" w:rsidP="00E82F62">
      <w:pPr>
        <w:pStyle w:val="NoSpacing"/>
      </w:pPr>
      <w:r w:rsidRPr="00392614">
        <w:t>The Contractor shall document the resources, allocations, and activities to execute sustainment support in Rational.</w:t>
      </w:r>
    </w:p>
    <w:p w14:paraId="12C8472A" w14:textId="77777777" w:rsidR="00E82F62" w:rsidRPr="00392614" w:rsidRDefault="00E82F62" w:rsidP="00E82F62">
      <w:pPr>
        <w:pStyle w:val="NoSpacing"/>
      </w:pPr>
    </w:p>
    <w:p w14:paraId="285ED81F" w14:textId="77777777" w:rsidR="00E82F62" w:rsidRPr="00392614" w:rsidRDefault="00E82F62" w:rsidP="00E82F6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5995EA23" w14:textId="77777777" w:rsidR="00E82F62" w:rsidRPr="00392614" w:rsidRDefault="00E82F62" w:rsidP="00E82F62">
      <w:pPr>
        <w:pStyle w:val="NoSpacing"/>
      </w:pPr>
    </w:p>
    <w:p w14:paraId="6744287D" w14:textId="77777777" w:rsidR="00E82F62" w:rsidRPr="00A056B7" w:rsidRDefault="00E82F62" w:rsidP="00E82F62">
      <w:pPr>
        <w:pStyle w:val="NoSpacing"/>
        <w:rPr>
          <w:b/>
        </w:rPr>
      </w:pPr>
      <w:r w:rsidRPr="00A056B7">
        <w:rPr>
          <w:b/>
        </w:rPr>
        <w:t>Deliverable:</w:t>
      </w:r>
    </w:p>
    <w:p w14:paraId="3CD23334" w14:textId="77777777" w:rsidR="00E82F62" w:rsidRPr="00392614" w:rsidRDefault="00E82F62" w:rsidP="00E82F62">
      <w:pPr>
        <w:pStyle w:val="NoSpacing"/>
      </w:pPr>
    </w:p>
    <w:p w14:paraId="67032C07" w14:textId="77777777" w:rsidR="00E82F62" w:rsidRPr="00392614" w:rsidRDefault="00E82F62" w:rsidP="00E82F62">
      <w:pPr>
        <w:pStyle w:val="NoSpacing"/>
        <w:numPr>
          <w:ilvl w:val="0"/>
          <w:numId w:val="25"/>
        </w:numPr>
      </w:pPr>
      <w:r w:rsidRPr="00392614">
        <w:t>Bi-weekly Sustainment Summary Report</w:t>
      </w: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304" w:name="_Toc496016657"/>
      <w:r w:rsidRPr="00392614">
        <w:rPr>
          <w:rFonts w:cs="Arial"/>
          <w:b/>
          <w:bCs/>
          <w:iCs/>
          <w:szCs w:val="28"/>
        </w:rPr>
        <w:t>RELEASE AND DEPLOYMENT SUPPORT</w:t>
      </w:r>
      <w:bookmarkEnd w:id="302"/>
      <w:r w:rsidRPr="00392614">
        <w:rPr>
          <w:rFonts w:cs="Arial"/>
          <w:b/>
          <w:bCs/>
          <w:iCs/>
          <w:szCs w:val="28"/>
        </w:rPr>
        <w:t xml:space="preserve"> (OPTION PERIOD)</w:t>
      </w:r>
      <w:bookmarkEnd w:id="303"/>
      <w:bookmarkEnd w:id="304"/>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r w:rsidR="000F0A0B">
        <w:t xml:space="preserve">FedRAMP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w:t>
      </w:r>
      <w:r w:rsidRPr="00392614">
        <w:lastRenderedPageBreak/>
        <w:t xml:space="preserve">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305" w:name="_Toc479258998"/>
      <w:bookmarkStart w:id="306" w:name="_Toc484452269"/>
      <w:bookmarkStart w:id="307" w:name="_Toc496016658"/>
      <w:r w:rsidRPr="00392614">
        <w:rPr>
          <w:rFonts w:cs="Arial"/>
          <w:b/>
          <w:bCs/>
          <w:iCs/>
          <w:kern w:val="32"/>
          <w:szCs w:val="26"/>
        </w:rPr>
        <w:t>POST-DEPLOYMENT WARRANTY SUPPORT</w:t>
      </w:r>
      <w:bookmarkEnd w:id="305"/>
      <w:bookmarkEnd w:id="306"/>
      <w:bookmarkEnd w:id="307"/>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lastRenderedPageBreak/>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308" w:name="_Toc479259009"/>
      <w:bookmarkStart w:id="309" w:name="_Toc484452270"/>
      <w:bookmarkStart w:id="310" w:name="_Toc496016659"/>
      <w:r w:rsidRPr="00392614">
        <w:rPr>
          <w:rFonts w:cs="Arial"/>
          <w:b/>
          <w:bCs/>
          <w:iCs/>
          <w:szCs w:val="28"/>
        </w:rPr>
        <w:t>TRANSITION SUPPORT (OPTIONAL TASK 1)</w:t>
      </w:r>
      <w:bookmarkEnd w:id="308"/>
      <w:bookmarkEnd w:id="309"/>
      <w:bookmarkEnd w:id="310"/>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lastRenderedPageBreak/>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311" w:name="_Toc496016660"/>
      <w:r w:rsidRPr="00392614">
        <w:t>GENERAL REQUIREMENTS</w:t>
      </w:r>
      <w:bookmarkEnd w:id="311"/>
    </w:p>
    <w:p w14:paraId="1DFED0B9" w14:textId="77777777" w:rsidR="008A293B" w:rsidRPr="00392614" w:rsidRDefault="00481989" w:rsidP="008A293B">
      <w:pPr>
        <w:pStyle w:val="Heading2"/>
      </w:pPr>
      <w:bookmarkStart w:id="312" w:name="_Toc496016661"/>
      <w:bookmarkEnd w:id="111"/>
      <w:r w:rsidRPr="00392614">
        <w:rPr>
          <w:caps w:val="0"/>
        </w:rPr>
        <w:t>PERFORMANCE METRICS</w:t>
      </w:r>
      <w:bookmarkEnd w:id="312"/>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lastRenderedPageBreak/>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to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313" w:name="_Toc496016662"/>
      <w:r w:rsidRPr="00E44EC2">
        <w:t>SECTION 508 – ELECTRONIC AND INFORMATIN TECHNOLOGY (</w:t>
      </w:r>
      <w:r w:rsidRPr="00E44EC2">
        <w:rPr>
          <w:caps w:val="0"/>
        </w:rPr>
        <w:t>EIT</w:t>
      </w:r>
      <w:r w:rsidRPr="00E44EC2">
        <w:t>) STANDARDS</w:t>
      </w:r>
      <w:bookmarkEnd w:id="313"/>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2"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3"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C73AE8">
        <w:rPr>
          <w:rFonts w:cs="Arial"/>
          <w:color w:val="000000"/>
        </w:rPr>
      </w:r>
      <w:r w:rsidR="00C73AE8">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314" w:name="_Toc479661858"/>
      <w:bookmarkStart w:id="315" w:name="_Toc496016663"/>
      <w:r w:rsidRPr="00E44EC2">
        <w:rPr>
          <w:rFonts w:cs="Arial"/>
          <w:b/>
          <w:bCs/>
          <w:iCs/>
          <w:kern w:val="32"/>
          <w:szCs w:val="26"/>
        </w:rPr>
        <w:t>EQUIVALENT FACILITATION</w:t>
      </w:r>
      <w:bookmarkEnd w:id="314"/>
      <w:bookmarkEnd w:id="315"/>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316" w:name="_Toc479661859"/>
      <w:bookmarkStart w:id="317" w:name="_Toc496016664"/>
      <w:r w:rsidRPr="00E44EC2">
        <w:rPr>
          <w:rFonts w:cs="Arial"/>
          <w:b/>
          <w:bCs/>
          <w:iCs/>
          <w:kern w:val="32"/>
          <w:szCs w:val="26"/>
        </w:rPr>
        <w:t>COMPATIBILITY WITH ASSISTIVE TECHNOLOGY</w:t>
      </w:r>
      <w:bookmarkEnd w:id="316"/>
      <w:bookmarkEnd w:id="317"/>
    </w:p>
    <w:p w14:paraId="28DF80A0" w14:textId="77777777" w:rsidR="000D685B" w:rsidRPr="00392614" w:rsidRDefault="000D685B" w:rsidP="00304002">
      <w:pPr>
        <w:pStyle w:val="NoSpacing"/>
      </w:pPr>
      <w:r w:rsidRPr="00392614">
        <w:t xml:space="preserve">The Section 508 standards do not require the installation of specific accessibility-related software or the attachment of an assistive technology device. Section 508 requires that the EIT be compatible with such software and devices so that EIT can be accessible to </w:t>
      </w:r>
      <w:r w:rsidRPr="00392614">
        <w:lastRenderedPageBreak/>
        <w:t>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318" w:name="_Toc496016665"/>
      <w:r>
        <w:t>ORGANIZATIONAL CONFLICT OF INTEREST</w:t>
      </w:r>
      <w:bookmarkEnd w:id="318"/>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319" w:name="_Toc300062785"/>
      <w:bookmarkStart w:id="320" w:name="_Toc487461832"/>
      <w:bookmarkStart w:id="321" w:name="_Toc496016666"/>
      <w:r w:rsidRPr="00BE37C9">
        <w:rPr>
          <w:rFonts w:ascii="Times New Roman" w:hAnsi="Times New Roman"/>
          <w:b/>
          <w:caps/>
        </w:rPr>
        <w:t>APPENDIX A</w:t>
      </w:r>
      <w:bookmarkEnd w:id="319"/>
      <w:bookmarkEnd w:id="320"/>
      <w:bookmarkEnd w:id="321"/>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322" w:name="OLE_LINK1"/>
      <w:bookmarkStart w:id="323"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322"/>
    <w:bookmarkEnd w:id="323"/>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324" w:name="_Toc496016667"/>
      <w:r>
        <w:lastRenderedPageBreak/>
        <w:t>APPENDIX B – RIGHTS IN DATA AND COMPUTER SOFTWARE</w:t>
      </w:r>
      <w:bookmarkEnd w:id="324"/>
    </w:p>
    <w:p w14:paraId="3C36C45B" w14:textId="64C46D45" w:rsidR="003764D7" w:rsidRDefault="00E37316" w:rsidP="003764D7">
      <w:pPr>
        <w:pStyle w:val="Heading2"/>
        <w:rPr>
          <w:lang w:val="en"/>
        </w:rPr>
      </w:pPr>
      <w:bookmarkStart w:id="325" w:name="_Toc496016668"/>
      <w:r>
        <w:rPr>
          <w:caps w:val="0"/>
          <w:lang w:val="en"/>
        </w:rPr>
        <w:t>DATA RIGHTS</w:t>
      </w:r>
      <w:bookmarkEnd w:id="325"/>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326" w:name="_Toc496016669"/>
      <w:r>
        <w:rPr>
          <w:caps w:val="0"/>
          <w:lang w:val="en"/>
        </w:rPr>
        <w:t>SOURCE</w:t>
      </w:r>
      <w:r w:rsidR="00E37316">
        <w:rPr>
          <w:caps w:val="0"/>
          <w:lang w:val="en"/>
        </w:rPr>
        <w:t xml:space="preserve"> REPOSITORY</w:t>
      </w:r>
      <w:bookmarkEnd w:id="326"/>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Github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r>
        <w:rPr>
          <w:lang w:val="en"/>
        </w:rPr>
        <w:t xml:space="preserve">within a secondary repository managed behind a government firewall on Github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4"/>
      <w:footerReference w:type="default" r:id="rId15"/>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F1A21" w14:textId="77777777" w:rsidR="007716C9" w:rsidRDefault="007716C9" w:rsidP="00E47F5F">
      <w:r>
        <w:separator/>
      </w:r>
    </w:p>
  </w:endnote>
  <w:endnote w:type="continuationSeparator" w:id="0">
    <w:p w14:paraId="04016583" w14:textId="77777777" w:rsidR="007716C9" w:rsidRDefault="007716C9"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Bold">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7" w14:textId="77777777" w:rsidR="00C73AE8" w:rsidRDefault="00C73AE8" w:rsidP="0034635A">
    <w:pPr>
      <w:tabs>
        <w:tab w:val="center" w:pos="4680"/>
      </w:tabs>
      <w:jc w:val="center"/>
      <w:rPr>
        <w:sz w:val="20"/>
        <w:szCs w:val="20"/>
      </w:rPr>
    </w:pPr>
  </w:p>
  <w:p w14:paraId="1DFED388" w14:textId="77777777" w:rsidR="00C73AE8" w:rsidRDefault="00C73AE8"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BD4BCA">
      <w:rPr>
        <w:noProof/>
        <w:sz w:val="20"/>
        <w:szCs w:val="20"/>
      </w:rPr>
      <w:t>30</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BD4BCA">
      <w:rPr>
        <w:noProof/>
        <w:sz w:val="20"/>
        <w:szCs w:val="20"/>
      </w:rPr>
      <w:t>39</w:t>
    </w:r>
    <w:r w:rsidRPr="00522A97">
      <w:rPr>
        <w:sz w:val="20"/>
        <w:szCs w:val="20"/>
      </w:rPr>
      <w:fldChar w:fldCharType="end"/>
    </w:r>
    <w:bookmarkStart w:id="327" w:name="_Toc6902883"/>
    <w:bookmarkStart w:id="328" w:name="_Toc393177566"/>
    <w:bookmarkStart w:id="329" w:name="_Toc393178136"/>
    <w:bookmarkStart w:id="330" w:name="_Toc393178382"/>
    <w:bookmarkStart w:id="331" w:name="_Toc393178446"/>
    <w:bookmarkStart w:id="332" w:name="_Toc393184012"/>
    <w:bookmarkStart w:id="333" w:name="_Toc393184086"/>
    <w:bookmarkStart w:id="334" w:name="_Toc393184719"/>
    <w:bookmarkStart w:id="335" w:name="_Toc393184927"/>
    <w:bookmarkStart w:id="336" w:name="_Toc398721054"/>
    <w:bookmarkStart w:id="337" w:name="_Toc396620687"/>
    <w:bookmarkStart w:id="338" w:name="_Ref392049487"/>
    <w:bookmarkEnd w:id="327"/>
    <w:bookmarkEnd w:id="328"/>
    <w:bookmarkEnd w:id="329"/>
    <w:bookmarkEnd w:id="330"/>
    <w:bookmarkEnd w:id="331"/>
    <w:bookmarkEnd w:id="332"/>
    <w:bookmarkEnd w:id="333"/>
    <w:bookmarkEnd w:id="334"/>
    <w:bookmarkEnd w:id="335"/>
    <w:bookmarkEnd w:id="336"/>
    <w:bookmarkEnd w:id="337"/>
    <w:bookmarkEnd w:id="338"/>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3647C" w14:textId="77777777" w:rsidR="007716C9" w:rsidRDefault="007716C9" w:rsidP="00E47F5F">
      <w:r>
        <w:separator/>
      </w:r>
    </w:p>
  </w:footnote>
  <w:footnote w:type="continuationSeparator" w:id="0">
    <w:p w14:paraId="7CA196A8" w14:textId="77777777" w:rsidR="007716C9" w:rsidRDefault="007716C9" w:rsidP="00E47F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6" w14:textId="7D56B739" w:rsidR="00C73AE8" w:rsidRPr="002E4F75" w:rsidRDefault="00C73AE8" w:rsidP="009F3065">
    <w:pPr>
      <w:pStyle w:val="NoSpacing"/>
      <w:rPr>
        <w:color w:val="404040" w:themeColor="text1" w:themeTint="BF"/>
        <w:sz w:val="20"/>
        <w:szCs w:val="20"/>
      </w:rPr>
    </w:pPr>
    <w:r w:rsidRPr="002E4F75">
      <w:rPr>
        <w:color w:val="404040" w:themeColor="text1" w:themeTint="BF"/>
        <w:sz w:val="20"/>
        <w:szCs w:val="20"/>
      </w:rPr>
      <w:t>VA118-16-D-1009 VA11817f10090012 P00001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19FEA912"/>
    <w:lvl w:ilvl="0" w:tplc="C668365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revisionView w:markup="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619"/>
    <w:rsid w:val="00000BBA"/>
    <w:rsid w:val="00002882"/>
    <w:rsid w:val="0000306F"/>
    <w:rsid w:val="000031B2"/>
    <w:rsid w:val="00004534"/>
    <w:rsid w:val="000049C9"/>
    <w:rsid w:val="00005730"/>
    <w:rsid w:val="00005E02"/>
    <w:rsid w:val="000077C3"/>
    <w:rsid w:val="00011459"/>
    <w:rsid w:val="00012A96"/>
    <w:rsid w:val="00012BA4"/>
    <w:rsid w:val="0001323C"/>
    <w:rsid w:val="000138C0"/>
    <w:rsid w:val="00021410"/>
    <w:rsid w:val="0002143C"/>
    <w:rsid w:val="000216E1"/>
    <w:rsid w:val="00021D4A"/>
    <w:rsid w:val="0002275A"/>
    <w:rsid w:val="00022E36"/>
    <w:rsid w:val="00024264"/>
    <w:rsid w:val="00024F57"/>
    <w:rsid w:val="000255AE"/>
    <w:rsid w:val="00025A27"/>
    <w:rsid w:val="00026811"/>
    <w:rsid w:val="000272C3"/>
    <w:rsid w:val="00027927"/>
    <w:rsid w:val="0003196B"/>
    <w:rsid w:val="00031BB7"/>
    <w:rsid w:val="000341F0"/>
    <w:rsid w:val="000346A0"/>
    <w:rsid w:val="00034A07"/>
    <w:rsid w:val="00034C4E"/>
    <w:rsid w:val="00035DDE"/>
    <w:rsid w:val="00036208"/>
    <w:rsid w:val="00036B2D"/>
    <w:rsid w:val="00036B58"/>
    <w:rsid w:val="00040A61"/>
    <w:rsid w:val="00040F7C"/>
    <w:rsid w:val="000429B3"/>
    <w:rsid w:val="00043A41"/>
    <w:rsid w:val="0004459E"/>
    <w:rsid w:val="000446F4"/>
    <w:rsid w:val="0004517C"/>
    <w:rsid w:val="00045BC2"/>
    <w:rsid w:val="00045FEB"/>
    <w:rsid w:val="00046006"/>
    <w:rsid w:val="0004795D"/>
    <w:rsid w:val="00047E26"/>
    <w:rsid w:val="0005060A"/>
    <w:rsid w:val="00052AE1"/>
    <w:rsid w:val="00053A2B"/>
    <w:rsid w:val="00053C4A"/>
    <w:rsid w:val="00054F3D"/>
    <w:rsid w:val="000557E4"/>
    <w:rsid w:val="00057BB9"/>
    <w:rsid w:val="00057EDE"/>
    <w:rsid w:val="00060B1F"/>
    <w:rsid w:val="00062C70"/>
    <w:rsid w:val="0006376C"/>
    <w:rsid w:val="000638C5"/>
    <w:rsid w:val="00063C7B"/>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88E"/>
    <w:rsid w:val="00091C17"/>
    <w:rsid w:val="00091C73"/>
    <w:rsid w:val="00091D28"/>
    <w:rsid w:val="0009230E"/>
    <w:rsid w:val="000928CF"/>
    <w:rsid w:val="00092DA2"/>
    <w:rsid w:val="00092EF4"/>
    <w:rsid w:val="00093EA4"/>
    <w:rsid w:val="00094183"/>
    <w:rsid w:val="000942FD"/>
    <w:rsid w:val="00096C53"/>
    <w:rsid w:val="000A171E"/>
    <w:rsid w:val="000A1EDD"/>
    <w:rsid w:val="000A37EF"/>
    <w:rsid w:val="000A55A1"/>
    <w:rsid w:val="000A5B07"/>
    <w:rsid w:val="000A7A38"/>
    <w:rsid w:val="000B123E"/>
    <w:rsid w:val="000B24CA"/>
    <w:rsid w:val="000B4751"/>
    <w:rsid w:val="000B512E"/>
    <w:rsid w:val="000B542C"/>
    <w:rsid w:val="000B5C8D"/>
    <w:rsid w:val="000B5EEA"/>
    <w:rsid w:val="000B669B"/>
    <w:rsid w:val="000B7D72"/>
    <w:rsid w:val="000C2F41"/>
    <w:rsid w:val="000C306F"/>
    <w:rsid w:val="000C3C26"/>
    <w:rsid w:val="000C3E37"/>
    <w:rsid w:val="000C3F7D"/>
    <w:rsid w:val="000C42EB"/>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17A4"/>
    <w:rsid w:val="000E210E"/>
    <w:rsid w:val="000E225E"/>
    <w:rsid w:val="000E3112"/>
    <w:rsid w:val="000E4129"/>
    <w:rsid w:val="000E435C"/>
    <w:rsid w:val="000E551A"/>
    <w:rsid w:val="000E57B0"/>
    <w:rsid w:val="000E5A85"/>
    <w:rsid w:val="000E66D4"/>
    <w:rsid w:val="000E66E6"/>
    <w:rsid w:val="000E670D"/>
    <w:rsid w:val="000E68C5"/>
    <w:rsid w:val="000E7228"/>
    <w:rsid w:val="000E7237"/>
    <w:rsid w:val="000E774F"/>
    <w:rsid w:val="000F0120"/>
    <w:rsid w:val="000F0A0B"/>
    <w:rsid w:val="000F19F9"/>
    <w:rsid w:val="000F2332"/>
    <w:rsid w:val="000F2D3C"/>
    <w:rsid w:val="000F3E91"/>
    <w:rsid w:val="000F467E"/>
    <w:rsid w:val="000F54B8"/>
    <w:rsid w:val="000F7C89"/>
    <w:rsid w:val="00100BCE"/>
    <w:rsid w:val="001013AB"/>
    <w:rsid w:val="00101528"/>
    <w:rsid w:val="00101CE9"/>
    <w:rsid w:val="00102A47"/>
    <w:rsid w:val="00103033"/>
    <w:rsid w:val="00105AFD"/>
    <w:rsid w:val="001076A7"/>
    <w:rsid w:val="0011119E"/>
    <w:rsid w:val="0011245E"/>
    <w:rsid w:val="001147C3"/>
    <w:rsid w:val="00114B04"/>
    <w:rsid w:val="0011516B"/>
    <w:rsid w:val="00116B51"/>
    <w:rsid w:val="00116C21"/>
    <w:rsid w:val="001170E6"/>
    <w:rsid w:val="00117A17"/>
    <w:rsid w:val="00120F2A"/>
    <w:rsid w:val="00121B77"/>
    <w:rsid w:val="001222FE"/>
    <w:rsid w:val="00122EB8"/>
    <w:rsid w:val="00123391"/>
    <w:rsid w:val="001243CB"/>
    <w:rsid w:val="00125EDD"/>
    <w:rsid w:val="001260DD"/>
    <w:rsid w:val="001263D1"/>
    <w:rsid w:val="00126685"/>
    <w:rsid w:val="00127E1D"/>
    <w:rsid w:val="001300C8"/>
    <w:rsid w:val="001308F6"/>
    <w:rsid w:val="00130C90"/>
    <w:rsid w:val="0013236E"/>
    <w:rsid w:val="00132764"/>
    <w:rsid w:val="00132A9C"/>
    <w:rsid w:val="00132D79"/>
    <w:rsid w:val="00133150"/>
    <w:rsid w:val="00133F18"/>
    <w:rsid w:val="0013594E"/>
    <w:rsid w:val="00136479"/>
    <w:rsid w:val="00137B61"/>
    <w:rsid w:val="00137DD2"/>
    <w:rsid w:val="00143560"/>
    <w:rsid w:val="00143868"/>
    <w:rsid w:val="00145A6D"/>
    <w:rsid w:val="001464CA"/>
    <w:rsid w:val="001532D8"/>
    <w:rsid w:val="001543FC"/>
    <w:rsid w:val="00155135"/>
    <w:rsid w:val="00155262"/>
    <w:rsid w:val="00160E2F"/>
    <w:rsid w:val="0016110D"/>
    <w:rsid w:val="00162305"/>
    <w:rsid w:val="00162E65"/>
    <w:rsid w:val="00166B0F"/>
    <w:rsid w:val="00166ECB"/>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1C29"/>
    <w:rsid w:val="001A237C"/>
    <w:rsid w:val="001A35AF"/>
    <w:rsid w:val="001A3F49"/>
    <w:rsid w:val="001B0824"/>
    <w:rsid w:val="001B0B45"/>
    <w:rsid w:val="001B1062"/>
    <w:rsid w:val="001B274B"/>
    <w:rsid w:val="001B39DA"/>
    <w:rsid w:val="001B3AAF"/>
    <w:rsid w:val="001B3BA6"/>
    <w:rsid w:val="001B6A0A"/>
    <w:rsid w:val="001B6C96"/>
    <w:rsid w:val="001C0F53"/>
    <w:rsid w:val="001C1226"/>
    <w:rsid w:val="001C1AB7"/>
    <w:rsid w:val="001C1DD6"/>
    <w:rsid w:val="001C39AF"/>
    <w:rsid w:val="001C3DC9"/>
    <w:rsid w:val="001C5274"/>
    <w:rsid w:val="001C61DB"/>
    <w:rsid w:val="001C6B2B"/>
    <w:rsid w:val="001C6CF9"/>
    <w:rsid w:val="001C7959"/>
    <w:rsid w:val="001C7EA2"/>
    <w:rsid w:val="001D0370"/>
    <w:rsid w:val="001D0D99"/>
    <w:rsid w:val="001D1876"/>
    <w:rsid w:val="001D1F48"/>
    <w:rsid w:val="001D1F93"/>
    <w:rsid w:val="001D287A"/>
    <w:rsid w:val="001D3E29"/>
    <w:rsid w:val="001D5698"/>
    <w:rsid w:val="001D5F2F"/>
    <w:rsid w:val="001D7360"/>
    <w:rsid w:val="001E0059"/>
    <w:rsid w:val="001E063D"/>
    <w:rsid w:val="001E0AC8"/>
    <w:rsid w:val="001E0AC9"/>
    <w:rsid w:val="001E1C79"/>
    <w:rsid w:val="001E33A2"/>
    <w:rsid w:val="001E34FB"/>
    <w:rsid w:val="001E3B64"/>
    <w:rsid w:val="001E3EBC"/>
    <w:rsid w:val="001E4BA1"/>
    <w:rsid w:val="001E4E8C"/>
    <w:rsid w:val="001E59F3"/>
    <w:rsid w:val="001F382F"/>
    <w:rsid w:val="001F51E5"/>
    <w:rsid w:val="001F6AE5"/>
    <w:rsid w:val="001F6EAB"/>
    <w:rsid w:val="002002A3"/>
    <w:rsid w:val="00200B54"/>
    <w:rsid w:val="0020300D"/>
    <w:rsid w:val="002030BF"/>
    <w:rsid w:val="00203356"/>
    <w:rsid w:val="0020352E"/>
    <w:rsid w:val="00203C18"/>
    <w:rsid w:val="00204381"/>
    <w:rsid w:val="00204650"/>
    <w:rsid w:val="00204C84"/>
    <w:rsid w:val="002059B7"/>
    <w:rsid w:val="00205C37"/>
    <w:rsid w:val="00206D21"/>
    <w:rsid w:val="00206F5C"/>
    <w:rsid w:val="00206FCB"/>
    <w:rsid w:val="00211E37"/>
    <w:rsid w:val="002126E3"/>
    <w:rsid w:val="00212F7E"/>
    <w:rsid w:val="002135FF"/>
    <w:rsid w:val="00214A57"/>
    <w:rsid w:val="00214E54"/>
    <w:rsid w:val="00215A30"/>
    <w:rsid w:val="00216AD0"/>
    <w:rsid w:val="00217530"/>
    <w:rsid w:val="00217AA0"/>
    <w:rsid w:val="002200D3"/>
    <w:rsid w:val="0022048C"/>
    <w:rsid w:val="0022063A"/>
    <w:rsid w:val="002240D5"/>
    <w:rsid w:val="00224E2D"/>
    <w:rsid w:val="00224E6F"/>
    <w:rsid w:val="00225DB1"/>
    <w:rsid w:val="00227367"/>
    <w:rsid w:val="0023107E"/>
    <w:rsid w:val="0023155C"/>
    <w:rsid w:val="00231A59"/>
    <w:rsid w:val="00231C62"/>
    <w:rsid w:val="00232EDD"/>
    <w:rsid w:val="00232EFA"/>
    <w:rsid w:val="00234557"/>
    <w:rsid w:val="002351C9"/>
    <w:rsid w:val="00235BF7"/>
    <w:rsid w:val="0023632A"/>
    <w:rsid w:val="002369E0"/>
    <w:rsid w:val="002377DF"/>
    <w:rsid w:val="00237C58"/>
    <w:rsid w:val="00240043"/>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56574"/>
    <w:rsid w:val="00261DB3"/>
    <w:rsid w:val="002625EE"/>
    <w:rsid w:val="002654C2"/>
    <w:rsid w:val="00266A9B"/>
    <w:rsid w:val="00266C9F"/>
    <w:rsid w:val="00271B23"/>
    <w:rsid w:val="002728A7"/>
    <w:rsid w:val="0027321B"/>
    <w:rsid w:val="002734FD"/>
    <w:rsid w:val="0027451D"/>
    <w:rsid w:val="00274FF4"/>
    <w:rsid w:val="00275381"/>
    <w:rsid w:val="00275F59"/>
    <w:rsid w:val="00277C71"/>
    <w:rsid w:val="00277CE0"/>
    <w:rsid w:val="00280662"/>
    <w:rsid w:val="00283BD5"/>
    <w:rsid w:val="0028453B"/>
    <w:rsid w:val="00285D8A"/>
    <w:rsid w:val="0028667B"/>
    <w:rsid w:val="0028696B"/>
    <w:rsid w:val="002915F1"/>
    <w:rsid w:val="00291A93"/>
    <w:rsid w:val="00291EC2"/>
    <w:rsid w:val="00293269"/>
    <w:rsid w:val="002935C3"/>
    <w:rsid w:val="0029430E"/>
    <w:rsid w:val="00294B7C"/>
    <w:rsid w:val="00294F03"/>
    <w:rsid w:val="00297550"/>
    <w:rsid w:val="002A109A"/>
    <w:rsid w:val="002A13DD"/>
    <w:rsid w:val="002A2973"/>
    <w:rsid w:val="002A2ACA"/>
    <w:rsid w:val="002A2C13"/>
    <w:rsid w:val="002A3BA9"/>
    <w:rsid w:val="002A68EE"/>
    <w:rsid w:val="002B1AF8"/>
    <w:rsid w:val="002B2941"/>
    <w:rsid w:val="002B2BCF"/>
    <w:rsid w:val="002B39F7"/>
    <w:rsid w:val="002B3DB9"/>
    <w:rsid w:val="002B67F4"/>
    <w:rsid w:val="002B6CFA"/>
    <w:rsid w:val="002C0432"/>
    <w:rsid w:val="002C070E"/>
    <w:rsid w:val="002C15DB"/>
    <w:rsid w:val="002C2AF9"/>
    <w:rsid w:val="002C5981"/>
    <w:rsid w:val="002C604D"/>
    <w:rsid w:val="002D02FE"/>
    <w:rsid w:val="002D0C99"/>
    <w:rsid w:val="002D0F86"/>
    <w:rsid w:val="002D1074"/>
    <w:rsid w:val="002D3899"/>
    <w:rsid w:val="002D42CE"/>
    <w:rsid w:val="002D6C38"/>
    <w:rsid w:val="002D72E5"/>
    <w:rsid w:val="002D7D7A"/>
    <w:rsid w:val="002E0048"/>
    <w:rsid w:val="002E0A5A"/>
    <w:rsid w:val="002E25E9"/>
    <w:rsid w:val="002E3894"/>
    <w:rsid w:val="002E393B"/>
    <w:rsid w:val="002E3C60"/>
    <w:rsid w:val="002E4F75"/>
    <w:rsid w:val="002E54E2"/>
    <w:rsid w:val="002E5500"/>
    <w:rsid w:val="002E5EBB"/>
    <w:rsid w:val="002E6C17"/>
    <w:rsid w:val="002E7F2D"/>
    <w:rsid w:val="002F0E7A"/>
    <w:rsid w:val="002F1182"/>
    <w:rsid w:val="002F179B"/>
    <w:rsid w:val="002F2A53"/>
    <w:rsid w:val="002F2B27"/>
    <w:rsid w:val="002F4830"/>
    <w:rsid w:val="002F611F"/>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0520B"/>
    <w:rsid w:val="00313769"/>
    <w:rsid w:val="00313BE8"/>
    <w:rsid w:val="00314DF7"/>
    <w:rsid w:val="00317B1A"/>
    <w:rsid w:val="00323406"/>
    <w:rsid w:val="00324A57"/>
    <w:rsid w:val="00325075"/>
    <w:rsid w:val="0032560C"/>
    <w:rsid w:val="00325A46"/>
    <w:rsid w:val="0032626E"/>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C64"/>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2B89"/>
    <w:rsid w:val="0036552B"/>
    <w:rsid w:val="00365E79"/>
    <w:rsid w:val="003674ED"/>
    <w:rsid w:val="00367A62"/>
    <w:rsid w:val="0037024E"/>
    <w:rsid w:val="0037033E"/>
    <w:rsid w:val="003703EB"/>
    <w:rsid w:val="00370DEB"/>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470D"/>
    <w:rsid w:val="003854BA"/>
    <w:rsid w:val="003862DE"/>
    <w:rsid w:val="00387030"/>
    <w:rsid w:val="0039042D"/>
    <w:rsid w:val="00390707"/>
    <w:rsid w:val="00392297"/>
    <w:rsid w:val="00392614"/>
    <w:rsid w:val="00393F2B"/>
    <w:rsid w:val="0039565D"/>
    <w:rsid w:val="00395E70"/>
    <w:rsid w:val="003967C7"/>
    <w:rsid w:val="00396F8F"/>
    <w:rsid w:val="003A0099"/>
    <w:rsid w:val="003A133E"/>
    <w:rsid w:val="003A3048"/>
    <w:rsid w:val="003A346A"/>
    <w:rsid w:val="003A396E"/>
    <w:rsid w:val="003A5EE5"/>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6E43"/>
    <w:rsid w:val="003C7085"/>
    <w:rsid w:val="003C732C"/>
    <w:rsid w:val="003C7398"/>
    <w:rsid w:val="003C742D"/>
    <w:rsid w:val="003D11AA"/>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09D3"/>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2EB"/>
    <w:rsid w:val="004409A3"/>
    <w:rsid w:val="00440B0C"/>
    <w:rsid w:val="00441A5C"/>
    <w:rsid w:val="004426DF"/>
    <w:rsid w:val="00443466"/>
    <w:rsid w:val="00444DE2"/>
    <w:rsid w:val="00445B81"/>
    <w:rsid w:val="004463A7"/>
    <w:rsid w:val="00446BFE"/>
    <w:rsid w:val="00447333"/>
    <w:rsid w:val="00447ED6"/>
    <w:rsid w:val="00450670"/>
    <w:rsid w:val="00451425"/>
    <w:rsid w:val="004527FB"/>
    <w:rsid w:val="0045306D"/>
    <w:rsid w:val="00453BB9"/>
    <w:rsid w:val="00454446"/>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865C2"/>
    <w:rsid w:val="004904DD"/>
    <w:rsid w:val="0049141C"/>
    <w:rsid w:val="004935DD"/>
    <w:rsid w:val="00493DEA"/>
    <w:rsid w:val="00494D18"/>
    <w:rsid w:val="00496222"/>
    <w:rsid w:val="004A4743"/>
    <w:rsid w:val="004A4D11"/>
    <w:rsid w:val="004A510A"/>
    <w:rsid w:val="004A515C"/>
    <w:rsid w:val="004A54EE"/>
    <w:rsid w:val="004A6A12"/>
    <w:rsid w:val="004B1A96"/>
    <w:rsid w:val="004B1FA6"/>
    <w:rsid w:val="004B2658"/>
    <w:rsid w:val="004B2C2C"/>
    <w:rsid w:val="004B3AA6"/>
    <w:rsid w:val="004B61CC"/>
    <w:rsid w:val="004C1A67"/>
    <w:rsid w:val="004C31ED"/>
    <w:rsid w:val="004C3E66"/>
    <w:rsid w:val="004C4E5A"/>
    <w:rsid w:val="004C56B0"/>
    <w:rsid w:val="004C5BDB"/>
    <w:rsid w:val="004C5BE9"/>
    <w:rsid w:val="004C738E"/>
    <w:rsid w:val="004D3704"/>
    <w:rsid w:val="004D495F"/>
    <w:rsid w:val="004D6109"/>
    <w:rsid w:val="004D6F78"/>
    <w:rsid w:val="004D7E2D"/>
    <w:rsid w:val="004E054C"/>
    <w:rsid w:val="004E1A8A"/>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5555"/>
    <w:rsid w:val="004F6BB0"/>
    <w:rsid w:val="004F7299"/>
    <w:rsid w:val="005000C4"/>
    <w:rsid w:val="00500396"/>
    <w:rsid w:val="00502B6F"/>
    <w:rsid w:val="00503E34"/>
    <w:rsid w:val="0050495C"/>
    <w:rsid w:val="0050529C"/>
    <w:rsid w:val="00506DC9"/>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C40"/>
    <w:rsid w:val="00521E9C"/>
    <w:rsid w:val="005222D6"/>
    <w:rsid w:val="005230AC"/>
    <w:rsid w:val="005242CE"/>
    <w:rsid w:val="00524C5E"/>
    <w:rsid w:val="005274EF"/>
    <w:rsid w:val="00530713"/>
    <w:rsid w:val="00531012"/>
    <w:rsid w:val="00532A08"/>
    <w:rsid w:val="00533B82"/>
    <w:rsid w:val="0053563B"/>
    <w:rsid w:val="005405D1"/>
    <w:rsid w:val="005409C1"/>
    <w:rsid w:val="00541DD8"/>
    <w:rsid w:val="005426C7"/>
    <w:rsid w:val="00542B64"/>
    <w:rsid w:val="00546E43"/>
    <w:rsid w:val="005475C5"/>
    <w:rsid w:val="00547FF6"/>
    <w:rsid w:val="00551F4F"/>
    <w:rsid w:val="00552D4C"/>
    <w:rsid w:val="00553D46"/>
    <w:rsid w:val="0055486E"/>
    <w:rsid w:val="00554C2E"/>
    <w:rsid w:val="00555E13"/>
    <w:rsid w:val="005571A0"/>
    <w:rsid w:val="005607AB"/>
    <w:rsid w:val="0056264B"/>
    <w:rsid w:val="00563F88"/>
    <w:rsid w:val="0056528B"/>
    <w:rsid w:val="0056559B"/>
    <w:rsid w:val="00566364"/>
    <w:rsid w:val="0056711B"/>
    <w:rsid w:val="005704EA"/>
    <w:rsid w:val="00571C55"/>
    <w:rsid w:val="005728C8"/>
    <w:rsid w:val="00572A4B"/>
    <w:rsid w:val="00572B38"/>
    <w:rsid w:val="00573819"/>
    <w:rsid w:val="00575667"/>
    <w:rsid w:val="005775BC"/>
    <w:rsid w:val="00577B11"/>
    <w:rsid w:val="00577C12"/>
    <w:rsid w:val="00577CAB"/>
    <w:rsid w:val="00577F8F"/>
    <w:rsid w:val="00577FD1"/>
    <w:rsid w:val="00581408"/>
    <w:rsid w:val="005817A2"/>
    <w:rsid w:val="00582501"/>
    <w:rsid w:val="005829F7"/>
    <w:rsid w:val="00583980"/>
    <w:rsid w:val="00583DB7"/>
    <w:rsid w:val="00584283"/>
    <w:rsid w:val="00584386"/>
    <w:rsid w:val="00584DD8"/>
    <w:rsid w:val="00586CA4"/>
    <w:rsid w:val="00586F3E"/>
    <w:rsid w:val="005907BA"/>
    <w:rsid w:val="00594189"/>
    <w:rsid w:val="005965FD"/>
    <w:rsid w:val="0059713D"/>
    <w:rsid w:val="005A0139"/>
    <w:rsid w:val="005A0B6B"/>
    <w:rsid w:val="005A2298"/>
    <w:rsid w:val="005A2318"/>
    <w:rsid w:val="005A2B64"/>
    <w:rsid w:val="005A31E8"/>
    <w:rsid w:val="005A50B5"/>
    <w:rsid w:val="005A67CB"/>
    <w:rsid w:val="005B072F"/>
    <w:rsid w:val="005B0901"/>
    <w:rsid w:val="005B1DF7"/>
    <w:rsid w:val="005B2426"/>
    <w:rsid w:val="005B3B77"/>
    <w:rsid w:val="005B3F04"/>
    <w:rsid w:val="005B4D82"/>
    <w:rsid w:val="005B6966"/>
    <w:rsid w:val="005C00B6"/>
    <w:rsid w:val="005C0907"/>
    <w:rsid w:val="005C1650"/>
    <w:rsid w:val="005C1A6A"/>
    <w:rsid w:val="005C1FAC"/>
    <w:rsid w:val="005C2033"/>
    <w:rsid w:val="005C361D"/>
    <w:rsid w:val="005C5279"/>
    <w:rsid w:val="005C55EB"/>
    <w:rsid w:val="005C5E89"/>
    <w:rsid w:val="005C6D4A"/>
    <w:rsid w:val="005C6F7E"/>
    <w:rsid w:val="005C71C4"/>
    <w:rsid w:val="005D036C"/>
    <w:rsid w:val="005D26C6"/>
    <w:rsid w:val="005D3956"/>
    <w:rsid w:val="005D3A62"/>
    <w:rsid w:val="005D4C06"/>
    <w:rsid w:val="005D5335"/>
    <w:rsid w:val="005D6D3E"/>
    <w:rsid w:val="005D70F8"/>
    <w:rsid w:val="005D7DE3"/>
    <w:rsid w:val="005D7F3D"/>
    <w:rsid w:val="005E0FC5"/>
    <w:rsid w:val="005E10AB"/>
    <w:rsid w:val="005E2D45"/>
    <w:rsid w:val="005E4499"/>
    <w:rsid w:val="005E4A73"/>
    <w:rsid w:val="005E7F75"/>
    <w:rsid w:val="005F0B9F"/>
    <w:rsid w:val="005F1A25"/>
    <w:rsid w:val="005F2A30"/>
    <w:rsid w:val="005F36D4"/>
    <w:rsid w:val="005F371B"/>
    <w:rsid w:val="005F5DDB"/>
    <w:rsid w:val="005F61D0"/>
    <w:rsid w:val="005F6522"/>
    <w:rsid w:val="005F770A"/>
    <w:rsid w:val="0060382B"/>
    <w:rsid w:val="00605255"/>
    <w:rsid w:val="0060532C"/>
    <w:rsid w:val="00606781"/>
    <w:rsid w:val="00606E9C"/>
    <w:rsid w:val="006100A9"/>
    <w:rsid w:val="006108F0"/>
    <w:rsid w:val="006116AC"/>
    <w:rsid w:val="0061484B"/>
    <w:rsid w:val="00616017"/>
    <w:rsid w:val="00616993"/>
    <w:rsid w:val="006171D4"/>
    <w:rsid w:val="006175BD"/>
    <w:rsid w:val="00620735"/>
    <w:rsid w:val="0062086C"/>
    <w:rsid w:val="00621CE9"/>
    <w:rsid w:val="006225C9"/>
    <w:rsid w:val="00625276"/>
    <w:rsid w:val="00632BB9"/>
    <w:rsid w:val="0063317C"/>
    <w:rsid w:val="006345E1"/>
    <w:rsid w:val="00635E58"/>
    <w:rsid w:val="006368E0"/>
    <w:rsid w:val="00636FEB"/>
    <w:rsid w:val="00637633"/>
    <w:rsid w:val="006414C2"/>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5BAB"/>
    <w:rsid w:val="0065603B"/>
    <w:rsid w:val="00656EF9"/>
    <w:rsid w:val="006574F4"/>
    <w:rsid w:val="00657B0B"/>
    <w:rsid w:val="006603E1"/>
    <w:rsid w:val="0066179F"/>
    <w:rsid w:val="00662200"/>
    <w:rsid w:val="0066239A"/>
    <w:rsid w:val="00662BDE"/>
    <w:rsid w:val="00662D1D"/>
    <w:rsid w:val="00662DBF"/>
    <w:rsid w:val="006632C8"/>
    <w:rsid w:val="006632EB"/>
    <w:rsid w:val="00663673"/>
    <w:rsid w:val="00663BA0"/>
    <w:rsid w:val="006643A8"/>
    <w:rsid w:val="0066516E"/>
    <w:rsid w:val="00665AAF"/>
    <w:rsid w:val="0066697F"/>
    <w:rsid w:val="00666D15"/>
    <w:rsid w:val="006673B8"/>
    <w:rsid w:val="006676A8"/>
    <w:rsid w:val="00667B27"/>
    <w:rsid w:val="00667CAA"/>
    <w:rsid w:val="00672148"/>
    <w:rsid w:val="0067254E"/>
    <w:rsid w:val="00672CF1"/>
    <w:rsid w:val="00674146"/>
    <w:rsid w:val="00674878"/>
    <w:rsid w:val="00675903"/>
    <w:rsid w:val="006765A4"/>
    <w:rsid w:val="00677DC9"/>
    <w:rsid w:val="00680DE5"/>
    <w:rsid w:val="00681C03"/>
    <w:rsid w:val="006827B7"/>
    <w:rsid w:val="006829BB"/>
    <w:rsid w:val="0068303C"/>
    <w:rsid w:val="0068621A"/>
    <w:rsid w:val="0069087B"/>
    <w:rsid w:val="0069220B"/>
    <w:rsid w:val="00692F8E"/>
    <w:rsid w:val="00697082"/>
    <w:rsid w:val="00697179"/>
    <w:rsid w:val="00697644"/>
    <w:rsid w:val="00697A2A"/>
    <w:rsid w:val="006A0343"/>
    <w:rsid w:val="006A089F"/>
    <w:rsid w:val="006A0AE3"/>
    <w:rsid w:val="006A1203"/>
    <w:rsid w:val="006A2741"/>
    <w:rsid w:val="006A46AB"/>
    <w:rsid w:val="006A6885"/>
    <w:rsid w:val="006A74CE"/>
    <w:rsid w:val="006A765F"/>
    <w:rsid w:val="006A76A3"/>
    <w:rsid w:val="006A78DF"/>
    <w:rsid w:val="006B0912"/>
    <w:rsid w:val="006B1567"/>
    <w:rsid w:val="006B1CCA"/>
    <w:rsid w:val="006B5BA7"/>
    <w:rsid w:val="006C02C0"/>
    <w:rsid w:val="006C148A"/>
    <w:rsid w:val="006C309B"/>
    <w:rsid w:val="006C4E0B"/>
    <w:rsid w:val="006C6285"/>
    <w:rsid w:val="006D076F"/>
    <w:rsid w:val="006D1087"/>
    <w:rsid w:val="006D4E77"/>
    <w:rsid w:val="006D5675"/>
    <w:rsid w:val="006D5D2E"/>
    <w:rsid w:val="006D67A0"/>
    <w:rsid w:val="006E0D2F"/>
    <w:rsid w:val="006E1419"/>
    <w:rsid w:val="006E1889"/>
    <w:rsid w:val="006E1F96"/>
    <w:rsid w:val="006E2095"/>
    <w:rsid w:val="006E445F"/>
    <w:rsid w:val="006E4EB5"/>
    <w:rsid w:val="006F169E"/>
    <w:rsid w:val="006F17DA"/>
    <w:rsid w:val="006F1BF6"/>
    <w:rsid w:val="006F1C39"/>
    <w:rsid w:val="006F2204"/>
    <w:rsid w:val="006F3BE4"/>
    <w:rsid w:val="006F440F"/>
    <w:rsid w:val="006F7544"/>
    <w:rsid w:val="006F7829"/>
    <w:rsid w:val="0070010B"/>
    <w:rsid w:val="00700AEB"/>
    <w:rsid w:val="00702E33"/>
    <w:rsid w:val="00703731"/>
    <w:rsid w:val="007038F2"/>
    <w:rsid w:val="00704963"/>
    <w:rsid w:val="00704BC5"/>
    <w:rsid w:val="00705766"/>
    <w:rsid w:val="007058C2"/>
    <w:rsid w:val="00706F1D"/>
    <w:rsid w:val="0070793D"/>
    <w:rsid w:val="00711A8A"/>
    <w:rsid w:val="00711D48"/>
    <w:rsid w:val="007120B1"/>
    <w:rsid w:val="00712FF8"/>
    <w:rsid w:val="00713861"/>
    <w:rsid w:val="00714650"/>
    <w:rsid w:val="0071744A"/>
    <w:rsid w:val="007176AE"/>
    <w:rsid w:val="0072011C"/>
    <w:rsid w:val="00720B4A"/>
    <w:rsid w:val="00720BD7"/>
    <w:rsid w:val="007223A5"/>
    <w:rsid w:val="007240B6"/>
    <w:rsid w:val="00726248"/>
    <w:rsid w:val="0072789A"/>
    <w:rsid w:val="00730591"/>
    <w:rsid w:val="0073096D"/>
    <w:rsid w:val="0073167B"/>
    <w:rsid w:val="0073191B"/>
    <w:rsid w:val="00731C5A"/>
    <w:rsid w:val="00731EE4"/>
    <w:rsid w:val="00732333"/>
    <w:rsid w:val="007323BD"/>
    <w:rsid w:val="00732FE5"/>
    <w:rsid w:val="00734CB1"/>
    <w:rsid w:val="00734DE6"/>
    <w:rsid w:val="00734F05"/>
    <w:rsid w:val="00734F6E"/>
    <w:rsid w:val="007358BA"/>
    <w:rsid w:val="007368F2"/>
    <w:rsid w:val="00737B07"/>
    <w:rsid w:val="00740A40"/>
    <w:rsid w:val="0074144A"/>
    <w:rsid w:val="00741939"/>
    <w:rsid w:val="00742106"/>
    <w:rsid w:val="00742537"/>
    <w:rsid w:val="007427E9"/>
    <w:rsid w:val="007432F1"/>
    <w:rsid w:val="00744D33"/>
    <w:rsid w:val="00746B81"/>
    <w:rsid w:val="00746BF7"/>
    <w:rsid w:val="007476A7"/>
    <w:rsid w:val="0075195D"/>
    <w:rsid w:val="007544A2"/>
    <w:rsid w:val="00754958"/>
    <w:rsid w:val="007549E0"/>
    <w:rsid w:val="0075504C"/>
    <w:rsid w:val="007559B9"/>
    <w:rsid w:val="007564A5"/>
    <w:rsid w:val="00757930"/>
    <w:rsid w:val="0076126D"/>
    <w:rsid w:val="0076384B"/>
    <w:rsid w:val="007655A0"/>
    <w:rsid w:val="0076652A"/>
    <w:rsid w:val="007677AC"/>
    <w:rsid w:val="00767946"/>
    <w:rsid w:val="00770707"/>
    <w:rsid w:val="00770B03"/>
    <w:rsid w:val="007716C9"/>
    <w:rsid w:val="00772C29"/>
    <w:rsid w:val="007734B8"/>
    <w:rsid w:val="007741C9"/>
    <w:rsid w:val="00774C80"/>
    <w:rsid w:val="007778AF"/>
    <w:rsid w:val="00781D18"/>
    <w:rsid w:val="00783DE0"/>
    <w:rsid w:val="00783FD6"/>
    <w:rsid w:val="007852A2"/>
    <w:rsid w:val="00785846"/>
    <w:rsid w:val="00785CCB"/>
    <w:rsid w:val="00786DE6"/>
    <w:rsid w:val="00790252"/>
    <w:rsid w:val="00790321"/>
    <w:rsid w:val="007911B8"/>
    <w:rsid w:val="00791950"/>
    <w:rsid w:val="00792C9A"/>
    <w:rsid w:val="007938BD"/>
    <w:rsid w:val="00793977"/>
    <w:rsid w:val="00793DFF"/>
    <w:rsid w:val="0079479E"/>
    <w:rsid w:val="00794AF3"/>
    <w:rsid w:val="00795386"/>
    <w:rsid w:val="007953DA"/>
    <w:rsid w:val="00795AED"/>
    <w:rsid w:val="0079667A"/>
    <w:rsid w:val="00796720"/>
    <w:rsid w:val="00797642"/>
    <w:rsid w:val="00797A31"/>
    <w:rsid w:val="007A1B38"/>
    <w:rsid w:val="007A3C54"/>
    <w:rsid w:val="007A3CC5"/>
    <w:rsid w:val="007A5286"/>
    <w:rsid w:val="007A687C"/>
    <w:rsid w:val="007A7D74"/>
    <w:rsid w:val="007B046F"/>
    <w:rsid w:val="007B0D6B"/>
    <w:rsid w:val="007B5791"/>
    <w:rsid w:val="007B61C3"/>
    <w:rsid w:val="007B6502"/>
    <w:rsid w:val="007B75D9"/>
    <w:rsid w:val="007C01EF"/>
    <w:rsid w:val="007C027D"/>
    <w:rsid w:val="007C1A25"/>
    <w:rsid w:val="007C1B68"/>
    <w:rsid w:val="007C464D"/>
    <w:rsid w:val="007C62BC"/>
    <w:rsid w:val="007C79FB"/>
    <w:rsid w:val="007C7D4B"/>
    <w:rsid w:val="007D075D"/>
    <w:rsid w:val="007D189E"/>
    <w:rsid w:val="007D1911"/>
    <w:rsid w:val="007D1BBB"/>
    <w:rsid w:val="007D3BBC"/>
    <w:rsid w:val="007D4446"/>
    <w:rsid w:val="007D46F6"/>
    <w:rsid w:val="007D4C3D"/>
    <w:rsid w:val="007D4E86"/>
    <w:rsid w:val="007D6528"/>
    <w:rsid w:val="007D677F"/>
    <w:rsid w:val="007D78D6"/>
    <w:rsid w:val="007E1E5D"/>
    <w:rsid w:val="007E28C9"/>
    <w:rsid w:val="007E3A2C"/>
    <w:rsid w:val="007E3CB8"/>
    <w:rsid w:val="007E4AEE"/>
    <w:rsid w:val="007E4B33"/>
    <w:rsid w:val="007E5169"/>
    <w:rsid w:val="007E521B"/>
    <w:rsid w:val="007E55D5"/>
    <w:rsid w:val="007E5D5F"/>
    <w:rsid w:val="007F186C"/>
    <w:rsid w:val="007F239A"/>
    <w:rsid w:val="007F50D6"/>
    <w:rsid w:val="007F5C80"/>
    <w:rsid w:val="007F6F80"/>
    <w:rsid w:val="0080052D"/>
    <w:rsid w:val="008028F6"/>
    <w:rsid w:val="00802C6D"/>
    <w:rsid w:val="0080455A"/>
    <w:rsid w:val="0080469C"/>
    <w:rsid w:val="00804F5F"/>
    <w:rsid w:val="008056DF"/>
    <w:rsid w:val="00806027"/>
    <w:rsid w:val="00806529"/>
    <w:rsid w:val="008075FE"/>
    <w:rsid w:val="00807841"/>
    <w:rsid w:val="00807F76"/>
    <w:rsid w:val="0081021B"/>
    <w:rsid w:val="00810B16"/>
    <w:rsid w:val="008128CA"/>
    <w:rsid w:val="00812F5E"/>
    <w:rsid w:val="00813CCE"/>
    <w:rsid w:val="00813D1C"/>
    <w:rsid w:val="00813FC9"/>
    <w:rsid w:val="008150DA"/>
    <w:rsid w:val="00816772"/>
    <w:rsid w:val="008170EA"/>
    <w:rsid w:val="00826772"/>
    <w:rsid w:val="008277E6"/>
    <w:rsid w:val="008314A9"/>
    <w:rsid w:val="00834308"/>
    <w:rsid w:val="00835C95"/>
    <w:rsid w:val="00836491"/>
    <w:rsid w:val="008371BA"/>
    <w:rsid w:val="008378E3"/>
    <w:rsid w:val="00840BBF"/>
    <w:rsid w:val="00841C2D"/>
    <w:rsid w:val="00842EA1"/>
    <w:rsid w:val="00843FE8"/>
    <w:rsid w:val="00844214"/>
    <w:rsid w:val="00846919"/>
    <w:rsid w:val="00847721"/>
    <w:rsid w:val="00850532"/>
    <w:rsid w:val="00851208"/>
    <w:rsid w:val="0085243A"/>
    <w:rsid w:val="00853199"/>
    <w:rsid w:val="008546F2"/>
    <w:rsid w:val="008560BF"/>
    <w:rsid w:val="00856876"/>
    <w:rsid w:val="008607AD"/>
    <w:rsid w:val="0086089A"/>
    <w:rsid w:val="008609FD"/>
    <w:rsid w:val="008614E9"/>
    <w:rsid w:val="00862B96"/>
    <w:rsid w:val="008633B1"/>
    <w:rsid w:val="008637F4"/>
    <w:rsid w:val="00864023"/>
    <w:rsid w:val="00864A36"/>
    <w:rsid w:val="00864BDE"/>
    <w:rsid w:val="008657F3"/>
    <w:rsid w:val="00866C2B"/>
    <w:rsid w:val="00866D84"/>
    <w:rsid w:val="00866E77"/>
    <w:rsid w:val="00867775"/>
    <w:rsid w:val="00870240"/>
    <w:rsid w:val="00874798"/>
    <w:rsid w:val="008748FB"/>
    <w:rsid w:val="00874948"/>
    <w:rsid w:val="00877CBF"/>
    <w:rsid w:val="008802EA"/>
    <w:rsid w:val="00880364"/>
    <w:rsid w:val="008812F6"/>
    <w:rsid w:val="00881F47"/>
    <w:rsid w:val="00882A20"/>
    <w:rsid w:val="00883E1D"/>
    <w:rsid w:val="008867FF"/>
    <w:rsid w:val="0088718A"/>
    <w:rsid w:val="00887CEF"/>
    <w:rsid w:val="00890B79"/>
    <w:rsid w:val="00890FB0"/>
    <w:rsid w:val="0089104A"/>
    <w:rsid w:val="0089110C"/>
    <w:rsid w:val="00892891"/>
    <w:rsid w:val="00892F55"/>
    <w:rsid w:val="00893464"/>
    <w:rsid w:val="00893DF2"/>
    <w:rsid w:val="0089433A"/>
    <w:rsid w:val="008951C2"/>
    <w:rsid w:val="00895384"/>
    <w:rsid w:val="00895A9E"/>
    <w:rsid w:val="008960E7"/>
    <w:rsid w:val="008A021D"/>
    <w:rsid w:val="008A13B6"/>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B7F63"/>
    <w:rsid w:val="008C2458"/>
    <w:rsid w:val="008C3347"/>
    <w:rsid w:val="008C396A"/>
    <w:rsid w:val="008C3CB8"/>
    <w:rsid w:val="008C40F8"/>
    <w:rsid w:val="008C59FD"/>
    <w:rsid w:val="008C61F4"/>
    <w:rsid w:val="008C706A"/>
    <w:rsid w:val="008C7802"/>
    <w:rsid w:val="008C7A7E"/>
    <w:rsid w:val="008D028C"/>
    <w:rsid w:val="008D2054"/>
    <w:rsid w:val="008D3394"/>
    <w:rsid w:val="008D3788"/>
    <w:rsid w:val="008D383D"/>
    <w:rsid w:val="008D4293"/>
    <w:rsid w:val="008D4B31"/>
    <w:rsid w:val="008D5634"/>
    <w:rsid w:val="008D6889"/>
    <w:rsid w:val="008E19F7"/>
    <w:rsid w:val="008E2C9A"/>
    <w:rsid w:val="008E2EB5"/>
    <w:rsid w:val="008E3557"/>
    <w:rsid w:val="008E38A1"/>
    <w:rsid w:val="008E65BA"/>
    <w:rsid w:val="008E65BC"/>
    <w:rsid w:val="008E6B25"/>
    <w:rsid w:val="008E7F74"/>
    <w:rsid w:val="008F073F"/>
    <w:rsid w:val="008F0B50"/>
    <w:rsid w:val="008F2840"/>
    <w:rsid w:val="008F3206"/>
    <w:rsid w:val="008F320E"/>
    <w:rsid w:val="008F381B"/>
    <w:rsid w:val="008F3AF4"/>
    <w:rsid w:val="008F3DEE"/>
    <w:rsid w:val="008F4144"/>
    <w:rsid w:val="008F649A"/>
    <w:rsid w:val="008F6856"/>
    <w:rsid w:val="008F751A"/>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4F18"/>
    <w:rsid w:val="0092565E"/>
    <w:rsid w:val="00926A37"/>
    <w:rsid w:val="00927C96"/>
    <w:rsid w:val="0093060F"/>
    <w:rsid w:val="00930FC3"/>
    <w:rsid w:val="00931374"/>
    <w:rsid w:val="00932705"/>
    <w:rsid w:val="00932CB3"/>
    <w:rsid w:val="00934AA0"/>
    <w:rsid w:val="00935DB9"/>
    <w:rsid w:val="00935F98"/>
    <w:rsid w:val="00936385"/>
    <w:rsid w:val="00936DF9"/>
    <w:rsid w:val="00940E1A"/>
    <w:rsid w:val="009411BE"/>
    <w:rsid w:val="00944425"/>
    <w:rsid w:val="00944E8C"/>
    <w:rsid w:val="00946357"/>
    <w:rsid w:val="00946A3F"/>
    <w:rsid w:val="00947086"/>
    <w:rsid w:val="0094776F"/>
    <w:rsid w:val="00947CC2"/>
    <w:rsid w:val="00951888"/>
    <w:rsid w:val="00952530"/>
    <w:rsid w:val="00952E18"/>
    <w:rsid w:val="009545AD"/>
    <w:rsid w:val="009549E8"/>
    <w:rsid w:val="00960015"/>
    <w:rsid w:val="00960117"/>
    <w:rsid w:val="00960A4A"/>
    <w:rsid w:val="00961494"/>
    <w:rsid w:val="009627FD"/>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30D"/>
    <w:rsid w:val="009817D8"/>
    <w:rsid w:val="00981E8D"/>
    <w:rsid w:val="00983C5A"/>
    <w:rsid w:val="009844D3"/>
    <w:rsid w:val="0098465C"/>
    <w:rsid w:val="009847DC"/>
    <w:rsid w:val="00985CF9"/>
    <w:rsid w:val="009860E9"/>
    <w:rsid w:val="00987DDE"/>
    <w:rsid w:val="009901F4"/>
    <w:rsid w:val="009913D2"/>
    <w:rsid w:val="009918A1"/>
    <w:rsid w:val="00991E3A"/>
    <w:rsid w:val="00992535"/>
    <w:rsid w:val="00992CA6"/>
    <w:rsid w:val="00993787"/>
    <w:rsid w:val="009939AF"/>
    <w:rsid w:val="009943F6"/>
    <w:rsid w:val="009955AC"/>
    <w:rsid w:val="00995B23"/>
    <w:rsid w:val="009A1A0B"/>
    <w:rsid w:val="009A2067"/>
    <w:rsid w:val="009A5722"/>
    <w:rsid w:val="009A576C"/>
    <w:rsid w:val="009A6356"/>
    <w:rsid w:val="009A637C"/>
    <w:rsid w:val="009A6826"/>
    <w:rsid w:val="009A6DA5"/>
    <w:rsid w:val="009A6DF7"/>
    <w:rsid w:val="009B0345"/>
    <w:rsid w:val="009B076B"/>
    <w:rsid w:val="009B1058"/>
    <w:rsid w:val="009B366F"/>
    <w:rsid w:val="009B3FBD"/>
    <w:rsid w:val="009B4A46"/>
    <w:rsid w:val="009B521F"/>
    <w:rsid w:val="009B5916"/>
    <w:rsid w:val="009B6CEF"/>
    <w:rsid w:val="009B715C"/>
    <w:rsid w:val="009C00DA"/>
    <w:rsid w:val="009C0248"/>
    <w:rsid w:val="009C16A1"/>
    <w:rsid w:val="009C16DF"/>
    <w:rsid w:val="009C1C75"/>
    <w:rsid w:val="009C28BB"/>
    <w:rsid w:val="009C2D53"/>
    <w:rsid w:val="009C39FC"/>
    <w:rsid w:val="009C4968"/>
    <w:rsid w:val="009C5505"/>
    <w:rsid w:val="009C5CC2"/>
    <w:rsid w:val="009C6D27"/>
    <w:rsid w:val="009D0236"/>
    <w:rsid w:val="009D2911"/>
    <w:rsid w:val="009D3A9E"/>
    <w:rsid w:val="009D3CE9"/>
    <w:rsid w:val="009D3D81"/>
    <w:rsid w:val="009D3F16"/>
    <w:rsid w:val="009D3F69"/>
    <w:rsid w:val="009D473B"/>
    <w:rsid w:val="009D4CCE"/>
    <w:rsid w:val="009D5901"/>
    <w:rsid w:val="009D5D51"/>
    <w:rsid w:val="009D6F2F"/>
    <w:rsid w:val="009E07B8"/>
    <w:rsid w:val="009E097C"/>
    <w:rsid w:val="009E0D83"/>
    <w:rsid w:val="009E10EA"/>
    <w:rsid w:val="009E44AB"/>
    <w:rsid w:val="009E45A1"/>
    <w:rsid w:val="009E4CEB"/>
    <w:rsid w:val="009E59A8"/>
    <w:rsid w:val="009E679A"/>
    <w:rsid w:val="009E6F0E"/>
    <w:rsid w:val="009E732A"/>
    <w:rsid w:val="009F00E3"/>
    <w:rsid w:val="009F04B0"/>
    <w:rsid w:val="009F0727"/>
    <w:rsid w:val="009F0A53"/>
    <w:rsid w:val="009F0CAC"/>
    <w:rsid w:val="009F108B"/>
    <w:rsid w:val="009F1437"/>
    <w:rsid w:val="009F1C74"/>
    <w:rsid w:val="009F1EAF"/>
    <w:rsid w:val="009F2098"/>
    <w:rsid w:val="009F2807"/>
    <w:rsid w:val="009F2BBD"/>
    <w:rsid w:val="009F3065"/>
    <w:rsid w:val="009F3342"/>
    <w:rsid w:val="009F3FE7"/>
    <w:rsid w:val="009F4348"/>
    <w:rsid w:val="009F4A5B"/>
    <w:rsid w:val="009F583C"/>
    <w:rsid w:val="009F59A0"/>
    <w:rsid w:val="009F5DAC"/>
    <w:rsid w:val="009F61EA"/>
    <w:rsid w:val="009F72E9"/>
    <w:rsid w:val="009F788B"/>
    <w:rsid w:val="00A00FD6"/>
    <w:rsid w:val="00A03A96"/>
    <w:rsid w:val="00A03B6F"/>
    <w:rsid w:val="00A056B7"/>
    <w:rsid w:val="00A058C7"/>
    <w:rsid w:val="00A05E91"/>
    <w:rsid w:val="00A071D3"/>
    <w:rsid w:val="00A0778F"/>
    <w:rsid w:val="00A1050E"/>
    <w:rsid w:val="00A11197"/>
    <w:rsid w:val="00A12628"/>
    <w:rsid w:val="00A12DD9"/>
    <w:rsid w:val="00A1328E"/>
    <w:rsid w:val="00A14203"/>
    <w:rsid w:val="00A16154"/>
    <w:rsid w:val="00A20713"/>
    <w:rsid w:val="00A215C9"/>
    <w:rsid w:val="00A22F93"/>
    <w:rsid w:val="00A256A9"/>
    <w:rsid w:val="00A2663E"/>
    <w:rsid w:val="00A268FF"/>
    <w:rsid w:val="00A2745C"/>
    <w:rsid w:val="00A304BF"/>
    <w:rsid w:val="00A31CF3"/>
    <w:rsid w:val="00A3357C"/>
    <w:rsid w:val="00A33B2C"/>
    <w:rsid w:val="00A33BEF"/>
    <w:rsid w:val="00A348DB"/>
    <w:rsid w:val="00A34A50"/>
    <w:rsid w:val="00A35657"/>
    <w:rsid w:val="00A359E5"/>
    <w:rsid w:val="00A3613F"/>
    <w:rsid w:val="00A36385"/>
    <w:rsid w:val="00A36F39"/>
    <w:rsid w:val="00A3782C"/>
    <w:rsid w:val="00A37FF7"/>
    <w:rsid w:val="00A37FFA"/>
    <w:rsid w:val="00A4078F"/>
    <w:rsid w:val="00A412DE"/>
    <w:rsid w:val="00A417F5"/>
    <w:rsid w:val="00A41A8E"/>
    <w:rsid w:val="00A41F63"/>
    <w:rsid w:val="00A4271C"/>
    <w:rsid w:val="00A4283B"/>
    <w:rsid w:val="00A431A4"/>
    <w:rsid w:val="00A44DE5"/>
    <w:rsid w:val="00A45142"/>
    <w:rsid w:val="00A45BCB"/>
    <w:rsid w:val="00A505CE"/>
    <w:rsid w:val="00A50BD3"/>
    <w:rsid w:val="00A51253"/>
    <w:rsid w:val="00A51885"/>
    <w:rsid w:val="00A528A1"/>
    <w:rsid w:val="00A53EAC"/>
    <w:rsid w:val="00A54358"/>
    <w:rsid w:val="00A55A8A"/>
    <w:rsid w:val="00A56232"/>
    <w:rsid w:val="00A60181"/>
    <w:rsid w:val="00A609AF"/>
    <w:rsid w:val="00A60EDB"/>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0F7F"/>
    <w:rsid w:val="00A8108D"/>
    <w:rsid w:val="00A81FB1"/>
    <w:rsid w:val="00A82E23"/>
    <w:rsid w:val="00A83F8E"/>
    <w:rsid w:val="00A84CE2"/>
    <w:rsid w:val="00A856DF"/>
    <w:rsid w:val="00A85C6F"/>
    <w:rsid w:val="00A872D5"/>
    <w:rsid w:val="00A902F9"/>
    <w:rsid w:val="00A90F78"/>
    <w:rsid w:val="00A918A3"/>
    <w:rsid w:val="00A92999"/>
    <w:rsid w:val="00A92D71"/>
    <w:rsid w:val="00A9680B"/>
    <w:rsid w:val="00A97795"/>
    <w:rsid w:val="00AA1325"/>
    <w:rsid w:val="00AA152A"/>
    <w:rsid w:val="00AA43D7"/>
    <w:rsid w:val="00AA45F7"/>
    <w:rsid w:val="00AA461A"/>
    <w:rsid w:val="00AA4BF7"/>
    <w:rsid w:val="00AA7982"/>
    <w:rsid w:val="00AA7B02"/>
    <w:rsid w:val="00AB0CCB"/>
    <w:rsid w:val="00AB1E37"/>
    <w:rsid w:val="00AB274A"/>
    <w:rsid w:val="00AB28A7"/>
    <w:rsid w:val="00AB4C7A"/>
    <w:rsid w:val="00AB5CCD"/>
    <w:rsid w:val="00AB5F06"/>
    <w:rsid w:val="00AB5F38"/>
    <w:rsid w:val="00AB65B6"/>
    <w:rsid w:val="00AB6A2A"/>
    <w:rsid w:val="00AB7A2B"/>
    <w:rsid w:val="00AB7CFE"/>
    <w:rsid w:val="00AC0419"/>
    <w:rsid w:val="00AC0E6A"/>
    <w:rsid w:val="00AC188C"/>
    <w:rsid w:val="00AC1FA5"/>
    <w:rsid w:val="00AC2970"/>
    <w:rsid w:val="00AC34E9"/>
    <w:rsid w:val="00AC34F3"/>
    <w:rsid w:val="00AC3804"/>
    <w:rsid w:val="00AC3DE6"/>
    <w:rsid w:val="00AC40F0"/>
    <w:rsid w:val="00AC506E"/>
    <w:rsid w:val="00AC6A71"/>
    <w:rsid w:val="00AC7021"/>
    <w:rsid w:val="00AD05F0"/>
    <w:rsid w:val="00AD0F9F"/>
    <w:rsid w:val="00AD1A13"/>
    <w:rsid w:val="00AD1F48"/>
    <w:rsid w:val="00AD5272"/>
    <w:rsid w:val="00AD5813"/>
    <w:rsid w:val="00AD5A6E"/>
    <w:rsid w:val="00AD6E32"/>
    <w:rsid w:val="00AD6EC4"/>
    <w:rsid w:val="00AD764E"/>
    <w:rsid w:val="00AD7985"/>
    <w:rsid w:val="00AE0CB3"/>
    <w:rsid w:val="00AE1CE8"/>
    <w:rsid w:val="00AE24E1"/>
    <w:rsid w:val="00AE362B"/>
    <w:rsid w:val="00AE36C7"/>
    <w:rsid w:val="00AE39F8"/>
    <w:rsid w:val="00AE49E2"/>
    <w:rsid w:val="00AE5878"/>
    <w:rsid w:val="00AE748F"/>
    <w:rsid w:val="00AE7F8E"/>
    <w:rsid w:val="00AF0584"/>
    <w:rsid w:val="00AF05F5"/>
    <w:rsid w:val="00AF067E"/>
    <w:rsid w:val="00AF0CB5"/>
    <w:rsid w:val="00AF13E4"/>
    <w:rsid w:val="00AF23D6"/>
    <w:rsid w:val="00AF4C2F"/>
    <w:rsid w:val="00AF5929"/>
    <w:rsid w:val="00AF5967"/>
    <w:rsid w:val="00AF64BF"/>
    <w:rsid w:val="00AF6B4B"/>
    <w:rsid w:val="00B0095F"/>
    <w:rsid w:val="00B01767"/>
    <w:rsid w:val="00B01EAA"/>
    <w:rsid w:val="00B0316D"/>
    <w:rsid w:val="00B040AB"/>
    <w:rsid w:val="00B04E10"/>
    <w:rsid w:val="00B05272"/>
    <w:rsid w:val="00B052B7"/>
    <w:rsid w:val="00B0790B"/>
    <w:rsid w:val="00B07F19"/>
    <w:rsid w:val="00B1235F"/>
    <w:rsid w:val="00B12710"/>
    <w:rsid w:val="00B13319"/>
    <w:rsid w:val="00B13397"/>
    <w:rsid w:val="00B13FD6"/>
    <w:rsid w:val="00B154F6"/>
    <w:rsid w:val="00B16074"/>
    <w:rsid w:val="00B160A5"/>
    <w:rsid w:val="00B16D1B"/>
    <w:rsid w:val="00B17593"/>
    <w:rsid w:val="00B17632"/>
    <w:rsid w:val="00B17864"/>
    <w:rsid w:val="00B179B6"/>
    <w:rsid w:val="00B209F8"/>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3B30"/>
    <w:rsid w:val="00B541A2"/>
    <w:rsid w:val="00B545B5"/>
    <w:rsid w:val="00B54719"/>
    <w:rsid w:val="00B54C6A"/>
    <w:rsid w:val="00B555AE"/>
    <w:rsid w:val="00B56988"/>
    <w:rsid w:val="00B56AF3"/>
    <w:rsid w:val="00B6043E"/>
    <w:rsid w:val="00B614CA"/>
    <w:rsid w:val="00B61606"/>
    <w:rsid w:val="00B617B4"/>
    <w:rsid w:val="00B61CF3"/>
    <w:rsid w:val="00B62519"/>
    <w:rsid w:val="00B63973"/>
    <w:rsid w:val="00B651C4"/>
    <w:rsid w:val="00B66C49"/>
    <w:rsid w:val="00B66E7D"/>
    <w:rsid w:val="00B7284E"/>
    <w:rsid w:val="00B73537"/>
    <w:rsid w:val="00B745B7"/>
    <w:rsid w:val="00B7462B"/>
    <w:rsid w:val="00B754CD"/>
    <w:rsid w:val="00B759B8"/>
    <w:rsid w:val="00B77CB4"/>
    <w:rsid w:val="00B801C5"/>
    <w:rsid w:val="00B80835"/>
    <w:rsid w:val="00B811EF"/>
    <w:rsid w:val="00B815A0"/>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4432"/>
    <w:rsid w:val="00BA57B6"/>
    <w:rsid w:val="00BA7388"/>
    <w:rsid w:val="00BA7518"/>
    <w:rsid w:val="00BB0050"/>
    <w:rsid w:val="00BB035D"/>
    <w:rsid w:val="00BB2373"/>
    <w:rsid w:val="00BB51F7"/>
    <w:rsid w:val="00BB57DA"/>
    <w:rsid w:val="00BB66F4"/>
    <w:rsid w:val="00BB721A"/>
    <w:rsid w:val="00BC00B7"/>
    <w:rsid w:val="00BC0760"/>
    <w:rsid w:val="00BC15AA"/>
    <w:rsid w:val="00BC256A"/>
    <w:rsid w:val="00BC3681"/>
    <w:rsid w:val="00BC36AC"/>
    <w:rsid w:val="00BC387A"/>
    <w:rsid w:val="00BC3BF7"/>
    <w:rsid w:val="00BC4519"/>
    <w:rsid w:val="00BC46CA"/>
    <w:rsid w:val="00BC536B"/>
    <w:rsid w:val="00BC5413"/>
    <w:rsid w:val="00BC7059"/>
    <w:rsid w:val="00BC75B1"/>
    <w:rsid w:val="00BC7687"/>
    <w:rsid w:val="00BD0407"/>
    <w:rsid w:val="00BD0563"/>
    <w:rsid w:val="00BD0CA7"/>
    <w:rsid w:val="00BD1096"/>
    <w:rsid w:val="00BD1615"/>
    <w:rsid w:val="00BD2F67"/>
    <w:rsid w:val="00BD37F3"/>
    <w:rsid w:val="00BD4BCA"/>
    <w:rsid w:val="00BD4E10"/>
    <w:rsid w:val="00BD4FEB"/>
    <w:rsid w:val="00BD62F0"/>
    <w:rsid w:val="00BD765C"/>
    <w:rsid w:val="00BE2672"/>
    <w:rsid w:val="00BE37C9"/>
    <w:rsid w:val="00BE480A"/>
    <w:rsid w:val="00BE5CD4"/>
    <w:rsid w:val="00BE6D98"/>
    <w:rsid w:val="00BE6EBC"/>
    <w:rsid w:val="00BE7112"/>
    <w:rsid w:val="00BF02BE"/>
    <w:rsid w:val="00BF0FCC"/>
    <w:rsid w:val="00BF3C10"/>
    <w:rsid w:val="00BF415F"/>
    <w:rsid w:val="00BF44AE"/>
    <w:rsid w:val="00BF6970"/>
    <w:rsid w:val="00BF7B31"/>
    <w:rsid w:val="00C01AC6"/>
    <w:rsid w:val="00C01EE7"/>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425E"/>
    <w:rsid w:val="00C26DB4"/>
    <w:rsid w:val="00C27CC5"/>
    <w:rsid w:val="00C27EA4"/>
    <w:rsid w:val="00C30440"/>
    <w:rsid w:val="00C34427"/>
    <w:rsid w:val="00C3501B"/>
    <w:rsid w:val="00C362AD"/>
    <w:rsid w:val="00C3707D"/>
    <w:rsid w:val="00C42F3D"/>
    <w:rsid w:val="00C44565"/>
    <w:rsid w:val="00C45F66"/>
    <w:rsid w:val="00C46A86"/>
    <w:rsid w:val="00C475E2"/>
    <w:rsid w:val="00C50D5A"/>
    <w:rsid w:val="00C526FB"/>
    <w:rsid w:val="00C537C3"/>
    <w:rsid w:val="00C53C5F"/>
    <w:rsid w:val="00C53FB9"/>
    <w:rsid w:val="00C54359"/>
    <w:rsid w:val="00C54A62"/>
    <w:rsid w:val="00C5599D"/>
    <w:rsid w:val="00C56277"/>
    <w:rsid w:val="00C569C0"/>
    <w:rsid w:val="00C573DD"/>
    <w:rsid w:val="00C5743A"/>
    <w:rsid w:val="00C57C34"/>
    <w:rsid w:val="00C60637"/>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AE8"/>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5E"/>
    <w:rsid w:val="00C904FB"/>
    <w:rsid w:val="00C910C5"/>
    <w:rsid w:val="00C91EC3"/>
    <w:rsid w:val="00C92D5A"/>
    <w:rsid w:val="00C93132"/>
    <w:rsid w:val="00C9387E"/>
    <w:rsid w:val="00C93974"/>
    <w:rsid w:val="00C93A08"/>
    <w:rsid w:val="00C93F5D"/>
    <w:rsid w:val="00C9572C"/>
    <w:rsid w:val="00C96158"/>
    <w:rsid w:val="00C96EB4"/>
    <w:rsid w:val="00CA0916"/>
    <w:rsid w:val="00CA098D"/>
    <w:rsid w:val="00CA0E5F"/>
    <w:rsid w:val="00CA100C"/>
    <w:rsid w:val="00CA1534"/>
    <w:rsid w:val="00CA1872"/>
    <w:rsid w:val="00CA18AB"/>
    <w:rsid w:val="00CA2FA0"/>
    <w:rsid w:val="00CA399C"/>
    <w:rsid w:val="00CA48A0"/>
    <w:rsid w:val="00CB1754"/>
    <w:rsid w:val="00CB1B87"/>
    <w:rsid w:val="00CB301F"/>
    <w:rsid w:val="00CB32D3"/>
    <w:rsid w:val="00CB33F5"/>
    <w:rsid w:val="00CB3DF9"/>
    <w:rsid w:val="00CB5011"/>
    <w:rsid w:val="00CB5DB8"/>
    <w:rsid w:val="00CB5ED6"/>
    <w:rsid w:val="00CB6D48"/>
    <w:rsid w:val="00CB766F"/>
    <w:rsid w:val="00CB7BE0"/>
    <w:rsid w:val="00CC04DE"/>
    <w:rsid w:val="00CC1EB9"/>
    <w:rsid w:val="00CC2302"/>
    <w:rsid w:val="00CC372F"/>
    <w:rsid w:val="00CC38DB"/>
    <w:rsid w:val="00CC392A"/>
    <w:rsid w:val="00CC3AAE"/>
    <w:rsid w:val="00CC4BDD"/>
    <w:rsid w:val="00CC4C1A"/>
    <w:rsid w:val="00CC4D62"/>
    <w:rsid w:val="00CC6169"/>
    <w:rsid w:val="00CC6B3A"/>
    <w:rsid w:val="00CC7AC0"/>
    <w:rsid w:val="00CC7C01"/>
    <w:rsid w:val="00CD0B82"/>
    <w:rsid w:val="00CD14F1"/>
    <w:rsid w:val="00CD331A"/>
    <w:rsid w:val="00CD5BBC"/>
    <w:rsid w:val="00CD7F82"/>
    <w:rsid w:val="00CE04AF"/>
    <w:rsid w:val="00CE160E"/>
    <w:rsid w:val="00CE1B2D"/>
    <w:rsid w:val="00CE2BBE"/>
    <w:rsid w:val="00CE4045"/>
    <w:rsid w:val="00CE4CB3"/>
    <w:rsid w:val="00CE50AF"/>
    <w:rsid w:val="00CE55A2"/>
    <w:rsid w:val="00CE7438"/>
    <w:rsid w:val="00CE75D4"/>
    <w:rsid w:val="00CF0075"/>
    <w:rsid w:val="00CF4087"/>
    <w:rsid w:val="00CF4FD6"/>
    <w:rsid w:val="00CF5A34"/>
    <w:rsid w:val="00CF629E"/>
    <w:rsid w:val="00CF6EBE"/>
    <w:rsid w:val="00CF7E08"/>
    <w:rsid w:val="00CF7E34"/>
    <w:rsid w:val="00D003AB"/>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522F"/>
    <w:rsid w:val="00D26E73"/>
    <w:rsid w:val="00D26FB0"/>
    <w:rsid w:val="00D271D0"/>
    <w:rsid w:val="00D27760"/>
    <w:rsid w:val="00D30B71"/>
    <w:rsid w:val="00D31182"/>
    <w:rsid w:val="00D314B4"/>
    <w:rsid w:val="00D325D8"/>
    <w:rsid w:val="00D34B9F"/>
    <w:rsid w:val="00D37054"/>
    <w:rsid w:val="00D375BB"/>
    <w:rsid w:val="00D37B68"/>
    <w:rsid w:val="00D41E3F"/>
    <w:rsid w:val="00D42706"/>
    <w:rsid w:val="00D42E70"/>
    <w:rsid w:val="00D432EB"/>
    <w:rsid w:val="00D43803"/>
    <w:rsid w:val="00D45432"/>
    <w:rsid w:val="00D46F34"/>
    <w:rsid w:val="00D47DD1"/>
    <w:rsid w:val="00D501E6"/>
    <w:rsid w:val="00D5253D"/>
    <w:rsid w:val="00D5346F"/>
    <w:rsid w:val="00D53C01"/>
    <w:rsid w:val="00D5423E"/>
    <w:rsid w:val="00D54602"/>
    <w:rsid w:val="00D55527"/>
    <w:rsid w:val="00D55E70"/>
    <w:rsid w:val="00D56344"/>
    <w:rsid w:val="00D57EA0"/>
    <w:rsid w:val="00D61EBF"/>
    <w:rsid w:val="00D625CE"/>
    <w:rsid w:val="00D62AFF"/>
    <w:rsid w:val="00D63099"/>
    <w:rsid w:val="00D637C6"/>
    <w:rsid w:val="00D64431"/>
    <w:rsid w:val="00D650DA"/>
    <w:rsid w:val="00D65273"/>
    <w:rsid w:val="00D65C12"/>
    <w:rsid w:val="00D669C4"/>
    <w:rsid w:val="00D66DAB"/>
    <w:rsid w:val="00D67356"/>
    <w:rsid w:val="00D67A98"/>
    <w:rsid w:val="00D67B43"/>
    <w:rsid w:val="00D67F19"/>
    <w:rsid w:val="00D71ACF"/>
    <w:rsid w:val="00D71F71"/>
    <w:rsid w:val="00D7238C"/>
    <w:rsid w:val="00D725A0"/>
    <w:rsid w:val="00D72848"/>
    <w:rsid w:val="00D73481"/>
    <w:rsid w:val="00D736F9"/>
    <w:rsid w:val="00D74125"/>
    <w:rsid w:val="00D7619D"/>
    <w:rsid w:val="00D77129"/>
    <w:rsid w:val="00D77E4A"/>
    <w:rsid w:val="00D808D5"/>
    <w:rsid w:val="00D80E7E"/>
    <w:rsid w:val="00D81D3E"/>
    <w:rsid w:val="00D81E2C"/>
    <w:rsid w:val="00D822A9"/>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97731"/>
    <w:rsid w:val="00DA09C3"/>
    <w:rsid w:val="00DA1590"/>
    <w:rsid w:val="00DA18DF"/>
    <w:rsid w:val="00DA190B"/>
    <w:rsid w:val="00DA1ABC"/>
    <w:rsid w:val="00DA2E51"/>
    <w:rsid w:val="00DA3B0A"/>
    <w:rsid w:val="00DA47E6"/>
    <w:rsid w:val="00DA5532"/>
    <w:rsid w:val="00DA5E5F"/>
    <w:rsid w:val="00DA72F8"/>
    <w:rsid w:val="00DA7706"/>
    <w:rsid w:val="00DA7D10"/>
    <w:rsid w:val="00DA7E09"/>
    <w:rsid w:val="00DB184E"/>
    <w:rsid w:val="00DB1C98"/>
    <w:rsid w:val="00DB1FCC"/>
    <w:rsid w:val="00DB3D18"/>
    <w:rsid w:val="00DB4B39"/>
    <w:rsid w:val="00DB77E3"/>
    <w:rsid w:val="00DC0A0F"/>
    <w:rsid w:val="00DC1254"/>
    <w:rsid w:val="00DC18E9"/>
    <w:rsid w:val="00DC208A"/>
    <w:rsid w:val="00DC3966"/>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1BEB"/>
    <w:rsid w:val="00DF21E9"/>
    <w:rsid w:val="00DF2885"/>
    <w:rsid w:val="00DF34BB"/>
    <w:rsid w:val="00DF40A3"/>
    <w:rsid w:val="00DF41DF"/>
    <w:rsid w:val="00DF480B"/>
    <w:rsid w:val="00DF5D43"/>
    <w:rsid w:val="00DF6EAB"/>
    <w:rsid w:val="00E0055C"/>
    <w:rsid w:val="00E01159"/>
    <w:rsid w:val="00E0177A"/>
    <w:rsid w:val="00E02F37"/>
    <w:rsid w:val="00E04179"/>
    <w:rsid w:val="00E05559"/>
    <w:rsid w:val="00E1057B"/>
    <w:rsid w:val="00E11DEC"/>
    <w:rsid w:val="00E12884"/>
    <w:rsid w:val="00E1325A"/>
    <w:rsid w:val="00E1354B"/>
    <w:rsid w:val="00E13AF7"/>
    <w:rsid w:val="00E14954"/>
    <w:rsid w:val="00E15EC2"/>
    <w:rsid w:val="00E16174"/>
    <w:rsid w:val="00E16799"/>
    <w:rsid w:val="00E172D0"/>
    <w:rsid w:val="00E21A92"/>
    <w:rsid w:val="00E21C14"/>
    <w:rsid w:val="00E21E7B"/>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683B"/>
    <w:rsid w:val="00E37074"/>
    <w:rsid w:val="00E37316"/>
    <w:rsid w:val="00E37597"/>
    <w:rsid w:val="00E37C43"/>
    <w:rsid w:val="00E40507"/>
    <w:rsid w:val="00E40FE5"/>
    <w:rsid w:val="00E417D9"/>
    <w:rsid w:val="00E419B6"/>
    <w:rsid w:val="00E4318F"/>
    <w:rsid w:val="00E440BF"/>
    <w:rsid w:val="00E44440"/>
    <w:rsid w:val="00E44E9C"/>
    <w:rsid w:val="00E44EC2"/>
    <w:rsid w:val="00E45E99"/>
    <w:rsid w:val="00E46C1D"/>
    <w:rsid w:val="00E47F3A"/>
    <w:rsid w:val="00E47F5F"/>
    <w:rsid w:val="00E50005"/>
    <w:rsid w:val="00E503AB"/>
    <w:rsid w:val="00E51812"/>
    <w:rsid w:val="00E51997"/>
    <w:rsid w:val="00E52022"/>
    <w:rsid w:val="00E52A7B"/>
    <w:rsid w:val="00E53E3A"/>
    <w:rsid w:val="00E53F79"/>
    <w:rsid w:val="00E54014"/>
    <w:rsid w:val="00E55846"/>
    <w:rsid w:val="00E55BC8"/>
    <w:rsid w:val="00E56AA4"/>
    <w:rsid w:val="00E57E6C"/>
    <w:rsid w:val="00E6352B"/>
    <w:rsid w:val="00E63A51"/>
    <w:rsid w:val="00E64851"/>
    <w:rsid w:val="00E648C2"/>
    <w:rsid w:val="00E66F1D"/>
    <w:rsid w:val="00E67253"/>
    <w:rsid w:val="00E67345"/>
    <w:rsid w:val="00E67928"/>
    <w:rsid w:val="00E7213E"/>
    <w:rsid w:val="00E72434"/>
    <w:rsid w:val="00E7277D"/>
    <w:rsid w:val="00E72D29"/>
    <w:rsid w:val="00E74907"/>
    <w:rsid w:val="00E75F2D"/>
    <w:rsid w:val="00E779E1"/>
    <w:rsid w:val="00E809C6"/>
    <w:rsid w:val="00E80A0A"/>
    <w:rsid w:val="00E80E86"/>
    <w:rsid w:val="00E81F97"/>
    <w:rsid w:val="00E823B9"/>
    <w:rsid w:val="00E82F62"/>
    <w:rsid w:val="00E83DAF"/>
    <w:rsid w:val="00E84079"/>
    <w:rsid w:val="00E8407A"/>
    <w:rsid w:val="00E84093"/>
    <w:rsid w:val="00E84FD0"/>
    <w:rsid w:val="00E86A98"/>
    <w:rsid w:val="00E87A56"/>
    <w:rsid w:val="00E90E72"/>
    <w:rsid w:val="00E90EFE"/>
    <w:rsid w:val="00E92487"/>
    <w:rsid w:val="00E93091"/>
    <w:rsid w:val="00E93D53"/>
    <w:rsid w:val="00E93E77"/>
    <w:rsid w:val="00E95683"/>
    <w:rsid w:val="00E95D41"/>
    <w:rsid w:val="00E96753"/>
    <w:rsid w:val="00EA1940"/>
    <w:rsid w:val="00EA2291"/>
    <w:rsid w:val="00EA279F"/>
    <w:rsid w:val="00EA2AB3"/>
    <w:rsid w:val="00EA2C55"/>
    <w:rsid w:val="00EA4021"/>
    <w:rsid w:val="00EA5DF0"/>
    <w:rsid w:val="00EA717B"/>
    <w:rsid w:val="00EA733F"/>
    <w:rsid w:val="00EB0DF6"/>
    <w:rsid w:val="00EB167C"/>
    <w:rsid w:val="00EB19A2"/>
    <w:rsid w:val="00EB2CEE"/>
    <w:rsid w:val="00EB3749"/>
    <w:rsid w:val="00EB3901"/>
    <w:rsid w:val="00EB67EC"/>
    <w:rsid w:val="00EC1287"/>
    <w:rsid w:val="00EC24BA"/>
    <w:rsid w:val="00EC356D"/>
    <w:rsid w:val="00EC3A65"/>
    <w:rsid w:val="00EC669E"/>
    <w:rsid w:val="00EC6720"/>
    <w:rsid w:val="00EC7069"/>
    <w:rsid w:val="00ED3100"/>
    <w:rsid w:val="00ED34A6"/>
    <w:rsid w:val="00ED37A1"/>
    <w:rsid w:val="00ED400B"/>
    <w:rsid w:val="00ED4B10"/>
    <w:rsid w:val="00ED4D5A"/>
    <w:rsid w:val="00ED5991"/>
    <w:rsid w:val="00ED64E2"/>
    <w:rsid w:val="00ED6FAC"/>
    <w:rsid w:val="00ED70D2"/>
    <w:rsid w:val="00ED723F"/>
    <w:rsid w:val="00ED7A4E"/>
    <w:rsid w:val="00EE008E"/>
    <w:rsid w:val="00EE289B"/>
    <w:rsid w:val="00EE46F8"/>
    <w:rsid w:val="00EE4F26"/>
    <w:rsid w:val="00EE52D6"/>
    <w:rsid w:val="00EE5D76"/>
    <w:rsid w:val="00EE63CB"/>
    <w:rsid w:val="00EE69D6"/>
    <w:rsid w:val="00EE6BDD"/>
    <w:rsid w:val="00EE769E"/>
    <w:rsid w:val="00EE7D5E"/>
    <w:rsid w:val="00EF11A9"/>
    <w:rsid w:val="00EF1B2A"/>
    <w:rsid w:val="00EF1CB7"/>
    <w:rsid w:val="00EF24B2"/>
    <w:rsid w:val="00EF2904"/>
    <w:rsid w:val="00EF35C2"/>
    <w:rsid w:val="00EF4781"/>
    <w:rsid w:val="00EF5180"/>
    <w:rsid w:val="00EF545A"/>
    <w:rsid w:val="00EF57D5"/>
    <w:rsid w:val="00EF598F"/>
    <w:rsid w:val="00EF6604"/>
    <w:rsid w:val="00EF77DA"/>
    <w:rsid w:val="00EF7C8A"/>
    <w:rsid w:val="00F000AD"/>
    <w:rsid w:val="00F00A1B"/>
    <w:rsid w:val="00F00CB3"/>
    <w:rsid w:val="00F00DAE"/>
    <w:rsid w:val="00F01610"/>
    <w:rsid w:val="00F016B8"/>
    <w:rsid w:val="00F025A4"/>
    <w:rsid w:val="00F0274F"/>
    <w:rsid w:val="00F0289D"/>
    <w:rsid w:val="00F032CB"/>
    <w:rsid w:val="00F03A16"/>
    <w:rsid w:val="00F03F96"/>
    <w:rsid w:val="00F10113"/>
    <w:rsid w:val="00F10602"/>
    <w:rsid w:val="00F10825"/>
    <w:rsid w:val="00F12981"/>
    <w:rsid w:val="00F13232"/>
    <w:rsid w:val="00F141E8"/>
    <w:rsid w:val="00F149A8"/>
    <w:rsid w:val="00F1516E"/>
    <w:rsid w:val="00F15E31"/>
    <w:rsid w:val="00F179F0"/>
    <w:rsid w:val="00F17F98"/>
    <w:rsid w:val="00F20792"/>
    <w:rsid w:val="00F21748"/>
    <w:rsid w:val="00F24AF1"/>
    <w:rsid w:val="00F3134E"/>
    <w:rsid w:val="00F326D4"/>
    <w:rsid w:val="00F33079"/>
    <w:rsid w:val="00F3581C"/>
    <w:rsid w:val="00F358F9"/>
    <w:rsid w:val="00F37CE8"/>
    <w:rsid w:val="00F4060D"/>
    <w:rsid w:val="00F4201F"/>
    <w:rsid w:val="00F42FEA"/>
    <w:rsid w:val="00F4522F"/>
    <w:rsid w:val="00F452C4"/>
    <w:rsid w:val="00F46121"/>
    <w:rsid w:val="00F46EC7"/>
    <w:rsid w:val="00F476D1"/>
    <w:rsid w:val="00F5225F"/>
    <w:rsid w:val="00F53AF8"/>
    <w:rsid w:val="00F54E76"/>
    <w:rsid w:val="00F555E9"/>
    <w:rsid w:val="00F55D82"/>
    <w:rsid w:val="00F56101"/>
    <w:rsid w:val="00F563AD"/>
    <w:rsid w:val="00F60053"/>
    <w:rsid w:val="00F600DC"/>
    <w:rsid w:val="00F60E93"/>
    <w:rsid w:val="00F61275"/>
    <w:rsid w:val="00F621AC"/>
    <w:rsid w:val="00F62BC4"/>
    <w:rsid w:val="00F62EAA"/>
    <w:rsid w:val="00F63DB9"/>
    <w:rsid w:val="00F6518E"/>
    <w:rsid w:val="00F65BAE"/>
    <w:rsid w:val="00F675F5"/>
    <w:rsid w:val="00F70383"/>
    <w:rsid w:val="00F70C76"/>
    <w:rsid w:val="00F70CB9"/>
    <w:rsid w:val="00F71493"/>
    <w:rsid w:val="00F73055"/>
    <w:rsid w:val="00F73805"/>
    <w:rsid w:val="00F73BFD"/>
    <w:rsid w:val="00F740CC"/>
    <w:rsid w:val="00F748E1"/>
    <w:rsid w:val="00F74B61"/>
    <w:rsid w:val="00F74FE7"/>
    <w:rsid w:val="00F75626"/>
    <w:rsid w:val="00F77F0A"/>
    <w:rsid w:val="00F80F0B"/>
    <w:rsid w:val="00F82168"/>
    <w:rsid w:val="00F82227"/>
    <w:rsid w:val="00F82404"/>
    <w:rsid w:val="00F82629"/>
    <w:rsid w:val="00F826ED"/>
    <w:rsid w:val="00F82A88"/>
    <w:rsid w:val="00F8325E"/>
    <w:rsid w:val="00F843C5"/>
    <w:rsid w:val="00F85ACA"/>
    <w:rsid w:val="00F85D17"/>
    <w:rsid w:val="00F86659"/>
    <w:rsid w:val="00F8770D"/>
    <w:rsid w:val="00F87973"/>
    <w:rsid w:val="00F92588"/>
    <w:rsid w:val="00F93041"/>
    <w:rsid w:val="00F9320A"/>
    <w:rsid w:val="00F93EF3"/>
    <w:rsid w:val="00F945C2"/>
    <w:rsid w:val="00F94B0F"/>
    <w:rsid w:val="00F94C84"/>
    <w:rsid w:val="00F957C6"/>
    <w:rsid w:val="00F95DF9"/>
    <w:rsid w:val="00F96831"/>
    <w:rsid w:val="00F977DE"/>
    <w:rsid w:val="00FA08D2"/>
    <w:rsid w:val="00FA1062"/>
    <w:rsid w:val="00FA2400"/>
    <w:rsid w:val="00FA2BF0"/>
    <w:rsid w:val="00FA3ABB"/>
    <w:rsid w:val="00FA4338"/>
    <w:rsid w:val="00FA476B"/>
    <w:rsid w:val="00FA5618"/>
    <w:rsid w:val="00FA5D16"/>
    <w:rsid w:val="00FA6462"/>
    <w:rsid w:val="00FB06CF"/>
    <w:rsid w:val="00FB286E"/>
    <w:rsid w:val="00FB2CB6"/>
    <w:rsid w:val="00FB3910"/>
    <w:rsid w:val="00FB3B56"/>
    <w:rsid w:val="00FB485D"/>
    <w:rsid w:val="00FB492A"/>
    <w:rsid w:val="00FB5644"/>
    <w:rsid w:val="00FB5D32"/>
    <w:rsid w:val="00FB7CBF"/>
    <w:rsid w:val="00FC0206"/>
    <w:rsid w:val="00FC0521"/>
    <w:rsid w:val="00FC60F3"/>
    <w:rsid w:val="00FC6517"/>
    <w:rsid w:val="00FC682D"/>
    <w:rsid w:val="00FC69AE"/>
    <w:rsid w:val="00FC7F08"/>
    <w:rsid w:val="00FD0548"/>
    <w:rsid w:val="00FD1457"/>
    <w:rsid w:val="00FD15FD"/>
    <w:rsid w:val="00FD363D"/>
    <w:rsid w:val="00FD4634"/>
    <w:rsid w:val="00FD56D3"/>
    <w:rsid w:val="00FD5DBA"/>
    <w:rsid w:val="00FE06B9"/>
    <w:rsid w:val="00FE0907"/>
    <w:rsid w:val="00FE1902"/>
    <w:rsid w:val="00FE2005"/>
    <w:rsid w:val="00FE277F"/>
    <w:rsid w:val="00FE287C"/>
    <w:rsid w:val="00FE630C"/>
    <w:rsid w:val="00FE7976"/>
    <w:rsid w:val="00FE7B08"/>
    <w:rsid w:val="00FF0358"/>
    <w:rsid w:val="00FF12D0"/>
    <w:rsid w:val="00FF393C"/>
    <w:rsid w:val="00FF55E0"/>
    <w:rsid w:val="00FF5CC0"/>
    <w:rsid w:val="00FF6949"/>
    <w:rsid w:val="00FF7188"/>
    <w:rsid w:val="00FF75B1"/>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450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C7069"/>
    <w:rPr>
      <w:rFonts w:ascii="Times New Roman" w:hAnsi="Times New Roman"/>
    </w:rPr>
  </w:style>
  <w:style w:type="character" w:customStyle="1" w:styleId="DocumentMapChar">
    <w:name w:val="Document Map Char"/>
    <w:basedOn w:val="DefaultParagraphFont"/>
    <w:link w:val="DocumentMap"/>
    <w:uiPriority w:val="99"/>
    <w:semiHidden/>
    <w:rsid w:val="00EC706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48925752">
      <w:bodyDiv w:val="1"/>
      <w:marLeft w:val="0"/>
      <w:marRight w:val="0"/>
      <w:marTop w:val="0"/>
      <w:marBottom w:val="0"/>
      <w:divBdr>
        <w:top w:val="none" w:sz="0" w:space="0" w:color="auto"/>
        <w:left w:val="none" w:sz="0" w:space="0" w:color="auto"/>
        <w:bottom w:val="none" w:sz="0" w:space="0" w:color="auto"/>
        <w:right w:val="none" w:sz="0" w:space="0" w:color="auto"/>
      </w:divBdr>
      <w:divsChild>
        <w:div w:id="611211543">
          <w:marLeft w:val="0"/>
          <w:marRight w:val="0"/>
          <w:marTop w:val="0"/>
          <w:marBottom w:val="0"/>
          <w:divBdr>
            <w:top w:val="none" w:sz="0" w:space="0" w:color="auto"/>
            <w:left w:val="none" w:sz="0" w:space="0" w:color="auto"/>
            <w:bottom w:val="none" w:sz="0" w:space="0" w:color="auto"/>
            <w:right w:val="none" w:sz="0" w:space="0" w:color="auto"/>
          </w:divBdr>
        </w:div>
        <w:div w:id="1755086077">
          <w:marLeft w:val="0"/>
          <w:marRight w:val="0"/>
          <w:marTop w:val="0"/>
          <w:marBottom w:val="0"/>
          <w:divBdr>
            <w:top w:val="none" w:sz="0" w:space="0" w:color="auto"/>
            <w:left w:val="none" w:sz="0" w:space="0" w:color="auto"/>
            <w:bottom w:val="none" w:sz="0" w:space="0" w:color="auto"/>
            <w:right w:val="none" w:sz="0" w:space="0" w:color="auto"/>
          </w:divBdr>
        </w:div>
        <w:div w:id="787046180">
          <w:marLeft w:val="0"/>
          <w:marRight w:val="0"/>
          <w:marTop w:val="0"/>
          <w:marBottom w:val="0"/>
          <w:divBdr>
            <w:top w:val="none" w:sz="0" w:space="0" w:color="auto"/>
            <w:left w:val="none" w:sz="0" w:space="0" w:color="auto"/>
            <w:bottom w:val="none" w:sz="0" w:space="0" w:color="auto"/>
            <w:right w:val="none" w:sz="0" w:space="0" w:color="auto"/>
          </w:divBdr>
        </w:div>
        <w:div w:id="1787968965">
          <w:marLeft w:val="0"/>
          <w:marRight w:val="0"/>
          <w:marTop w:val="0"/>
          <w:marBottom w:val="0"/>
          <w:divBdr>
            <w:top w:val="none" w:sz="0" w:space="0" w:color="auto"/>
            <w:left w:val="none" w:sz="0" w:space="0" w:color="auto"/>
            <w:bottom w:val="none" w:sz="0" w:space="0" w:color="auto"/>
            <w:right w:val="none" w:sz="0" w:space="0" w:color="auto"/>
          </w:divBdr>
          <w:divsChild>
            <w:div w:id="889802812">
              <w:marLeft w:val="0"/>
              <w:marRight w:val="0"/>
              <w:marTop w:val="0"/>
              <w:marBottom w:val="0"/>
              <w:divBdr>
                <w:top w:val="none" w:sz="0" w:space="0" w:color="auto"/>
                <w:left w:val="none" w:sz="0" w:space="0" w:color="auto"/>
                <w:bottom w:val="none" w:sz="0" w:space="0" w:color="auto"/>
                <w:right w:val="none" w:sz="0" w:space="0" w:color="auto"/>
              </w:divBdr>
              <w:divsChild>
                <w:div w:id="172913037">
                  <w:marLeft w:val="0"/>
                  <w:marRight w:val="0"/>
                  <w:marTop w:val="0"/>
                  <w:marBottom w:val="0"/>
                  <w:divBdr>
                    <w:top w:val="none" w:sz="0" w:space="0" w:color="auto"/>
                    <w:left w:val="none" w:sz="0" w:space="0" w:color="auto"/>
                    <w:bottom w:val="none" w:sz="0" w:space="0" w:color="auto"/>
                    <w:right w:val="none" w:sz="0" w:space="0" w:color="auto"/>
                  </w:divBdr>
                </w:div>
                <w:div w:id="1163085703">
                  <w:marLeft w:val="0"/>
                  <w:marRight w:val="0"/>
                  <w:marTop w:val="0"/>
                  <w:marBottom w:val="0"/>
                  <w:divBdr>
                    <w:top w:val="none" w:sz="0" w:space="0" w:color="auto"/>
                    <w:left w:val="none" w:sz="0" w:space="0" w:color="auto"/>
                    <w:bottom w:val="none" w:sz="0" w:space="0" w:color="auto"/>
                    <w:right w:val="none" w:sz="0" w:space="0" w:color="auto"/>
                  </w:divBdr>
                </w:div>
              </w:divsChild>
            </w:div>
            <w:div w:id="555166963">
              <w:marLeft w:val="0"/>
              <w:marRight w:val="0"/>
              <w:marTop w:val="0"/>
              <w:marBottom w:val="0"/>
              <w:divBdr>
                <w:top w:val="none" w:sz="0" w:space="0" w:color="auto"/>
                <w:left w:val="none" w:sz="0" w:space="0" w:color="auto"/>
                <w:bottom w:val="none" w:sz="0" w:space="0" w:color="auto"/>
                <w:right w:val="none" w:sz="0" w:space="0" w:color="auto"/>
              </w:divBdr>
              <w:divsChild>
                <w:div w:id="570041476">
                  <w:marLeft w:val="0"/>
                  <w:marRight w:val="0"/>
                  <w:marTop w:val="0"/>
                  <w:marBottom w:val="0"/>
                  <w:divBdr>
                    <w:top w:val="none" w:sz="0" w:space="0" w:color="auto"/>
                    <w:left w:val="none" w:sz="0" w:space="0" w:color="auto"/>
                    <w:bottom w:val="none" w:sz="0" w:space="0" w:color="auto"/>
                    <w:right w:val="none" w:sz="0" w:space="0" w:color="auto"/>
                  </w:divBdr>
                </w:div>
                <w:div w:id="2022121504">
                  <w:marLeft w:val="0"/>
                  <w:marRight w:val="0"/>
                  <w:marTop w:val="0"/>
                  <w:marBottom w:val="0"/>
                  <w:divBdr>
                    <w:top w:val="none" w:sz="0" w:space="0" w:color="auto"/>
                    <w:left w:val="none" w:sz="0" w:space="0" w:color="auto"/>
                    <w:bottom w:val="none" w:sz="0" w:space="0" w:color="auto"/>
                    <w:right w:val="none" w:sz="0" w:space="0" w:color="auto"/>
                  </w:divBdr>
                </w:div>
                <w:div w:id="1840345486">
                  <w:marLeft w:val="0"/>
                  <w:marRight w:val="0"/>
                  <w:marTop w:val="0"/>
                  <w:marBottom w:val="0"/>
                  <w:divBdr>
                    <w:top w:val="none" w:sz="0" w:space="0" w:color="auto"/>
                    <w:left w:val="none" w:sz="0" w:space="0" w:color="auto"/>
                    <w:bottom w:val="none" w:sz="0" w:space="0" w:color="auto"/>
                    <w:right w:val="none" w:sz="0" w:space="0" w:color="auto"/>
                  </w:divBdr>
                </w:div>
                <w:div w:id="2095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2100395">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www.access-board.gov/guidelines-and-standards/communications-and-it/about-the-section-508-standards/section-508-standards" TargetMode="External"/><Relationship Id="rId13" Type="http://schemas.openxmlformats.org/officeDocument/2006/relationships/hyperlink" Target="http://www.section508.gov/content/learn/standards"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0d3c429c-0412-4dc9-8a4d-a7216355f179"/>
  </ds:schemaRefs>
</ds:datastoreItem>
</file>

<file path=customXml/itemProps4.xml><?xml version="1.0" encoding="utf-8"?>
<ds:datastoreItem xmlns:ds="http://schemas.openxmlformats.org/officeDocument/2006/customXml" ds:itemID="{26B73B43-D869-E544-9F1C-29909437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13622</Words>
  <Characters>77649</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91089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Rafael Richards</cp:lastModifiedBy>
  <cp:revision>3</cp:revision>
  <cp:lastPrinted>2017-11-01T19:44:00Z</cp:lastPrinted>
  <dcterms:created xsi:type="dcterms:W3CDTF">2017-11-01T19:44:00Z</dcterms:created>
  <dcterms:modified xsi:type="dcterms:W3CDTF">2017-11-01T19:44:00Z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