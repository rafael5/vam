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4353EB67" w:rsidR="00082667" w:rsidRPr="00AA7B02"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commentRangeStart w:id="0"/>
      <w:r w:rsidR="00B24BD9" w:rsidRPr="00AA7B02">
        <w:rPr>
          <w:rFonts w:cs="Arial"/>
          <w:b w:val="0"/>
          <w:sz w:val="24"/>
          <w:szCs w:val="24"/>
        </w:rPr>
        <w:t>8/</w:t>
      </w:r>
      <w:r w:rsidR="00FE2005" w:rsidRPr="00AA7B02">
        <w:rPr>
          <w:rFonts w:cs="Arial"/>
          <w:b w:val="0"/>
          <w:sz w:val="24"/>
          <w:szCs w:val="24"/>
        </w:rPr>
        <w:t>10</w:t>
      </w:r>
      <w:r w:rsidR="00F01610" w:rsidRPr="00AA7B02">
        <w:rPr>
          <w:rFonts w:cs="Arial"/>
          <w:b w:val="0"/>
          <w:sz w:val="24"/>
          <w:szCs w:val="24"/>
        </w:rPr>
        <w:t>/17</w:t>
      </w:r>
      <w:commentRangeEnd w:id="0"/>
      <w:r w:rsidR="00870240">
        <w:rPr>
          <w:rStyle w:val="CommentReference"/>
          <w:b w:val="0"/>
          <w:spacing w:val="0"/>
          <w:kern w:val="22"/>
        </w:rPr>
        <w:commentReference w:id="0"/>
      </w:r>
    </w:p>
    <w:p w14:paraId="1DFECDD1" w14:textId="77777777" w:rsidR="00082667" w:rsidRPr="00AA7B02" w:rsidRDefault="00082667" w:rsidP="00C9572C">
      <w:pPr>
        <w:pStyle w:val="Title"/>
        <w:jc w:val="center"/>
        <w:rPr>
          <w:rFonts w:cs="Arial"/>
          <w:b w:val="0"/>
          <w:sz w:val="24"/>
          <w:szCs w:val="24"/>
        </w:rPr>
      </w:pPr>
      <w:r w:rsidRPr="00AA7B02">
        <w:rPr>
          <w:rStyle w:val="TitleChar"/>
          <w:rFonts w:eastAsia="Calibri"/>
          <w:sz w:val="24"/>
          <w:szCs w:val="24"/>
        </w:rPr>
        <w:t>TAC-</w:t>
      </w:r>
      <w:r w:rsidR="00324A57" w:rsidRPr="00AA7B02">
        <w:rPr>
          <w:rStyle w:val="TitleChar"/>
          <w:rFonts w:eastAsia="Calibri" w:cs="Arial"/>
          <w:sz w:val="24"/>
          <w:szCs w:val="24"/>
        </w:rPr>
        <w:t>17-42242</w:t>
      </w:r>
    </w:p>
    <w:p w14:paraId="1DFECDD2" w14:textId="04FDFAD5" w:rsidR="00082667" w:rsidRPr="00392614" w:rsidRDefault="00082667" w:rsidP="00C9572C">
      <w:pPr>
        <w:pStyle w:val="Title"/>
        <w:jc w:val="center"/>
        <w:rPr>
          <w:rFonts w:cs="Arial"/>
          <w:b w:val="0"/>
          <w:sz w:val="24"/>
          <w:szCs w:val="24"/>
        </w:rPr>
      </w:pPr>
      <w:r w:rsidRPr="00AA7B02">
        <w:rPr>
          <w:rStyle w:val="TitleChar"/>
          <w:rFonts w:eastAsia="Calibri"/>
          <w:sz w:val="24"/>
          <w:szCs w:val="24"/>
        </w:rPr>
        <w:t>Task Order PWS Version Number:</w:t>
      </w:r>
      <w:r w:rsidRPr="00AA7B02">
        <w:rPr>
          <w:rFonts w:cs="Arial"/>
          <w:b w:val="0"/>
          <w:sz w:val="24"/>
          <w:szCs w:val="24"/>
        </w:rPr>
        <w:t xml:space="preserve">  </w:t>
      </w:r>
      <w:r w:rsidR="00484450" w:rsidRPr="00AA7B02">
        <w:rPr>
          <w:rFonts w:cs="Arial"/>
          <w:b w:val="0"/>
          <w:sz w:val="24"/>
          <w:szCs w:val="24"/>
        </w:rPr>
        <w:t>3.1</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7A28EF88" w14:textId="77777777" w:rsidR="00870240" w:rsidRPr="00870240" w:rsidRDefault="001013AB">
      <w:pPr>
        <w:pStyle w:val="TOC1"/>
        <w:tabs>
          <w:tab w:val="left" w:pos="720"/>
          <w:tab w:val="right" w:leader="dot" w:pos="9350"/>
        </w:tabs>
        <w:rPr>
          <w:ins w:id="1" w:author="Susan Banasiak" w:date="2017-10-17T15:14:00Z"/>
          <w:rFonts w:asciiTheme="minorHAnsi" w:eastAsiaTheme="minorEastAsia" w:hAnsiTheme="minorHAnsi" w:cstheme="minorBidi"/>
          <w:noProof/>
          <w:sz w:val="22"/>
          <w:szCs w:val="22"/>
        </w:rPr>
      </w:pPr>
      <w:r w:rsidRPr="00870240">
        <w:rPr>
          <w:rFonts w:cs="Arial"/>
        </w:rPr>
        <w:fldChar w:fldCharType="begin"/>
      </w:r>
      <w:r w:rsidRPr="00870240">
        <w:rPr>
          <w:rFonts w:cs="Arial"/>
        </w:rPr>
        <w:instrText xml:space="preserve"> TOC \o "1-4" \h \z \u </w:instrText>
      </w:r>
      <w:r w:rsidRPr="00870240">
        <w:rPr>
          <w:rFonts w:cs="Arial"/>
        </w:rPr>
        <w:fldChar w:fldCharType="separate"/>
      </w:r>
      <w:ins w:id="2" w:author="Susan Banasiak" w:date="2017-10-17T15:14:00Z">
        <w:r w:rsidR="00870240" w:rsidRPr="00870240">
          <w:rPr>
            <w:rStyle w:val="Hyperlink"/>
            <w:noProof/>
          </w:rPr>
          <w:fldChar w:fldCharType="begin"/>
        </w:r>
        <w:r w:rsidR="00870240" w:rsidRPr="00870240">
          <w:rPr>
            <w:rStyle w:val="Hyperlink"/>
            <w:noProof/>
          </w:rPr>
          <w:instrText xml:space="preserve"> </w:instrText>
        </w:r>
        <w:r w:rsidR="00870240" w:rsidRPr="00870240">
          <w:rPr>
            <w:noProof/>
          </w:rPr>
          <w:instrText>HYPERLINK \l "_Toc496016614"</w:instrText>
        </w:r>
        <w:r w:rsidR="00870240" w:rsidRPr="00870240">
          <w:rPr>
            <w:rStyle w:val="Hyperlink"/>
            <w:noProof/>
          </w:rPr>
          <w:instrText xml:space="preserve"> </w:instrText>
        </w:r>
        <w:r w:rsidR="00870240" w:rsidRPr="00870240">
          <w:rPr>
            <w:rStyle w:val="Hyperlink"/>
            <w:noProof/>
          </w:rPr>
          <w:fldChar w:fldCharType="separate"/>
        </w:r>
        <w:r w:rsidR="00870240" w:rsidRPr="00870240">
          <w:rPr>
            <w:rStyle w:val="Hyperlink"/>
            <w:noProof/>
          </w:rPr>
          <w:t>1.0</w:t>
        </w:r>
        <w:r w:rsidR="00870240" w:rsidRPr="00870240">
          <w:rPr>
            <w:rFonts w:asciiTheme="minorHAnsi" w:eastAsiaTheme="minorEastAsia" w:hAnsiTheme="minorHAnsi" w:cstheme="minorBidi"/>
            <w:noProof/>
            <w:sz w:val="22"/>
            <w:szCs w:val="22"/>
          </w:rPr>
          <w:tab/>
        </w:r>
        <w:r w:rsidR="00870240" w:rsidRPr="00870240">
          <w:rPr>
            <w:rStyle w:val="Hyperlink"/>
            <w:noProof/>
          </w:rPr>
          <w:t>BACKGROUND</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_Toc496016614 \h </w:instrText>
        </w:r>
      </w:ins>
      <w:r w:rsidR="00870240" w:rsidRPr="00870240">
        <w:rPr>
          <w:noProof/>
          <w:webHidden/>
        </w:rPr>
      </w:r>
      <w:r w:rsidR="00870240" w:rsidRPr="00870240">
        <w:rPr>
          <w:noProof/>
          <w:webHidden/>
        </w:rPr>
        <w:fldChar w:fldCharType="separate"/>
      </w:r>
      <w:ins w:id="3" w:author="Susan Banasiak" w:date="2017-10-17T15:14:00Z">
        <w:r w:rsidR="00870240" w:rsidRPr="00870240">
          <w:rPr>
            <w:noProof/>
            <w:webHidden/>
          </w:rPr>
          <w:t>4</w:t>
        </w:r>
        <w:r w:rsidR="00870240" w:rsidRPr="00870240">
          <w:rPr>
            <w:noProof/>
            <w:webHidden/>
          </w:rPr>
          <w:fldChar w:fldCharType="end"/>
        </w:r>
        <w:r w:rsidR="00870240" w:rsidRPr="00870240">
          <w:rPr>
            <w:rStyle w:val="Hyperlink"/>
            <w:noProof/>
          </w:rPr>
          <w:fldChar w:fldCharType="end"/>
        </w:r>
      </w:ins>
    </w:p>
    <w:p w14:paraId="0F7A1CC9" w14:textId="77777777" w:rsidR="00870240" w:rsidRPr="00870240" w:rsidRDefault="00870240">
      <w:pPr>
        <w:pStyle w:val="TOC1"/>
        <w:tabs>
          <w:tab w:val="left" w:pos="720"/>
          <w:tab w:val="right" w:leader="dot" w:pos="9350"/>
        </w:tabs>
        <w:rPr>
          <w:ins w:id="4" w:author="Susan Banasiak" w:date="2017-10-17T15:14:00Z"/>
          <w:rFonts w:asciiTheme="minorHAnsi" w:eastAsiaTheme="minorEastAsia" w:hAnsiTheme="minorHAnsi" w:cstheme="minorBidi"/>
          <w:noProof/>
          <w:sz w:val="22"/>
          <w:szCs w:val="22"/>
        </w:rPr>
      </w:pPr>
      <w:ins w:id="5"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"_Toc496016615"</w:instrText>
        </w:r>
        <w:r w:rsidRPr="00870240">
          <w:rPr>
            <w:rStyle w:val="Hyperlink"/>
            <w:noProof/>
          </w:rPr>
          <w:instrText xml:space="preserve"> </w:instrText>
        </w:r>
        <w:r w:rsidRPr="00870240">
          <w:rPr>
            <w:rStyle w:val="Hyperlink"/>
            <w:noProof/>
          </w:rPr>
          <w:fldChar w:fldCharType="separate"/>
        </w:r>
        <w:r w:rsidRPr="00870240">
          <w:rPr>
            <w:rStyle w:val="Hyperlink"/>
            <w:noProof/>
          </w:rPr>
          <w:t>2.0</w:t>
        </w:r>
        <w:r w:rsidRPr="00870240">
          <w:rPr>
            <w:rFonts w:asciiTheme="minorHAnsi" w:eastAsiaTheme="minorEastAsia" w:hAnsiTheme="minorHAnsi" w:cstheme="minorBidi"/>
            <w:noProof/>
            <w:sz w:val="22"/>
            <w:szCs w:val="22"/>
          </w:rPr>
          <w:tab/>
        </w:r>
        <w:r w:rsidRPr="00870240">
          <w:rPr>
            <w:rStyle w:val="Hyperlink"/>
            <w:noProof/>
          </w:rPr>
          <w:t>APPLICABLE DOCUMENTS</w:t>
        </w:r>
        <w:r w:rsidRPr="00870240">
          <w:rPr>
            <w:noProof/>
            <w:webHidden/>
          </w:rPr>
          <w:tab/>
        </w:r>
        <w:r w:rsidRPr="00870240">
          <w:rPr>
            <w:noProof/>
            <w:webHidden/>
          </w:rPr>
          <w:fldChar w:fldCharType="begin"/>
        </w:r>
        <w:r w:rsidRPr="00870240">
          <w:rPr>
            <w:noProof/>
            <w:webHidden/>
          </w:rPr>
          <w:instrText xml:space="preserve"> PAGEREF _Toc496016615 \h </w:instrText>
        </w:r>
      </w:ins>
      <w:r w:rsidRPr="00870240">
        <w:rPr>
          <w:noProof/>
          <w:webHidden/>
        </w:rPr>
      </w:r>
      <w:r w:rsidRPr="00870240">
        <w:rPr>
          <w:noProof/>
          <w:webHidden/>
        </w:rPr>
        <w:fldChar w:fldCharType="separate"/>
      </w:r>
      <w:ins w:id="6" w:author="Susan Banasiak" w:date="2017-10-17T15:14:00Z">
        <w:r w:rsidRPr="00870240">
          <w:rPr>
            <w:noProof/>
            <w:webHidden/>
          </w:rPr>
          <w:t>5</w:t>
        </w:r>
        <w:r w:rsidRPr="00870240">
          <w:rPr>
            <w:noProof/>
            <w:webHidden/>
          </w:rPr>
          <w:fldChar w:fldCharType="end"/>
        </w:r>
        <w:r w:rsidRPr="00870240">
          <w:rPr>
            <w:rStyle w:val="Hyperlink"/>
            <w:noProof/>
          </w:rPr>
          <w:fldChar w:fldCharType="end"/>
        </w:r>
      </w:ins>
    </w:p>
    <w:p w14:paraId="5AAEFF8B" w14:textId="77777777" w:rsidR="00870240" w:rsidRPr="00870240" w:rsidRDefault="00870240">
      <w:pPr>
        <w:pStyle w:val="TOC1"/>
        <w:tabs>
          <w:tab w:val="left" w:pos="720"/>
          <w:tab w:val="right" w:leader="dot" w:pos="9350"/>
        </w:tabs>
        <w:rPr>
          <w:ins w:id="7" w:author="Susan Banasiak" w:date="2017-10-17T15:14:00Z"/>
          <w:rFonts w:asciiTheme="minorHAnsi" w:eastAsiaTheme="minorEastAsia" w:hAnsiTheme="minorHAnsi" w:cstheme="minorBidi"/>
          <w:noProof/>
          <w:sz w:val="22"/>
          <w:szCs w:val="22"/>
        </w:rPr>
      </w:pPr>
      <w:ins w:id="8"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"_Toc496016616"</w:instrText>
        </w:r>
        <w:r w:rsidRPr="00870240">
          <w:rPr>
            <w:rStyle w:val="Hyperlink"/>
            <w:noProof/>
          </w:rPr>
          <w:instrText xml:space="preserve"> </w:instrText>
        </w:r>
        <w:r w:rsidRPr="00870240">
          <w:rPr>
            <w:rStyle w:val="Hyperlink"/>
            <w:noProof/>
          </w:rPr>
          <w:fldChar w:fldCharType="separate"/>
        </w:r>
        <w:r w:rsidRPr="00870240">
          <w:rPr>
            <w:rStyle w:val="Hyperlink"/>
            <w:noProof/>
          </w:rPr>
          <w:t>3.0</w:t>
        </w:r>
        <w:r w:rsidRPr="00870240">
          <w:rPr>
            <w:rFonts w:asciiTheme="minorHAnsi" w:eastAsiaTheme="minorEastAsia" w:hAnsiTheme="minorHAnsi" w:cstheme="minorBidi"/>
            <w:noProof/>
            <w:sz w:val="22"/>
            <w:szCs w:val="22"/>
          </w:rPr>
          <w:tab/>
        </w:r>
        <w:r w:rsidRPr="00870240">
          <w:rPr>
            <w:rStyle w:val="Hyperlink"/>
            <w:noProof/>
          </w:rPr>
          <w:t>SCOPE OF WORK</w:t>
        </w:r>
        <w:r w:rsidRPr="00870240">
          <w:rPr>
            <w:noProof/>
            <w:webHidden/>
          </w:rPr>
          <w:tab/>
        </w:r>
        <w:r w:rsidRPr="00870240">
          <w:rPr>
            <w:noProof/>
            <w:webHidden/>
          </w:rPr>
          <w:fldChar w:fldCharType="begin"/>
        </w:r>
        <w:r w:rsidRPr="00870240">
          <w:rPr>
            <w:noProof/>
            <w:webHidden/>
          </w:rPr>
          <w:instrText xml:space="preserve"> PAGEREF _Toc496016616 \h </w:instrText>
        </w:r>
      </w:ins>
      <w:r w:rsidRPr="00870240">
        <w:rPr>
          <w:noProof/>
          <w:webHidden/>
        </w:rPr>
      </w:r>
      <w:r w:rsidRPr="00870240">
        <w:rPr>
          <w:noProof/>
          <w:webHidden/>
        </w:rPr>
        <w:fldChar w:fldCharType="separate"/>
      </w:r>
      <w:ins w:id="9" w:author="Susan Banasiak" w:date="2017-10-17T15:14:00Z">
        <w:r w:rsidRPr="00870240">
          <w:rPr>
            <w:noProof/>
            <w:webHidden/>
          </w:rPr>
          <w:t>5</w:t>
        </w:r>
        <w:r w:rsidRPr="00870240">
          <w:rPr>
            <w:noProof/>
            <w:webHidden/>
          </w:rPr>
          <w:fldChar w:fldCharType="end"/>
        </w:r>
        <w:r w:rsidRPr="00870240">
          <w:rPr>
            <w:rStyle w:val="Hyperlink"/>
            <w:noProof/>
          </w:rPr>
          <w:fldChar w:fldCharType="end"/>
        </w:r>
      </w:ins>
    </w:p>
    <w:p w14:paraId="068E5E00" w14:textId="77777777" w:rsidR="00870240" w:rsidRPr="00870240" w:rsidRDefault="00870240">
      <w:pPr>
        <w:pStyle w:val="TOC2"/>
        <w:tabs>
          <w:tab w:val="left" w:pos="880"/>
          <w:tab w:val="right" w:leader="dot" w:pos="9350"/>
        </w:tabs>
        <w:rPr>
          <w:ins w:id="10" w:author="Susan Banasiak" w:date="2017-10-17T15:14:00Z"/>
          <w:rFonts w:asciiTheme="minorHAnsi" w:eastAsiaTheme="minorEastAsia" w:hAnsiTheme="minorHAnsi" w:cstheme="minorBidi"/>
          <w:noProof/>
          <w:sz w:val="22"/>
          <w:szCs w:val="22"/>
        </w:rPr>
      </w:pPr>
      <w:ins w:id="11"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"_Toc496016617"</w:instrText>
        </w:r>
        <w:r w:rsidRPr="00870240">
          <w:rPr>
            <w:rStyle w:val="Hyperlink"/>
            <w:noProof/>
          </w:rPr>
          <w:instrText xml:space="preserve"> </w:instrText>
        </w:r>
        <w:r w:rsidRPr="00870240">
          <w:rPr>
            <w:rStyle w:val="Hyperlink"/>
            <w:noProof/>
          </w:rPr>
          <w:fldChar w:fldCharType="separate"/>
        </w:r>
        <w:r w:rsidRPr="00870240">
          <w:rPr>
            <w:rStyle w:val="Hyperlink"/>
            <w:noProof/>
          </w:rPr>
          <w:t>3.1</w:t>
        </w:r>
        <w:r w:rsidRPr="00870240">
          <w:rPr>
            <w:rFonts w:asciiTheme="minorHAnsi" w:eastAsiaTheme="minorEastAsia" w:hAnsiTheme="minorHAnsi" w:cstheme="minorBidi"/>
            <w:noProof/>
            <w:sz w:val="22"/>
            <w:szCs w:val="22"/>
          </w:rPr>
          <w:tab/>
        </w:r>
        <w:r w:rsidRPr="00870240">
          <w:rPr>
            <w:rStyle w:val="Hyperlink"/>
            <w:noProof/>
          </w:rPr>
          <w:t>APPLICABILITY</w:t>
        </w:r>
        <w:r w:rsidRPr="00870240">
          <w:rPr>
            <w:noProof/>
            <w:webHidden/>
          </w:rPr>
          <w:tab/>
        </w:r>
        <w:r w:rsidRPr="00870240">
          <w:rPr>
            <w:noProof/>
            <w:webHidden/>
          </w:rPr>
          <w:fldChar w:fldCharType="begin"/>
        </w:r>
        <w:r w:rsidRPr="00870240">
          <w:rPr>
            <w:noProof/>
            <w:webHidden/>
          </w:rPr>
          <w:instrText xml:space="preserve"> PAGEREF _Toc496016617 \h </w:instrText>
        </w:r>
      </w:ins>
      <w:r w:rsidRPr="00870240">
        <w:rPr>
          <w:noProof/>
          <w:webHidden/>
        </w:rPr>
      </w:r>
      <w:r w:rsidRPr="00870240">
        <w:rPr>
          <w:noProof/>
          <w:webHidden/>
        </w:rPr>
        <w:fldChar w:fldCharType="separate"/>
      </w:r>
      <w:ins w:id="12"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1EB8EC0F" w14:textId="77777777" w:rsidR="00870240" w:rsidRPr="00870240" w:rsidRDefault="00870240">
      <w:pPr>
        <w:pStyle w:val="TOC2"/>
        <w:tabs>
          <w:tab w:val="left" w:pos="880"/>
          <w:tab w:val="right" w:leader="dot" w:pos="9350"/>
        </w:tabs>
        <w:rPr>
          <w:ins w:id="13" w:author="Susan Banasiak" w:date="2017-10-17T15:14:00Z"/>
          <w:rFonts w:asciiTheme="minorHAnsi" w:eastAsiaTheme="minorEastAsia" w:hAnsiTheme="minorHAnsi" w:cstheme="minorBidi"/>
          <w:noProof/>
          <w:sz w:val="22"/>
          <w:szCs w:val="22"/>
        </w:rPr>
      </w:pPr>
      <w:ins w:id="14"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"_Toc496016618"</w:instrText>
        </w:r>
        <w:r w:rsidRPr="00870240">
          <w:rPr>
            <w:rStyle w:val="Hyperlink"/>
            <w:noProof/>
          </w:rPr>
          <w:instrText xml:space="preserve"> </w:instrText>
        </w:r>
        <w:r w:rsidRPr="00870240">
          <w:rPr>
            <w:rStyle w:val="Hyperlink"/>
            <w:noProof/>
          </w:rPr>
          <w:fldChar w:fldCharType="separate"/>
        </w:r>
        <w:r w:rsidRPr="00870240">
          <w:rPr>
            <w:rStyle w:val="Hyperlink"/>
            <w:noProof/>
          </w:rPr>
          <w:t>3.2</w:t>
        </w:r>
        <w:r w:rsidRPr="00870240">
          <w:rPr>
            <w:rFonts w:asciiTheme="minorHAnsi" w:eastAsiaTheme="minorEastAsia" w:hAnsiTheme="minorHAnsi" w:cstheme="minorBidi"/>
            <w:noProof/>
            <w:sz w:val="22"/>
            <w:szCs w:val="22"/>
          </w:rPr>
          <w:tab/>
        </w:r>
        <w:r w:rsidRPr="00870240">
          <w:rPr>
            <w:rStyle w:val="Hyperlink"/>
            <w:noProof/>
          </w:rPr>
          <w:t>ORDER TYPE</w:t>
        </w:r>
        <w:r w:rsidRPr="00870240">
          <w:rPr>
            <w:noProof/>
            <w:webHidden/>
          </w:rPr>
          <w:tab/>
        </w:r>
        <w:r w:rsidRPr="00870240">
          <w:rPr>
            <w:noProof/>
            <w:webHidden/>
          </w:rPr>
          <w:fldChar w:fldCharType="begin"/>
        </w:r>
        <w:r w:rsidRPr="00870240">
          <w:rPr>
            <w:noProof/>
            <w:webHidden/>
          </w:rPr>
          <w:instrText xml:space="preserve"> PAGEREF _Toc496016618 \h </w:instrText>
        </w:r>
      </w:ins>
      <w:r w:rsidRPr="00870240">
        <w:rPr>
          <w:noProof/>
          <w:webHidden/>
        </w:rPr>
      </w:r>
      <w:r w:rsidRPr="00870240">
        <w:rPr>
          <w:noProof/>
          <w:webHidden/>
        </w:rPr>
        <w:fldChar w:fldCharType="separate"/>
      </w:r>
      <w:ins w:id="15"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3744CEEC" w14:textId="77777777" w:rsidR="00870240" w:rsidRPr="00870240" w:rsidRDefault="00870240">
      <w:pPr>
        <w:pStyle w:val="TOC1"/>
        <w:tabs>
          <w:tab w:val="left" w:pos="720"/>
          <w:tab w:val="right" w:leader="dot" w:pos="9350"/>
        </w:tabs>
        <w:rPr>
          <w:ins w:id="16" w:author="Susan Banasiak" w:date="2017-10-17T15:14:00Z"/>
          <w:rFonts w:asciiTheme="minorHAnsi" w:eastAsiaTheme="minorEastAsia" w:hAnsiTheme="minorHAnsi" w:cstheme="minorBidi"/>
          <w:noProof/>
          <w:sz w:val="22"/>
          <w:szCs w:val="22"/>
        </w:rPr>
      </w:pPr>
      <w:ins w:id="17"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"_Toc496016619"</w:instrText>
        </w:r>
        <w:r w:rsidRPr="00870240">
          <w:rPr>
            <w:rStyle w:val="Hyperlink"/>
            <w:noProof/>
          </w:rPr>
          <w:instrText xml:space="preserve"> </w:instrText>
        </w:r>
        <w:r w:rsidRPr="00870240">
          <w:rPr>
            <w:rStyle w:val="Hyperlink"/>
            <w:noProof/>
          </w:rPr>
          <w:fldChar w:fldCharType="separate"/>
        </w:r>
        <w:r w:rsidRPr="00870240">
          <w:rPr>
            <w:rStyle w:val="Hyperlink"/>
            <w:noProof/>
          </w:rPr>
          <w:t>4.0</w:t>
        </w:r>
        <w:r w:rsidRPr="00870240">
          <w:rPr>
            <w:rFonts w:asciiTheme="minorHAnsi" w:eastAsiaTheme="minorEastAsia" w:hAnsiTheme="minorHAnsi" w:cstheme="minorBidi"/>
            <w:noProof/>
            <w:sz w:val="22"/>
            <w:szCs w:val="22"/>
          </w:rPr>
          <w:tab/>
        </w:r>
        <w:r w:rsidRPr="00870240">
          <w:rPr>
            <w:rStyle w:val="Hyperlink"/>
            <w:noProof/>
          </w:rPr>
          <w:t>PERFORMANCE DETAILS</w:t>
        </w:r>
        <w:r w:rsidRPr="00870240">
          <w:rPr>
            <w:noProof/>
            <w:webHidden/>
          </w:rPr>
          <w:tab/>
        </w:r>
        <w:r w:rsidRPr="00870240">
          <w:rPr>
            <w:noProof/>
            <w:webHidden/>
          </w:rPr>
          <w:fldChar w:fldCharType="begin"/>
        </w:r>
        <w:r w:rsidRPr="00870240">
          <w:rPr>
            <w:noProof/>
            <w:webHidden/>
          </w:rPr>
          <w:instrText xml:space="preserve"> PAGEREF _Toc496016619 \h </w:instrText>
        </w:r>
      </w:ins>
      <w:r w:rsidRPr="00870240">
        <w:rPr>
          <w:noProof/>
          <w:webHidden/>
        </w:rPr>
      </w:r>
      <w:r w:rsidRPr="00870240">
        <w:rPr>
          <w:noProof/>
          <w:webHidden/>
        </w:rPr>
        <w:fldChar w:fldCharType="separate"/>
      </w:r>
      <w:ins w:id="18"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65C2F48C" w14:textId="77777777" w:rsidR="00870240" w:rsidRPr="00870240" w:rsidRDefault="00870240">
      <w:pPr>
        <w:pStyle w:val="TOC2"/>
        <w:tabs>
          <w:tab w:val="left" w:pos="880"/>
          <w:tab w:val="right" w:leader="dot" w:pos="9350"/>
        </w:tabs>
        <w:rPr>
          <w:ins w:id="19" w:author="Susan Banasiak" w:date="2017-10-17T15:14:00Z"/>
          <w:rFonts w:asciiTheme="minorHAnsi" w:eastAsiaTheme="minorEastAsia" w:hAnsiTheme="minorHAnsi" w:cstheme="minorBidi"/>
          <w:noProof/>
          <w:sz w:val="22"/>
          <w:szCs w:val="22"/>
        </w:rPr>
      </w:pPr>
      <w:ins w:id="20"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"_Toc496016620"</w:instrText>
        </w:r>
        <w:r w:rsidRPr="00870240">
          <w:rPr>
            <w:rStyle w:val="Hyperlink"/>
            <w:noProof/>
          </w:rPr>
          <w:instrText xml:space="preserve"> </w:instrText>
        </w:r>
        <w:r w:rsidRPr="00870240">
          <w:rPr>
            <w:rStyle w:val="Hyperlink"/>
            <w:noProof/>
          </w:rPr>
          <w:fldChar w:fldCharType="separate"/>
        </w:r>
        <w:r w:rsidRPr="00870240">
          <w:rPr>
            <w:rStyle w:val="Hyperlink"/>
            <w:noProof/>
          </w:rPr>
          <w:t>4.1</w:t>
        </w:r>
        <w:r w:rsidRPr="00870240">
          <w:rPr>
            <w:rFonts w:asciiTheme="minorHAnsi" w:eastAsiaTheme="minorEastAsia" w:hAnsiTheme="minorHAnsi" w:cstheme="minorBidi"/>
            <w:noProof/>
            <w:sz w:val="22"/>
            <w:szCs w:val="22"/>
          </w:rPr>
          <w:tab/>
        </w:r>
        <w:r w:rsidRPr="00870240">
          <w:rPr>
            <w:rStyle w:val="Hyperlink"/>
            <w:noProof/>
          </w:rPr>
          <w:t>PERFORMANCE PERIOD</w:t>
        </w:r>
        <w:r w:rsidRPr="00870240">
          <w:rPr>
            <w:noProof/>
            <w:webHidden/>
          </w:rPr>
          <w:tab/>
        </w:r>
        <w:r w:rsidRPr="00870240">
          <w:rPr>
            <w:noProof/>
            <w:webHidden/>
          </w:rPr>
          <w:fldChar w:fldCharType="begin"/>
        </w:r>
        <w:r w:rsidRPr="00870240">
          <w:rPr>
            <w:noProof/>
            <w:webHidden/>
          </w:rPr>
          <w:instrText xml:space="preserve"> PAGEREF _Toc496016620 \h </w:instrText>
        </w:r>
      </w:ins>
      <w:r w:rsidRPr="00870240">
        <w:rPr>
          <w:noProof/>
          <w:webHidden/>
        </w:rPr>
      </w:r>
      <w:r w:rsidRPr="00870240">
        <w:rPr>
          <w:noProof/>
          <w:webHidden/>
        </w:rPr>
        <w:fldChar w:fldCharType="separate"/>
      </w:r>
      <w:ins w:id="21"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032C7D46" w14:textId="77777777" w:rsidR="00870240" w:rsidRPr="00870240" w:rsidRDefault="00870240">
      <w:pPr>
        <w:pStyle w:val="TOC2"/>
        <w:tabs>
          <w:tab w:val="left" w:pos="880"/>
          <w:tab w:val="right" w:leader="dot" w:pos="9350"/>
        </w:tabs>
        <w:rPr>
          <w:ins w:id="22" w:author="Susan Banasiak" w:date="2017-10-17T15:14:00Z"/>
          <w:rFonts w:asciiTheme="minorHAnsi" w:eastAsiaTheme="minorEastAsia" w:hAnsiTheme="minorHAnsi" w:cstheme="minorBidi"/>
          <w:noProof/>
          <w:sz w:val="22"/>
          <w:szCs w:val="22"/>
        </w:rPr>
      </w:pPr>
      <w:ins w:id="23"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"_Toc496016621"</w:instrText>
        </w:r>
        <w:r w:rsidRPr="00870240">
          <w:rPr>
            <w:rStyle w:val="Hyperlink"/>
            <w:noProof/>
          </w:rPr>
          <w:instrText xml:space="preserve"> </w:instrText>
        </w:r>
        <w:r w:rsidRPr="00870240">
          <w:rPr>
            <w:rStyle w:val="Hyperlink"/>
            <w:noProof/>
          </w:rPr>
          <w:fldChar w:fldCharType="separate"/>
        </w:r>
        <w:r w:rsidRPr="00870240">
          <w:rPr>
            <w:rStyle w:val="Hyperlink"/>
            <w:noProof/>
          </w:rPr>
          <w:t>4.2</w:t>
        </w:r>
        <w:r w:rsidRPr="00870240">
          <w:rPr>
            <w:rFonts w:asciiTheme="minorHAnsi" w:eastAsiaTheme="minorEastAsia" w:hAnsiTheme="minorHAnsi" w:cstheme="minorBidi"/>
            <w:noProof/>
            <w:sz w:val="22"/>
            <w:szCs w:val="22"/>
          </w:rPr>
          <w:tab/>
        </w:r>
        <w:r w:rsidRPr="00870240">
          <w:rPr>
            <w:rStyle w:val="Hyperlink"/>
            <w:noProof/>
          </w:rPr>
          <w:t>PLACE OF PERFORMANCE</w:t>
        </w:r>
        <w:r w:rsidRPr="00870240">
          <w:rPr>
            <w:noProof/>
            <w:webHidden/>
          </w:rPr>
          <w:tab/>
        </w:r>
        <w:r w:rsidRPr="00870240">
          <w:rPr>
            <w:noProof/>
            <w:webHidden/>
          </w:rPr>
          <w:fldChar w:fldCharType="begin"/>
        </w:r>
        <w:r w:rsidRPr="00870240">
          <w:rPr>
            <w:noProof/>
            <w:webHidden/>
          </w:rPr>
          <w:instrText xml:space="preserve"> PAGEREF _Toc496016621 \h </w:instrText>
        </w:r>
      </w:ins>
      <w:r w:rsidRPr="00870240">
        <w:rPr>
          <w:noProof/>
          <w:webHidden/>
        </w:rPr>
      </w:r>
      <w:r w:rsidRPr="00870240">
        <w:rPr>
          <w:noProof/>
          <w:webHidden/>
        </w:rPr>
        <w:fldChar w:fldCharType="separate"/>
      </w:r>
      <w:ins w:id="24"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5CCE94CF" w14:textId="77777777" w:rsidR="00870240" w:rsidRPr="00870240" w:rsidRDefault="00870240">
      <w:pPr>
        <w:pStyle w:val="TOC2"/>
        <w:tabs>
          <w:tab w:val="left" w:pos="880"/>
          <w:tab w:val="right" w:leader="dot" w:pos="9350"/>
        </w:tabs>
        <w:rPr>
          <w:ins w:id="25" w:author="Susan Banasiak" w:date="2017-10-17T15:14:00Z"/>
          <w:rFonts w:asciiTheme="minorHAnsi" w:eastAsiaTheme="minorEastAsia" w:hAnsiTheme="minorHAnsi" w:cstheme="minorBidi"/>
          <w:noProof/>
          <w:sz w:val="22"/>
          <w:szCs w:val="22"/>
        </w:rPr>
      </w:pPr>
      <w:ins w:id="26"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"_Toc496016622"</w:instrText>
        </w:r>
        <w:r w:rsidRPr="00870240">
          <w:rPr>
            <w:rStyle w:val="Hyperlink"/>
            <w:noProof/>
          </w:rPr>
          <w:instrText xml:space="preserve"> </w:instrText>
        </w:r>
        <w:r w:rsidRPr="00870240">
          <w:rPr>
            <w:rStyle w:val="Hyperlink"/>
            <w:noProof/>
          </w:rPr>
          <w:fldChar w:fldCharType="separate"/>
        </w:r>
        <w:r w:rsidRPr="00870240">
          <w:rPr>
            <w:rStyle w:val="Hyperlink"/>
            <w:noProof/>
          </w:rPr>
          <w:t>4.3</w:t>
        </w:r>
        <w:r w:rsidRPr="00870240">
          <w:rPr>
            <w:rFonts w:asciiTheme="minorHAnsi" w:eastAsiaTheme="minorEastAsia" w:hAnsiTheme="minorHAnsi" w:cstheme="minorBidi"/>
            <w:noProof/>
            <w:sz w:val="22"/>
            <w:szCs w:val="22"/>
          </w:rPr>
          <w:tab/>
        </w:r>
        <w:r w:rsidRPr="00870240">
          <w:rPr>
            <w:rStyle w:val="Hyperlink"/>
            <w:noProof/>
          </w:rPr>
          <w:t>TRAVEL OR SPECIAL REQUIREMENTS</w:t>
        </w:r>
        <w:r w:rsidRPr="00870240">
          <w:rPr>
            <w:noProof/>
            <w:webHidden/>
          </w:rPr>
          <w:tab/>
        </w:r>
        <w:r w:rsidRPr="00870240">
          <w:rPr>
            <w:noProof/>
            <w:webHidden/>
          </w:rPr>
          <w:fldChar w:fldCharType="begin"/>
        </w:r>
        <w:r w:rsidRPr="00870240">
          <w:rPr>
            <w:noProof/>
            <w:webHidden/>
          </w:rPr>
          <w:instrText xml:space="preserve"> PAGEREF _Toc496016622 \h </w:instrText>
        </w:r>
      </w:ins>
      <w:r w:rsidRPr="00870240">
        <w:rPr>
          <w:noProof/>
          <w:webHidden/>
        </w:rPr>
      </w:r>
      <w:r w:rsidRPr="00870240">
        <w:rPr>
          <w:noProof/>
          <w:webHidden/>
        </w:rPr>
        <w:fldChar w:fldCharType="separate"/>
      </w:r>
      <w:ins w:id="27"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7C2FB3BF" w14:textId="77777777" w:rsidR="00870240" w:rsidRPr="00870240" w:rsidRDefault="00870240">
      <w:pPr>
        <w:pStyle w:val="TOC2"/>
        <w:tabs>
          <w:tab w:val="left" w:pos="880"/>
          <w:tab w:val="right" w:leader="dot" w:pos="9350"/>
        </w:tabs>
        <w:rPr>
          <w:ins w:id="28" w:author="Susan Banasiak" w:date="2017-10-17T15:14:00Z"/>
          <w:rFonts w:asciiTheme="minorHAnsi" w:eastAsiaTheme="minorEastAsia" w:hAnsiTheme="minorHAnsi" w:cstheme="minorBidi"/>
          <w:noProof/>
          <w:sz w:val="22"/>
          <w:szCs w:val="22"/>
        </w:rPr>
      </w:pPr>
      <w:ins w:id="29"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"_Toc496016623"</w:instrText>
        </w:r>
        <w:r w:rsidRPr="00870240">
          <w:rPr>
            <w:rStyle w:val="Hyperlink"/>
            <w:noProof/>
          </w:rPr>
          <w:instrText xml:space="preserve"> </w:instrText>
        </w:r>
        <w:r w:rsidRPr="00870240">
          <w:rPr>
            <w:rStyle w:val="Hyperlink"/>
            <w:noProof/>
          </w:rPr>
          <w:fldChar w:fldCharType="separate"/>
        </w:r>
        <w:r w:rsidRPr="00870240">
          <w:rPr>
            <w:rStyle w:val="Hyperlink"/>
            <w:noProof/>
          </w:rPr>
          <w:t>4.4</w:t>
        </w:r>
        <w:r w:rsidRPr="00870240">
          <w:rPr>
            <w:rFonts w:asciiTheme="minorHAnsi" w:eastAsiaTheme="minorEastAsia" w:hAnsiTheme="minorHAnsi" w:cstheme="minorBidi"/>
            <w:noProof/>
            <w:sz w:val="22"/>
            <w:szCs w:val="22"/>
          </w:rPr>
          <w:tab/>
        </w:r>
        <w:r w:rsidRPr="00870240">
          <w:rPr>
            <w:rStyle w:val="Hyperlink"/>
            <w:noProof/>
          </w:rPr>
          <w:t>CONTRACT MANAGEMENT</w:t>
        </w:r>
        <w:r w:rsidRPr="00870240">
          <w:rPr>
            <w:noProof/>
            <w:webHidden/>
          </w:rPr>
          <w:tab/>
        </w:r>
        <w:r w:rsidRPr="00870240">
          <w:rPr>
            <w:noProof/>
            <w:webHidden/>
          </w:rPr>
          <w:fldChar w:fldCharType="begin"/>
        </w:r>
        <w:r w:rsidRPr="00870240">
          <w:rPr>
            <w:noProof/>
            <w:webHidden/>
          </w:rPr>
          <w:instrText xml:space="preserve"> PAGEREF _Toc496016623 \h </w:instrText>
        </w:r>
      </w:ins>
      <w:r w:rsidRPr="00870240">
        <w:rPr>
          <w:noProof/>
          <w:webHidden/>
        </w:rPr>
      </w:r>
      <w:r w:rsidRPr="00870240">
        <w:rPr>
          <w:noProof/>
          <w:webHidden/>
        </w:rPr>
        <w:fldChar w:fldCharType="separate"/>
      </w:r>
      <w:ins w:id="30"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4D0FA278" w14:textId="77777777" w:rsidR="00870240" w:rsidRPr="00870240" w:rsidRDefault="00870240">
      <w:pPr>
        <w:pStyle w:val="TOC2"/>
        <w:tabs>
          <w:tab w:val="left" w:pos="880"/>
          <w:tab w:val="right" w:leader="dot" w:pos="9350"/>
        </w:tabs>
        <w:rPr>
          <w:ins w:id="31" w:author="Susan Banasiak" w:date="2017-10-17T15:14:00Z"/>
          <w:rFonts w:asciiTheme="minorHAnsi" w:eastAsiaTheme="minorEastAsia" w:hAnsiTheme="minorHAnsi" w:cstheme="minorBidi"/>
          <w:noProof/>
          <w:sz w:val="22"/>
          <w:szCs w:val="22"/>
        </w:rPr>
      </w:pPr>
      <w:ins w:id="32"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"_Toc496016624"</w:instrText>
        </w:r>
        <w:r w:rsidRPr="00870240">
          <w:rPr>
            <w:rStyle w:val="Hyperlink"/>
            <w:noProof/>
          </w:rPr>
          <w:instrText xml:space="preserve"> </w:instrText>
        </w:r>
        <w:r w:rsidRPr="00870240">
          <w:rPr>
            <w:rStyle w:val="Hyperlink"/>
            <w:noProof/>
          </w:rPr>
          <w:fldChar w:fldCharType="separate"/>
        </w:r>
        <w:r w:rsidRPr="00870240">
          <w:rPr>
            <w:rStyle w:val="Hyperlink"/>
            <w:noProof/>
          </w:rPr>
          <w:t>4.5</w:t>
        </w:r>
        <w:r w:rsidRPr="00870240">
          <w:rPr>
            <w:rFonts w:asciiTheme="minorHAnsi" w:eastAsiaTheme="minorEastAsia" w:hAnsiTheme="minorHAnsi" w:cstheme="minorBidi"/>
            <w:noProof/>
            <w:sz w:val="22"/>
            <w:szCs w:val="22"/>
          </w:rPr>
          <w:tab/>
        </w:r>
        <w:r w:rsidRPr="00870240">
          <w:rPr>
            <w:rStyle w:val="Hyperlink"/>
            <w:noProof/>
          </w:rPr>
          <w:t>GOVERNMENT FURNISHED PROPERTY</w:t>
        </w:r>
        <w:r w:rsidRPr="00870240">
          <w:rPr>
            <w:noProof/>
            <w:webHidden/>
          </w:rPr>
          <w:tab/>
        </w:r>
        <w:r w:rsidRPr="00870240">
          <w:rPr>
            <w:noProof/>
            <w:webHidden/>
          </w:rPr>
          <w:fldChar w:fldCharType="begin"/>
        </w:r>
        <w:r w:rsidRPr="00870240">
          <w:rPr>
            <w:noProof/>
            <w:webHidden/>
          </w:rPr>
          <w:instrText xml:space="preserve"> PAGEREF _Toc496016624 \h </w:instrText>
        </w:r>
      </w:ins>
      <w:r w:rsidRPr="00870240">
        <w:rPr>
          <w:noProof/>
          <w:webHidden/>
        </w:rPr>
      </w:r>
      <w:r w:rsidRPr="00870240">
        <w:rPr>
          <w:noProof/>
          <w:webHidden/>
        </w:rPr>
        <w:fldChar w:fldCharType="separate"/>
      </w:r>
      <w:ins w:id="33"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6BD8A7A3" w14:textId="77777777" w:rsidR="00870240" w:rsidRPr="00870240" w:rsidRDefault="00870240">
      <w:pPr>
        <w:pStyle w:val="TOC2"/>
        <w:tabs>
          <w:tab w:val="left" w:pos="880"/>
          <w:tab w:val="right" w:leader="dot" w:pos="9350"/>
        </w:tabs>
        <w:rPr>
          <w:ins w:id="34" w:author="Susan Banasiak" w:date="2017-10-17T15:14:00Z"/>
          <w:rFonts w:asciiTheme="minorHAnsi" w:eastAsiaTheme="minorEastAsia" w:hAnsiTheme="minorHAnsi" w:cstheme="minorBidi"/>
          <w:noProof/>
          <w:sz w:val="22"/>
          <w:szCs w:val="22"/>
        </w:rPr>
      </w:pPr>
      <w:ins w:id="35"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"_Toc496016625"</w:instrText>
        </w:r>
        <w:r w:rsidRPr="00870240">
          <w:rPr>
            <w:rStyle w:val="Hyperlink"/>
            <w:noProof/>
          </w:rPr>
          <w:instrText xml:space="preserve"> </w:instrText>
        </w:r>
        <w:r w:rsidRPr="00870240">
          <w:rPr>
            <w:rStyle w:val="Hyperlink"/>
            <w:noProof/>
          </w:rPr>
          <w:fldChar w:fldCharType="separate"/>
        </w:r>
        <w:r w:rsidRPr="00870240">
          <w:rPr>
            <w:rStyle w:val="Hyperlink"/>
            <w:noProof/>
          </w:rPr>
          <w:t>4.6</w:t>
        </w:r>
        <w:r w:rsidRPr="00870240">
          <w:rPr>
            <w:rFonts w:asciiTheme="minorHAnsi" w:eastAsiaTheme="minorEastAsia" w:hAnsiTheme="minorHAnsi" w:cstheme="minorBidi"/>
            <w:noProof/>
            <w:sz w:val="22"/>
            <w:szCs w:val="22"/>
          </w:rPr>
          <w:tab/>
        </w:r>
        <w:r w:rsidRPr="00870240">
          <w:rPr>
            <w:rStyle w:val="Hyperlink"/>
            <w:noProof/>
          </w:rPr>
          <w:t>SECURITY AND PRIVACY</w:t>
        </w:r>
        <w:r w:rsidRPr="00870240">
          <w:rPr>
            <w:noProof/>
            <w:webHidden/>
          </w:rPr>
          <w:tab/>
        </w:r>
        <w:r w:rsidRPr="00870240">
          <w:rPr>
            <w:noProof/>
            <w:webHidden/>
          </w:rPr>
          <w:fldChar w:fldCharType="begin"/>
        </w:r>
        <w:r w:rsidRPr="00870240">
          <w:rPr>
            <w:noProof/>
            <w:webHidden/>
          </w:rPr>
          <w:instrText xml:space="preserve"> PAGEREF _Toc496016625 \h </w:instrText>
        </w:r>
      </w:ins>
      <w:r w:rsidRPr="00870240">
        <w:rPr>
          <w:noProof/>
          <w:webHidden/>
        </w:rPr>
      </w:r>
      <w:r w:rsidRPr="00870240">
        <w:rPr>
          <w:noProof/>
          <w:webHidden/>
        </w:rPr>
        <w:fldChar w:fldCharType="separate"/>
      </w:r>
      <w:ins w:id="36"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71A41471" w14:textId="77777777" w:rsidR="00870240" w:rsidRPr="00870240" w:rsidRDefault="00870240">
      <w:pPr>
        <w:pStyle w:val="TOC3"/>
        <w:tabs>
          <w:tab w:val="left" w:pos="1320"/>
          <w:tab w:val="right" w:leader="dot" w:pos="9350"/>
        </w:tabs>
        <w:rPr>
          <w:ins w:id="37" w:author="Susan Banasiak" w:date="2017-10-17T15:14:00Z"/>
          <w:rFonts w:asciiTheme="minorHAnsi" w:eastAsiaTheme="minorEastAsia" w:hAnsiTheme="minorHAnsi" w:cstheme="minorBidi"/>
          <w:noProof/>
          <w:sz w:val="22"/>
          <w:szCs w:val="22"/>
        </w:rPr>
      </w:pPr>
      <w:ins w:id="38"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"_Toc496016626"</w:instrText>
        </w:r>
        <w:r w:rsidRPr="00870240">
          <w:rPr>
            <w:rStyle w:val="Hyperlink"/>
            <w:noProof/>
          </w:rPr>
          <w:instrText xml:space="preserve"> </w:instrText>
        </w:r>
        <w:r w:rsidRPr="00870240">
          <w:rPr>
            <w:rStyle w:val="Hyperlink"/>
            <w:noProof/>
          </w:rPr>
          <w:fldChar w:fldCharType="separate"/>
        </w:r>
        <w:r w:rsidRPr="00870240">
          <w:rPr>
            <w:rStyle w:val="Hyperlink"/>
            <w:noProof/>
          </w:rPr>
          <w:t>4.6.1</w:t>
        </w:r>
        <w:r w:rsidRPr="00870240">
          <w:rPr>
            <w:rFonts w:asciiTheme="minorHAnsi" w:eastAsiaTheme="minorEastAsia" w:hAnsiTheme="minorHAnsi" w:cstheme="minorBidi"/>
            <w:noProof/>
            <w:sz w:val="22"/>
            <w:szCs w:val="22"/>
          </w:rPr>
          <w:tab/>
        </w:r>
        <w:r w:rsidRPr="00870240">
          <w:rPr>
            <w:rStyle w:val="Hyperlink"/>
            <w:noProof/>
          </w:rPr>
          <w:t>POSITION/TASK RISK DESIGNATION LEVEL(S)</w:t>
        </w:r>
        <w:r w:rsidRPr="00870240">
          <w:rPr>
            <w:noProof/>
            <w:webHidden/>
          </w:rPr>
          <w:tab/>
        </w:r>
        <w:r w:rsidRPr="00870240">
          <w:rPr>
            <w:noProof/>
            <w:webHidden/>
          </w:rPr>
          <w:fldChar w:fldCharType="begin"/>
        </w:r>
        <w:r w:rsidRPr="00870240">
          <w:rPr>
            <w:noProof/>
            <w:webHidden/>
          </w:rPr>
          <w:instrText xml:space="preserve"> PAGEREF _Toc496016626 \h </w:instrText>
        </w:r>
      </w:ins>
      <w:r w:rsidRPr="00870240">
        <w:rPr>
          <w:noProof/>
          <w:webHidden/>
        </w:rPr>
      </w:r>
      <w:r w:rsidRPr="00870240">
        <w:rPr>
          <w:noProof/>
          <w:webHidden/>
        </w:rPr>
        <w:fldChar w:fldCharType="separate"/>
      </w:r>
      <w:ins w:id="39"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3EB13966" w14:textId="77777777" w:rsidR="00870240" w:rsidRPr="00870240" w:rsidRDefault="00870240">
      <w:pPr>
        <w:pStyle w:val="TOC1"/>
        <w:tabs>
          <w:tab w:val="left" w:pos="720"/>
          <w:tab w:val="right" w:leader="dot" w:pos="9350"/>
        </w:tabs>
        <w:rPr>
          <w:ins w:id="40" w:author="Susan Banasiak" w:date="2017-10-17T15:14:00Z"/>
          <w:rFonts w:asciiTheme="minorHAnsi" w:eastAsiaTheme="minorEastAsia" w:hAnsiTheme="minorHAnsi" w:cstheme="minorBidi"/>
          <w:noProof/>
          <w:sz w:val="22"/>
          <w:szCs w:val="22"/>
        </w:rPr>
      </w:pPr>
      <w:ins w:id="41"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"_Toc496016627"</w:instrText>
        </w:r>
        <w:r w:rsidRPr="00870240">
          <w:rPr>
            <w:rStyle w:val="Hyperlink"/>
            <w:noProof/>
          </w:rPr>
          <w:instrText xml:space="preserve"> </w:instrText>
        </w:r>
        <w:r w:rsidRPr="00870240">
          <w:rPr>
            <w:rStyle w:val="Hyperlink"/>
            <w:noProof/>
          </w:rPr>
          <w:fldChar w:fldCharType="separate"/>
        </w:r>
        <w:r w:rsidRPr="00870240">
          <w:rPr>
            <w:rStyle w:val="Hyperlink"/>
            <w:noProof/>
          </w:rPr>
          <w:t>5.0</w:t>
        </w:r>
        <w:r w:rsidRPr="00870240">
          <w:rPr>
            <w:rFonts w:asciiTheme="minorHAnsi" w:eastAsiaTheme="minorEastAsia" w:hAnsiTheme="minorHAnsi" w:cstheme="minorBidi"/>
            <w:noProof/>
            <w:sz w:val="22"/>
            <w:szCs w:val="22"/>
          </w:rPr>
          <w:tab/>
        </w:r>
        <w:r w:rsidRPr="00870240">
          <w:rPr>
            <w:rStyle w:val="Hyperlink"/>
            <w:noProof/>
          </w:rPr>
          <w:t>SPECIFIC TASKS AND DELIVERABLES</w:t>
        </w:r>
        <w:r w:rsidRPr="00870240">
          <w:rPr>
            <w:noProof/>
            <w:webHidden/>
          </w:rPr>
          <w:tab/>
        </w:r>
        <w:r w:rsidRPr="00870240">
          <w:rPr>
            <w:noProof/>
            <w:webHidden/>
          </w:rPr>
          <w:fldChar w:fldCharType="begin"/>
        </w:r>
        <w:r w:rsidRPr="00870240">
          <w:rPr>
            <w:noProof/>
            <w:webHidden/>
          </w:rPr>
          <w:instrText xml:space="preserve"> PAGEREF _Toc496016627 \h </w:instrText>
        </w:r>
      </w:ins>
      <w:r w:rsidRPr="00870240">
        <w:rPr>
          <w:noProof/>
          <w:webHidden/>
        </w:rPr>
      </w:r>
      <w:r w:rsidRPr="00870240">
        <w:rPr>
          <w:noProof/>
          <w:webHidden/>
        </w:rPr>
        <w:fldChar w:fldCharType="separate"/>
      </w:r>
      <w:ins w:id="42" w:author="Susan Banasiak" w:date="2017-10-17T15:14:00Z">
        <w:r w:rsidRPr="00870240">
          <w:rPr>
            <w:noProof/>
            <w:webHidden/>
          </w:rPr>
          <w:t>8</w:t>
        </w:r>
        <w:r w:rsidRPr="00870240">
          <w:rPr>
            <w:noProof/>
            <w:webHidden/>
          </w:rPr>
          <w:fldChar w:fldCharType="end"/>
        </w:r>
        <w:r w:rsidRPr="00870240">
          <w:rPr>
            <w:rStyle w:val="Hyperlink"/>
            <w:noProof/>
          </w:rPr>
          <w:fldChar w:fldCharType="end"/>
        </w:r>
      </w:ins>
    </w:p>
    <w:p w14:paraId="2FF3CBC2" w14:textId="77777777" w:rsidR="00870240" w:rsidRPr="00870240" w:rsidRDefault="00870240">
      <w:pPr>
        <w:pStyle w:val="TOC2"/>
        <w:tabs>
          <w:tab w:val="left" w:pos="880"/>
          <w:tab w:val="right" w:leader="dot" w:pos="9350"/>
        </w:tabs>
        <w:rPr>
          <w:ins w:id="43" w:author="Susan Banasiak" w:date="2017-10-17T15:14:00Z"/>
          <w:rFonts w:asciiTheme="minorHAnsi" w:eastAsiaTheme="minorEastAsia" w:hAnsiTheme="minorHAnsi" w:cstheme="minorBidi"/>
          <w:noProof/>
          <w:sz w:val="22"/>
          <w:szCs w:val="22"/>
        </w:rPr>
      </w:pPr>
      <w:ins w:id="44"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"_Toc496016628"</w:instrText>
        </w:r>
        <w:r w:rsidRPr="00870240">
          <w:rPr>
            <w:rStyle w:val="Hyperlink"/>
            <w:noProof/>
          </w:rPr>
          <w:instrText xml:space="preserve"> </w:instrText>
        </w:r>
        <w:r w:rsidRPr="00870240">
          <w:rPr>
            <w:rStyle w:val="Hyperlink"/>
            <w:noProof/>
          </w:rPr>
          <w:fldChar w:fldCharType="separate"/>
        </w:r>
        <w:r w:rsidRPr="00870240">
          <w:rPr>
            <w:rStyle w:val="Hyperlink"/>
            <w:noProof/>
          </w:rPr>
          <w:t>5.1</w:t>
        </w:r>
        <w:r w:rsidRPr="00870240">
          <w:rPr>
            <w:rFonts w:asciiTheme="minorHAnsi" w:eastAsiaTheme="minorEastAsia" w:hAnsiTheme="minorHAnsi" w:cstheme="minorBidi"/>
            <w:noProof/>
            <w:sz w:val="22"/>
            <w:szCs w:val="22"/>
          </w:rPr>
          <w:tab/>
        </w:r>
        <w:r w:rsidRPr="00870240">
          <w:rPr>
            <w:rStyle w:val="Hyperlink"/>
            <w:noProof/>
          </w:rPr>
          <w:t>PROJECT MANAGEMENT</w:t>
        </w:r>
        <w:r w:rsidRPr="00870240">
          <w:rPr>
            <w:noProof/>
            <w:webHidden/>
          </w:rPr>
          <w:tab/>
        </w:r>
        <w:r w:rsidRPr="00870240">
          <w:rPr>
            <w:noProof/>
            <w:webHidden/>
          </w:rPr>
          <w:fldChar w:fldCharType="begin"/>
        </w:r>
        <w:r w:rsidRPr="00870240">
          <w:rPr>
            <w:noProof/>
            <w:webHidden/>
          </w:rPr>
          <w:instrText xml:space="preserve"> PAGEREF _Toc496016628 \h </w:instrText>
        </w:r>
      </w:ins>
      <w:r w:rsidRPr="00870240">
        <w:rPr>
          <w:noProof/>
          <w:webHidden/>
        </w:rPr>
      </w:r>
      <w:r w:rsidRPr="00870240">
        <w:rPr>
          <w:noProof/>
          <w:webHidden/>
        </w:rPr>
        <w:fldChar w:fldCharType="separate"/>
      </w:r>
      <w:ins w:id="45" w:author="Susan Banasiak" w:date="2017-10-17T15:14:00Z">
        <w:r w:rsidRPr="00870240">
          <w:rPr>
            <w:noProof/>
            <w:webHidden/>
          </w:rPr>
          <w:t>8</w:t>
        </w:r>
        <w:r w:rsidRPr="00870240">
          <w:rPr>
            <w:noProof/>
            <w:webHidden/>
          </w:rPr>
          <w:fldChar w:fldCharType="end"/>
        </w:r>
        <w:r w:rsidRPr="00870240">
          <w:rPr>
            <w:rStyle w:val="Hyperlink"/>
            <w:noProof/>
          </w:rPr>
          <w:fldChar w:fldCharType="end"/>
        </w:r>
      </w:ins>
    </w:p>
    <w:p w14:paraId="36DC92D1" w14:textId="77777777" w:rsidR="00870240" w:rsidRPr="00870240" w:rsidRDefault="00870240">
      <w:pPr>
        <w:pStyle w:val="TOC3"/>
        <w:tabs>
          <w:tab w:val="left" w:pos="1320"/>
          <w:tab w:val="right" w:leader="dot" w:pos="9350"/>
        </w:tabs>
        <w:rPr>
          <w:ins w:id="46" w:author="Susan Banasiak" w:date="2017-10-17T15:14:00Z"/>
          <w:rFonts w:asciiTheme="minorHAnsi" w:eastAsiaTheme="minorEastAsia" w:hAnsiTheme="minorHAnsi" w:cstheme="minorBidi"/>
          <w:noProof/>
          <w:sz w:val="22"/>
          <w:szCs w:val="22"/>
        </w:rPr>
      </w:pPr>
      <w:ins w:id="47"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"_Toc496016629"</w:instrText>
        </w:r>
        <w:r w:rsidRPr="00870240">
          <w:rPr>
            <w:rStyle w:val="Hyperlink"/>
            <w:noProof/>
          </w:rPr>
          <w:instrText xml:space="preserve"> </w:instrText>
        </w:r>
        <w:r w:rsidRPr="00870240">
          <w:rPr>
            <w:rStyle w:val="Hyperlink"/>
            <w:noProof/>
          </w:rPr>
          <w:fldChar w:fldCharType="separate"/>
        </w:r>
        <w:r w:rsidRPr="00870240">
          <w:rPr>
            <w:rStyle w:val="Hyperlink"/>
            <w:noProof/>
          </w:rPr>
          <w:t>5.1.1</w:t>
        </w:r>
        <w:r w:rsidRPr="00870240">
          <w:rPr>
            <w:rFonts w:asciiTheme="minorHAnsi" w:eastAsiaTheme="minorEastAsia" w:hAnsiTheme="minorHAnsi" w:cstheme="minorBidi"/>
            <w:noProof/>
            <w:sz w:val="22"/>
            <w:szCs w:val="22"/>
          </w:rPr>
          <w:tab/>
        </w:r>
        <w:r w:rsidRPr="00870240">
          <w:rPr>
            <w:rStyle w:val="Hyperlink"/>
            <w:noProof/>
          </w:rPr>
          <w:t>CONTRACTOR PROJECT MANAGEMENT PLAN</w:t>
        </w:r>
        <w:r w:rsidRPr="00870240">
          <w:rPr>
            <w:noProof/>
            <w:webHidden/>
          </w:rPr>
          <w:tab/>
        </w:r>
        <w:r w:rsidRPr="00870240">
          <w:rPr>
            <w:noProof/>
            <w:webHidden/>
          </w:rPr>
          <w:fldChar w:fldCharType="begin"/>
        </w:r>
        <w:r w:rsidRPr="00870240">
          <w:rPr>
            <w:noProof/>
            <w:webHidden/>
          </w:rPr>
          <w:instrText xml:space="preserve"> PAGEREF _Toc496016629 \h </w:instrText>
        </w:r>
      </w:ins>
      <w:r w:rsidRPr="00870240">
        <w:rPr>
          <w:noProof/>
          <w:webHidden/>
        </w:rPr>
      </w:r>
      <w:r w:rsidRPr="00870240">
        <w:rPr>
          <w:noProof/>
          <w:webHidden/>
        </w:rPr>
        <w:fldChar w:fldCharType="separate"/>
      </w:r>
      <w:ins w:id="48" w:author="Susan Banasiak" w:date="2017-10-17T15:14:00Z">
        <w:r w:rsidRPr="00870240">
          <w:rPr>
            <w:noProof/>
            <w:webHidden/>
          </w:rPr>
          <w:t>8</w:t>
        </w:r>
        <w:r w:rsidRPr="00870240">
          <w:rPr>
            <w:noProof/>
            <w:webHidden/>
          </w:rPr>
          <w:fldChar w:fldCharType="end"/>
        </w:r>
        <w:r w:rsidRPr="00870240">
          <w:rPr>
            <w:rStyle w:val="Hyperlink"/>
            <w:noProof/>
          </w:rPr>
          <w:fldChar w:fldCharType="end"/>
        </w:r>
      </w:ins>
    </w:p>
    <w:p w14:paraId="46F91E63" w14:textId="77777777" w:rsidR="00870240" w:rsidRPr="00870240" w:rsidRDefault="00870240">
      <w:pPr>
        <w:pStyle w:val="TOC3"/>
        <w:tabs>
          <w:tab w:val="left" w:pos="1320"/>
          <w:tab w:val="right" w:leader="dot" w:pos="9350"/>
        </w:tabs>
        <w:rPr>
          <w:ins w:id="49" w:author="Susan Banasiak" w:date="2017-10-17T15:14:00Z"/>
          <w:rFonts w:asciiTheme="minorHAnsi" w:eastAsiaTheme="minorEastAsia" w:hAnsiTheme="minorHAnsi" w:cstheme="minorBidi"/>
          <w:noProof/>
          <w:sz w:val="22"/>
          <w:szCs w:val="22"/>
        </w:rPr>
      </w:pPr>
      <w:ins w:id="50"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"_Toc496016630"</w:instrText>
        </w:r>
        <w:r w:rsidRPr="00870240">
          <w:rPr>
            <w:rStyle w:val="Hyperlink"/>
            <w:noProof/>
          </w:rPr>
          <w:instrText xml:space="preserve"> </w:instrText>
        </w:r>
        <w:r w:rsidRPr="00870240">
          <w:rPr>
            <w:rStyle w:val="Hyperlink"/>
            <w:noProof/>
          </w:rPr>
          <w:fldChar w:fldCharType="separate"/>
        </w:r>
        <w:r w:rsidRPr="00870240">
          <w:rPr>
            <w:rStyle w:val="Hyperlink"/>
            <w:noProof/>
          </w:rPr>
          <w:t>5.1.2</w:t>
        </w:r>
        <w:r w:rsidRPr="00870240">
          <w:rPr>
            <w:rFonts w:asciiTheme="minorHAnsi" w:eastAsiaTheme="minorEastAsia" w:hAnsiTheme="minorHAnsi" w:cstheme="minorBidi"/>
            <w:noProof/>
            <w:sz w:val="22"/>
            <w:szCs w:val="22"/>
          </w:rPr>
          <w:tab/>
        </w:r>
        <w:r w:rsidRPr="00870240">
          <w:rPr>
            <w:rStyle w:val="Hyperlink"/>
            <w:noProof/>
          </w:rPr>
          <w:t>REPORTING REQUIREMENTS</w:t>
        </w:r>
        <w:r w:rsidRPr="00870240">
          <w:rPr>
            <w:noProof/>
            <w:webHidden/>
          </w:rPr>
          <w:tab/>
        </w:r>
        <w:r w:rsidRPr="00870240">
          <w:rPr>
            <w:noProof/>
            <w:webHidden/>
          </w:rPr>
          <w:fldChar w:fldCharType="begin"/>
        </w:r>
        <w:r w:rsidRPr="00870240">
          <w:rPr>
            <w:noProof/>
            <w:webHidden/>
          </w:rPr>
          <w:instrText xml:space="preserve"> PAGEREF _Toc496016630 \h </w:instrText>
        </w:r>
      </w:ins>
      <w:r w:rsidRPr="00870240">
        <w:rPr>
          <w:noProof/>
          <w:webHidden/>
        </w:rPr>
      </w:r>
      <w:r w:rsidRPr="00870240">
        <w:rPr>
          <w:noProof/>
          <w:webHidden/>
        </w:rPr>
        <w:fldChar w:fldCharType="separate"/>
      </w:r>
      <w:ins w:id="51" w:author="Susan Banasiak" w:date="2017-10-17T15:14:00Z">
        <w:r w:rsidRPr="00870240">
          <w:rPr>
            <w:noProof/>
            <w:webHidden/>
          </w:rPr>
          <w:t>9</w:t>
        </w:r>
        <w:r w:rsidRPr="00870240">
          <w:rPr>
            <w:noProof/>
            <w:webHidden/>
          </w:rPr>
          <w:fldChar w:fldCharType="end"/>
        </w:r>
        <w:r w:rsidRPr="00870240">
          <w:rPr>
            <w:rStyle w:val="Hyperlink"/>
            <w:noProof/>
          </w:rPr>
          <w:fldChar w:fldCharType="end"/>
        </w:r>
      </w:ins>
    </w:p>
    <w:p w14:paraId="5E0F9A39" w14:textId="77777777" w:rsidR="00870240" w:rsidRPr="00870240" w:rsidRDefault="00870240">
      <w:pPr>
        <w:pStyle w:val="TOC3"/>
        <w:tabs>
          <w:tab w:val="left" w:pos="1320"/>
          <w:tab w:val="right" w:leader="dot" w:pos="9350"/>
        </w:tabs>
        <w:rPr>
          <w:ins w:id="52" w:author="Susan Banasiak" w:date="2017-10-17T15:14:00Z"/>
          <w:rFonts w:asciiTheme="minorHAnsi" w:eastAsiaTheme="minorEastAsia" w:hAnsiTheme="minorHAnsi" w:cstheme="minorBidi"/>
          <w:noProof/>
          <w:sz w:val="22"/>
          <w:szCs w:val="22"/>
        </w:rPr>
      </w:pPr>
      <w:ins w:id="53"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"_Toc496016631"</w:instrText>
        </w:r>
        <w:r w:rsidRPr="00870240">
          <w:rPr>
            <w:rStyle w:val="Hyperlink"/>
            <w:noProof/>
          </w:rPr>
          <w:instrText xml:space="preserve"> </w:instrText>
        </w:r>
        <w:r w:rsidRPr="00870240">
          <w:rPr>
            <w:rStyle w:val="Hyperlink"/>
            <w:noProof/>
          </w:rPr>
          <w:fldChar w:fldCharType="separate"/>
        </w:r>
        <w:r w:rsidRPr="00870240">
          <w:rPr>
            <w:rStyle w:val="Hyperlink"/>
            <w:rFonts w:cs="Arial"/>
            <w:bCs/>
            <w:iCs/>
            <w:noProof/>
            <w:kern w:val="32"/>
          </w:rPr>
          <w:t>5.1.3</w:t>
        </w:r>
        <w:r w:rsidRPr="00870240">
          <w:rPr>
            <w:rFonts w:asciiTheme="minorHAnsi" w:eastAsiaTheme="minorEastAsia" w:hAnsiTheme="minorHAnsi" w:cstheme="minorBidi"/>
            <w:noProof/>
            <w:sz w:val="22"/>
            <w:szCs w:val="22"/>
          </w:rPr>
          <w:tab/>
        </w:r>
        <w:r w:rsidRPr="00870240">
          <w:rPr>
            <w:rStyle w:val="Hyperlink"/>
            <w:rFonts w:cs="Arial"/>
            <w:bCs/>
            <w:iCs/>
            <w:noProof/>
            <w:kern w:val="32"/>
          </w:rPr>
          <w:t>RATIONAL TOOLS USAGE</w:t>
        </w:r>
        <w:r w:rsidRPr="00870240">
          <w:rPr>
            <w:noProof/>
            <w:webHidden/>
          </w:rPr>
          <w:tab/>
        </w:r>
        <w:r w:rsidRPr="00870240">
          <w:rPr>
            <w:noProof/>
            <w:webHidden/>
          </w:rPr>
          <w:fldChar w:fldCharType="begin"/>
        </w:r>
        <w:r w:rsidRPr="00870240">
          <w:rPr>
            <w:noProof/>
            <w:webHidden/>
          </w:rPr>
          <w:instrText xml:space="preserve"> PAGEREF _Toc496016631 \h </w:instrText>
        </w:r>
      </w:ins>
      <w:r w:rsidRPr="00870240">
        <w:rPr>
          <w:noProof/>
          <w:webHidden/>
        </w:rPr>
      </w:r>
      <w:r w:rsidRPr="00870240">
        <w:rPr>
          <w:noProof/>
          <w:webHidden/>
        </w:rPr>
        <w:fldChar w:fldCharType="separate"/>
      </w:r>
      <w:ins w:id="54" w:author="Susan Banasiak" w:date="2017-10-17T15:14:00Z">
        <w:r w:rsidRPr="00870240">
          <w:rPr>
            <w:noProof/>
            <w:webHidden/>
          </w:rPr>
          <w:t>9</w:t>
        </w:r>
        <w:r w:rsidRPr="00870240">
          <w:rPr>
            <w:noProof/>
            <w:webHidden/>
          </w:rPr>
          <w:fldChar w:fldCharType="end"/>
        </w:r>
        <w:r w:rsidRPr="00870240">
          <w:rPr>
            <w:rStyle w:val="Hyperlink"/>
            <w:noProof/>
          </w:rPr>
          <w:fldChar w:fldCharType="end"/>
        </w:r>
      </w:ins>
    </w:p>
    <w:p w14:paraId="179C69E1" w14:textId="77777777" w:rsidR="00870240" w:rsidRPr="00870240" w:rsidRDefault="00870240">
      <w:pPr>
        <w:pStyle w:val="TOC3"/>
        <w:tabs>
          <w:tab w:val="left" w:pos="1320"/>
          <w:tab w:val="right" w:leader="dot" w:pos="9350"/>
        </w:tabs>
        <w:rPr>
          <w:ins w:id="55" w:author="Susan Banasiak" w:date="2017-10-17T15:14:00Z"/>
          <w:rFonts w:asciiTheme="minorHAnsi" w:eastAsiaTheme="minorEastAsia" w:hAnsiTheme="minorHAnsi" w:cstheme="minorBidi"/>
          <w:noProof/>
          <w:sz w:val="22"/>
          <w:szCs w:val="22"/>
        </w:rPr>
      </w:pPr>
      <w:ins w:id="56"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"_Toc496016632"</w:instrText>
        </w:r>
        <w:r w:rsidRPr="00870240">
          <w:rPr>
            <w:rStyle w:val="Hyperlink"/>
            <w:noProof/>
          </w:rPr>
          <w:instrText xml:space="preserve"> </w:instrText>
        </w:r>
        <w:r w:rsidRPr="00870240">
          <w:rPr>
            <w:rStyle w:val="Hyperlink"/>
            <w:noProof/>
          </w:rPr>
          <w:fldChar w:fldCharType="separate"/>
        </w:r>
        <w:r w:rsidRPr="00870240">
          <w:rPr>
            <w:rStyle w:val="Hyperlink"/>
            <w:rFonts w:cs="Arial"/>
            <w:bCs/>
            <w:iCs/>
            <w:noProof/>
            <w:kern w:val="32"/>
            <w:rPrChange w:id="57" w:author="Susan Banasiak" w:date="2017-10-17T15:14:00Z">
              <w:rPr>
                <w:rStyle w:val="Hyperlink"/>
                <w:rFonts w:cs="Arial"/>
                <w:b/>
                <w:bCs/>
                <w:iCs/>
                <w:noProof/>
                <w:kern w:val="32"/>
              </w:rPr>
            </w:rPrChange>
          </w:rPr>
          <w:t>5.1.4</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58" w:author="Susan Banasiak" w:date="2017-10-17T15:14:00Z">
              <w:rPr>
                <w:rStyle w:val="Hyperlink"/>
                <w:rFonts w:cs="Arial"/>
                <w:b/>
                <w:bCs/>
                <w:iCs/>
                <w:noProof/>
                <w:kern w:val="32"/>
              </w:rPr>
            </w:rPrChange>
          </w:rPr>
          <w:t>PRIVACY &amp; HIPAA TRAINING</w:t>
        </w:r>
        <w:r w:rsidRPr="00870240">
          <w:rPr>
            <w:noProof/>
            <w:webHidden/>
          </w:rPr>
          <w:tab/>
        </w:r>
        <w:r w:rsidRPr="00EC7069">
          <w:rPr>
            <w:noProof/>
            <w:webHidden/>
          </w:rPr>
          <w:fldChar w:fldCharType="begin"/>
        </w:r>
        <w:r w:rsidRPr="00870240">
          <w:rPr>
            <w:noProof/>
            <w:webHidden/>
          </w:rPr>
          <w:instrText xml:space="preserve"> PAGEREF _Toc496016632 \h </w:instrText>
        </w:r>
      </w:ins>
      <w:r w:rsidRPr="00870240">
        <w:rPr>
          <w:noProof/>
          <w:webHidden/>
          <w:rPrChange w:id="59" w:author="Susan Banasiak" w:date="2017-10-17T15:14:00Z">
            <w:rPr>
              <w:noProof/>
              <w:webHidden/>
            </w:rPr>
          </w:rPrChange>
        </w:rPr>
      </w:r>
      <w:r w:rsidRPr="00870240">
        <w:rPr>
          <w:noProof/>
          <w:webHidden/>
          <w:rPrChange w:id="60" w:author="Susan Banasiak" w:date="2017-10-17T15:14:00Z">
            <w:rPr>
              <w:noProof/>
              <w:webHidden/>
            </w:rPr>
          </w:rPrChange>
        </w:rPr>
        <w:fldChar w:fldCharType="separate"/>
      </w:r>
      <w:ins w:id="61" w:author="Susan Banasiak" w:date="2017-10-17T15:14:00Z">
        <w:r w:rsidRPr="00870240">
          <w:rPr>
            <w:noProof/>
            <w:webHidden/>
          </w:rPr>
          <w:t>10</w:t>
        </w:r>
        <w:r w:rsidRPr="00EC7069">
          <w:rPr>
            <w:noProof/>
            <w:webHidden/>
          </w:rPr>
          <w:fldChar w:fldCharType="end"/>
        </w:r>
        <w:r w:rsidRPr="00EC7069">
          <w:rPr>
            <w:rStyle w:val="Hyperlink"/>
            <w:noProof/>
          </w:rPr>
          <w:fldChar w:fldCharType="end"/>
        </w:r>
      </w:ins>
    </w:p>
    <w:p w14:paraId="6696A92A" w14:textId="77777777" w:rsidR="00870240" w:rsidRPr="00870240" w:rsidRDefault="00870240">
      <w:pPr>
        <w:pStyle w:val="TOC3"/>
        <w:tabs>
          <w:tab w:val="left" w:pos="1320"/>
          <w:tab w:val="right" w:leader="dot" w:pos="9350"/>
        </w:tabs>
        <w:rPr>
          <w:ins w:id="62" w:author="Susan Banasiak" w:date="2017-10-17T15:14:00Z"/>
          <w:rFonts w:asciiTheme="minorHAnsi" w:eastAsiaTheme="minorEastAsia" w:hAnsiTheme="minorHAnsi" w:cstheme="minorBidi"/>
          <w:noProof/>
          <w:sz w:val="22"/>
          <w:szCs w:val="22"/>
        </w:rPr>
      </w:pPr>
      <w:ins w:id="63"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"_Toc496016633"</w:instrText>
        </w:r>
        <w:r w:rsidRPr="00870240">
          <w:rPr>
            <w:rStyle w:val="Hyperlink"/>
            <w:noProof/>
          </w:rPr>
          <w:instrText xml:space="preserve"> </w:instrText>
        </w:r>
        <w:r w:rsidRPr="00870240">
          <w:rPr>
            <w:rStyle w:val="Hyperlink"/>
            <w:noProof/>
            <w:rPrChange w:id="64" w:author="Susan Banasiak" w:date="2017-10-17T15:14:00Z">
              <w:rPr>
                <w:rStyle w:val="Hyperlink"/>
                <w:noProof/>
              </w:rPr>
            </w:rPrChange>
          </w:rPr>
          <w:fldChar w:fldCharType="separate"/>
        </w:r>
        <w:r w:rsidRPr="00870240">
          <w:rPr>
            <w:rStyle w:val="Hyperlink"/>
            <w:rFonts w:cs="Arial"/>
            <w:bCs/>
            <w:iCs/>
            <w:noProof/>
            <w:kern w:val="32"/>
            <w:rPrChange w:id="65" w:author="Susan Banasiak" w:date="2017-10-17T15:14:00Z">
              <w:rPr>
                <w:rStyle w:val="Hyperlink"/>
                <w:rFonts w:cs="Arial"/>
                <w:b/>
                <w:bCs/>
                <w:iCs/>
                <w:noProof/>
                <w:kern w:val="32"/>
              </w:rPr>
            </w:rPrChange>
          </w:rPr>
          <w:t>5.1.5</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66" w:author="Susan Banasiak" w:date="2017-10-17T15:14:00Z">
              <w:rPr>
                <w:rStyle w:val="Hyperlink"/>
                <w:rFonts w:cs="Arial"/>
                <w:b/>
                <w:bCs/>
                <w:iCs/>
                <w:noProof/>
                <w:kern w:val="32"/>
              </w:rPr>
            </w:rPrChange>
          </w:rPr>
          <w:t>ONBOARDING STATUS</w:t>
        </w:r>
        <w:r w:rsidRPr="00870240">
          <w:rPr>
            <w:noProof/>
            <w:webHidden/>
          </w:rPr>
          <w:tab/>
        </w:r>
        <w:r w:rsidRPr="00EC7069">
          <w:rPr>
            <w:noProof/>
            <w:webHidden/>
          </w:rPr>
          <w:fldChar w:fldCharType="begin"/>
        </w:r>
        <w:r w:rsidRPr="00870240">
          <w:rPr>
            <w:noProof/>
            <w:webHidden/>
          </w:rPr>
          <w:instrText xml:space="preserve"> PAGEREF _Toc496016633 \h </w:instrText>
        </w:r>
      </w:ins>
      <w:r w:rsidRPr="00870240">
        <w:rPr>
          <w:noProof/>
          <w:webHidden/>
          <w:rPrChange w:id="67" w:author="Susan Banasiak" w:date="2017-10-17T15:14:00Z">
            <w:rPr>
              <w:noProof/>
              <w:webHidden/>
            </w:rPr>
          </w:rPrChange>
        </w:rPr>
      </w:r>
      <w:r w:rsidRPr="00870240">
        <w:rPr>
          <w:noProof/>
          <w:webHidden/>
          <w:rPrChange w:id="68" w:author="Susan Banasiak" w:date="2017-10-17T15:14:00Z">
            <w:rPr>
              <w:noProof/>
              <w:webHidden/>
            </w:rPr>
          </w:rPrChange>
        </w:rPr>
        <w:fldChar w:fldCharType="separate"/>
      </w:r>
      <w:ins w:id="69" w:author="Susan Banasiak" w:date="2017-10-17T15:14:00Z">
        <w:r w:rsidRPr="00870240">
          <w:rPr>
            <w:noProof/>
            <w:webHidden/>
          </w:rPr>
          <w:t>11</w:t>
        </w:r>
        <w:r w:rsidRPr="00EC7069">
          <w:rPr>
            <w:noProof/>
            <w:webHidden/>
          </w:rPr>
          <w:fldChar w:fldCharType="end"/>
        </w:r>
        <w:r w:rsidRPr="00EC7069">
          <w:rPr>
            <w:rStyle w:val="Hyperlink"/>
            <w:noProof/>
          </w:rPr>
          <w:fldChar w:fldCharType="end"/>
        </w:r>
      </w:ins>
    </w:p>
    <w:p w14:paraId="3CE49496" w14:textId="77777777" w:rsidR="00870240" w:rsidRPr="00870240" w:rsidRDefault="00870240">
      <w:pPr>
        <w:pStyle w:val="TOC3"/>
        <w:tabs>
          <w:tab w:val="left" w:pos="1320"/>
          <w:tab w:val="right" w:leader="dot" w:pos="9350"/>
        </w:tabs>
        <w:rPr>
          <w:ins w:id="70" w:author="Susan Banasiak" w:date="2017-10-17T15:14:00Z"/>
          <w:rFonts w:asciiTheme="minorHAnsi" w:eastAsiaTheme="minorEastAsia" w:hAnsiTheme="minorHAnsi" w:cstheme="minorBidi"/>
          <w:noProof/>
          <w:sz w:val="22"/>
          <w:szCs w:val="22"/>
        </w:rPr>
      </w:pPr>
      <w:ins w:id="71"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"_Toc496016634"</w:instrText>
        </w:r>
        <w:r w:rsidRPr="00870240">
          <w:rPr>
            <w:rStyle w:val="Hyperlink"/>
            <w:noProof/>
          </w:rPr>
          <w:instrText xml:space="preserve"> </w:instrText>
        </w:r>
        <w:r w:rsidRPr="00870240">
          <w:rPr>
            <w:rStyle w:val="Hyperlink"/>
            <w:noProof/>
            <w:rPrChange w:id="72" w:author="Susan Banasiak" w:date="2017-10-17T15:14:00Z">
              <w:rPr>
                <w:rStyle w:val="Hyperlink"/>
                <w:noProof/>
              </w:rPr>
            </w:rPrChange>
          </w:rPr>
          <w:fldChar w:fldCharType="separate"/>
        </w:r>
        <w:r w:rsidRPr="00870240">
          <w:rPr>
            <w:rStyle w:val="Hyperlink"/>
            <w:noProof/>
          </w:rPr>
          <w:t>5.1.6</w:t>
        </w:r>
        <w:r w:rsidRPr="00870240">
          <w:rPr>
            <w:rFonts w:asciiTheme="minorHAnsi" w:eastAsiaTheme="minorEastAsia" w:hAnsiTheme="minorHAnsi" w:cstheme="minorBidi"/>
            <w:noProof/>
            <w:sz w:val="22"/>
            <w:szCs w:val="22"/>
          </w:rPr>
          <w:tab/>
        </w:r>
        <w:r w:rsidRPr="00870240">
          <w:rPr>
            <w:rStyle w:val="Hyperlink"/>
            <w:noProof/>
          </w:rPr>
          <w:t>TECHNICAL KICKOFF MEETING</w:t>
        </w:r>
        <w:r w:rsidRPr="00870240">
          <w:rPr>
            <w:noProof/>
            <w:webHidden/>
          </w:rPr>
          <w:tab/>
        </w:r>
        <w:r w:rsidRPr="00EC7069">
          <w:rPr>
            <w:noProof/>
            <w:webHidden/>
          </w:rPr>
          <w:fldChar w:fldCharType="begin"/>
        </w:r>
        <w:r w:rsidRPr="00870240">
          <w:rPr>
            <w:noProof/>
            <w:webHidden/>
          </w:rPr>
          <w:instrText xml:space="preserve"> PAGEREF _Toc496016634 \h </w:instrText>
        </w:r>
      </w:ins>
      <w:r w:rsidRPr="00870240">
        <w:rPr>
          <w:noProof/>
          <w:webHidden/>
          <w:rPrChange w:id="73" w:author="Susan Banasiak" w:date="2017-10-17T15:14:00Z">
            <w:rPr>
              <w:noProof/>
              <w:webHidden/>
            </w:rPr>
          </w:rPrChange>
        </w:rPr>
      </w:r>
      <w:r w:rsidRPr="00870240">
        <w:rPr>
          <w:noProof/>
          <w:webHidden/>
          <w:rPrChange w:id="74" w:author="Susan Banasiak" w:date="2017-10-17T15:14:00Z">
            <w:rPr>
              <w:noProof/>
              <w:webHidden/>
            </w:rPr>
          </w:rPrChange>
        </w:rPr>
        <w:fldChar w:fldCharType="separate"/>
      </w:r>
      <w:ins w:id="75" w:author="Susan Banasiak" w:date="2017-10-17T15:14:00Z">
        <w:r w:rsidRPr="00870240">
          <w:rPr>
            <w:noProof/>
            <w:webHidden/>
          </w:rPr>
          <w:t>11</w:t>
        </w:r>
        <w:r w:rsidRPr="00EC7069">
          <w:rPr>
            <w:noProof/>
            <w:webHidden/>
          </w:rPr>
          <w:fldChar w:fldCharType="end"/>
        </w:r>
        <w:r w:rsidRPr="00EC7069">
          <w:rPr>
            <w:rStyle w:val="Hyperlink"/>
            <w:noProof/>
          </w:rPr>
          <w:fldChar w:fldCharType="end"/>
        </w:r>
      </w:ins>
    </w:p>
    <w:p w14:paraId="282520A6" w14:textId="77777777" w:rsidR="00870240" w:rsidRPr="00870240" w:rsidRDefault="00870240">
      <w:pPr>
        <w:pStyle w:val="TOC3"/>
        <w:tabs>
          <w:tab w:val="left" w:pos="1320"/>
          <w:tab w:val="right" w:leader="dot" w:pos="9350"/>
        </w:tabs>
        <w:rPr>
          <w:ins w:id="76" w:author="Susan Banasiak" w:date="2017-10-17T15:14:00Z"/>
          <w:rFonts w:asciiTheme="minorHAnsi" w:eastAsiaTheme="minorEastAsia" w:hAnsiTheme="minorHAnsi" w:cstheme="minorBidi"/>
          <w:noProof/>
          <w:sz w:val="22"/>
          <w:szCs w:val="22"/>
        </w:rPr>
      </w:pPr>
      <w:ins w:id="77"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"_Toc496016635"</w:instrText>
        </w:r>
        <w:r w:rsidRPr="00870240">
          <w:rPr>
            <w:rStyle w:val="Hyperlink"/>
            <w:noProof/>
          </w:rPr>
          <w:instrText xml:space="preserve"> </w:instrText>
        </w:r>
        <w:r w:rsidRPr="00870240">
          <w:rPr>
            <w:rStyle w:val="Hyperlink"/>
            <w:noProof/>
            <w:rPrChange w:id="78" w:author="Susan Banasiak" w:date="2017-10-17T15:14:00Z">
              <w:rPr>
                <w:rStyle w:val="Hyperlink"/>
                <w:noProof/>
              </w:rPr>
            </w:rPrChange>
          </w:rPr>
          <w:fldChar w:fldCharType="separate"/>
        </w:r>
        <w:r w:rsidRPr="00870240">
          <w:rPr>
            <w:rStyle w:val="Hyperlink"/>
            <w:rFonts w:cs="Arial"/>
            <w:bCs/>
            <w:iCs/>
            <w:noProof/>
            <w:kern w:val="32"/>
            <w:rPrChange w:id="79" w:author="Susan Banasiak" w:date="2017-10-17T15:14:00Z">
              <w:rPr>
                <w:rStyle w:val="Hyperlink"/>
                <w:rFonts w:cs="Arial"/>
                <w:b/>
                <w:bCs/>
                <w:iCs/>
                <w:noProof/>
                <w:kern w:val="32"/>
              </w:rPr>
            </w:rPrChange>
          </w:rPr>
          <w:t>5.1.7</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80" w:author="Susan Banasiak" w:date="2017-10-17T15:14:00Z">
              <w:rPr>
                <w:rStyle w:val="Hyperlink"/>
                <w:rFonts w:cs="Arial"/>
                <w:b/>
                <w:bCs/>
                <w:iCs/>
                <w:noProof/>
                <w:kern w:val="32"/>
              </w:rPr>
            </w:rPrChange>
          </w:rPr>
          <w:t>CONFIGURATION MANAGEMENT (CM)</w:t>
        </w:r>
        <w:r w:rsidRPr="00870240">
          <w:rPr>
            <w:noProof/>
            <w:webHidden/>
          </w:rPr>
          <w:tab/>
        </w:r>
        <w:r w:rsidRPr="00EC7069">
          <w:rPr>
            <w:noProof/>
            <w:webHidden/>
          </w:rPr>
          <w:fldChar w:fldCharType="begin"/>
        </w:r>
        <w:r w:rsidRPr="00870240">
          <w:rPr>
            <w:noProof/>
            <w:webHidden/>
          </w:rPr>
          <w:instrText xml:space="preserve"> PAGEREF _Toc496016635 \h </w:instrText>
        </w:r>
      </w:ins>
      <w:r w:rsidRPr="00870240">
        <w:rPr>
          <w:noProof/>
          <w:webHidden/>
          <w:rPrChange w:id="81" w:author="Susan Banasiak" w:date="2017-10-17T15:14:00Z">
            <w:rPr>
              <w:noProof/>
              <w:webHidden/>
            </w:rPr>
          </w:rPrChange>
        </w:rPr>
      </w:r>
      <w:r w:rsidRPr="00870240">
        <w:rPr>
          <w:noProof/>
          <w:webHidden/>
          <w:rPrChange w:id="82" w:author="Susan Banasiak" w:date="2017-10-17T15:14:00Z">
            <w:rPr>
              <w:noProof/>
              <w:webHidden/>
            </w:rPr>
          </w:rPrChange>
        </w:rPr>
        <w:fldChar w:fldCharType="separate"/>
      </w:r>
      <w:ins w:id="83" w:author="Susan Banasiak" w:date="2017-10-17T15:14:00Z">
        <w:r w:rsidRPr="00870240">
          <w:rPr>
            <w:noProof/>
            <w:webHidden/>
          </w:rPr>
          <w:t>11</w:t>
        </w:r>
        <w:r w:rsidRPr="00EC7069">
          <w:rPr>
            <w:noProof/>
            <w:webHidden/>
          </w:rPr>
          <w:fldChar w:fldCharType="end"/>
        </w:r>
        <w:r w:rsidRPr="00EC7069">
          <w:rPr>
            <w:rStyle w:val="Hyperlink"/>
            <w:noProof/>
          </w:rPr>
          <w:fldChar w:fldCharType="end"/>
        </w:r>
      </w:ins>
    </w:p>
    <w:p w14:paraId="33625832" w14:textId="77777777" w:rsidR="00870240" w:rsidRPr="00870240" w:rsidRDefault="00870240">
      <w:pPr>
        <w:pStyle w:val="TOC2"/>
        <w:tabs>
          <w:tab w:val="left" w:pos="880"/>
          <w:tab w:val="right" w:leader="dot" w:pos="9350"/>
        </w:tabs>
        <w:rPr>
          <w:ins w:id="84" w:author="Susan Banasiak" w:date="2017-10-17T15:14:00Z"/>
          <w:rFonts w:asciiTheme="minorHAnsi" w:eastAsiaTheme="minorEastAsia" w:hAnsiTheme="minorHAnsi" w:cstheme="minorBidi"/>
          <w:noProof/>
          <w:sz w:val="22"/>
          <w:szCs w:val="22"/>
        </w:rPr>
      </w:pPr>
      <w:ins w:id="85"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"_Toc496016636"</w:instrText>
        </w:r>
        <w:r w:rsidRPr="00870240">
          <w:rPr>
            <w:rStyle w:val="Hyperlink"/>
            <w:noProof/>
          </w:rPr>
          <w:instrText xml:space="preserve"> </w:instrText>
        </w:r>
        <w:r w:rsidRPr="00870240">
          <w:rPr>
            <w:rStyle w:val="Hyperlink"/>
            <w:noProof/>
            <w:rPrChange w:id="86" w:author="Susan Banasiak" w:date="2017-10-17T15:14:00Z">
              <w:rPr>
                <w:rStyle w:val="Hyperlink"/>
                <w:noProof/>
              </w:rPr>
            </w:rPrChange>
          </w:rPr>
          <w:fldChar w:fldCharType="separate"/>
        </w:r>
        <w:r w:rsidRPr="00870240">
          <w:rPr>
            <w:rStyle w:val="Hyperlink"/>
            <w:rFonts w:cs="Arial"/>
            <w:bCs/>
            <w:iCs/>
            <w:noProof/>
            <w:rPrChange w:id="87" w:author="Susan Banasiak" w:date="2017-10-17T15:14:00Z">
              <w:rPr>
                <w:rStyle w:val="Hyperlink"/>
                <w:rFonts w:cs="Arial"/>
                <w:b/>
                <w:bCs/>
                <w:iCs/>
                <w:noProof/>
              </w:rPr>
            </w:rPrChange>
          </w:rPr>
          <w:t>5.2</w:t>
        </w:r>
        <w:r w:rsidRPr="00870240">
          <w:rPr>
            <w:rFonts w:asciiTheme="minorHAnsi" w:eastAsiaTheme="minorEastAsia" w:hAnsiTheme="minorHAnsi" w:cstheme="minorBidi"/>
            <w:noProof/>
            <w:sz w:val="22"/>
            <w:szCs w:val="22"/>
          </w:rPr>
          <w:tab/>
        </w:r>
        <w:r w:rsidRPr="00870240">
          <w:rPr>
            <w:rStyle w:val="Hyperlink"/>
            <w:rFonts w:cs="Arial"/>
            <w:bCs/>
            <w:iCs/>
            <w:noProof/>
            <w:rPrChange w:id="88" w:author="Susan Banasiak" w:date="2017-10-17T15:14:00Z">
              <w:rPr>
                <w:rStyle w:val="Hyperlink"/>
                <w:rFonts w:cs="Arial"/>
                <w:b/>
                <w:bCs/>
                <w:iCs/>
                <w:noProof/>
              </w:rPr>
            </w:rPrChange>
          </w:rPr>
          <w:t xml:space="preserve">ADAPTIVE MAINTENANCE SERVICES (BASE &amp; OPTION </w:t>
        </w:r>
        <w:r w:rsidRPr="00870240">
          <w:rPr>
            <w:rStyle w:val="Hyperlink"/>
            <w:rFonts w:cs="Arial"/>
            <w:bCs/>
            <w:iCs/>
            <w:caps/>
            <w:noProof/>
            <w:rPrChange w:id="89" w:author="Susan Banasiak" w:date="2017-10-17T15:14:00Z">
              <w:rPr>
                <w:rStyle w:val="Hyperlink"/>
                <w:rFonts w:cs="Arial"/>
                <w:b/>
                <w:bCs/>
                <w:iCs/>
                <w:caps/>
                <w:noProof/>
              </w:rPr>
            </w:rPrChange>
          </w:rPr>
          <w:t>PERIOD)</w:t>
        </w:r>
        <w:r w:rsidRPr="00870240">
          <w:rPr>
            <w:noProof/>
            <w:webHidden/>
          </w:rPr>
          <w:tab/>
        </w:r>
        <w:r w:rsidRPr="00EC7069">
          <w:rPr>
            <w:noProof/>
            <w:webHidden/>
          </w:rPr>
          <w:fldChar w:fldCharType="begin"/>
        </w:r>
        <w:r w:rsidRPr="00870240">
          <w:rPr>
            <w:noProof/>
            <w:webHidden/>
          </w:rPr>
          <w:instrText xml:space="preserve"> PAGEREF _Toc496016636 \h </w:instrText>
        </w:r>
      </w:ins>
      <w:r w:rsidRPr="00870240">
        <w:rPr>
          <w:noProof/>
          <w:webHidden/>
          <w:rPrChange w:id="90" w:author="Susan Banasiak" w:date="2017-10-17T15:14:00Z">
            <w:rPr>
              <w:noProof/>
              <w:webHidden/>
            </w:rPr>
          </w:rPrChange>
        </w:rPr>
      </w:r>
      <w:r w:rsidRPr="00870240">
        <w:rPr>
          <w:noProof/>
          <w:webHidden/>
          <w:rPrChange w:id="91" w:author="Susan Banasiak" w:date="2017-10-17T15:14:00Z">
            <w:rPr>
              <w:noProof/>
              <w:webHidden/>
            </w:rPr>
          </w:rPrChange>
        </w:rPr>
        <w:fldChar w:fldCharType="separate"/>
      </w:r>
      <w:ins w:id="92" w:author="Susan Banasiak" w:date="2017-10-17T15:14:00Z">
        <w:r w:rsidRPr="00870240">
          <w:rPr>
            <w:noProof/>
            <w:webHidden/>
          </w:rPr>
          <w:t>12</w:t>
        </w:r>
        <w:r w:rsidRPr="00EC7069">
          <w:rPr>
            <w:noProof/>
            <w:webHidden/>
          </w:rPr>
          <w:fldChar w:fldCharType="end"/>
        </w:r>
        <w:r w:rsidRPr="00EC7069">
          <w:rPr>
            <w:rStyle w:val="Hyperlink"/>
            <w:noProof/>
          </w:rPr>
          <w:fldChar w:fldCharType="end"/>
        </w:r>
      </w:ins>
    </w:p>
    <w:p w14:paraId="5EDE5279" w14:textId="77777777" w:rsidR="00870240" w:rsidRPr="00870240" w:rsidRDefault="00870240">
      <w:pPr>
        <w:pStyle w:val="TOC3"/>
        <w:tabs>
          <w:tab w:val="left" w:pos="1320"/>
          <w:tab w:val="right" w:leader="dot" w:pos="9350"/>
        </w:tabs>
        <w:rPr>
          <w:ins w:id="93" w:author="Susan Banasiak" w:date="2017-10-17T15:14:00Z"/>
          <w:rFonts w:asciiTheme="minorHAnsi" w:eastAsiaTheme="minorEastAsia" w:hAnsiTheme="minorHAnsi" w:cstheme="minorBidi"/>
          <w:noProof/>
          <w:sz w:val="22"/>
          <w:szCs w:val="22"/>
        </w:rPr>
      </w:pPr>
      <w:ins w:id="94"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"_Toc496016637"</w:instrText>
        </w:r>
        <w:r w:rsidRPr="00870240">
          <w:rPr>
            <w:rStyle w:val="Hyperlink"/>
            <w:noProof/>
          </w:rPr>
          <w:instrText xml:space="preserve"> </w:instrText>
        </w:r>
        <w:r w:rsidRPr="00870240">
          <w:rPr>
            <w:rStyle w:val="Hyperlink"/>
            <w:noProof/>
            <w:rPrChange w:id="95" w:author="Susan Banasiak" w:date="2017-10-17T15:14:00Z">
              <w:rPr>
                <w:rStyle w:val="Hyperlink"/>
                <w:noProof/>
              </w:rPr>
            </w:rPrChange>
          </w:rPr>
          <w:fldChar w:fldCharType="separate"/>
        </w:r>
        <w:r w:rsidRPr="00870240">
          <w:rPr>
            <w:rStyle w:val="Hyperlink"/>
            <w:rFonts w:cs="Arial"/>
            <w:bCs/>
            <w:iCs/>
            <w:noProof/>
            <w:kern w:val="32"/>
            <w:rPrChange w:id="96" w:author="Susan Banasiak" w:date="2017-10-17T15:14:00Z">
              <w:rPr>
                <w:rStyle w:val="Hyperlink"/>
                <w:rFonts w:cs="Arial"/>
                <w:b/>
                <w:bCs/>
                <w:iCs/>
                <w:noProof/>
                <w:kern w:val="32"/>
              </w:rPr>
            </w:rPrChange>
          </w:rPr>
          <w:t>5.2.1</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97" w:author="Susan Banasiak" w:date="2017-10-17T15:14:00Z">
              <w:rPr>
                <w:rStyle w:val="Hyperlink"/>
                <w:rFonts w:cs="Arial"/>
                <w:b/>
                <w:bCs/>
                <w:iCs/>
                <w:noProof/>
                <w:kern w:val="32"/>
              </w:rPr>
            </w:rPrChange>
          </w:rPr>
          <w:t>ISOLATE CPRS FROM VISTA MUMPS FOR SELECT PATIENT DATA ENTRY FUNCTIONS (BASE PERIOD)</w:t>
        </w:r>
        <w:r w:rsidRPr="00870240">
          <w:rPr>
            <w:noProof/>
            <w:webHidden/>
          </w:rPr>
          <w:tab/>
        </w:r>
        <w:r w:rsidRPr="00EC7069">
          <w:rPr>
            <w:noProof/>
            <w:webHidden/>
          </w:rPr>
          <w:fldChar w:fldCharType="begin"/>
        </w:r>
        <w:r w:rsidRPr="00870240">
          <w:rPr>
            <w:noProof/>
            <w:webHidden/>
          </w:rPr>
          <w:instrText xml:space="preserve"> PAGEREF _Toc496016637 \h </w:instrText>
        </w:r>
      </w:ins>
      <w:r w:rsidRPr="00870240">
        <w:rPr>
          <w:noProof/>
          <w:webHidden/>
          <w:rPrChange w:id="98" w:author="Susan Banasiak" w:date="2017-10-17T15:14:00Z">
            <w:rPr>
              <w:noProof/>
              <w:webHidden/>
            </w:rPr>
          </w:rPrChange>
        </w:rPr>
      </w:r>
      <w:r w:rsidRPr="00870240">
        <w:rPr>
          <w:noProof/>
          <w:webHidden/>
          <w:rPrChange w:id="99" w:author="Susan Banasiak" w:date="2017-10-17T15:14:00Z">
            <w:rPr>
              <w:noProof/>
              <w:webHidden/>
            </w:rPr>
          </w:rPrChange>
        </w:rPr>
        <w:fldChar w:fldCharType="separate"/>
      </w:r>
      <w:ins w:id="100" w:author="Susan Banasiak" w:date="2017-10-17T15:14:00Z">
        <w:r w:rsidRPr="00870240">
          <w:rPr>
            <w:noProof/>
            <w:webHidden/>
          </w:rPr>
          <w:t>13</w:t>
        </w:r>
        <w:r w:rsidRPr="0098130D">
          <w:rPr>
            <w:noProof/>
            <w:webHidden/>
          </w:rPr>
          <w:fldChar w:fldCharType="end"/>
        </w:r>
        <w:r w:rsidRPr="00FC682D">
          <w:rPr>
            <w:rStyle w:val="Hyperlink"/>
            <w:noProof/>
          </w:rPr>
          <w:fldChar w:fldCharType="end"/>
        </w:r>
      </w:ins>
    </w:p>
    <w:p w14:paraId="120EE3C5" w14:textId="77777777" w:rsidR="00870240" w:rsidRPr="00870240" w:rsidRDefault="00870240">
      <w:pPr>
        <w:pStyle w:val="TOC4"/>
        <w:tabs>
          <w:tab w:val="left" w:pos="1760"/>
          <w:tab w:val="right" w:leader="dot" w:pos="9350"/>
        </w:tabs>
        <w:rPr>
          <w:ins w:id="101" w:author="Susan Banasiak" w:date="2017-10-17T15:14:00Z"/>
          <w:rFonts w:asciiTheme="minorHAnsi" w:eastAsiaTheme="minorEastAsia" w:hAnsiTheme="minorHAnsi" w:cstheme="minorBidi"/>
          <w:noProof/>
          <w:sz w:val="22"/>
          <w:szCs w:val="22"/>
        </w:rPr>
      </w:pPr>
      <w:ins w:id="102"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"_Toc496016638"</w:instrText>
        </w:r>
        <w:r w:rsidRPr="00870240">
          <w:rPr>
            <w:rStyle w:val="Hyperlink"/>
            <w:noProof/>
          </w:rPr>
          <w:instrText xml:space="preserve"> </w:instrText>
        </w:r>
        <w:r w:rsidRPr="00870240">
          <w:rPr>
            <w:rStyle w:val="Hyperlink"/>
            <w:noProof/>
            <w:rPrChange w:id="103" w:author="Susan Banasiak" w:date="2017-10-17T15:14:00Z">
              <w:rPr>
                <w:rStyle w:val="Hyperlink"/>
                <w:noProof/>
              </w:rPr>
            </w:rPrChange>
          </w:rPr>
          <w:fldChar w:fldCharType="separate"/>
        </w:r>
        <w:r w:rsidRPr="00870240">
          <w:rPr>
            <w:rStyle w:val="Hyperlink"/>
            <w:rFonts w:cs="Arial"/>
            <w:bCs/>
            <w:iCs/>
            <w:noProof/>
            <w:kern w:val="32"/>
            <w:rPrChange w:id="104" w:author="Susan Banasiak" w:date="2017-10-17T15:14:00Z">
              <w:rPr>
                <w:rStyle w:val="Hyperlink"/>
                <w:rFonts w:cs="Arial"/>
                <w:b/>
                <w:bCs/>
                <w:iCs/>
                <w:noProof/>
                <w:kern w:val="32"/>
              </w:rPr>
            </w:rPrChange>
          </w:rPr>
          <w:t>5.2.1.1</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05" w:author="Susan Banasiak" w:date="2017-10-17T15:14:00Z">
              <w:rPr>
                <w:rStyle w:val="Hyperlink"/>
                <w:rFonts w:cs="Arial"/>
                <w:b/>
                <w:bCs/>
                <w:iCs/>
                <w:noProof/>
                <w:kern w:val="32"/>
              </w:rPr>
            </w:rPrChange>
          </w:rPr>
          <w:t>PATIENT VITALS DATA ENTRY VICS</w:t>
        </w:r>
        <w:r w:rsidRPr="00870240">
          <w:rPr>
            <w:noProof/>
            <w:webHidden/>
          </w:rPr>
          <w:tab/>
        </w:r>
        <w:r w:rsidRPr="00EC7069">
          <w:rPr>
            <w:noProof/>
            <w:webHidden/>
          </w:rPr>
          <w:fldChar w:fldCharType="begin"/>
        </w:r>
        <w:r w:rsidRPr="00870240">
          <w:rPr>
            <w:noProof/>
            <w:webHidden/>
          </w:rPr>
          <w:instrText xml:space="preserve"> PAGEREF _Toc496016638 \h </w:instrText>
        </w:r>
      </w:ins>
      <w:r w:rsidRPr="00870240">
        <w:rPr>
          <w:noProof/>
          <w:webHidden/>
          <w:rPrChange w:id="106" w:author="Susan Banasiak" w:date="2017-10-17T15:14:00Z">
            <w:rPr>
              <w:noProof/>
              <w:webHidden/>
            </w:rPr>
          </w:rPrChange>
        </w:rPr>
      </w:r>
      <w:r w:rsidRPr="00870240">
        <w:rPr>
          <w:noProof/>
          <w:webHidden/>
          <w:rPrChange w:id="107" w:author="Susan Banasiak" w:date="2017-10-17T15:14:00Z">
            <w:rPr>
              <w:noProof/>
              <w:webHidden/>
            </w:rPr>
          </w:rPrChange>
        </w:rPr>
        <w:fldChar w:fldCharType="separate"/>
      </w:r>
      <w:ins w:id="108" w:author="Susan Banasiak" w:date="2017-10-17T15:14:00Z">
        <w:r w:rsidRPr="00870240">
          <w:rPr>
            <w:noProof/>
            <w:webHidden/>
          </w:rPr>
          <w:t>13</w:t>
        </w:r>
        <w:r w:rsidRPr="00EC7069">
          <w:rPr>
            <w:noProof/>
            <w:webHidden/>
          </w:rPr>
          <w:fldChar w:fldCharType="end"/>
        </w:r>
        <w:r w:rsidRPr="00EC7069">
          <w:rPr>
            <w:rStyle w:val="Hyperlink"/>
            <w:noProof/>
          </w:rPr>
          <w:fldChar w:fldCharType="end"/>
        </w:r>
      </w:ins>
    </w:p>
    <w:p w14:paraId="6044C10D" w14:textId="77777777" w:rsidR="00870240" w:rsidRPr="00870240" w:rsidRDefault="00870240">
      <w:pPr>
        <w:pStyle w:val="TOC4"/>
        <w:tabs>
          <w:tab w:val="left" w:pos="1760"/>
          <w:tab w:val="right" w:leader="dot" w:pos="9350"/>
        </w:tabs>
        <w:rPr>
          <w:ins w:id="109" w:author="Susan Banasiak" w:date="2017-10-17T15:14:00Z"/>
          <w:rFonts w:asciiTheme="minorHAnsi" w:eastAsiaTheme="minorEastAsia" w:hAnsiTheme="minorHAnsi" w:cstheme="minorBidi"/>
          <w:noProof/>
          <w:sz w:val="22"/>
          <w:szCs w:val="22"/>
        </w:rPr>
      </w:pPr>
      <w:ins w:id="110"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"_Toc496016639"</w:instrText>
        </w:r>
        <w:r w:rsidRPr="00870240">
          <w:rPr>
            <w:rStyle w:val="Hyperlink"/>
            <w:noProof/>
          </w:rPr>
          <w:instrText xml:space="preserve"> </w:instrText>
        </w:r>
        <w:r w:rsidRPr="00870240">
          <w:rPr>
            <w:rStyle w:val="Hyperlink"/>
            <w:noProof/>
            <w:rPrChange w:id="111" w:author="Susan Banasiak" w:date="2017-10-17T15:14:00Z">
              <w:rPr>
                <w:rStyle w:val="Hyperlink"/>
                <w:noProof/>
              </w:rPr>
            </w:rPrChange>
          </w:rPr>
          <w:fldChar w:fldCharType="separate"/>
        </w:r>
        <w:r w:rsidRPr="00870240">
          <w:rPr>
            <w:rStyle w:val="Hyperlink"/>
            <w:rFonts w:cs="Arial"/>
            <w:bCs/>
            <w:iCs/>
            <w:noProof/>
            <w:kern w:val="32"/>
            <w:rPrChange w:id="112" w:author="Susan Banasiak" w:date="2017-10-17T15:14:00Z">
              <w:rPr>
                <w:rStyle w:val="Hyperlink"/>
                <w:rFonts w:cs="Arial"/>
                <w:b/>
                <w:bCs/>
                <w:iCs/>
                <w:noProof/>
                <w:kern w:val="32"/>
              </w:rPr>
            </w:rPrChange>
          </w:rPr>
          <w:t>5.2.1.2</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13" w:author="Susan Banasiak" w:date="2017-10-17T15:14:00Z">
              <w:rPr>
                <w:rStyle w:val="Hyperlink"/>
                <w:rFonts w:cs="Arial"/>
                <w:b/>
                <w:bCs/>
                <w:iCs/>
                <w:noProof/>
                <w:kern w:val="32"/>
              </w:rPr>
            </w:rPrChange>
          </w:rPr>
          <w:t>PATIENT ALLERGY DATA ENTRY VICS</w:t>
        </w:r>
        <w:r w:rsidRPr="00870240">
          <w:rPr>
            <w:noProof/>
            <w:webHidden/>
          </w:rPr>
          <w:tab/>
        </w:r>
        <w:r w:rsidRPr="00EC7069">
          <w:rPr>
            <w:noProof/>
            <w:webHidden/>
          </w:rPr>
          <w:fldChar w:fldCharType="begin"/>
        </w:r>
        <w:r w:rsidRPr="00870240">
          <w:rPr>
            <w:noProof/>
            <w:webHidden/>
          </w:rPr>
          <w:instrText xml:space="preserve"> PAGEREF _Toc496016639 \h </w:instrText>
        </w:r>
      </w:ins>
      <w:r w:rsidRPr="00870240">
        <w:rPr>
          <w:noProof/>
          <w:webHidden/>
          <w:rPrChange w:id="114" w:author="Susan Banasiak" w:date="2017-10-17T15:14:00Z">
            <w:rPr>
              <w:noProof/>
              <w:webHidden/>
            </w:rPr>
          </w:rPrChange>
        </w:rPr>
      </w:r>
      <w:r w:rsidRPr="00870240">
        <w:rPr>
          <w:noProof/>
          <w:webHidden/>
          <w:rPrChange w:id="115" w:author="Susan Banasiak" w:date="2017-10-17T15:14:00Z">
            <w:rPr>
              <w:noProof/>
              <w:webHidden/>
            </w:rPr>
          </w:rPrChange>
        </w:rPr>
        <w:fldChar w:fldCharType="separate"/>
      </w:r>
      <w:ins w:id="116" w:author="Susan Banasiak" w:date="2017-10-17T15:14:00Z">
        <w:r w:rsidRPr="00870240">
          <w:rPr>
            <w:noProof/>
            <w:webHidden/>
          </w:rPr>
          <w:t>14</w:t>
        </w:r>
        <w:r w:rsidRPr="00EC7069">
          <w:rPr>
            <w:noProof/>
            <w:webHidden/>
          </w:rPr>
          <w:fldChar w:fldCharType="end"/>
        </w:r>
        <w:r w:rsidRPr="00EC7069">
          <w:rPr>
            <w:rStyle w:val="Hyperlink"/>
            <w:noProof/>
          </w:rPr>
          <w:fldChar w:fldCharType="end"/>
        </w:r>
      </w:ins>
    </w:p>
    <w:p w14:paraId="48AEEA50" w14:textId="77777777" w:rsidR="00870240" w:rsidRPr="00870240" w:rsidRDefault="00870240">
      <w:pPr>
        <w:pStyle w:val="TOC4"/>
        <w:tabs>
          <w:tab w:val="left" w:pos="1760"/>
          <w:tab w:val="right" w:leader="dot" w:pos="9350"/>
        </w:tabs>
        <w:rPr>
          <w:ins w:id="117" w:author="Susan Banasiak" w:date="2017-10-17T15:14:00Z"/>
          <w:rFonts w:asciiTheme="minorHAnsi" w:eastAsiaTheme="minorEastAsia" w:hAnsiTheme="minorHAnsi" w:cstheme="minorBidi"/>
          <w:noProof/>
          <w:sz w:val="22"/>
          <w:szCs w:val="22"/>
        </w:rPr>
      </w:pPr>
      <w:ins w:id="118"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"_Toc496016640"</w:instrText>
        </w:r>
        <w:r w:rsidRPr="00870240">
          <w:rPr>
            <w:rStyle w:val="Hyperlink"/>
            <w:noProof/>
          </w:rPr>
          <w:instrText xml:space="preserve"> </w:instrText>
        </w:r>
        <w:r w:rsidRPr="00870240">
          <w:rPr>
            <w:rStyle w:val="Hyperlink"/>
            <w:noProof/>
            <w:rPrChange w:id="119" w:author="Susan Banasiak" w:date="2017-10-17T15:14:00Z">
              <w:rPr>
                <w:rStyle w:val="Hyperlink"/>
                <w:noProof/>
              </w:rPr>
            </w:rPrChange>
          </w:rPr>
          <w:fldChar w:fldCharType="separate"/>
        </w:r>
        <w:r w:rsidRPr="00870240">
          <w:rPr>
            <w:rStyle w:val="Hyperlink"/>
            <w:rFonts w:cs="Arial"/>
            <w:bCs/>
            <w:iCs/>
            <w:noProof/>
            <w:kern w:val="32"/>
            <w:rPrChange w:id="120" w:author="Susan Banasiak" w:date="2017-10-17T15:14:00Z">
              <w:rPr>
                <w:rStyle w:val="Hyperlink"/>
                <w:rFonts w:cs="Arial"/>
                <w:b/>
                <w:bCs/>
                <w:iCs/>
                <w:noProof/>
                <w:kern w:val="32"/>
              </w:rPr>
            </w:rPrChange>
          </w:rPr>
          <w:t>5.2.1.3</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21" w:author="Susan Banasiak" w:date="2017-10-17T15:14:00Z">
              <w:rPr>
                <w:rStyle w:val="Hyperlink"/>
                <w:rFonts w:cs="Arial"/>
                <w:b/>
                <w:bCs/>
                <w:iCs/>
                <w:noProof/>
                <w:kern w:val="32"/>
              </w:rPr>
            </w:rPrChange>
          </w:rPr>
          <w:t>PATIENT PROBLEM DATA ENTRY / RETRIEVAL</w:t>
        </w:r>
        <w:r w:rsidRPr="00870240">
          <w:rPr>
            <w:noProof/>
            <w:webHidden/>
          </w:rPr>
          <w:tab/>
        </w:r>
        <w:r w:rsidRPr="00EC7069">
          <w:rPr>
            <w:noProof/>
            <w:webHidden/>
          </w:rPr>
          <w:fldChar w:fldCharType="begin"/>
        </w:r>
        <w:r w:rsidRPr="00870240">
          <w:rPr>
            <w:noProof/>
            <w:webHidden/>
          </w:rPr>
          <w:instrText xml:space="preserve"> PAGEREF _Toc496016640 \h </w:instrText>
        </w:r>
      </w:ins>
      <w:r w:rsidRPr="00870240">
        <w:rPr>
          <w:noProof/>
          <w:webHidden/>
          <w:rPrChange w:id="122" w:author="Susan Banasiak" w:date="2017-10-17T15:14:00Z">
            <w:rPr>
              <w:noProof/>
              <w:webHidden/>
            </w:rPr>
          </w:rPrChange>
        </w:rPr>
      </w:r>
      <w:r w:rsidRPr="00870240">
        <w:rPr>
          <w:noProof/>
          <w:webHidden/>
          <w:rPrChange w:id="123" w:author="Susan Banasiak" w:date="2017-10-17T15:14:00Z">
            <w:rPr>
              <w:noProof/>
              <w:webHidden/>
            </w:rPr>
          </w:rPrChange>
        </w:rPr>
        <w:fldChar w:fldCharType="separate"/>
      </w:r>
      <w:ins w:id="124" w:author="Susan Banasiak" w:date="2017-10-17T15:14:00Z">
        <w:r w:rsidRPr="00870240">
          <w:rPr>
            <w:noProof/>
            <w:webHidden/>
          </w:rPr>
          <w:t>14</w:t>
        </w:r>
        <w:r w:rsidRPr="00EC7069">
          <w:rPr>
            <w:noProof/>
            <w:webHidden/>
          </w:rPr>
          <w:fldChar w:fldCharType="end"/>
        </w:r>
        <w:r w:rsidRPr="00EC7069">
          <w:rPr>
            <w:rStyle w:val="Hyperlink"/>
            <w:noProof/>
          </w:rPr>
          <w:fldChar w:fldCharType="end"/>
        </w:r>
      </w:ins>
    </w:p>
    <w:p w14:paraId="795FC9B0" w14:textId="77777777" w:rsidR="00870240" w:rsidRPr="00870240" w:rsidRDefault="00870240">
      <w:pPr>
        <w:pStyle w:val="TOC3"/>
        <w:tabs>
          <w:tab w:val="left" w:pos="1320"/>
          <w:tab w:val="right" w:leader="dot" w:pos="9350"/>
        </w:tabs>
        <w:rPr>
          <w:ins w:id="125" w:author="Susan Banasiak" w:date="2017-10-17T15:14:00Z"/>
          <w:rFonts w:asciiTheme="minorHAnsi" w:eastAsiaTheme="minorEastAsia" w:hAnsiTheme="minorHAnsi" w:cstheme="minorBidi"/>
          <w:noProof/>
          <w:sz w:val="22"/>
          <w:szCs w:val="22"/>
        </w:rPr>
      </w:pPr>
      <w:ins w:id="126"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"_Toc496016641"</w:instrText>
        </w:r>
        <w:r w:rsidRPr="00870240">
          <w:rPr>
            <w:rStyle w:val="Hyperlink"/>
            <w:noProof/>
          </w:rPr>
          <w:instrText xml:space="preserve"> </w:instrText>
        </w:r>
        <w:r w:rsidRPr="00870240">
          <w:rPr>
            <w:rStyle w:val="Hyperlink"/>
            <w:noProof/>
            <w:rPrChange w:id="127" w:author="Susan Banasiak" w:date="2017-10-17T15:14:00Z">
              <w:rPr>
                <w:rStyle w:val="Hyperlink"/>
                <w:noProof/>
              </w:rPr>
            </w:rPrChange>
          </w:rPr>
          <w:fldChar w:fldCharType="separate"/>
        </w:r>
        <w:r w:rsidRPr="00870240">
          <w:rPr>
            <w:rStyle w:val="Hyperlink"/>
            <w:rFonts w:cs="Arial"/>
            <w:bCs/>
            <w:iCs/>
            <w:noProof/>
            <w:kern w:val="32"/>
            <w:rPrChange w:id="128" w:author="Susan Banasiak" w:date="2017-10-17T15:14:00Z">
              <w:rPr>
                <w:rStyle w:val="Hyperlink"/>
                <w:rFonts w:cs="Arial"/>
                <w:b/>
                <w:bCs/>
                <w:iCs/>
                <w:noProof/>
                <w:kern w:val="32"/>
              </w:rPr>
            </w:rPrChange>
          </w:rPr>
          <w:t>5.2.2</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29" w:author="Susan Banasiak" w:date="2017-10-17T15:14:00Z">
              <w:rPr>
                <w:rStyle w:val="Hyperlink"/>
                <w:rFonts w:cs="Arial"/>
                <w:b/>
                <w:bCs/>
                <w:iCs/>
                <w:noProof/>
                <w:kern w:val="32"/>
              </w:rPr>
            </w:rPrChange>
          </w:rPr>
          <w:t>ISOLATE CPRS FROM VISTA MUMPS FOR OUTPATIENT PHARMACY CPOE (BASE PERIOD)</w:t>
        </w:r>
        <w:r w:rsidRPr="00870240">
          <w:rPr>
            <w:noProof/>
            <w:webHidden/>
          </w:rPr>
          <w:tab/>
        </w:r>
        <w:r w:rsidRPr="00EC7069">
          <w:rPr>
            <w:noProof/>
            <w:webHidden/>
          </w:rPr>
          <w:fldChar w:fldCharType="begin"/>
        </w:r>
        <w:r w:rsidRPr="00870240">
          <w:rPr>
            <w:noProof/>
            <w:webHidden/>
          </w:rPr>
          <w:instrText xml:space="preserve"> PAGEREF _Toc496016641 \h </w:instrText>
        </w:r>
      </w:ins>
      <w:r w:rsidRPr="00870240">
        <w:rPr>
          <w:noProof/>
          <w:webHidden/>
          <w:rPrChange w:id="130" w:author="Susan Banasiak" w:date="2017-10-17T15:14:00Z">
            <w:rPr>
              <w:noProof/>
              <w:webHidden/>
            </w:rPr>
          </w:rPrChange>
        </w:rPr>
      </w:r>
      <w:r w:rsidRPr="00870240">
        <w:rPr>
          <w:noProof/>
          <w:webHidden/>
          <w:rPrChange w:id="131" w:author="Susan Banasiak" w:date="2017-10-17T15:14:00Z">
            <w:rPr>
              <w:noProof/>
              <w:webHidden/>
            </w:rPr>
          </w:rPrChange>
        </w:rPr>
        <w:fldChar w:fldCharType="separate"/>
      </w:r>
      <w:ins w:id="132" w:author="Susan Banasiak" w:date="2017-10-17T15:14:00Z">
        <w:r w:rsidRPr="00870240">
          <w:rPr>
            <w:noProof/>
            <w:webHidden/>
          </w:rPr>
          <w:t>14</w:t>
        </w:r>
        <w:r w:rsidRPr="0098130D">
          <w:rPr>
            <w:noProof/>
            <w:webHidden/>
          </w:rPr>
          <w:fldChar w:fldCharType="end"/>
        </w:r>
        <w:r w:rsidRPr="00FC682D">
          <w:rPr>
            <w:rStyle w:val="Hyperlink"/>
            <w:noProof/>
          </w:rPr>
          <w:fldChar w:fldCharType="end"/>
        </w:r>
      </w:ins>
    </w:p>
    <w:p w14:paraId="6AC961D7" w14:textId="77777777" w:rsidR="00870240" w:rsidRPr="00870240" w:rsidRDefault="00870240">
      <w:pPr>
        <w:pStyle w:val="TOC2"/>
        <w:tabs>
          <w:tab w:val="left" w:pos="880"/>
          <w:tab w:val="right" w:leader="dot" w:pos="9350"/>
        </w:tabs>
        <w:rPr>
          <w:ins w:id="133" w:author="Susan Banasiak" w:date="2017-10-17T15:14:00Z"/>
          <w:rFonts w:asciiTheme="minorHAnsi" w:eastAsiaTheme="minorEastAsia" w:hAnsiTheme="minorHAnsi" w:cstheme="minorBidi"/>
          <w:noProof/>
          <w:sz w:val="22"/>
          <w:szCs w:val="22"/>
        </w:rPr>
      </w:pPr>
      <w:ins w:id="134"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"_Toc496016642"</w:instrText>
        </w:r>
        <w:r w:rsidRPr="00870240">
          <w:rPr>
            <w:rStyle w:val="Hyperlink"/>
            <w:noProof/>
          </w:rPr>
          <w:instrText xml:space="preserve"> </w:instrText>
        </w:r>
        <w:r w:rsidRPr="00870240">
          <w:rPr>
            <w:rStyle w:val="Hyperlink"/>
            <w:noProof/>
            <w:rPrChange w:id="135" w:author="Susan Banasiak" w:date="2017-10-17T15:14:00Z">
              <w:rPr>
                <w:rStyle w:val="Hyperlink"/>
                <w:noProof/>
              </w:rPr>
            </w:rPrChange>
          </w:rPr>
          <w:fldChar w:fldCharType="separate"/>
        </w:r>
        <w:r w:rsidRPr="00870240">
          <w:rPr>
            <w:rStyle w:val="Hyperlink"/>
            <w:noProof/>
          </w:rPr>
          <w:t>5.3</w:t>
        </w:r>
        <w:r w:rsidRPr="00870240">
          <w:rPr>
            <w:rFonts w:asciiTheme="minorHAnsi" w:eastAsiaTheme="minorEastAsia" w:hAnsiTheme="minorHAnsi" w:cstheme="minorBidi"/>
            <w:noProof/>
            <w:sz w:val="22"/>
            <w:szCs w:val="22"/>
          </w:rPr>
          <w:tab/>
        </w:r>
        <w:r w:rsidRPr="00870240">
          <w:rPr>
            <w:rStyle w:val="Hyperlink"/>
            <w:noProof/>
          </w:rPr>
          <w:t>MOBILE CLIENT DEVELOPMENT (BASE PERIOD ONLY)</w:t>
        </w:r>
        <w:r w:rsidRPr="00870240">
          <w:rPr>
            <w:noProof/>
            <w:webHidden/>
          </w:rPr>
          <w:tab/>
        </w:r>
        <w:r w:rsidRPr="00EC7069">
          <w:rPr>
            <w:noProof/>
            <w:webHidden/>
          </w:rPr>
          <w:fldChar w:fldCharType="begin"/>
        </w:r>
        <w:r w:rsidRPr="00870240">
          <w:rPr>
            <w:noProof/>
            <w:webHidden/>
          </w:rPr>
          <w:instrText xml:space="preserve"> PAGEREF _Toc496016642 \h </w:instrText>
        </w:r>
      </w:ins>
      <w:r w:rsidRPr="00870240">
        <w:rPr>
          <w:noProof/>
          <w:webHidden/>
          <w:rPrChange w:id="136" w:author="Susan Banasiak" w:date="2017-10-17T15:14:00Z">
            <w:rPr>
              <w:noProof/>
              <w:webHidden/>
            </w:rPr>
          </w:rPrChange>
        </w:rPr>
      </w:r>
      <w:r w:rsidRPr="00870240">
        <w:rPr>
          <w:noProof/>
          <w:webHidden/>
          <w:rPrChange w:id="137" w:author="Susan Banasiak" w:date="2017-10-17T15:14:00Z">
            <w:rPr>
              <w:noProof/>
              <w:webHidden/>
            </w:rPr>
          </w:rPrChange>
        </w:rPr>
        <w:fldChar w:fldCharType="separate"/>
      </w:r>
      <w:ins w:id="138" w:author="Susan Banasiak" w:date="2017-10-17T15:14:00Z">
        <w:r w:rsidRPr="00870240">
          <w:rPr>
            <w:noProof/>
            <w:webHidden/>
          </w:rPr>
          <w:t>15</w:t>
        </w:r>
        <w:r w:rsidRPr="00EC7069">
          <w:rPr>
            <w:noProof/>
            <w:webHidden/>
          </w:rPr>
          <w:fldChar w:fldCharType="end"/>
        </w:r>
        <w:r w:rsidRPr="00EC7069">
          <w:rPr>
            <w:rStyle w:val="Hyperlink"/>
            <w:noProof/>
          </w:rPr>
          <w:fldChar w:fldCharType="end"/>
        </w:r>
      </w:ins>
    </w:p>
    <w:p w14:paraId="4ABB6D84" w14:textId="77777777" w:rsidR="00870240" w:rsidRPr="00870240" w:rsidRDefault="00870240">
      <w:pPr>
        <w:pStyle w:val="TOC2"/>
        <w:tabs>
          <w:tab w:val="left" w:pos="880"/>
          <w:tab w:val="right" w:leader="dot" w:pos="9350"/>
        </w:tabs>
        <w:rPr>
          <w:ins w:id="139" w:author="Susan Banasiak" w:date="2017-10-17T15:14:00Z"/>
          <w:rFonts w:asciiTheme="minorHAnsi" w:eastAsiaTheme="minorEastAsia" w:hAnsiTheme="minorHAnsi" w:cstheme="minorBidi"/>
          <w:noProof/>
          <w:sz w:val="22"/>
          <w:szCs w:val="22"/>
        </w:rPr>
      </w:pPr>
      <w:ins w:id="140"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"_Toc496016643"</w:instrText>
        </w:r>
        <w:r w:rsidRPr="00870240">
          <w:rPr>
            <w:rStyle w:val="Hyperlink"/>
            <w:noProof/>
          </w:rPr>
          <w:instrText xml:space="preserve"> </w:instrText>
        </w:r>
        <w:r w:rsidRPr="00870240">
          <w:rPr>
            <w:rStyle w:val="Hyperlink"/>
            <w:noProof/>
            <w:rPrChange w:id="141" w:author="Susan Banasiak" w:date="2017-10-17T15:14:00Z">
              <w:rPr>
                <w:rStyle w:val="Hyperlink"/>
                <w:noProof/>
              </w:rPr>
            </w:rPrChange>
          </w:rPr>
          <w:fldChar w:fldCharType="separate"/>
        </w:r>
        <w:r w:rsidRPr="00870240">
          <w:rPr>
            <w:rStyle w:val="Hyperlink"/>
            <w:rFonts w:cs="Arial"/>
            <w:bCs/>
            <w:iCs/>
            <w:noProof/>
            <w:rPrChange w:id="142" w:author="Susan Banasiak" w:date="2017-10-17T15:14:00Z">
              <w:rPr>
                <w:rStyle w:val="Hyperlink"/>
                <w:rFonts w:cs="Arial"/>
                <w:b/>
                <w:bCs/>
                <w:iCs/>
                <w:noProof/>
              </w:rPr>
            </w:rPrChange>
          </w:rPr>
          <w:t>5.4</w:t>
        </w:r>
        <w:r w:rsidRPr="00870240">
          <w:rPr>
            <w:rFonts w:asciiTheme="minorHAnsi" w:eastAsiaTheme="minorEastAsia" w:hAnsiTheme="minorHAnsi" w:cstheme="minorBidi"/>
            <w:noProof/>
            <w:sz w:val="22"/>
            <w:szCs w:val="22"/>
          </w:rPr>
          <w:tab/>
        </w:r>
        <w:r w:rsidRPr="00870240">
          <w:rPr>
            <w:rStyle w:val="Hyperlink"/>
            <w:rFonts w:cs="Arial"/>
            <w:bCs/>
            <w:iCs/>
            <w:noProof/>
            <w:rPrChange w:id="143" w:author="Susan Banasiak" w:date="2017-10-17T15:14:00Z">
              <w:rPr>
                <w:rStyle w:val="Hyperlink"/>
                <w:rFonts w:cs="Arial"/>
                <w:b/>
                <w:bCs/>
                <w:iCs/>
                <w:noProof/>
              </w:rPr>
            </w:rPrChange>
          </w:rPr>
          <w:t>PLANNING (BASE &amp; OPTION PERIOD)</w:t>
        </w:r>
        <w:r w:rsidRPr="00870240">
          <w:rPr>
            <w:noProof/>
            <w:webHidden/>
          </w:rPr>
          <w:tab/>
        </w:r>
        <w:r w:rsidRPr="00EC7069">
          <w:rPr>
            <w:noProof/>
            <w:webHidden/>
          </w:rPr>
          <w:fldChar w:fldCharType="begin"/>
        </w:r>
        <w:r w:rsidRPr="00870240">
          <w:rPr>
            <w:noProof/>
            <w:webHidden/>
          </w:rPr>
          <w:instrText xml:space="preserve"> PAGEREF _Toc496016643 \h </w:instrText>
        </w:r>
      </w:ins>
      <w:r w:rsidRPr="00870240">
        <w:rPr>
          <w:noProof/>
          <w:webHidden/>
          <w:rPrChange w:id="144" w:author="Susan Banasiak" w:date="2017-10-17T15:14:00Z">
            <w:rPr>
              <w:noProof/>
              <w:webHidden/>
            </w:rPr>
          </w:rPrChange>
        </w:rPr>
      </w:r>
      <w:r w:rsidRPr="00870240">
        <w:rPr>
          <w:noProof/>
          <w:webHidden/>
          <w:rPrChange w:id="145" w:author="Susan Banasiak" w:date="2017-10-17T15:14:00Z">
            <w:rPr>
              <w:noProof/>
              <w:webHidden/>
            </w:rPr>
          </w:rPrChange>
        </w:rPr>
        <w:fldChar w:fldCharType="separate"/>
      </w:r>
      <w:ins w:id="146" w:author="Susan Banasiak" w:date="2017-10-17T15:14:00Z">
        <w:r w:rsidRPr="00870240">
          <w:rPr>
            <w:noProof/>
            <w:webHidden/>
          </w:rPr>
          <w:t>15</w:t>
        </w:r>
        <w:r w:rsidRPr="00EC7069">
          <w:rPr>
            <w:noProof/>
            <w:webHidden/>
          </w:rPr>
          <w:fldChar w:fldCharType="end"/>
        </w:r>
        <w:r w:rsidRPr="00EC7069">
          <w:rPr>
            <w:rStyle w:val="Hyperlink"/>
            <w:noProof/>
          </w:rPr>
          <w:fldChar w:fldCharType="end"/>
        </w:r>
      </w:ins>
    </w:p>
    <w:p w14:paraId="136536E6" w14:textId="77777777" w:rsidR="00870240" w:rsidRPr="00870240" w:rsidRDefault="00870240">
      <w:pPr>
        <w:pStyle w:val="TOC3"/>
        <w:tabs>
          <w:tab w:val="left" w:pos="1320"/>
          <w:tab w:val="right" w:leader="dot" w:pos="9350"/>
        </w:tabs>
        <w:rPr>
          <w:ins w:id="147" w:author="Susan Banasiak" w:date="2017-10-17T15:14:00Z"/>
          <w:rFonts w:asciiTheme="minorHAnsi" w:eastAsiaTheme="minorEastAsia" w:hAnsiTheme="minorHAnsi" w:cstheme="minorBidi"/>
          <w:noProof/>
          <w:sz w:val="22"/>
          <w:szCs w:val="22"/>
        </w:rPr>
      </w:pPr>
      <w:ins w:id="148"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"_Toc496016644"</w:instrText>
        </w:r>
        <w:r w:rsidRPr="00870240">
          <w:rPr>
            <w:rStyle w:val="Hyperlink"/>
            <w:noProof/>
          </w:rPr>
          <w:instrText xml:space="preserve"> </w:instrText>
        </w:r>
        <w:r w:rsidRPr="00870240">
          <w:rPr>
            <w:rStyle w:val="Hyperlink"/>
            <w:noProof/>
            <w:rPrChange w:id="149" w:author="Susan Banasiak" w:date="2017-10-17T15:14:00Z">
              <w:rPr>
                <w:rStyle w:val="Hyperlink"/>
                <w:noProof/>
              </w:rPr>
            </w:rPrChange>
          </w:rPr>
          <w:fldChar w:fldCharType="separate"/>
        </w:r>
        <w:r w:rsidRPr="00870240">
          <w:rPr>
            <w:rStyle w:val="Hyperlink"/>
            <w:rFonts w:cs="Arial"/>
            <w:bCs/>
            <w:iCs/>
            <w:noProof/>
            <w:kern w:val="32"/>
            <w:rPrChange w:id="150" w:author="Susan Banasiak" w:date="2017-10-17T15:14:00Z">
              <w:rPr>
                <w:rStyle w:val="Hyperlink"/>
                <w:rFonts w:cs="Arial"/>
                <w:b/>
                <w:bCs/>
                <w:iCs/>
                <w:noProof/>
                <w:kern w:val="32"/>
              </w:rPr>
            </w:rPrChange>
          </w:rPr>
          <w:t>5.4.1</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51" w:author="Susan Banasiak" w:date="2017-10-17T15:14:00Z">
              <w:rPr>
                <w:rStyle w:val="Hyperlink"/>
                <w:rFonts w:cs="Arial"/>
                <w:b/>
                <w:bCs/>
                <w:iCs/>
                <w:noProof/>
                <w:kern w:val="32"/>
              </w:rPr>
            </w:rPrChange>
          </w:rPr>
          <w:t>AGILE REQUIREMENTS ELABORATION</w:t>
        </w:r>
        <w:r w:rsidRPr="00870240">
          <w:rPr>
            <w:noProof/>
            <w:webHidden/>
          </w:rPr>
          <w:tab/>
        </w:r>
        <w:r w:rsidRPr="00EC7069">
          <w:rPr>
            <w:noProof/>
            <w:webHidden/>
          </w:rPr>
          <w:fldChar w:fldCharType="begin"/>
        </w:r>
        <w:r w:rsidRPr="00870240">
          <w:rPr>
            <w:noProof/>
            <w:webHidden/>
          </w:rPr>
          <w:instrText xml:space="preserve"> PAGEREF _Toc496016644 \h </w:instrText>
        </w:r>
      </w:ins>
      <w:r w:rsidRPr="00870240">
        <w:rPr>
          <w:noProof/>
          <w:webHidden/>
          <w:rPrChange w:id="152" w:author="Susan Banasiak" w:date="2017-10-17T15:14:00Z">
            <w:rPr>
              <w:noProof/>
              <w:webHidden/>
            </w:rPr>
          </w:rPrChange>
        </w:rPr>
      </w:r>
      <w:r w:rsidRPr="00870240">
        <w:rPr>
          <w:noProof/>
          <w:webHidden/>
          <w:rPrChange w:id="153" w:author="Susan Banasiak" w:date="2017-10-17T15:14:00Z">
            <w:rPr>
              <w:noProof/>
              <w:webHidden/>
            </w:rPr>
          </w:rPrChange>
        </w:rPr>
        <w:fldChar w:fldCharType="separate"/>
      </w:r>
      <w:ins w:id="154" w:author="Susan Banasiak" w:date="2017-10-17T15:14:00Z">
        <w:r w:rsidRPr="00870240">
          <w:rPr>
            <w:noProof/>
            <w:webHidden/>
          </w:rPr>
          <w:t>16</w:t>
        </w:r>
        <w:r w:rsidRPr="00EC7069">
          <w:rPr>
            <w:noProof/>
            <w:webHidden/>
          </w:rPr>
          <w:fldChar w:fldCharType="end"/>
        </w:r>
        <w:r w:rsidRPr="00EC7069">
          <w:rPr>
            <w:rStyle w:val="Hyperlink"/>
            <w:noProof/>
          </w:rPr>
          <w:fldChar w:fldCharType="end"/>
        </w:r>
      </w:ins>
    </w:p>
    <w:p w14:paraId="2CF7D625" w14:textId="77777777" w:rsidR="00870240" w:rsidRPr="00870240" w:rsidRDefault="00870240">
      <w:pPr>
        <w:pStyle w:val="TOC3"/>
        <w:tabs>
          <w:tab w:val="left" w:pos="1320"/>
          <w:tab w:val="right" w:leader="dot" w:pos="9350"/>
        </w:tabs>
        <w:rPr>
          <w:ins w:id="155" w:author="Susan Banasiak" w:date="2017-10-17T15:14:00Z"/>
          <w:rFonts w:asciiTheme="minorHAnsi" w:eastAsiaTheme="minorEastAsia" w:hAnsiTheme="minorHAnsi" w:cstheme="minorBidi"/>
          <w:noProof/>
          <w:sz w:val="22"/>
          <w:szCs w:val="22"/>
        </w:rPr>
      </w:pPr>
      <w:ins w:id="156"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"_Toc496016645"</w:instrText>
        </w:r>
        <w:r w:rsidRPr="00870240">
          <w:rPr>
            <w:rStyle w:val="Hyperlink"/>
            <w:noProof/>
          </w:rPr>
          <w:instrText xml:space="preserve"> </w:instrText>
        </w:r>
        <w:r w:rsidRPr="00870240">
          <w:rPr>
            <w:rStyle w:val="Hyperlink"/>
            <w:noProof/>
            <w:rPrChange w:id="157" w:author="Susan Banasiak" w:date="2017-10-17T15:14:00Z">
              <w:rPr>
                <w:rStyle w:val="Hyperlink"/>
                <w:noProof/>
              </w:rPr>
            </w:rPrChange>
          </w:rPr>
          <w:fldChar w:fldCharType="separate"/>
        </w:r>
        <w:r w:rsidRPr="00870240">
          <w:rPr>
            <w:rStyle w:val="Hyperlink"/>
            <w:rFonts w:cs="Arial"/>
            <w:bCs/>
            <w:iCs/>
            <w:noProof/>
            <w:kern w:val="32"/>
            <w:rPrChange w:id="158" w:author="Susan Banasiak" w:date="2017-10-17T15:14:00Z">
              <w:rPr>
                <w:rStyle w:val="Hyperlink"/>
                <w:rFonts w:cs="Arial"/>
                <w:b/>
                <w:bCs/>
                <w:iCs/>
                <w:noProof/>
                <w:kern w:val="32"/>
              </w:rPr>
            </w:rPrChange>
          </w:rPr>
          <w:t>5.4.2</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59" w:author="Susan Banasiak" w:date="2017-10-17T15:14:00Z">
              <w:rPr>
                <w:rStyle w:val="Hyperlink"/>
                <w:rFonts w:cs="Arial"/>
                <w:b/>
                <w:bCs/>
                <w:iCs/>
                <w:noProof/>
                <w:kern w:val="32"/>
              </w:rPr>
            </w:rPrChange>
          </w:rPr>
          <w:t>BUILD PLANNING</w:t>
        </w:r>
        <w:r w:rsidRPr="00870240">
          <w:rPr>
            <w:noProof/>
            <w:webHidden/>
          </w:rPr>
          <w:tab/>
        </w:r>
        <w:r w:rsidRPr="00EC7069">
          <w:rPr>
            <w:noProof/>
            <w:webHidden/>
          </w:rPr>
          <w:fldChar w:fldCharType="begin"/>
        </w:r>
        <w:r w:rsidRPr="00870240">
          <w:rPr>
            <w:noProof/>
            <w:webHidden/>
          </w:rPr>
          <w:instrText xml:space="preserve"> PAGEREF _Toc496016645 \h </w:instrText>
        </w:r>
      </w:ins>
      <w:r w:rsidRPr="00870240">
        <w:rPr>
          <w:noProof/>
          <w:webHidden/>
          <w:rPrChange w:id="160" w:author="Susan Banasiak" w:date="2017-10-17T15:14:00Z">
            <w:rPr>
              <w:noProof/>
              <w:webHidden/>
            </w:rPr>
          </w:rPrChange>
        </w:rPr>
      </w:r>
      <w:r w:rsidRPr="00870240">
        <w:rPr>
          <w:noProof/>
          <w:webHidden/>
          <w:rPrChange w:id="161" w:author="Susan Banasiak" w:date="2017-10-17T15:14:00Z">
            <w:rPr>
              <w:noProof/>
              <w:webHidden/>
            </w:rPr>
          </w:rPrChange>
        </w:rPr>
        <w:fldChar w:fldCharType="separate"/>
      </w:r>
      <w:ins w:id="162" w:author="Susan Banasiak" w:date="2017-10-17T15:14:00Z">
        <w:r w:rsidRPr="00870240">
          <w:rPr>
            <w:noProof/>
            <w:webHidden/>
          </w:rPr>
          <w:t>17</w:t>
        </w:r>
        <w:r w:rsidRPr="00EC7069">
          <w:rPr>
            <w:noProof/>
            <w:webHidden/>
          </w:rPr>
          <w:fldChar w:fldCharType="end"/>
        </w:r>
        <w:r w:rsidRPr="00EC7069">
          <w:rPr>
            <w:rStyle w:val="Hyperlink"/>
            <w:noProof/>
          </w:rPr>
          <w:fldChar w:fldCharType="end"/>
        </w:r>
      </w:ins>
    </w:p>
    <w:p w14:paraId="3ADF12F2" w14:textId="77777777" w:rsidR="00870240" w:rsidRPr="00870240" w:rsidRDefault="00870240">
      <w:pPr>
        <w:pStyle w:val="TOC2"/>
        <w:tabs>
          <w:tab w:val="left" w:pos="880"/>
          <w:tab w:val="right" w:leader="dot" w:pos="9350"/>
        </w:tabs>
        <w:rPr>
          <w:ins w:id="163" w:author="Susan Banasiak" w:date="2017-10-17T15:14:00Z"/>
          <w:rFonts w:asciiTheme="minorHAnsi" w:eastAsiaTheme="minorEastAsia" w:hAnsiTheme="minorHAnsi" w:cstheme="minorBidi"/>
          <w:noProof/>
          <w:sz w:val="22"/>
          <w:szCs w:val="22"/>
        </w:rPr>
      </w:pPr>
      <w:ins w:id="164"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"_Toc496016646"</w:instrText>
        </w:r>
        <w:r w:rsidRPr="00870240">
          <w:rPr>
            <w:rStyle w:val="Hyperlink"/>
            <w:noProof/>
          </w:rPr>
          <w:instrText xml:space="preserve"> </w:instrText>
        </w:r>
        <w:r w:rsidRPr="00870240">
          <w:rPr>
            <w:rStyle w:val="Hyperlink"/>
            <w:noProof/>
            <w:rPrChange w:id="165" w:author="Susan Banasiak" w:date="2017-10-17T15:14:00Z">
              <w:rPr>
                <w:rStyle w:val="Hyperlink"/>
                <w:noProof/>
              </w:rPr>
            </w:rPrChange>
          </w:rPr>
          <w:fldChar w:fldCharType="separate"/>
        </w:r>
        <w:r w:rsidRPr="00870240">
          <w:rPr>
            <w:rStyle w:val="Hyperlink"/>
            <w:rFonts w:cs="Arial"/>
            <w:bCs/>
            <w:iCs/>
            <w:noProof/>
            <w:rPrChange w:id="166" w:author="Susan Banasiak" w:date="2017-10-17T15:14:00Z">
              <w:rPr>
                <w:rStyle w:val="Hyperlink"/>
                <w:rFonts w:cs="Arial"/>
                <w:b/>
                <w:bCs/>
                <w:iCs/>
                <w:noProof/>
              </w:rPr>
            </w:rPrChange>
          </w:rPr>
          <w:t>5.5</w:t>
        </w:r>
        <w:r w:rsidRPr="00870240">
          <w:rPr>
            <w:rFonts w:asciiTheme="minorHAnsi" w:eastAsiaTheme="minorEastAsia" w:hAnsiTheme="minorHAnsi" w:cstheme="minorBidi"/>
            <w:noProof/>
            <w:sz w:val="22"/>
            <w:szCs w:val="22"/>
          </w:rPr>
          <w:tab/>
        </w:r>
        <w:r w:rsidRPr="00870240">
          <w:rPr>
            <w:rStyle w:val="Hyperlink"/>
            <w:rFonts w:cs="Arial"/>
            <w:bCs/>
            <w:iCs/>
            <w:noProof/>
            <w:rPrChange w:id="167" w:author="Susan Banasiak" w:date="2017-10-17T15:14:00Z">
              <w:rPr>
                <w:rStyle w:val="Hyperlink"/>
                <w:rFonts w:cs="Arial"/>
                <w:b/>
                <w:bCs/>
                <w:iCs/>
                <w:noProof/>
              </w:rPr>
            </w:rPrChange>
          </w:rPr>
          <w:t>BUILD AND DEVELOPMENT (BASE &amp; OPTION PERIOD)</w:t>
        </w:r>
        <w:r w:rsidRPr="00870240">
          <w:rPr>
            <w:noProof/>
            <w:webHidden/>
          </w:rPr>
          <w:tab/>
        </w:r>
        <w:r w:rsidRPr="00EC7069">
          <w:rPr>
            <w:noProof/>
            <w:webHidden/>
          </w:rPr>
          <w:fldChar w:fldCharType="begin"/>
        </w:r>
        <w:r w:rsidRPr="00870240">
          <w:rPr>
            <w:noProof/>
            <w:webHidden/>
          </w:rPr>
          <w:instrText xml:space="preserve"> PAGEREF _Toc496016646 \h </w:instrText>
        </w:r>
      </w:ins>
      <w:r w:rsidRPr="00870240">
        <w:rPr>
          <w:noProof/>
          <w:webHidden/>
          <w:rPrChange w:id="168" w:author="Susan Banasiak" w:date="2017-10-17T15:14:00Z">
            <w:rPr>
              <w:noProof/>
              <w:webHidden/>
            </w:rPr>
          </w:rPrChange>
        </w:rPr>
      </w:r>
      <w:r w:rsidRPr="00870240">
        <w:rPr>
          <w:noProof/>
          <w:webHidden/>
          <w:rPrChange w:id="169" w:author="Susan Banasiak" w:date="2017-10-17T15:14:00Z">
            <w:rPr>
              <w:noProof/>
              <w:webHidden/>
            </w:rPr>
          </w:rPrChange>
        </w:rPr>
        <w:fldChar w:fldCharType="separate"/>
      </w:r>
      <w:ins w:id="170" w:author="Susan Banasiak" w:date="2017-10-17T15:14:00Z">
        <w:r w:rsidRPr="00870240">
          <w:rPr>
            <w:noProof/>
            <w:webHidden/>
          </w:rPr>
          <w:t>18</w:t>
        </w:r>
        <w:r w:rsidRPr="00EC7069">
          <w:rPr>
            <w:noProof/>
            <w:webHidden/>
          </w:rPr>
          <w:fldChar w:fldCharType="end"/>
        </w:r>
        <w:r w:rsidRPr="00EC7069">
          <w:rPr>
            <w:rStyle w:val="Hyperlink"/>
            <w:noProof/>
          </w:rPr>
          <w:fldChar w:fldCharType="end"/>
        </w:r>
      </w:ins>
    </w:p>
    <w:p w14:paraId="1AE6AF06" w14:textId="77777777" w:rsidR="00870240" w:rsidRPr="00870240" w:rsidRDefault="00870240">
      <w:pPr>
        <w:pStyle w:val="TOC3"/>
        <w:tabs>
          <w:tab w:val="left" w:pos="1320"/>
          <w:tab w:val="right" w:leader="dot" w:pos="9350"/>
        </w:tabs>
        <w:rPr>
          <w:ins w:id="171" w:author="Susan Banasiak" w:date="2017-10-17T15:14:00Z"/>
          <w:rFonts w:asciiTheme="minorHAnsi" w:eastAsiaTheme="minorEastAsia" w:hAnsiTheme="minorHAnsi" w:cstheme="minorBidi"/>
          <w:noProof/>
          <w:sz w:val="22"/>
          <w:szCs w:val="22"/>
        </w:rPr>
      </w:pPr>
      <w:ins w:id="172"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"_Toc496016647"</w:instrText>
        </w:r>
        <w:r w:rsidRPr="00870240">
          <w:rPr>
            <w:rStyle w:val="Hyperlink"/>
            <w:noProof/>
          </w:rPr>
          <w:instrText xml:space="preserve"> </w:instrText>
        </w:r>
        <w:r w:rsidRPr="00870240">
          <w:rPr>
            <w:rStyle w:val="Hyperlink"/>
            <w:noProof/>
            <w:rPrChange w:id="173" w:author="Susan Banasiak" w:date="2017-10-17T15:14:00Z">
              <w:rPr>
                <w:rStyle w:val="Hyperlink"/>
                <w:noProof/>
              </w:rPr>
            </w:rPrChange>
          </w:rPr>
          <w:fldChar w:fldCharType="separate"/>
        </w:r>
        <w:r w:rsidRPr="00870240">
          <w:rPr>
            <w:rStyle w:val="Hyperlink"/>
            <w:rFonts w:cs="Arial"/>
            <w:bCs/>
            <w:iCs/>
            <w:noProof/>
            <w:kern w:val="32"/>
            <w:rPrChange w:id="174" w:author="Susan Banasiak" w:date="2017-10-17T15:14:00Z">
              <w:rPr>
                <w:rStyle w:val="Hyperlink"/>
                <w:rFonts w:cs="Arial"/>
                <w:b/>
                <w:bCs/>
                <w:iCs/>
                <w:noProof/>
                <w:kern w:val="32"/>
              </w:rPr>
            </w:rPrChange>
          </w:rPr>
          <w:t>5.5.1</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75" w:author="Susan Banasiak" w:date="2017-10-17T15:14:00Z">
              <w:rPr>
                <w:rStyle w:val="Hyperlink"/>
                <w:rFonts w:cs="Arial"/>
                <w:b/>
                <w:bCs/>
                <w:iCs/>
                <w:noProof/>
                <w:kern w:val="32"/>
              </w:rPr>
            </w:rPrChange>
          </w:rPr>
          <w:t>SOFTWARE DESIGN</w:t>
        </w:r>
        <w:r w:rsidRPr="00870240">
          <w:rPr>
            <w:noProof/>
            <w:webHidden/>
          </w:rPr>
          <w:tab/>
        </w:r>
        <w:r w:rsidRPr="00EC7069">
          <w:rPr>
            <w:noProof/>
            <w:webHidden/>
          </w:rPr>
          <w:fldChar w:fldCharType="begin"/>
        </w:r>
        <w:r w:rsidRPr="00870240">
          <w:rPr>
            <w:noProof/>
            <w:webHidden/>
          </w:rPr>
          <w:instrText xml:space="preserve"> PAGEREF _Toc496016647 \h </w:instrText>
        </w:r>
      </w:ins>
      <w:r w:rsidRPr="00870240">
        <w:rPr>
          <w:noProof/>
          <w:webHidden/>
          <w:rPrChange w:id="176" w:author="Susan Banasiak" w:date="2017-10-17T15:14:00Z">
            <w:rPr>
              <w:noProof/>
              <w:webHidden/>
            </w:rPr>
          </w:rPrChange>
        </w:rPr>
      </w:r>
      <w:r w:rsidRPr="00870240">
        <w:rPr>
          <w:noProof/>
          <w:webHidden/>
          <w:rPrChange w:id="177" w:author="Susan Banasiak" w:date="2017-10-17T15:14:00Z">
            <w:rPr>
              <w:noProof/>
              <w:webHidden/>
            </w:rPr>
          </w:rPrChange>
        </w:rPr>
        <w:fldChar w:fldCharType="separate"/>
      </w:r>
      <w:ins w:id="178" w:author="Susan Banasiak" w:date="2017-10-17T15:14:00Z">
        <w:r w:rsidRPr="00870240">
          <w:rPr>
            <w:noProof/>
            <w:webHidden/>
          </w:rPr>
          <w:t>19</w:t>
        </w:r>
        <w:r w:rsidRPr="00EC7069">
          <w:rPr>
            <w:noProof/>
            <w:webHidden/>
          </w:rPr>
          <w:fldChar w:fldCharType="end"/>
        </w:r>
        <w:r w:rsidRPr="00EC7069">
          <w:rPr>
            <w:rStyle w:val="Hyperlink"/>
            <w:noProof/>
          </w:rPr>
          <w:fldChar w:fldCharType="end"/>
        </w:r>
      </w:ins>
    </w:p>
    <w:p w14:paraId="1ED53C3E" w14:textId="77777777" w:rsidR="00870240" w:rsidRPr="00870240" w:rsidRDefault="00870240">
      <w:pPr>
        <w:pStyle w:val="TOC3"/>
        <w:tabs>
          <w:tab w:val="left" w:pos="1320"/>
          <w:tab w:val="right" w:leader="dot" w:pos="9350"/>
        </w:tabs>
        <w:rPr>
          <w:ins w:id="179" w:author="Susan Banasiak" w:date="2017-10-17T15:14:00Z"/>
          <w:rFonts w:asciiTheme="minorHAnsi" w:eastAsiaTheme="minorEastAsia" w:hAnsiTheme="minorHAnsi" w:cstheme="minorBidi"/>
          <w:noProof/>
          <w:sz w:val="22"/>
          <w:szCs w:val="22"/>
        </w:rPr>
      </w:pPr>
      <w:ins w:id="180"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"_Toc496016648"</w:instrText>
        </w:r>
        <w:r w:rsidRPr="00870240">
          <w:rPr>
            <w:rStyle w:val="Hyperlink"/>
            <w:noProof/>
          </w:rPr>
          <w:instrText xml:space="preserve"> </w:instrText>
        </w:r>
        <w:r w:rsidRPr="00870240">
          <w:rPr>
            <w:rStyle w:val="Hyperlink"/>
            <w:noProof/>
            <w:rPrChange w:id="181" w:author="Susan Banasiak" w:date="2017-10-17T15:14:00Z">
              <w:rPr>
                <w:rStyle w:val="Hyperlink"/>
                <w:noProof/>
              </w:rPr>
            </w:rPrChange>
          </w:rPr>
          <w:fldChar w:fldCharType="separate"/>
        </w:r>
        <w:r w:rsidRPr="00870240">
          <w:rPr>
            <w:rStyle w:val="Hyperlink"/>
            <w:rFonts w:cs="Arial"/>
            <w:bCs/>
            <w:iCs/>
            <w:noProof/>
            <w:kern w:val="32"/>
            <w:rPrChange w:id="182" w:author="Susan Banasiak" w:date="2017-10-17T15:14:00Z">
              <w:rPr>
                <w:rStyle w:val="Hyperlink"/>
                <w:rFonts w:cs="Arial"/>
                <w:b/>
                <w:bCs/>
                <w:iCs/>
                <w:noProof/>
                <w:kern w:val="32"/>
              </w:rPr>
            </w:rPrChange>
          </w:rPr>
          <w:t>5.5.2</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83" w:author="Susan Banasiak" w:date="2017-10-17T15:14:00Z">
              <w:rPr>
                <w:rStyle w:val="Hyperlink"/>
                <w:rFonts w:cs="Arial"/>
                <w:b/>
                <w:bCs/>
                <w:iCs/>
                <w:noProof/>
                <w:kern w:val="32"/>
              </w:rPr>
            </w:rPrChange>
          </w:rPr>
          <w:t>SPRINT PLANNING</w:t>
        </w:r>
        <w:r w:rsidRPr="00870240">
          <w:rPr>
            <w:noProof/>
            <w:webHidden/>
          </w:rPr>
          <w:tab/>
        </w:r>
        <w:r w:rsidRPr="00EC7069">
          <w:rPr>
            <w:noProof/>
            <w:webHidden/>
          </w:rPr>
          <w:fldChar w:fldCharType="begin"/>
        </w:r>
        <w:r w:rsidRPr="00870240">
          <w:rPr>
            <w:noProof/>
            <w:webHidden/>
          </w:rPr>
          <w:instrText xml:space="preserve"> PAGEREF _Toc496016648 \h </w:instrText>
        </w:r>
      </w:ins>
      <w:r w:rsidRPr="00870240">
        <w:rPr>
          <w:noProof/>
          <w:webHidden/>
          <w:rPrChange w:id="184" w:author="Susan Banasiak" w:date="2017-10-17T15:14:00Z">
            <w:rPr>
              <w:noProof/>
              <w:webHidden/>
            </w:rPr>
          </w:rPrChange>
        </w:rPr>
      </w:r>
      <w:r w:rsidRPr="00870240">
        <w:rPr>
          <w:noProof/>
          <w:webHidden/>
          <w:rPrChange w:id="185" w:author="Susan Banasiak" w:date="2017-10-17T15:14:00Z">
            <w:rPr>
              <w:noProof/>
              <w:webHidden/>
            </w:rPr>
          </w:rPrChange>
        </w:rPr>
        <w:fldChar w:fldCharType="separate"/>
      </w:r>
      <w:ins w:id="186" w:author="Susan Banasiak" w:date="2017-10-17T15:14:00Z">
        <w:r w:rsidRPr="00870240">
          <w:rPr>
            <w:noProof/>
            <w:webHidden/>
          </w:rPr>
          <w:t>20</w:t>
        </w:r>
        <w:r w:rsidRPr="00EC7069">
          <w:rPr>
            <w:noProof/>
            <w:webHidden/>
          </w:rPr>
          <w:fldChar w:fldCharType="end"/>
        </w:r>
        <w:r w:rsidRPr="00EC7069">
          <w:rPr>
            <w:rStyle w:val="Hyperlink"/>
            <w:noProof/>
          </w:rPr>
          <w:fldChar w:fldCharType="end"/>
        </w:r>
      </w:ins>
    </w:p>
    <w:p w14:paraId="7574DFCD" w14:textId="77777777" w:rsidR="00870240" w:rsidRPr="00870240" w:rsidRDefault="00870240">
      <w:pPr>
        <w:pStyle w:val="TOC3"/>
        <w:tabs>
          <w:tab w:val="left" w:pos="1320"/>
          <w:tab w:val="right" w:leader="dot" w:pos="9350"/>
        </w:tabs>
        <w:rPr>
          <w:ins w:id="187" w:author="Susan Banasiak" w:date="2017-10-17T15:14:00Z"/>
          <w:rFonts w:asciiTheme="minorHAnsi" w:eastAsiaTheme="minorEastAsia" w:hAnsiTheme="minorHAnsi" w:cstheme="minorBidi"/>
          <w:noProof/>
          <w:sz w:val="22"/>
          <w:szCs w:val="22"/>
        </w:rPr>
      </w:pPr>
      <w:ins w:id="188"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"_Toc496016649"</w:instrText>
        </w:r>
        <w:r w:rsidRPr="00870240">
          <w:rPr>
            <w:rStyle w:val="Hyperlink"/>
            <w:noProof/>
          </w:rPr>
          <w:instrText xml:space="preserve"> </w:instrText>
        </w:r>
        <w:r w:rsidRPr="00870240">
          <w:rPr>
            <w:rStyle w:val="Hyperlink"/>
            <w:noProof/>
            <w:rPrChange w:id="189" w:author="Susan Banasiak" w:date="2017-10-17T15:14:00Z">
              <w:rPr>
                <w:rStyle w:val="Hyperlink"/>
                <w:noProof/>
              </w:rPr>
            </w:rPrChange>
          </w:rPr>
          <w:fldChar w:fldCharType="separate"/>
        </w:r>
        <w:r w:rsidRPr="00870240">
          <w:rPr>
            <w:rStyle w:val="Hyperlink"/>
            <w:rFonts w:cs="Arial"/>
            <w:bCs/>
            <w:iCs/>
            <w:noProof/>
            <w:kern w:val="32"/>
            <w:rPrChange w:id="190" w:author="Susan Banasiak" w:date="2017-10-17T15:14:00Z">
              <w:rPr>
                <w:rStyle w:val="Hyperlink"/>
                <w:rFonts w:cs="Arial"/>
                <w:b/>
                <w:bCs/>
                <w:iCs/>
                <w:noProof/>
                <w:kern w:val="32"/>
              </w:rPr>
            </w:rPrChange>
          </w:rPr>
          <w:t>5.5.3</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91" w:author="Susan Banasiak" w:date="2017-10-17T15:14:00Z">
              <w:rPr>
                <w:rStyle w:val="Hyperlink"/>
                <w:rFonts w:cs="Arial"/>
                <w:b/>
                <w:bCs/>
                <w:iCs/>
                <w:noProof/>
                <w:kern w:val="32"/>
              </w:rPr>
            </w:rPrChange>
          </w:rPr>
          <w:t>SPRINT EXECUTION</w:t>
        </w:r>
        <w:r w:rsidRPr="00870240">
          <w:rPr>
            <w:noProof/>
            <w:webHidden/>
          </w:rPr>
          <w:tab/>
        </w:r>
        <w:r w:rsidRPr="00EC7069">
          <w:rPr>
            <w:noProof/>
            <w:webHidden/>
          </w:rPr>
          <w:fldChar w:fldCharType="begin"/>
        </w:r>
        <w:r w:rsidRPr="00870240">
          <w:rPr>
            <w:noProof/>
            <w:webHidden/>
          </w:rPr>
          <w:instrText xml:space="preserve"> PAGEREF _Toc496016649 \h </w:instrText>
        </w:r>
      </w:ins>
      <w:r w:rsidRPr="00870240">
        <w:rPr>
          <w:noProof/>
          <w:webHidden/>
          <w:rPrChange w:id="192" w:author="Susan Banasiak" w:date="2017-10-17T15:14:00Z">
            <w:rPr>
              <w:noProof/>
              <w:webHidden/>
            </w:rPr>
          </w:rPrChange>
        </w:rPr>
      </w:r>
      <w:r w:rsidRPr="00870240">
        <w:rPr>
          <w:noProof/>
          <w:webHidden/>
          <w:rPrChange w:id="193" w:author="Susan Banasiak" w:date="2017-10-17T15:14:00Z">
            <w:rPr>
              <w:noProof/>
              <w:webHidden/>
            </w:rPr>
          </w:rPrChange>
        </w:rPr>
        <w:fldChar w:fldCharType="separate"/>
      </w:r>
      <w:ins w:id="194" w:author="Susan Banasiak" w:date="2017-10-17T15:14:00Z">
        <w:r w:rsidRPr="00870240">
          <w:rPr>
            <w:noProof/>
            <w:webHidden/>
          </w:rPr>
          <w:t>20</w:t>
        </w:r>
        <w:r w:rsidRPr="00EC7069">
          <w:rPr>
            <w:noProof/>
            <w:webHidden/>
          </w:rPr>
          <w:fldChar w:fldCharType="end"/>
        </w:r>
        <w:r w:rsidRPr="00EC7069">
          <w:rPr>
            <w:rStyle w:val="Hyperlink"/>
            <w:noProof/>
          </w:rPr>
          <w:fldChar w:fldCharType="end"/>
        </w:r>
      </w:ins>
    </w:p>
    <w:p w14:paraId="1FBAAE0A" w14:textId="77777777" w:rsidR="00870240" w:rsidRPr="00870240" w:rsidRDefault="00870240">
      <w:pPr>
        <w:pStyle w:val="TOC3"/>
        <w:tabs>
          <w:tab w:val="left" w:pos="1320"/>
          <w:tab w:val="right" w:leader="dot" w:pos="9350"/>
        </w:tabs>
        <w:rPr>
          <w:ins w:id="195" w:author="Susan Banasiak" w:date="2017-10-17T15:14:00Z"/>
          <w:rFonts w:asciiTheme="minorHAnsi" w:eastAsiaTheme="minorEastAsia" w:hAnsiTheme="minorHAnsi" w:cstheme="minorBidi"/>
          <w:noProof/>
          <w:sz w:val="22"/>
          <w:szCs w:val="22"/>
        </w:rPr>
      </w:pPr>
      <w:ins w:id="196"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"_Toc496016650"</w:instrText>
        </w:r>
        <w:r w:rsidRPr="00870240">
          <w:rPr>
            <w:rStyle w:val="Hyperlink"/>
            <w:noProof/>
          </w:rPr>
          <w:instrText xml:space="preserve"> </w:instrText>
        </w:r>
        <w:r w:rsidRPr="00870240">
          <w:rPr>
            <w:rStyle w:val="Hyperlink"/>
            <w:noProof/>
            <w:rPrChange w:id="197" w:author="Susan Banasiak" w:date="2017-10-17T15:14:00Z">
              <w:rPr>
                <w:rStyle w:val="Hyperlink"/>
                <w:noProof/>
              </w:rPr>
            </w:rPrChange>
          </w:rPr>
          <w:fldChar w:fldCharType="separate"/>
        </w:r>
        <w:r w:rsidRPr="00870240">
          <w:rPr>
            <w:rStyle w:val="Hyperlink"/>
            <w:rFonts w:cs="Arial"/>
            <w:bCs/>
            <w:iCs/>
            <w:noProof/>
            <w:kern w:val="32"/>
            <w:rPrChange w:id="198" w:author="Susan Banasiak" w:date="2017-10-17T15:14:00Z">
              <w:rPr>
                <w:rStyle w:val="Hyperlink"/>
                <w:rFonts w:cs="Arial"/>
                <w:b/>
                <w:bCs/>
                <w:iCs/>
                <w:noProof/>
                <w:kern w:val="32"/>
              </w:rPr>
            </w:rPrChange>
          </w:rPr>
          <w:t>5.5.4</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199" w:author="Susan Banasiak" w:date="2017-10-17T15:14:00Z">
              <w:rPr>
                <w:rStyle w:val="Hyperlink"/>
                <w:rFonts w:cs="Arial"/>
                <w:b/>
                <w:bCs/>
                <w:iCs/>
                <w:noProof/>
                <w:kern w:val="32"/>
              </w:rPr>
            </w:rPrChange>
          </w:rPr>
          <w:t>SYSTEM ADMINISTRATION AND ENVIRONMENT SUPPORT</w:t>
        </w:r>
        <w:r w:rsidRPr="00870240">
          <w:rPr>
            <w:noProof/>
            <w:webHidden/>
          </w:rPr>
          <w:tab/>
        </w:r>
        <w:r w:rsidRPr="00EC7069">
          <w:rPr>
            <w:noProof/>
            <w:webHidden/>
          </w:rPr>
          <w:fldChar w:fldCharType="begin"/>
        </w:r>
        <w:r w:rsidRPr="00870240">
          <w:rPr>
            <w:noProof/>
            <w:webHidden/>
          </w:rPr>
          <w:instrText xml:space="preserve"> PAGEREF _Toc496016650 \h </w:instrText>
        </w:r>
      </w:ins>
      <w:r w:rsidRPr="00870240">
        <w:rPr>
          <w:noProof/>
          <w:webHidden/>
          <w:rPrChange w:id="200" w:author="Susan Banasiak" w:date="2017-10-17T15:14:00Z">
            <w:rPr>
              <w:noProof/>
              <w:webHidden/>
            </w:rPr>
          </w:rPrChange>
        </w:rPr>
      </w:r>
      <w:r w:rsidRPr="00870240">
        <w:rPr>
          <w:noProof/>
          <w:webHidden/>
          <w:rPrChange w:id="201" w:author="Susan Banasiak" w:date="2017-10-17T15:14:00Z">
            <w:rPr>
              <w:noProof/>
              <w:webHidden/>
            </w:rPr>
          </w:rPrChange>
        </w:rPr>
        <w:fldChar w:fldCharType="separate"/>
      </w:r>
      <w:ins w:id="202" w:author="Susan Banasiak" w:date="2017-10-17T15:14:00Z">
        <w:r w:rsidRPr="00870240">
          <w:rPr>
            <w:noProof/>
            <w:webHidden/>
          </w:rPr>
          <w:t>21</w:t>
        </w:r>
        <w:r w:rsidRPr="00EC7069">
          <w:rPr>
            <w:noProof/>
            <w:webHidden/>
          </w:rPr>
          <w:fldChar w:fldCharType="end"/>
        </w:r>
        <w:r w:rsidRPr="00EC7069">
          <w:rPr>
            <w:rStyle w:val="Hyperlink"/>
            <w:noProof/>
          </w:rPr>
          <w:fldChar w:fldCharType="end"/>
        </w:r>
      </w:ins>
    </w:p>
    <w:p w14:paraId="57B38521" w14:textId="77777777" w:rsidR="00870240" w:rsidRPr="00870240" w:rsidRDefault="00870240">
      <w:pPr>
        <w:pStyle w:val="TOC3"/>
        <w:tabs>
          <w:tab w:val="left" w:pos="1320"/>
          <w:tab w:val="right" w:leader="dot" w:pos="9350"/>
        </w:tabs>
        <w:rPr>
          <w:ins w:id="203" w:author="Susan Banasiak" w:date="2017-10-17T15:14:00Z"/>
          <w:rFonts w:asciiTheme="minorHAnsi" w:eastAsiaTheme="minorEastAsia" w:hAnsiTheme="minorHAnsi" w:cstheme="minorBidi"/>
          <w:noProof/>
          <w:sz w:val="22"/>
          <w:szCs w:val="22"/>
        </w:rPr>
      </w:pPr>
      <w:ins w:id="204"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"_Toc496016651"</w:instrText>
        </w:r>
        <w:r w:rsidRPr="00870240">
          <w:rPr>
            <w:rStyle w:val="Hyperlink"/>
            <w:noProof/>
          </w:rPr>
          <w:instrText xml:space="preserve"> </w:instrText>
        </w:r>
        <w:r w:rsidRPr="00870240">
          <w:rPr>
            <w:rStyle w:val="Hyperlink"/>
            <w:noProof/>
            <w:rPrChange w:id="205" w:author="Susan Banasiak" w:date="2017-10-17T15:14:00Z">
              <w:rPr>
                <w:rStyle w:val="Hyperlink"/>
                <w:noProof/>
              </w:rPr>
            </w:rPrChange>
          </w:rPr>
          <w:fldChar w:fldCharType="separate"/>
        </w:r>
        <w:r w:rsidRPr="00870240">
          <w:rPr>
            <w:rStyle w:val="Hyperlink"/>
            <w:rFonts w:cs="Arial"/>
            <w:bCs/>
            <w:iCs/>
            <w:noProof/>
            <w:kern w:val="32"/>
            <w:rPrChange w:id="206" w:author="Susan Banasiak" w:date="2017-10-17T15:14:00Z">
              <w:rPr>
                <w:rStyle w:val="Hyperlink"/>
                <w:rFonts w:cs="Arial"/>
                <w:b/>
                <w:bCs/>
                <w:iCs/>
                <w:noProof/>
                <w:kern w:val="32"/>
              </w:rPr>
            </w:rPrChange>
          </w:rPr>
          <w:t>5.5.5</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207" w:author="Susan Banasiak" w:date="2017-10-17T15:14:00Z">
              <w:rPr>
                <w:rStyle w:val="Hyperlink"/>
                <w:rFonts w:cs="Arial"/>
                <w:b/>
                <w:bCs/>
                <w:iCs/>
                <w:noProof/>
                <w:kern w:val="32"/>
              </w:rPr>
            </w:rPrChange>
          </w:rPr>
          <w:t>TESTING</w:t>
        </w:r>
        <w:r w:rsidRPr="00870240">
          <w:rPr>
            <w:noProof/>
            <w:webHidden/>
          </w:rPr>
          <w:tab/>
        </w:r>
        <w:r w:rsidRPr="00EC7069">
          <w:rPr>
            <w:noProof/>
            <w:webHidden/>
          </w:rPr>
          <w:fldChar w:fldCharType="begin"/>
        </w:r>
        <w:r w:rsidRPr="00870240">
          <w:rPr>
            <w:noProof/>
            <w:webHidden/>
          </w:rPr>
          <w:instrText xml:space="preserve"> PAGEREF _Toc496016651 \h </w:instrText>
        </w:r>
      </w:ins>
      <w:r w:rsidRPr="00870240">
        <w:rPr>
          <w:noProof/>
          <w:webHidden/>
          <w:rPrChange w:id="208" w:author="Susan Banasiak" w:date="2017-10-17T15:14:00Z">
            <w:rPr>
              <w:noProof/>
              <w:webHidden/>
            </w:rPr>
          </w:rPrChange>
        </w:rPr>
      </w:r>
      <w:r w:rsidRPr="00870240">
        <w:rPr>
          <w:noProof/>
          <w:webHidden/>
          <w:rPrChange w:id="209" w:author="Susan Banasiak" w:date="2017-10-17T15:14:00Z">
            <w:rPr>
              <w:noProof/>
              <w:webHidden/>
            </w:rPr>
          </w:rPrChange>
        </w:rPr>
        <w:fldChar w:fldCharType="separate"/>
      </w:r>
      <w:ins w:id="210" w:author="Susan Banasiak" w:date="2017-10-17T15:14:00Z">
        <w:r w:rsidRPr="00870240">
          <w:rPr>
            <w:noProof/>
            <w:webHidden/>
          </w:rPr>
          <w:t>22</w:t>
        </w:r>
        <w:r w:rsidRPr="00EC7069">
          <w:rPr>
            <w:noProof/>
            <w:webHidden/>
          </w:rPr>
          <w:fldChar w:fldCharType="end"/>
        </w:r>
        <w:r w:rsidRPr="00EC7069">
          <w:rPr>
            <w:rStyle w:val="Hyperlink"/>
            <w:noProof/>
          </w:rPr>
          <w:fldChar w:fldCharType="end"/>
        </w:r>
      </w:ins>
    </w:p>
    <w:p w14:paraId="1D07387A" w14:textId="77777777" w:rsidR="00870240" w:rsidRPr="00870240" w:rsidRDefault="00870240">
      <w:pPr>
        <w:pStyle w:val="TOC4"/>
        <w:tabs>
          <w:tab w:val="left" w:pos="1760"/>
          <w:tab w:val="right" w:leader="dot" w:pos="9350"/>
        </w:tabs>
        <w:rPr>
          <w:ins w:id="211" w:author="Susan Banasiak" w:date="2017-10-17T15:14:00Z"/>
          <w:rFonts w:asciiTheme="minorHAnsi" w:eastAsiaTheme="minorEastAsia" w:hAnsiTheme="minorHAnsi" w:cstheme="minorBidi"/>
          <w:noProof/>
          <w:sz w:val="22"/>
          <w:szCs w:val="22"/>
        </w:rPr>
      </w:pPr>
      <w:ins w:id="212"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"_Toc496016652"</w:instrText>
        </w:r>
        <w:r w:rsidRPr="00870240">
          <w:rPr>
            <w:rStyle w:val="Hyperlink"/>
            <w:noProof/>
          </w:rPr>
          <w:instrText xml:space="preserve"> </w:instrText>
        </w:r>
        <w:r w:rsidRPr="00870240">
          <w:rPr>
            <w:rStyle w:val="Hyperlink"/>
            <w:noProof/>
            <w:rPrChange w:id="213" w:author="Susan Banasiak" w:date="2017-10-17T15:14:00Z">
              <w:rPr>
                <w:rStyle w:val="Hyperlink"/>
                <w:noProof/>
              </w:rPr>
            </w:rPrChange>
          </w:rPr>
          <w:fldChar w:fldCharType="separate"/>
        </w:r>
        <w:r w:rsidRPr="00870240">
          <w:rPr>
            <w:rStyle w:val="Hyperlink"/>
            <w:rFonts w:cs="Arial"/>
            <w:bCs/>
            <w:iCs/>
            <w:noProof/>
            <w:kern w:val="32"/>
            <w:rPrChange w:id="214" w:author="Susan Banasiak" w:date="2017-10-17T15:14:00Z">
              <w:rPr>
                <w:rStyle w:val="Hyperlink"/>
                <w:rFonts w:cs="Arial"/>
                <w:b/>
                <w:bCs/>
                <w:iCs/>
                <w:noProof/>
                <w:kern w:val="32"/>
              </w:rPr>
            </w:rPrChange>
          </w:rPr>
          <w:t>5.5.5.1</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215" w:author="Susan Banasiak" w:date="2017-10-17T15:14:00Z">
              <w:rPr>
                <w:rStyle w:val="Hyperlink"/>
                <w:rFonts w:cs="Arial"/>
                <w:b/>
                <w:bCs/>
                <w:iCs/>
                <w:noProof/>
                <w:kern w:val="32"/>
              </w:rPr>
            </w:rPrChange>
          </w:rPr>
          <w:t>TEST APPROACH</w:t>
        </w:r>
        <w:r w:rsidRPr="00870240">
          <w:rPr>
            <w:noProof/>
            <w:webHidden/>
          </w:rPr>
          <w:tab/>
        </w:r>
        <w:r w:rsidRPr="00EC7069">
          <w:rPr>
            <w:noProof/>
            <w:webHidden/>
          </w:rPr>
          <w:fldChar w:fldCharType="begin"/>
        </w:r>
        <w:r w:rsidRPr="00870240">
          <w:rPr>
            <w:noProof/>
            <w:webHidden/>
          </w:rPr>
          <w:instrText xml:space="preserve"> PAGEREF _Toc496016652 \h </w:instrText>
        </w:r>
      </w:ins>
      <w:r w:rsidRPr="00870240">
        <w:rPr>
          <w:noProof/>
          <w:webHidden/>
          <w:rPrChange w:id="216" w:author="Susan Banasiak" w:date="2017-10-17T15:14:00Z">
            <w:rPr>
              <w:noProof/>
              <w:webHidden/>
            </w:rPr>
          </w:rPrChange>
        </w:rPr>
      </w:r>
      <w:r w:rsidRPr="00870240">
        <w:rPr>
          <w:noProof/>
          <w:webHidden/>
          <w:rPrChange w:id="217" w:author="Susan Banasiak" w:date="2017-10-17T15:14:00Z">
            <w:rPr>
              <w:noProof/>
              <w:webHidden/>
            </w:rPr>
          </w:rPrChange>
        </w:rPr>
        <w:fldChar w:fldCharType="separate"/>
      </w:r>
      <w:ins w:id="218" w:author="Susan Banasiak" w:date="2017-10-17T15:14:00Z">
        <w:r w:rsidRPr="00870240">
          <w:rPr>
            <w:noProof/>
            <w:webHidden/>
          </w:rPr>
          <w:t>22</w:t>
        </w:r>
        <w:r w:rsidRPr="00EC7069">
          <w:rPr>
            <w:noProof/>
            <w:webHidden/>
          </w:rPr>
          <w:fldChar w:fldCharType="end"/>
        </w:r>
        <w:r w:rsidRPr="00EC7069">
          <w:rPr>
            <w:rStyle w:val="Hyperlink"/>
            <w:noProof/>
          </w:rPr>
          <w:fldChar w:fldCharType="end"/>
        </w:r>
      </w:ins>
    </w:p>
    <w:p w14:paraId="390E72F8" w14:textId="77777777" w:rsidR="00870240" w:rsidRPr="00870240" w:rsidRDefault="00870240">
      <w:pPr>
        <w:pStyle w:val="TOC4"/>
        <w:tabs>
          <w:tab w:val="left" w:pos="1760"/>
          <w:tab w:val="right" w:leader="dot" w:pos="9350"/>
        </w:tabs>
        <w:rPr>
          <w:ins w:id="219" w:author="Susan Banasiak" w:date="2017-10-17T15:14:00Z"/>
          <w:rFonts w:asciiTheme="minorHAnsi" w:eastAsiaTheme="minorEastAsia" w:hAnsiTheme="minorHAnsi" w:cstheme="minorBidi"/>
          <w:noProof/>
          <w:sz w:val="22"/>
          <w:szCs w:val="22"/>
        </w:rPr>
      </w:pPr>
      <w:ins w:id="220"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"_Toc496016653"</w:instrText>
        </w:r>
        <w:r w:rsidRPr="00870240">
          <w:rPr>
            <w:rStyle w:val="Hyperlink"/>
            <w:noProof/>
          </w:rPr>
          <w:instrText xml:space="preserve"> </w:instrText>
        </w:r>
        <w:r w:rsidRPr="00870240">
          <w:rPr>
            <w:rStyle w:val="Hyperlink"/>
            <w:noProof/>
            <w:rPrChange w:id="221" w:author="Susan Banasiak" w:date="2017-10-17T15:14:00Z">
              <w:rPr>
                <w:rStyle w:val="Hyperlink"/>
                <w:noProof/>
              </w:rPr>
            </w:rPrChange>
          </w:rPr>
          <w:fldChar w:fldCharType="separate"/>
        </w:r>
        <w:r w:rsidRPr="00870240">
          <w:rPr>
            <w:rStyle w:val="Hyperlink"/>
            <w:rFonts w:cs="Arial"/>
            <w:bCs/>
            <w:iCs/>
            <w:noProof/>
            <w:kern w:val="32"/>
            <w:rPrChange w:id="222" w:author="Susan Banasiak" w:date="2017-10-17T15:14:00Z">
              <w:rPr>
                <w:rStyle w:val="Hyperlink"/>
                <w:rFonts w:cs="Arial"/>
                <w:b/>
                <w:bCs/>
                <w:iCs/>
                <w:noProof/>
                <w:kern w:val="32"/>
              </w:rPr>
            </w:rPrChange>
          </w:rPr>
          <w:t>5.5.5.2</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223" w:author="Susan Banasiak" w:date="2017-10-17T15:14:00Z">
              <w:rPr>
                <w:rStyle w:val="Hyperlink"/>
                <w:rFonts w:cs="Arial"/>
                <w:b/>
                <w:bCs/>
                <w:iCs/>
                <w:noProof/>
                <w:kern w:val="32"/>
              </w:rPr>
            </w:rPrChange>
          </w:rPr>
          <w:t>DEVELOPMENT TESTING</w:t>
        </w:r>
        <w:r w:rsidRPr="00870240">
          <w:rPr>
            <w:noProof/>
            <w:webHidden/>
          </w:rPr>
          <w:tab/>
        </w:r>
        <w:r w:rsidRPr="00EC7069">
          <w:rPr>
            <w:noProof/>
            <w:webHidden/>
          </w:rPr>
          <w:fldChar w:fldCharType="begin"/>
        </w:r>
        <w:r w:rsidRPr="00870240">
          <w:rPr>
            <w:noProof/>
            <w:webHidden/>
          </w:rPr>
          <w:instrText xml:space="preserve"> PAGEREF _Toc496016653 \h </w:instrText>
        </w:r>
      </w:ins>
      <w:r w:rsidRPr="00870240">
        <w:rPr>
          <w:noProof/>
          <w:webHidden/>
          <w:rPrChange w:id="224" w:author="Susan Banasiak" w:date="2017-10-17T15:14:00Z">
            <w:rPr>
              <w:noProof/>
              <w:webHidden/>
            </w:rPr>
          </w:rPrChange>
        </w:rPr>
      </w:r>
      <w:r w:rsidRPr="00870240">
        <w:rPr>
          <w:noProof/>
          <w:webHidden/>
          <w:rPrChange w:id="225" w:author="Susan Banasiak" w:date="2017-10-17T15:14:00Z">
            <w:rPr>
              <w:noProof/>
              <w:webHidden/>
            </w:rPr>
          </w:rPrChange>
        </w:rPr>
        <w:fldChar w:fldCharType="separate"/>
      </w:r>
      <w:ins w:id="226" w:author="Susan Banasiak" w:date="2017-10-17T15:14:00Z">
        <w:r w:rsidRPr="00870240">
          <w:rPr>
            <w:noProof/>
            <w:webHidden/>
          </w:rPr>
          <w:t>23</w:t>
        </w:r>
        <w:r w:rsidRPr="00EC7069">
          <w:rPr>
            <w:noProof/>
            <w:webHidden/>
          </w:rPr>
          <w:fldChar w:fldCharType="end"/>
        </w:r>
        <w:r w:rsidRPr="00EC7069">
          <w:rPr>
            <w:rStyle w:val="Hyperlink"/>
            <w:noProof/>
          </w:rPr>
          <w:fldChar w:fldCharType="end"/>
        </w:r>
      </w:ins>
    </w:p>
    <w:p w14:paraId="7A5D54FA" w14:textId="77777777" w:rsidR="00870240" w:rsidRPr="00870240" w:rsidRDefault="00870240">
      <w:pPr>
        <w:pStyle w:val="TOC3"/>
        <w:tabs>
          <w:tab w:val="left" w:pos="1320"/>
          <w:tab w:val="right" w:leader="dot" w:pos="9350"/>
        </w:tabs>
        <w:rPr>
          <w:ins w:id="227" w:author="Susan Banasiak" w:date="2017-10-17T15:14:00Z"/>
          <w:rFonts w:asciiTheme="minorHAnsi" w:eastAsiaTheme="minorEastAsia" w:hAnsiTheme="minorHAnsi" w:cstheme="minorBidi"/>
          <w:noProof/>
          <w:sz w:val="22"/>
          <w:szCs w:val="22"/>
        </w:rPr>
      </w:pPr>
      <w:ins w:id="228"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"_Toc496016654"</w:instrText>
        </w:r>
        <w:r w:rsidRPr="00870240">
          <w:rPr>
            <w:rStyle w:val="Hyperlink"/>
            <w:noProof/>
          </w:rPr>
          <w:instrText xml:space="preserve"> </w:instrText>
        </w:r>
        <w:r w:rsidRPr="00870240">
          <w:rPr>
            <w:rStyle w:val="Hyperlink"/>
            <w:noProof/>
            <w:rPrChange w:id="229" w:author="Susan Banasiak" w:date="2017-10-17T15:14:00Z">
              <w:rPr>
                <w:rStyle w:val="Hyperlink"/>
                <w:noProof/>
              </w:rPr>
            </w:rPrChange>
          </w:rPr>
          <w:fldChar w:fldCharType="separate"/>
        </w:r>
        <w:r w:rsidRPr="00870240">
          <w:rPr>
            <w:rStyle w:val="Hyperlink"/>
            <w:rFonts w:cs="Arial"/>
            <w:bCs/>
            <w:iCs/>
            <w:noProof/>
            <w:kern w:val="32"/>
            <w:rPrChange w:id="230" w:author="Susan Banasiak" w:date="2017-10-17T15:14:00Z">
              <w:rPr>
                <w:rStyle w:val="Hyperlink"/>
                <w:rFonts w:cs="Arial"/>
                <w:b/>
                <w:bCs/>
                <w:iCs/>
                <w:noProof/>
                <w:kern w:val="32"/>
              </w:rPr>
            </w:rPrChange>
          </w:rPr>
          <w:t>5.5.6</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231" w:author="Susan Banasiak" w:date="2017-10-17T15:14:00Z">
              <w:rPr>
                <w:rStyle w:val="Hyperlink"/>
                <w:rFonts w:cs="Arial"/>
                <w:b/>
                <w:bCs/>
                <w:iCs/>
                <w:noProof/>
                <w:kern w:val="32"/>
              </w:rPr>
            </w:rPrChange>
          </w:rPr>
          <w:t>ASSESSMENT AND AUTHORIZATION (A&amp;A) SUPPORT</w:t>
        </w:r>
        <w:r w:rsidRPr="00870240">
          <w:rPr>
            <w:noProof/>
            <w:webHidden/>
          </w:rPr>
          <w:tab/>
        </w:r>
        <w:r w:rsidRPr="00EC7069">
          <w:rPr>
            <w:noProof/>
            <w:webHidden/>
          </w:rPr>
          <w:fldChar w:fldCharType="begin"/>
        </w:r>
        <w:r w:rsidRPr="00870240">
          <w:rPr>
            <w:noProof/>
            <w:webHidden/>
          </w:rPr>
          <w:instrText xml:space="preserve"> PAGEREF _Toc496016654 \h </w:instrText>
        </w:r>
      </w:ins>
      <w:r w:rsidRPr="00870240">
        <w:rPr>
          <w:noProof/>
          <w:webHidden/>
          <w:rPrChange w:id="232" w:author="Susan Banasiak" w:date="2017-10-17T15:14:00Z">
            <w:rPr>
              <w:noProof/>
              <w:webHidden/>
            </w:rPr>
          </w:rPrChange>
        </w:rPr>
      </w:r>
      <w:r w:rsidRPr="00870240">
        <w:rPr>
          <w:noProof/>
          <w:webHidden/>
          <w:rPrChange w:id="233" w:author="Susan Banasiak" w:date="2017-10-17T15:14:00Z">
            <w:rPr>
              <w:noProof/>
              <w:webHidden/>
            </w:rPr>
          </w:rPrChange>
        </w:rPr>
        <w:fldChar w:fldCharType="separate"/>
      </w:r>
      <w:ins w:id="234" w:author="Susan Banasiak" w:date="2017-10-17T15:14:00Z">
        <w:r w:rsidRPr="00870240">
          <w:rPr>
            <w:noProof/>
            <w:webHidden/>
          </w:rPr>
          <w:t>24</w:t>
        </w:r>
        <w:r w:rsidRPr="00EC7069">
          <w:rPr>
            <w:noProof/>
            <w:webHidden/>
          </w:rPr>
          <w:fldChar w:fldCharType="end"/>
        </w:r>
        <w:r w:rsidRPr="00EC7069">
          <w:rPr>
            <w:rStyle w:val="Hyperlink"/>
            <w:noProof/>
          </w:rPr>
          <w:fldChar w:fldCharType="end"/>
        </w:r>
      </w:ins>
    </w:p>
    <w:p w14:paraId="6992068F" w14:textId="77777777" w:rsidR="00870240" w:rsidRPr="00870240" w:rsidRDefault="00870240">
      <w:pPr>
        <w:pStyle w:val="TOC2"/>
        <w:tabs>
          <w:tab w:val="left" w:pos="880"/>
          <w:tab w:val="right" w:leader="dot" w:pos="9350"/>
        </w:tabs>
        <w:rPr>
          <w:ins w:id="235" w:author="Susan Banasiak" w:date="2017-10-17T15:14:00Z"/>
          <w:rFonts w:asciiTheme="minorHAnsi" w:eastAsiaTheme="minorEastAsia" w:hAnsiTheme="minorHAnsi" w:cstheme="minorBidi"/>
          <w:noProof/>
          <w:sz w:val="22"/>
          <w:szCs w:val="22"/>
        </w:rPr>
      </w:pPr>
      <w:ins w:id="236"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"_Toc496016655"</w:instrText>
        </w:r>
        <w:r w:rsidRPr="00870240">
          <w:rPr>
            <w:rStyle w:val="Hyperlink"/>
            <w:noProof/>
          </w:rPr>
          <w:instrText xml:space="preserve"> </w:instrText>
        </w:r>
        <w:r w:rsidRPr="00870240">
          <w:rPr>
            <w:rStyle w:val="Hyperlink"/>
            <w:noProof/>
            <w:rPrChange w:id="237" w:author="Susan Banasiak" w:date="2017-10-17T15:14:00Z">
              <w:rPr>
                <w:rStyle w:val="Hyperlink"/>
                <w:noProof/>
              </w:rPr>
            </w:rPrChange>
          </w:rPr>
          <w:fldChar w:fldCharType="separate"/>
        </w:r>
        <w:r w:rsidRPr="00870240">
          <w:rPr>
            <w:rStyle w:val="Hyperlink"/>
            <w:rFonts w:cs="Arial"/>
            <w:bCs/>
            <w:iCs/>
            <w:noProof/>
            <w:rPrChange w:id="238" w:author="Susan Banasiak" w:date="2017-10-17T15:14:00Z">
              <w:rPr>
                <w:rStyle w:val="Hyperlink"/>
                <w:rFonts w:cs="Arial"/>
                <w:b/>
                <w:bCs/>
                <w:iCs/>
                <w:noProof/>
              </w:rPr>
            </w:rPrChange>
          </w:rPr>
          <w:t>5.6</w:t>
        </w:r>
        <w:r w:rsidRPr="00870240">
          <w:rPr>
            <w:rFonts w:asciiTheme="minorHAnsi" w:eastAsiaTheme="minorEastAsia" w:hAnsiTheme="minorHAnsi" w:cstheme="minorBidi"/>
            <w:noProof/>
            <w:sz w:val="22"/>
            <w:szCs w:val="22"/>
          </w:rPr>
          <w:tab/>
        </w:r>
        <w:r w:rsidRPr="00870240">
          <w:rPr>
            <w:rStyle w:val="Hyperlink"/>
            <w:rFonts w:cs="Arial"/>
            <w:bCs/>
            <w:iCs/>
            <w:noProof/>
            <w:rPrChange w:id="239" w:author="Susan Banasiak" w:date="2017-10-17T15:14:00Z">
              <w:rPr>
                <w:rStyle w:val="Hyperlink"/>
                <w:rFonts w:cs="Arial"/>
                <w:b/>
                <w:bCs/>
                <w:iCs/>
                <w:noProof/>
              </w:rPr>
            </w:rPrChange>
          </w:rPr>
          <w:t>IOC SUPPORT (BASE AND OPTION PERIOD)</w:t>
        </w:r>
        <w:r w:rsidRPr="00870240">
          <w:rPr>
            <w:noProof/>
            <w:webHidden/>
          </w:rPr>
          <w:tab/>
        </w:r>
        <w:r w:rsidRPr="00EC7069">
          <w:rPr>
            <w:noProof/>
            <w:webHidden/>
          </w:rPr>
          <w:fldChar w:fldCharType="begin"/>
        </w:r>
        <w:r w:rsidRPr="00870240">
          <w:rPr>
            <w:noProof/>
            <w:webHidden/>
          </w:rPr>
          <w:instrText xml:space="preserve"> PAGEREF _Toc496016655 \h </w:instrText>
        </w:r>
      </w:ins>
      <w:r w:rsidRPr="00870240">
        <w:rPr>
          <w:noProof/>
          <w:webHidden/>
          <w:rPrChange w:id="240" w:author="Susan Banasiak" w:date="2017-10-17T15:14:00Z">
            <w:rPr>
              <w:noProof/>
              <w:webHidden/>
            </w:rPr>
          </w:rPrChange>
        </w:rPr>
      </w:r>
      <w:r w:rsidRPr="00870240">
        <w:rPr>
          <w:noProof/>
          <w:webHidden/>
          <w:rPrChange w:id="241" w:author="Susan Banasiak" w:date="2017-10-17T15:14:00Z">
            <w:rPr>
              <w:noProof/>
              <w:webHidden/>
            </w:rPr>
          </w:rPrChange>
        </w:rPr>
        <w:fldChar w:fldCharType="separate"/>
      </w:r>
      <w:ins w:id="242" w:author="Susan Banasiak" w:date="2017-10-17T15:14:00Z">
        <w:r w:rsidRPr="00870240">
          <w:rPr>
            <w:noProof/>
            <w:webHidden/>
          </w:rPr>
          <w:t>26</w:t>
        </w:r>
        <w:r w:rsidRPr="00EC7069">
          <w:rPr>
            <w:noProof/>
            <w:webHidden/>
          </w:rPr>
          <w:fldChar w:fldCharType="end"/>
        </w:r>
        <w:r w:rsidRPr="00EC7069">
          <w:rPr>
            <w:rStyle w:val="Hyperlink"/>
            <w:noProof/>
          </w:rPr>
          <w:fldChar w:fldCharType="end"/>
        </w:r>
      </w:ins>
    </w:p>
    <w:p w14:paraId="22129303" w14:textId="77777777" w:rsidR="00870240" w:rsidRPr="00870240" w:rsidRDefault="00870240">
      <w:pPr>
        <w:pStyle w:val="TOC2"/>
        <w:tabs>
          <w:tab w:val="left" w:pos="880"/>
          <w:tab w:val="right" w:leader="dot" w:pos="9350"/>
        </w:tabs>
        <w:rPr>
          <w:ins w:id="243" w:author="Susan Banasiak" w:date="2017-10-17T15:14:00Z"/>
          <w:rFonts w:asciiTheme="minorHAnsi" w:eastAsiaTheme="minorEastAsia" w:hAnsiTheme="minorHAnsi" w:cstheme="minorBidi"/>
          <w:noProof/>
          <w:sz w:val="22"/>
          <w:szCs w:val="22"/>
        </w:rPr>
      </w:pPr>
      <w:ins w:id="244" w:author="Susan Banasiak" w:date="2017-10-17T15:14:00Z">
        <w:r w:rsidRPr="00EC7069">
          <w:rPr>
            <w:rStyle w:val="Hyperlink"/>
            <w:noProof/>
          </w:rPr>
          <w:lastRenderedPageBreak/>
          <w:fldChar w:fldCharType="begin"/>
        </w:r>
        <w:r w:rsidRPr="00870240">
          <w:rPr>
            <w:rStyle w:val="Hyperlink"/>
            <w:noProof/>
          </w:rPr>
          <w:instrText xml:space="preserve"> </w:instrText>
        </w:r>
        <w:r w:rsidRPr="00870240">
          <w:rPr>
            <w:noProof/>
          </w:rPr>
          <w:instrText>HYPERLINK \l "_Toc496016656"</w:instrText>
        </w:r>
        <w:r w:rsidRPr="00870240">
          <w:rPr>
            <w:rStyle w:val="Hyperlink"/>
            <w:noProof/>
          </w:rPr>
          <w:instrText xml:space="preserve"> </w:instrText>
        </w:r>
        <w:r w:rsidRPr="00870240">
          <w:rPr>
            <w:rStyle w:val="Hyperlink"/>
            <w:noProof/>
            <w:rPrChange w:id="245" w:author="Susan Banasiak" w:date="2017-10-17T15:14:00Z">
              <w:rPr>
                <w:rStyle w:val="Hyperlink"/>
                <w:noProof/>
              </w:rPr>
            </w:rPrChange>
          </w:rPr>
          <w:fldChar w:fldCharType="separate"/>
        </w:r>
        <w:r w:rsidRPr="00870240">
          <w:rPr>
            <w:rStyle w:val="Hyperlink"/>
            <w:rFonts w:cs="Arial"/>
            <w:bCs/>
            <w:iCs/>
            <w:noProof/>
            <w:rPrChange w:id="246" w:author="Susan Banasiak" w:date="2017-10-17T15:14:00Z">
              <w:rPr>
                <w:rStyle w:val="Hyperlink"/>
                <w:rFonts w:cs="Arial"/>
                <w:b/>
                <w:bCs/>
                <w:iCs/>
                <w:noProof/>
              </w:rPr>
            </w:rPrChange>
          </w:rPr>
          <w:t>5.7</w:t>
        </w:r>
        <w:r w:rsidRPr="00870240">
          <w:rPr>
            <w:rFonts w:asciiTheme="minorHAnsi" w:eastAsiaTheme="minorEastAsia" w:hAnsiTheme="minorHAnsi" w:cstheme="minorBidi"/>
            <w:noProof/>
            <w:sz w:val="22"/>
            <w:szCs w:val="22"/>
          </w:rPr>
          <w:tab/>
        </w:r>
        <w:r w:rsidRPr="00870240">
          <w:rPr>
            <w:rStyle w:val="Hyperlink"/>
            <w:noProof/>
            <w:rPrChange w:id="247" w:author="Susan Banasiak" w:date="2017-10-17T15:14:00Z">
              <w:rPr>
                <w:rStyle w:val="Hyperlink"/>
                <w:b/>
                <w:noProof/>
              </w:rPr>
            </w:rPrChange>
          </w:rPr>
          <w:t>SUSTAINMENT SUPPORT FOR THE PATIENT DATA ENTRY AND PHARMACY CPOE FUNCTIONS (BASE AND OPTION PERIOD)</w:t>
        </w:r>
        <w:r w:rsidRPr="00870240">
          <w:rPr>
            <w:noProof/>
            <w:webHidden/>
          </w:rPr>
          <w:tab/>
        </w:r>
        <w:r w:rsidRPr="00EC7069">
          <w:rPr>
            <w:noProof/>
            <w:webHidden/>
          </w:rPr>
          <w:fldChar w:fldCharType="begin"/>
        </w:r>
        <w:r w:rsidRPr="00870240">
          <w:rPr>
            <w:noProof/>
            <w:webHidden/>
          </w:rPr>
          <w:instrText xml:space="preserve"> PAGEREF _Toc496016656 \h </w:instrText>
        </w:r>
      </w:ins>
      <w:r w:rsidRPr="00870240">
        <w:rPr>
          <w:noProof/>
          <w:webHidden/>
          <w:rPrChange w:id="248" w:author="Susan Banasiak" w:date="2017-10-17T15:14:00Z">
            <w:rPr>
              <w:noProof/>
              <w:webHidden/>
            </w:rPr>
          </w:rPrChange>
        </w:rPr>
      </w:r>
      <w:r w:rsidRPr="00870240">
        <w:rPr>
          <w:noProof/>
          <w:webHidden/>
          <w:rPrChange w:id="249" w:author="Susan Banasiak" w:date="2017-10-17T15:14:00Z">
            <w:rPr>
              <w:noProof/>
              <w:webHidden/>
            </w:rPr>
          </w:rPrChange>
        </w:rPr>
        <w:fldChar w:fldCharType="separate"/>
      </w:r>
      <w:ins w:id="250" w:author="Susan Banasiak" w:date="2017-10-17T15:14:00Z">
        <w:r w:rsidRPr="00870240">
          <w:rPr>
            <w:noProof/>
            <w:webHidden/>
          </w:rPr>
          <w:t>27</w:t>
        </w:r>
        <w:r w:rsidRPr="0098130D">
          <w:rPr>
            <w:noProof/>
            <w:webHidden/>
          </w:rPr>
          <w:fldChar w:fldCharType="end"/>
        </w:r>
        <w:r w:rsidRPr="00FC682D">
          <w:rPr>
            <w:rStyle w:val="Hyperlink"/>
            <w:noProof/>
          </w:rPr>
          <w:fldChar w:fldCharType="end"/>
        </w:r>
      </w:ins>
    </w:p>
    <w:p w14:paraId="3D9EA59E" w14:textId="77777777" w:rsidR="00870240" w:rsidRPr="00870240" w:rsidRDefault="00870240">
      <w:pPr>
        <w:pStyle w:val="TOC2"/>
        <w:tabs>
          <w:tab w:val="left" w:pos="880"/>
          <w:tab w:val="right" w:leader="dot" w:pos="9350"/>
        </w:tabs>
        <w:rPr>
          <w:ins w:id="251" w:author="Susan Banasiak" w:date="2017-10-17T15:14:00Z"/>
          <w:rFonts w:asciiTheme="minorHAnsi" w:eastAsiaTheme="minorEastAsia" w:hAnsiTheme="minorHAnsi" w:cstheme="minorBidi"/>
          <w:noProof/>
          <w:sz w:val="22"/>
          <w:szCs w:val="22"/>
        </w:rPr>
      </w:pPr>
      <w:ins w:id="252"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"_Toc496016657"</w:instrText>
        </w:r>
        <w:r w:rsidRPr="00870240">
          <w:rPr>
            <w:rStyle w:val="Hyperlink"/>
            <w:noProof/>
          </w:rPr>
          <w:instrText xml:space="preserve"> </w:instrText>
        </w:r>
        <w:r w:rsidRPr="00870240">
          <w:rPr>
            <w:rStyle w:val="Hyperlink"/>
            <w:noProof/>
            <w:rPrChange w:id="253" w:author="Susan Banasiak" w:date="2017-10-17T15:14:00Z">
              <w:rPr>
                <w:rStyle w:val="Hyperlink"/>
                <w:noProof/>
              </w:rPr>
            </w:rPrChange>
          </w:rPr>
          <w:fldChar w:fldCharType="separate"/>
        </w:r>
        <w:r w:rsidRPr="00870240">
          <w:rPr>
            <w:rStyle w:val="Hyperlink"/>
            <w:rFonts w:cs="Arial"/>
            <w:bCs/>
            <w:iCs/>
            <w:noProof/>
            <w:rPrChange w:id="254" w:author="Susan Banasiak" w:date="2017-10-17T15:14:00Z">
              <w:rPr>
                <w:rStyle w:val="Hyperlink"/>
                <w:rFonts w:cs="Arial"/>
                <w:b/>
                <w:bCs/>
                <w:iCs/>
                <w:noProof/>
              </w:rPr>
            </w:rPrChange>
          </w:rPr>
          <w:t>5.8</w:t>
        </w:r>
        <w:r w:rsidRPr="00870240">
          <w:rPr>
            <w:rFonts w:asciiTheme="minorHAnsi" w:eastAsiaTheme="minorEastAsia" w:hAnsiTheme="minorHAnsi" w:cstheme="minorBidi"/>
            <w:noProof/>
            <w:sz w:val="22"/>
            <w:szCs w:val="22"/>
          </w:rPr>
          <w:tab/>
        </w:r>
        <w:r w:rsidRPr="00870240">
          <w:rPr>
            <w:rStyle w:val="Hyperlink"/>
            <w:rFonts w:cs="Arial"/>
            <w:bCs/>
            <w:iCs/>
            <w:noProof/>
            <w:rPrChange w:id="255" w:author="Susan Banasiak" w:date="2017-10-17T15:14:00Z">
              <w:rPr>
                <w:rStyle w:val="Hyperlink"/>
                <w:rFonts w:cs="Arial"/>
                <w:b/>
                <w:bCs/>
                <w:iCs/>
                <w:noProof/>
              </w:rPr>
            </w:rPrChange>
          </w:rPr>
          <w:t>RELEASE AND DEPLOYMENT SUPPORT (OPTION PERIOD)</w:t>
        </w:r>
        <w:r w:rsidRPr="00870240">
          <w:rPr>
            <w:noProof/>
            <w:webHidden/>
          </w:rPr>
          <w:tab/>
        </w:r>
        <w:r w:rsidRPr="00EC7069">
          <w:rPr>
            <w:noProof/>
            <w:webHidden/>
          </w:rPr>
          <w:fldChar w:fldCharType="begin"/>
        </w:r>
        <w:r w:rsidRPr="00870240">
          <w:rPr>
            <w:noProof/>
            <w:webHidden/>
          </w:rPr>
          <w:instrText xml:space="preserve"> PAGEREF _Toc496016657 \h </w:instrText>
        </w:r>
      </w:ins>
      <w:r w:rsidRPr="00870240">
        <w:rPr>
          <w:noProof/>
          <w:webHidden/>
          <w:rPrChange w:id="256" w:author="Susan Banasiak" w:date="2017-10-17T15:14:00Z">
            <w:rPr>
              <w:noProof/>
              <w:webHidden/>
            </w:rPr>
          </w:rPrChange>
        </w:rPr>
      </w:r>
      <w:r w:rsidRPr="00870240">
        <w:rPr>
          <w:noProof/>
          <w:webHidden/>
          <w:rPrChange w:id="257" w:author="Susan Banasiak" w:date="2017-10-17T15:14:00Z">
            <w:rPr>
              <w:noProof/>
              <w:webHidden/>
            </w:rPr>
          </w:rPrChange>
        </w:rPr>
        <w:fldChar w:fldCharType="separate"/>
      </w:r>
      <w:ins w:id="258" w:author="Susan Banasiak" w:date="2017-10-17T15:14:00Z">
        <w:r w:rsidRPr="00870240">
          <w:rPr>
            <w:noProof/>
            <w:webHidden/>
          </w:rPr>
          <w:t>28</w:t>
        </w:r>
        <w:r w:rsidRPr="00EC7069">
          <w:rPr>
            <w:noProof/>
            <w:webHidden/>
          </w:rPr>
          <w:fldChar w:fldCharType="end"/>
        </w:r>
        <w:r w:rsidRPr="00EC7069">
          <w:rPr>
            <w:rStyle w:val="Hyperlink"/>
            <w:noProof/>
          </w:rPr>
          <w:fldChar w:fldCharType="end"/>
        </w:r>
      </w:ins>
    </w:p>
    <w:p w14:paraId="0A447BD6" w14:textId="77777777" w:rsidR="00870240" w:rsidRPr="00870240" w:rsidRDefault="00870240">
      <w:pPr>
        <w:pStyle w:val="TOC3"/>
        <w:tabs>
          <w:tab w:val="left" w:pos="1320"/>
          <w:tab w:val="right" w:leader="dot" w:pos="9350"/>
        </w:tabs>
        <w:rPr>
          <w:ins w:id="259" w:author="Susan Banasiak" w:date="2017-10-17T15:14:00Z"/>
          <w:rFonts w:asciiTheme="minorHAnsi" w:eastAsiaTheme="minorEastAsia" w:hAnsiTheme="minorHAnsi" w:cstheme="minorBidi"/>
          <w:noProof/>
          <w:sz w:val="22"/>
          <w:szCs w:val="22"/>
        </w:rPr>
      </w:pPr>
      <w:ins w:id="260"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"_Toc496016658"</w:instrText>
        </w:r>
        <w:r w:rsidRPr="00870240">
          <w:rPr>
            <w:rStyle w:val="Hyperlink"/>
            <w:noProof/>
          </w:rPr>
          <w:instrText xml:space="preserve"> </w:instrText>
        </w:r>
        <w:r w:rsidRPr="00870240">
          <w:rPr>
            <w:rStyle w:val="Hyperlink"/>
            <w:noProof/>
            <w:rPrChange w:id="261" w:author="Susan Banasiak" w:date="2017-10-17T15:14:00Z">
              <w:rPr>
                <w:rStyle w:val="Hyperlink"/>
                <w:noProof/>
              </w:rPr>
            </w:rPrChange>
          </w:rPr>
          <w:fldChar w:fldCharType="separate"/>
        </w:r>
        <w:r w:rsidRPr="00870240">
          <w:rPr>
            <w:rStyle w:val="Hyperlink"/>
            <w:rFonts w:cs="Arial"/>
            <w:bCs/>
            <w:iCs/>
            <w:noProof/>
            <w:kern w:val="32"/>
            <w:rPrChange w:id="262" w:author="Susan Banasiak" w:date="2017-10-17T15:14:00Z">
              <w:rPr>
                <w:rStyle w:val="Hyperlink"/>
                <w:rFonts w:cs="Arial"/>
                <w:b/>
                <w:bCs/>
                <w:iCs/>
                <w:noProof/>
                <w:kern w:val="32"/>
              </w:rPr>
            </w:rPrChange>
          </w:rPr>
          <w:t>5.8.1</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263" w:author="Susan Banasiak" w:date="2017-10-17T15:14:00Z">
              <w:rPr>
                <w:rStyle w:val="Hyperlink"/>
                <w:rFonts w:cs="Arial"/>
                <w:b/>
                <w:bCs/>
                <w:iCs/>
                <w:noProof/>
                <w:kern w:val="32"/>
              </w:rPr>
            </w:rPrChange>
          </w:rPr>
          <w:t>POST-DEPLOYMENT WARRANTY SUPPORT</w:t>
        </w:r>
        <w:r w:rsidRPr="00870240">
          <w:rPr>
            <w:noProof/>
            <w:webHidden/>
          </w:rPr>
          <w:tab/>
        </w:r>
        <w:r w:rsidRPr="00EC7069">
          <w:rPr>
            <w:noProof/>
            <w:webHidden/>
          </w:rPr>
          <w:fldChar w:fldCharType="begin"/>
        </w:r>
        <w:r w:rsidRPr="00870240">
          <w:rPr>
            <w:noProof/>
            <w:webHidden/>
          </w:rPr>
          <w:instrText xml:space="preserve"> PAGEREF _Toc496016658 \h </w:instrText>
        </w:r>
      </w:ins>
      <w:r w:rsidRPr="00870240">
        <w:rPr>
          <w:noProof/>
          <w:webHidden/>
          <w:rPrChange w:id="264" w:author="Susan Banasiak" w:date="2017-10-17T15:14:00Z">
            <w:rPr>
              <w:noProof/>
              <w:webHidden/>
            </w:rPr>
          </w:rPrChange>
        </w:rPr>
      </w:r>
      <w:r w:rsidRPr="00870240">
        <w:rPr>
          <w:noProof/>
          <w:webHidden/>
          <w:rPrChange w:id="265" w:author="Susan Banasiak" w:date="2017-10-17T15:14:00Z">
            <w:rPr>
              <w:noProof/>
              <w:webHidden/>
            </w:rPr>
          </w:rPrChange>
        </w:rPr>
        <w:fldChar w:fldCharType="separate"/>
      </w:r>
      <w:ins w:id="266" w:author="Susan Banasiak" w:date="2017-10-17T15:14:00Z">
        <w:r w:rsidRPr="00870240">
          <w:rPr>
            <w:noProof/>
            <w:webHidden/>
          </w:rPr>
          <w:t>29</w:t>
        </w:r>
        <w:r w:rsidRPr="00EC7069">
          <w:rPr>
            <w:noProof/>
            <w:webHidden/>
          </w:rPr>
          <w:fldChar w:fldCharType="end"/>
        </w:r>
        <w:r w:rsidRPr="00EC7069">
          <w:rPr>
            <w:rStyle w:val="Hyperlink"/>
            <w:noProof/>
          </w:rPr>
          <w:fldChar w:fldCharType="end"/>
        </w:r>
      </w:ins>
    </w:p>
    <w:p w14:paraId="004F87A1" w14:textId="77777777" w:rsidR="00870240" w:rsidRPr="00870240" w:rsidRDefault="00870240">
      <w:pPr>
        <w:pStyle w:val="TOC2"/>
        <w:tabs>
          <w:tab w:val="left" w:pos="880"/>
          <w:tab w:val="right" w:leader="dot" w:pos="9350"/>
        </w:tabs>
        <w:rPr>
          <w:ins w:id="267" w:author="Susan Banasiak" w:date="2017-10-17T15:14:00Z"/>
          <w:rFonts w:asciiTheme="minorHAnsi" w:eastAsiaTheme="minorEastAsia" w:hAnsiTheme="minorHAnsi" w:cstheme="minorBidi"/>
          <w:noProof/>
          <w:sz w:val="22"/>
          <w:szCs w:val="22"/>
        </w:rPr>
      </w:pPr>
      <w:ins w:id="268"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"_Toc496016659"</w:instrText>
        </w:r>
        <w:r w:rsidRPr="00870240">
          <w:rPr>
            <w:rStyle w:val="Hyperlink"/>
            <w:noProof/>
          </w:rPr>
          <w:instrText xml:space="preserve"> </w:instrText>
        </w:r>
        <w:r w:rsidRPr="00870240">
          <w:rPr>
            <w:rStyle w:val="Hyperlink"/>
            <w:noProof/>
            <w:rPrChange w:id="269" w:author="Susan Banasiak" w:date="2017-10-17T15:14:00Z">
              <w:rPr>
                <w:rStyle w:val="Hyperlink"/>
                <w:noProof/>
              </w:rPr>
            </w:rPrChange>
          </w:rPr>
          <w:fldChar w:fldCharType="separate"/>
        </w:r>
        <w:r w:rsidRPr="00870240">
          <w:rPr>
            <w:rStyle w:val="Hyperlink"/>
            <w:rFonts w:cs="Arial"/>
            <w:bCs/>
            <w:iCs/>
            <w:noProof/>
            <w:rPrChange w:id="270" w:author="Susan Banasiak" w:date="2017-10-17T15:14:00Z">
              <w:rPr>
                <w:rStyle w:val="Hyperlink"/>
                <w:rFonts w:cs="Arial"/>
                <w:b/>
                <w:bCs/>
                <w:iCs/>
                <w:noProof/>
              </w:rPr>
            </w:rPrChange>
          </w:rPr>
          <w:t>5.9</w:t>
        </w:r>
        <w:r w:rsidRPr="00870240">
          <w:rPr>
            <w:rFonts w:asciiTheme="minorHAnsi" w:eastAsiaTheme="minorEastAsia" w:hAnsiTheme="minorHAnsi" w:cstheme="minorBidi"/>
            <w:noProof/>
            <w:sz w:val="22"/>
            <w:szCs w:val="22"/>
          </w:rPr>
          <w:tab/>
        </w:r>
        <w:r w:rsidRPr="00870240">
          <w:rPr>
            <w:rStyle w:val="Hyperlink"/>
            <w:rFonts w:cs="Arial"/>
            <w:bCs/>
            <w:iCs/>
            <w:noProof/>
            <w:rPrChange w:id="271" w:author="Susan Banasiak" w:date="2017-10-17T15:14:00Z">
              <w:rPr>
                <w:rStyle w:val="Hyperlink"/>
                <w:rFonts w:cs="Arial"/>
                <w:b/>
                <w:bCs/>
                <w:iCs/>
                <w:noProof/>
              </w:rPr>
            </w:rPrChange>
          </w:rPr>
          <w:t>TRANSITION SUPPORT (OPTIONAL TASK 1)</w:t>
        </w:r>
        <w:r w:rsidRPr="00870240">
          <w:rPr>
            <w:noProof/>
            <w:webHidden/>
          </w:rPr>
          <w:tab/>
        </w:r>
        <w:r w:rsidRPr="00EC7069">
          <w:rPr>
            <w:noProof/>
            <w:webHidden/>
          </w:rPr>
          <w:fldChar w:fldCharType="begin"/>
        </w:r>
        <w:r w:rsidRPr="00870240">
          <w:rPr>
            <w:noProof/>
            <w:webHidden/>
          </w:rPr>
          <w:instrText xml:space="preserve"> PAGEREF _Toc496016659 \h </w:instrText>
        </w:r>
      </w:ins>
      <w:r w:rsidRPr="00870240">
        <w:rPr>
          <w:noProof/>
          <w:webHidden/>
          <w:rPrChange w:id="272" w:author="Susan Banasiak" w:date="2017-10-17T15:14:00Z">
            <w:rPr>
              <w:noProof/>
              <w:webHidden/>
            </w:rPr>
          </w:rPrChange>
        </w:rPr>
      </w:r>
      <w:r w:rsidRPr="00870240">
        <w:rPr>
          <w:noProof/>
          <w:webHidden/>
          <w:rPrChange w:id="273" w:author="Susan Banasiak" w:date="2017-10-17T15:14:00Z">
            <w:rPr>
              <w:noProof/>
              <w:webHidden/>
            </w:rPr>
          </w:rPrChange>
        </w:rPr>
        <w:fldChar w:fldCharType="separate"/>
      </w:r>
      <w:ins w:id="274" w:author="Susan Banasiak" w:date="2017-10-17T15:14:00Z">
        <w:r w:rsidRPr="00870240">
          <w:rPr>
            <w:noProof/>
            <w:webHidden/>
          </w:rPr>
          <w:t>30</w:t>
        </w:r>
        <w:r w:rsidRPr="00EC7069">
          <w:rPr>
            <w:noProof/>
            <w:webHidden/>
          </w:rPr>
          <w:fldChar w:fldCharType="end"/>
        </w:r>
        <w:r w:rsidRPr="00EC7069">
          <w:rPr>
            <w:rStyle w:val="Hyperlink"/>
            <w:noProof/>
          </w:rPr>
          <w:fldChar w:fldCharType="end"/>
        </w:r>
      </w:ins>
    </w:p>
    <w:p w14:paraId="0612D886" w14:textId="77777777" w:rsidR="00870240" w:rsidRPr="00870240" w:rsidRDefault="00870240">
      <w:pPr>
        <w:pStyle w:val="TOC1"/>
        <w:tabs>
          <w:tab w:val="left" w:pos="720"/>
          <w:tab w:val="right" w:leader="dot" w:pos="9350"/>
        </w:tabs>
        <w:rPr>
          <w:ins w:id="275" w:author="Susan Banasiak" w:date="2017-10-17T15:14:00Z"/>
          <w:rFonts w:asciiTheme="minorHAnsi" w:eastAsiaTheme="minorEastAsia" w:hAnsiTheme="minorHAnsi" w:cstheme="minorBidi"/>
          <w:noProof/>
          <w:sz w:val="22"/>
          <w:szCs w:val="22"/>
        </w:rPr>
      </w:pPr>
      <w:ins w:id="276"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"_Toc496016660"</w:instrText>
        </w:r>
        <w:r w:rsidRPr="00870240">
          <w:rPr>
            <w:rStyle w:val="Hyperlink"/>
            <w:noProof/>
          </w:rPr>
          <w:instrText xml:space="preserve"> </w:instrText>
        </w:r>
        <w:r w:rsidRPr="00870240">
          <w:rPr>
            <w:rStyle w:val="Hyperlink"/>
            <w:noProof/>
            <w:rPrChange w:id="277" w:author="Susan Banasiak" w:date="2017-10-17T15:14:00Z">
              <w:rPr>
                <w:rStyle w:val="Hyperlink"/>
                <w:noProof/>
              </w:rPr>
            </w:rPrChange>
          </w:rPr>
          <w:fldChar w:fldCharType="separate"/>
        </w:r>
        <w:r w:rsidRPr="00870240">
          <w:rPr>
            <w:rStyle w:val="Hyperlink"/>
            <w:noProof/>
          </w:rPr>
          <w:t>6.0</w:t>
        </w:r>
        <w:r w:rsidRPr="00870240">
          <w:rPr>
            <w:rFonts w:asciiTheme="minorHAnsi" w:eastAsiaTheme="minorEastAsia" w:hAnsiTheme="minorHAnsi" w:cstheme="minorBidi"/>
            <w:noProof/>
            <w:sz w:val="22"/>
            <w:szCs w:val="22"/>
          </w:rPr>
          <w:tab/>
        </w:r>
        <w:r w:rsidRPr="00870240">
          <w:rPr>
            <w:rStyle w:val="Hyperlink"/>
            <w:noProof/>
          </w:rPr>
          <w:t>GENERAL REQUIREMENTS</w:t>
        </w:r>
        <w:r w:rsidRPr="00870240">
          <w:rPr>
            <w:noProof/>
            <w:webHidden/>
          </w:rPr>
          <w:tab/>
        </w:r>
        <w:r w:rsidRPr="00EC7069">
          <w:rPr>
            <w:noProof/>
            <w:webHidden/>
          </w:rPr>
          <w:fldChar w:fldCharType="begin"/>
        </w:r>
        <w:r w:rsidRPr="00870240">
          <w:rPr>
            <w:noProof/>
            <w:webHidden/>
          </w:rPr>
          <w:instrText xml:space="preserve"> PAGEREF _Toc496016660 \h </w:instrText>
        </w:r>
      </w:ins>
      <w:r w:rsidRPr="00870240">
        <w:rPr>
          <w:noProof/>
          <w:webHidden/>
          <w:rPrChange w:id="278" w:author="Susan Banasiak" w:date="2017-10-17T15:14:00Z">
            <w:rPr>
              <w:noProof/>
              <w:webHidden/>
            </w:rPr>
          </w:rPrChange>
        </w:rPr>
      </w:r>
      <w:r w:rsidRPr="00870240">
        <w:rPr>
          <w:noProof/>
          <w:webHidden/>
          <w:rPrChange w:id="279" w:author="Susan Banasiak" w:date="2017-10-17T15:14:00Z">
            <w:rPr>
              <w:noProof/>
              <w:webHidden/>
            </w:rPr>
          </w:rPrChange>
        </w:rPr>
        <w:fldChar w:fldCharType="separate"/>
      </w:r>
      <w:ins w:id="280" w:author="Susan Banasiak" w:date="2017-10-17T15:14:00Z">
        <w:r w:rsidRPr="00870240">
          <w:rPr>
            <w:noProof/>
            <w:webHidden/>
          </w:rPr>
          <w:t>31</w:t>
        </w:r>
        <w:r w:rsidRPr="00EC7069">
          <w:rPr>
            <w:noProof/>
            <w:webHidden/>
          </w:rPr>
          <w:fldChar w:fldCharType="end"/>
        </w:r>
        <w:r w:rsidRPr="00EC7069">
          <w:rPr>
            <w:rStyle w:val="Hyperlink"/>
            <w:noProof/>
          </w:rPr>
          <w:fldChar w:fldCharType="end"/>
        </w:r>
      </w:ins>
    </w:p>
    <w:p w14:paraId="1C094687" w14:textId="77777777" w:rsidR="00870240" w:rsidRPr="00870240" w:rsidRDefault="00870240">
      <w:pPr>
        <w:pStyle w:val="TOC2"/>
        <w:tabs>
          <w:tab w:val="left" w:pos="880"/>
          <w:tab w:val="right" w:leader="dot" w:pos="9350"/>
        </w:tabs>
        <w:rPr>
          <w:ins w:id="281" w:author="Susan Banasiak" w:date="2017-10-17T15:14:00Z"/>
          <w:rFonts w:asciiTheme="minorHAnsi" w:eastAsiaTheme="minorEastAsia" w:hAnsiTheme="minorHAnsi" w:cstheme="minorBidi"/>
          <w:noProof/>
          <w:sz w:val="22"/>
          <w:szCs w:val="22"/>
        </w:rPr>
      </w:pPr>
      <w:ins w:id="282"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"_Toc496016661"</w:instrText>
        </w:r>
        <w:r w:rsidRPr="00870240">
          <w:rPr>
            <w:rStyle w:val="Hyperlink"/>
            <w:noProof/>
          </w:rPr>
          <w:instrText xml:space="preserve"> </w:instrText>
        </w:r>
        <w:r w:rsidRPr="00870240">
          <w:rPr>
            <w:rStyle w:val="Hyperlink"/>
            <w:noProof/>
            <w:rPrChange w:id="283" w:author="Susan Banasiak" w:date="2017-10-17T15:14:00Z">
              <w:rPr>
                <w:rStyle w:val="Hyperlink"/>
                <w:noProof/>
              </w:rPr>
            </w:rPrChange>
          </w:rPr>
          <w:fldChar w:fldCharType="separate"/>
        </w:r>
        <w:r w:rsidRPr="00870240">
          <w:rPr>
            <w:rStyle w:val="Hyperlink"/>
            <w:noProof/>
          </w:rPr>
          <w:t>6.1</w:t>
        </w:r>
        <w:r w:rsidRPr="00870240">
          <w:rPr>
            <w:rFonts w:asciiTheme="minorHAnsi" w:eastAsiaTheme="minorEastAsia" w:hAnsiTheme="minorHAnsi" w:cstheme="minorBidi"/>
            <w:noProof/>
            <w:sz w:val="22"/>
            <w:szCs w:val="22"/>
          </w:rPr>
          <w:tab/>
        </w:r>
        <w:r w:rsidRPr="00870240">
          <w:rPr>
            <w:rStyle w:val="Hyperlink"/>
            <w:noProof/>
          </w:rPr>
          <w:t>PERFORMANCE METRICS</w:t>
        </w:r>
        <w:r w:rsidRPr="00870240">
          <w:rPr>
            <w:noProof/>
            <w:webHidden/>
          </w:rPr>
          <w:tab/>
        </w:r>
        <w:r w:rsidRPr="00EC7069">
          <w:rPr>
            <w:noProof/>
            <w:webHidden/>
          </w:rPr>
          <w:fldChar w:fldCharType="begin"/>
        </w:r>
        <w:r w:rsidRPr="00870240">
          <w:rPr>
            <w:noProof/>
            <w:webHidden/>
          </w:rPr>
          <w:instrText xml:space="preserve"> PAGEREF _Toc496016661 \h </w:instrText>
        </w:r>
      </w:ins>
      <w:r w:rsidRPr="00870240">
        <w:rPr>
          <w:noProof/>
          <w:webHidden/>
          <w:rPrChange w:id="284" w:author="Susan Banasiak" w:date="2017-10-17T15:14:00Z">
            <w:rPr>
              <w:noProof/>
              <w:webHidden/>
            </w:rPr>
          </w:rPrChange>
        </w:rPr>
      </w:r>
      <w:r w:rsidRPr="00870240">
        <w:rPr>
          <w:noProof/>
          <w:webHidden/>
          <w:rPrChange w:id="285" w:author="Susan Banasiak" w:date="2017-10-17T15:14:00Z">
            <w:rPr>
              <w:noProof/>
              <w:webHidden/>
            </w:rPr>
          </w:rPrChange>
        </w:rPr>
        <w:fldChar w:fldCharType="separate"/>
      </w:r>
      <w:ins w:id="286" w:author="Susan Banasiak" w:date="2017-10-17T15:14:00Z">
        <w:r w:rsidRPr="00870240">
          <w:rPr>
            <w:noProof/>
            <w:webHidden/>
          </w:rPr>
          <w:t>31</w:t>
        </w:r>
        <w:r w:rsidRPr="00EC7069">
          <w:rPr>
            <w:noProof/>
            <w:webHidden/>
          </w:rPr>
          <w:fldChar w:fldCharType="end"/>
        </w:r>
        <w:r w:rsidRPr="00EC7069">
          <w:rPr>
            <w:rStyle w:val="Hyperlink"/>
            <w:noProof/>
          </w:rPr>
          <w:fldChar w:fldCharType="end"/>
        </w:r>
      </w:ins>
    </w:p>
    <w:p w14:paraId="2AE37396" w14:textId="77777777" w:rsidR="00870240" w:rsidRPr="00870240" w:rsidRDefault="00870240">
      <w:pPr>
        <w:pStyle w:val="TOC2"/>
        <w:tabs>
          <w:tab w:val="left" w:pos="880"/>
          <w:tab w:val="right" w:leader="dot" w:pos="9350"/>
        </w:tabs>
        <w:rPr>
          <w:ins w:id="287" w:author="Susan Banasiak" w:date="2017-10-17T15:14:00Z"/>
          <w:rFonts w:asciiTheme="minorHAnsi" w:eastAsiaTheme="minorEastAsia" w:hAnsiTheme="minorHAnsi" w:cstheme="minorBidi"/>
          <w:noProof/>
          <w:sz w:val="22"/>
          <w:szCs w:val="22"/>
        </w:rPr>
      </w:pPr>
      <w:ins w:id="288"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"_Toc496016662"</w:instrText>
        </w:r>
        <w:r w:rsidRPr="00870240">
          <w:rPr>
            <w:rStyle w:val="Hyperlink"/>
            <w:noProof/>
          </w:rPr>
          <w:instrText xml:space="preserve"> </w:instrText>
        </w:r>
        <w:r w:rsidRPr="00870240">
          <w:rPr>
            <w:rStyle w:val="Hyperlink"/>
            <w:noProof/>
            <w:rPrChange w:id="289" w:author="Susan Banasiak" w:date="2017-10-17T15:14:00Z">
              <w:rPr>
                <w:rStyle w:val="Hyperlink"/>
                <w:noProof/>
              </w:rPr>
            </w:rPrChange>
          </w:rPr>
          <w:fldChar w:fldCharType="separate"/>
        </w:r>
        <w:r w:rsidRPr="00870240">
          <w:rPr>
            <w:rStyle w:val="Hyperlink"/>
            <w:noProof/>
          </w:rPr>
          <w:t>6.2</w:t>
        </w:r>
        <w:r w:rsidRPr="00870240">
          <w:rPr>
            <w:rFonts w:asciiTheme="minorHAnsi" w:eastAsiaTheme="minorEastAsia" w:hAnsiTheme="minorHAnsi" w:cstheme="minorBidi"/>
            <w:noProof/>
            <w:sz w:val="22"/>
            <w:szCs w:val="22"/>
          </w:rPr>
          <w:tab/>
        </w:r>
        <w:r w:rsidRPr="00870240">
          <w:rPr>
            <w:rStyle w:val="Hyperlink"/>
            <w:noProof/>
          </w:rPr>
          <w:t>SECTION 508 – ELECTRONIC AND INFORMATIN TECHNOLOGY (EIT) STANDARDS</w:t>
        </w:r>
        <w:r w:rsidRPr="00870240">
          <w:rPr>
            <w:noProof/>
            <w:webHidden/>
          </w:rPr>
          <w:tab/>
        </w:r>
        <w:r w:rsidRPr="00EC7069">
          <w:rPr>
            <w:noProof/>
            <w:webHidden/>
          </w:rPr>
          <w:fldChar w:fldCharType="begin"/>
        </w:r>
        <w:r w:rsidRPr="00870240">
          <w:rPr>
            <w:noProof/>
            <w:webHidden/>
          </w:rPr>
          <w:instrText xml:space="preserve"> PAGEREF _Toc496016662 \h </w:instrText>
        </w:r>
      </w:ins>
      <w:r w:rsidRPr="00870240">
        <w:rPr>
          <w:noProof/>
          <w:webHidden/>
          <w:rPrChange w:id="290" w:author="Susan Banasiak" w:date="2017-10-17T15:14:00Z">
            <w:rPr>
              <w:noProof/>
              <w:webHidden/>
            </w:rPr>
          </w:rPrChange>
        </w:rPr>
      </w:r>
      <w:r w:rsidRPr="00870240">
        <w:rPr>
          <w:noProof/>
          <w:webHidden/>
          <w:rPrChange w:id="291" w:author="Susan Banasiak" w:date="2017-10-17T15:14:00Z">
            <w:rPr>
              <w:noProof/>
              <w:webHidden/>
            </w:rPr>
          </w:rPrChange>
        </w:rPr>
        <w:fldChar w:fldCharType="separate"/>
      </w:r>
      <w:ins w:id="292" w:author="Susan Banasiak" w:date="2017-10-17T15:14:00Z">
        <w:r w:rsidRPr="00870240">
          <w:rPr>
            <w:noProof/>
            <w:webHidden/>
          </w:rPr>
          <w:t>32</w:t>
        </w:r>
        <w:r w:rsidRPr="0098130D">
          <w:rPr>
            <w:noProof/>
            <w:webHidden/>
          </w:rPr>
          <w:fldChar w:fldCharType="end"/>
        </w:r>
        <w:r w:rsidRPr="00FC682D">
          <w:rPr>
            <w:rStyle w:val="Hyperlink"/>
            <w:noProof/>
          </w:rPr>
          <w:fldChar w:fldCharType="end"/>
        </w:r>
      </w:ins>
    </w:p>
    <w:p w14:paraId="72D5FA2C" w14:textId="77777777" w:rsidR="00870240" w:rsidRPr="00870240" w:rsidRDefault="00870240">
      <w:pPr>
        <w:pStyle w:val="TOC3"/>
        <w:tabs>
          <w:tab w:val="left" w:pos="1320"/>
          <w:tab w:val="right" w:leader="dot" w:pos="9350"/>
        </w:tabs>
        <w:rPr>
          <w:ins w:id="293" w:author="Susan Banasiak" w:date="2017-10-17T15:14:00Z"/>
          <w:rFonts w:asciiTheme="minorHAnsi" w:eastAsiaTheme="minorEastAsia" w:hAnsiTheme="minorHAnsi" w:cstheme="minorBidi"/>
          <w:noProof/>
          <w:sz w:val="22"/>
          <w:szCs w:val="22"/>
        </w:rPr>
      </w:pPr>
      <w:ins w:id="294"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"_Toc496016663"</w:instrText>
        </w:r>
        <w:r w:rsidRPr="00870240">
          <w:rPr>
            <w:rStyle w:val="Hyperlink"/>
            <w:noProof/>
          </w:rPr>
          <w:instrText xml:space="preserve"> </w:instrText>
        </w:r>
        <w:r w:rsidRPr="00870240">
          <w:rPr>
            <w:rStyle w:val="Hyperlink"/>
            <w:noProof/>
            <w:rPrChange w:id="295" w:author="Susan Banasiak" w:date="2017-10-17T15:14:00Z">
              <w:rPr>
                <w:rStyle w:val="Hyperlink"/>
                <w:noProof/>
              </w:rPr>
            </w:rPrChange>
          </w:rPr>
          <w:fldChar w:fldCharType="separate"/>
        </w:r>
        <w:r w:rsidRPr="00870240">
          <w:rPr>
            <w:rStyle w:val="Hyperlink"/>
            <w:rFonts w:cs="Arial"/>
            <w:bCs/>
            <w:iCs/>
            <w:noProof/>
            <w:kern w:val="32"/>
            <w:rPrChange w:id="296" w:author="Susan Banasiak" w:date="2017-10-17T15:14:00Z">
              <w:rPr>
                <w:rStyle w:val="Hyperlink"/>
                <w:rFonts w:cs="Arial"/>
                <w:b/>
                <w:bCs/>
                <w:iCs/>
                <w:noProof/>
                <w:kern w:val="32"/>
              </w:rPr>
            </w:rPrChange>
          </w:rPr>
          <w:t>6.2.1</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297" w:author="Susan Banasiak" w:date="2017-10-17T15:14:00Z">
              <w:rPr>
                <w:rStyle w:val="Hyperlink"/>
                <w:rFonts w:cs="Arial"/>
                <w:b/>
                <w:bCs/>
                <w:iCs/>
                <w:noProof/>
                <w:kern w:val="32"/>
              </w:rPr>
            </w:rPrChange>
          </w:rPr>
          <w:t>EQUIVALENT FACILITATION</w:t>
        </w:r>
        <w:r w:rsidRPr="00870240">
          <w:rPr>
            <w:noProof/>
            <w:webHidden/>
          </w:rPr>
          <w:tab/>
        </w:r>
        <w:r w:rsidRPr="00EC7069">
          <w:rPr>
            <w:noProof/>
            <w:webHidden/>
          </w:rPr>
          <w:fldChar w:fldCharType="begin"/>
        </w:r>
        <w:r w:rsidRPr="00870240">
          <w:rPr>
            <w:noProof/>
            <w:webHidden/>
          </w:rPr>
          <w:instrText xml:space="preserve"> PAGEREF _Toc496016663 \h </w:instrText>
        </w:r>
      </w:ins>
      <w:r w:rsidRPr="00870240">
        <w:rPr>
          <w:noProof/>
          <w:webHidden/>
          <w:rPrChange w:id="298" w:author="Susan Banasiak" w:date="2017-10-17T15:14:00Z">
            <w:rPr>
              <w:noProof/>
              <w:webHidden/>
            </w:rPr>
          </w:rPrChange>
        </w:rPr>
      </w:r>
      <w:r w:rsidRPr="00870240">
        <w:rPr>
          <w:noProof/>
          <w:webHidden/>
          <w:rPrChange w:id="299" w:author="Susan Banasiak" w:date="2017-10-17T15:14:00Z">
            <w:rPr>
              <w:noProof/>
              <w:webHidden/>
            </w:rPr>
          </w:rPrChange>
        </w:rPr>
        <w:fldChar w:fldCharType="separate"/>
      </w:r>
      <w:ins w:id="300" w:author="Susan Banasiak" w:date="2017-10-17T15:14:00Z">
        <w:r w:rsidRPr="00870240">
          <w:rPr>
            <w:noProof/>
            <w:webHidden/>
          </w:rPr>
          <w:t>32</w:t>
        </w:r>
        <w:r w:rsidRPr="00EC7069">
          <w:rPr>
            <w:noProof/>
            <w:webHidden/>
          </w:rPr>
          <w:fldChar w:fldCharType="end"/>
        </w:r>
        <w:r w:rsidRPr="00EC7069">
          <w:rPr>
            <w:rStyle w:val="Hyperlink"/>
            <w:noProof/>
          </w:rPr>
          <w:fldChar w:fldCharType="end"/>
        </w:r>
      </w:ins>
    </w:p>
    <w:p w14:paraId="15EB66C8" w14:textId="77777777" w:rsidR="00870240" w:rsidRPr="00870240" w:rsidRDefault="00870240">
      <w:pPr>
        <w:pStyle w:val="TOC3"/>
        <w:tabs>
          <w:tab w:val="left" w:pos="1320"/>
          <w:tab w:val="right" w:leader="dot" w:pos="9350"/>
        </w:tabs>
        <w:rPr>
          <w:ins w:id="301" w:author="Susan Banasiak" w:date="2017-10-17T15:14:00Z"/>
          <w:rFonts w:asciiTheme="minorHAnsi" w:eastAsiaTheme="minorEastAsia" w:hAnsiTheme="minorHAnsi" w:cstheme="minorBidi"/>
          <w:noProof/>
          <w:sz w:val="22"/>
          <w:szCs w:val="22"/>
        </w:rPr>
      </w:pPr>
      <w:ins w:id="302"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"_Toc496016664"</w:instrText>
        </w:r>
        <w:r w:rsidRPr="00870240">
          <w:rPr>
            <w:rStyle w:val="Hyperlink"/>
            <w:noProof/>
          </w:rPr>
          <w:instrText xml:space="preserve"> </w:instrText>
        </w:r>
        <w:r w:rsidRPr="00870240">
          <w:rPr>
            <w:rStyle w:val="Hyperlink"/>
            <w:noProof/>
            <w:rPrChange w:id="303" w:author="Susan Banasiak" w:date="2017-10-17T15:14:00Z">
              <w:rPr>
                <w:rStyle w:val="Hyperlink"/>
                <w:noProof/>
              </w:rPr>
            </w:rPrChange>
          </w:rPr>
          <w:fldChar w:fldCharType="separate"/>
        </w:r>
        <w:r w:rsidRPr="00870240">
          <w:rPr>
            <w:rStyle w:val="Hyperlink"/>
            <w:rFonts w:cs="Arial"/>
            <w:bCs/>
            <w:iCs/>
            <w:noProof/>
            <w:kern w:val="32"/>
            <w:rPrChange w:id="304" w:author="Susan Banasiak" w:date="2017-10-17T15:14:00Z">
              <w:rPr>
                <w:rStyle w:val="Hyperlink"/>
                <w:rFonts w:cs="Arial"/>
                <w:b/>
                <w:bCs/>
                <w:iCs/>
                <w:noProof/>
                <w:kern w:val="32"/>
              </w:rPr>
            </w:rPrChange>
          </w:rPr>
          <w:t>6.2.2</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305" w:author="Susan Banasiak" w:date="2017-10-17T15:14:00Z">
              <w:rPr>
                <w:rStyle w:val="Hyperlink"/>
                <w:rFonts w:cs="Arial"/>
                <w:b/>
                <w:bCs/>
                <w:iCs/>
                <w:noProof/>
                <w:kern w:val="32"/>
              </w:rPr>
            </w:rPrChange>
          </w:rPr>
          <w:t>COMPATIBILITY WITH ASSISTIVE TECHNOLOGY</w:t>
        </w:r>
        <w:r w:rsidRPr="00870240">
          <w:rPr>
            <w:noProof/>
            <w:webHidden/>
          </w:rPr>
          <w:tab/>
        </w:r>
        <w:r w:rsidRPr="00EC7069">
          <w:rPr>
            <w:noProof/>
            <w:webHidden/>
          </w:rPr>
          <w:fldChar w:fldCharType="begin"/>
        </w:r>
        <w:r w:rsidRPr="00870240">
          <w:rPr>
            <w:noProof/>
            <w:webHidden/>
          </w:rPr>
          <w:instrText xml:space="preserve"> PAGEREF _Toc496016664 \h </w:instrText>
        </w:r>
      </w:ins>
      <w:r w:rsidRPr="00870240">
        <w:rPr>
          <w:noProof/>
          <w:webHidden/>
          <w:rPrChange w:id="306" w:author="Susan Banasiak" w:date="2017-10-17T15:14:00Z">
            <w:rPr>
              <w:noProof/>
              <w:webHidden/>
            </w:rPr>
          </w:rPrChange>
        </w:rPr>
      </w:r>
      <w:r w:rsidRPr="00870240">
        <w:rPr>
          <w:noProof/>
          <w:webHidden/>
          <w:rPrChange w:id="307" w:author="Susan Banasiak" w:date="2017-10-17T15:14:00Z">
            <w:rPr>
              <w:noProof/>
              <w:webHidden/>
            </w:rPr>
          </w:rPrChange>
        </w:rPr>
        <w:fldChar w:fldCharType="separate"/>
      </w:r>
      <w:ins w:id="308" w:author="Susan Banasiak" w:date="2017-10-17T15:14:00Z">
        <w:r w:rsidRPr="00870240">
          <w:rPr>
            <w:noProof/>
            <w:webHidden/>
          </w:rPr>
          <w:t>32</w:t>
        </w:r>
        <w:r w:rsidRPr="00EC7069">
          <w:rPr>
            <w:noProof/>
            <w:webHidden/>
          </w:rPr>
          <w:fldChar w:fldCharType="end"/>
        </w:r>
        <w:r w:rsidRPr="00EC7069">
          <w:rPr>
            <w:rStyle w:val="Hyperlink"/>
            <w:noProof/>
          </w:rPr>
          <w:fldChar w:fldCharType="end"/>
        </w:r>
      </w:ins>
    </w:p>
    <w:p w14:paraId="02D2BB09" w14:textId="77777777" w:rsidR="00870240" w:rsidRPr="00870240" w:rsidRDefault="00870240">
      <w:pPr>
        <w:pStyle w:val="TOC3"/>
        <w:tabs>
          <w:tab w:val="left" w:pos="1320"/>
          <w:tab w:val="right" w:leader="dot" w:pos="9350"/>
        </w:tabs>
        <w:rPr>
          <w:ins w:id="309" w:author="Susan Banasiak" w:date="2017-10-17T15:14:00Z"/>
          <w:rFonts w:asciiTheme="minorHAnsi" w:eastAsiaTheme="minorEastAsia" w:hAnsiTheme="minorHAnsi" w:cstheme="minorBidi"/>
          <w:noProof/>
          <w:sz w:val="22"/>
          <w:szCs w:val="22"/>
        </w:rPr>
      </w:pPr>
      <w:ins w:id="310"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"_Toc496016665"</w:instrText>
        </w:r>
        <w:r w:rsidRPr="00870240">
          <w:rPr>
            <w:rStyle w:val="Hyperlink"/>
            <w:noProof/>
          </w:rPr>
          <w:instrText xml:space="preserve"> </w:instrText>
        </w:r>
        <w:r w:rsidRPr="00870240">
          <w:rPr>
            <w:rStyle w:val="Hyperlink"/>
            <w:noProof/>
            <w:rPrChange w:id="311" w:author="Susan Banasiak" w:date="2017-10-17T15:14:00Z">
              <w:rPr>
                <w:rStyle w:val="Hyperlink"/>
                <w:noProof/>
              </w:rPr>
            </w:rPrChange>
          </w:rPr>
          <w:fldChar w:fldCharType="separate"/>
        </w:r>
        <w:r w:rsidRPr="00870240">
          <w:rPr>
            <w:rStyle w:val="Hyperlink"/>
            <w:noProof/>
          </w:rPr>
          <w:t>6.2.3</w:t>
        </w:r>
        <w:r w:rsidRPr="00870240">
          <w:rPr>
            <w:rFonts w:asciiTheme="minorHAnsi" w:eastAsiaTheme="minorEastAsia" w:hAnsiTheme="minorHAnsi" w:cstheme="minorBidi"/>
            <w:noProof/>
            <w:sz w:val="22"/>
            <w:szCs w:val="22"/>
          </w:rPr>
          <w:tab/>
        </w:r>
        <w:r w:rsidRPr="00870240">
          <w:rPr>
            <w:rStyle w:val="Hyperlink"/>
            <w:noProof/>
          </w:rPr>
          <w:t>ORGANIZATIONAL CONFLICT OF INTEREST</w:t>
        </w:r>
        <w:r w:rsidRPr="00870240">
          <w:rPr>
            <w:noProof/>
            <w:webHidden/>
          </w:rPr>
          <w:tab/>
        </w:r>
        <w:r w:rsidRPr="00EC7069">
          <w:rPr>
            <w:noProof/>
            <w:webHidden/>
          </w:rPr>
          <w:fldChar w:fldCharType="begin"/>
        </w:r>
        <w:r w:rsidRPr="00870240">
          <w:rPr>
            <w:noProof/>
            <w:webHidden/>
          </w:rPr>
          <w:instrText xml:space="preserve"> PAGEREF _Toc496016665 \h </w:instrText>
        </w:r>
      </w:ins>
      <w:r w:rsidRPr="00870240">
        <w:rPr>
          <w:noProof/>
          <w:webHidden/>
          <w:rPrChange w:id="312" w:author="Susan Banasiak" w:date="2017-10-17T15:14:00Z">
            <w:rPr>
              <w:noProof/>
              <w:webHidden/>
            </w:rPr>
          </w:rPrChange>
        </w:rPr>
      </w:r>
      <w:r w:rsidRPr="00870240">
        <w:rPr>
          <w:noProof/>
          <w:webHidden/>
          <w:rPrChange w:id="313" w:author="Susan Banasiak" w:date="2017-10-17T15:14:00Z">
            <w:rPr>
              <w:noProof/>
              <w:webHidden/>
            </w:rPr>
          </w:rPrChange>
        </w:rPr>
        <w:fldChar w:fldCharType="separate"/>
      </w:r>
      <w:ins w:id="314" w:author="Susan Banasiak" w:date="2017-10-17T15:14:00Z">
        <w:r w:rsidRPr="00870240">
          <w:rPr>
            <w:noProof/>
            <w:webHidden/>
          </w:rPr>
          <w:t>32</w:t>
        </w:r>
        <w:r w:rsidRPr="00EC7069">
          <w:rPr>
            <w:noProof/>
            <w:webHidden/>
          </w:rPr>
          <w:fldChar w:fldCharType="end"/>
        </w:r>
        <w:r w:rsidRPr="00EC7069">
          <w:rPr>
            <w:rStyle w:val="Hyperlink"/>
            <w:noProof/>
          </w:rPr>
          <w:fldChar w:fldCharType="end"/>
        </w:r>
      </w:ins>
    </w:p>
    <w:p w14:paraId="695DFA78" w14:textId="77777777" w:rsidR="00870240" w:rsidRPr="00870240" w:rsidRDefault="00870240">
      <w:pPr>
        <w:pStyle w:val="TOC1"/>
        <w:tabs>
          <w:tab w:val="right" w:leader="dot" w:pos="9350"/>
        </w:tabs>
        <w:rPr>
          <w:ins w:id="315" w:author="Susan Banasiak" w:date="2017-10-17T15:14:00Z"/>
          <w:rFonts w:asciiTheme="minorHAnsi" w:eastAsiaTheme="minorEastAsia" w:hAnsiTheme="minorHAnsi" w:cstheme="minorBidi"/>
          <w:noProof/>
          <w:sz w:val="22"/>
          <w:szCs w:val="22"/>
        </w:rPr>
      </w:pPr>
      <w:ins w:id="316"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"_Toc496016666"</w:instrText>
        </w:r>
        <w:r w:rsidRPr="00870240">
          <w:rPr>
            <w:rStyle w:val="Hyperlink"/>
            <w:noProof/>
          </w:rPr>
          <w:instrText xml:space="preserve"> </w:instrText>
        </w:r>
        <w:r w:rsidRPr="00870240">
          <w:rPr>
            <w:rStyle w:val="Hyperlink"/>
            <w:noProof/>
            <w:rPrChange w:id="317" w:author="Susan Banasiak" w:date="2017-10-17T15:14:00Z">
              <w:rPr>
                <w:rStyle w:val="Hyperlink"/>
                <w:noProof/>
              </w:rPr>
            </w:rPrChange>
          </w:rPr>
          <w:fldChar w:fldCharType="separate"/>
        </w:r>
        <w:r w:rsidRPr="00870240">
          <w:rPr>
            <w:rStyle w:val="Hyperlink"/>
            <w:rFonts w:ascii="Times New Roman" w:hAnsi="Times New Roman"/>
            <w:caps/>
            <w:noProof/>
            <w:rPrChange w:id="318" w:author="Susan Banasiak" w:date="2017-10-17T15:14:00Z">
              <w:rPr>
                <w:rStyle w:val="Hyperlink"/>
                <w:rFonts w:ascii="Times New Roman" w:hAnsi="Times New Roman"/>
                <w:b/>
                <w:caps/>
                <w:noProof/>
              </w:rPr>
            </w:rPrChange>
          </w:rPr>
          <w:t>APPENDIX A</w:t>
        </w:r>
        <w:r w:rsidRPr="00870240">
          <w:rPr>
            <w:noProof/>
            <w:webHidden/>
          </w:rPr>
          <w:tab/>
        </w:r>
        <w:r w:rsidRPr="00EC7069">
          <w:rPr>
            <w:noProof/>
            <w:webHidden/>
          </w:rPr>
          <w:fldChar w:fldCharType="begin"/>
        </w:r>
        <w:r w:rsidRPr="00870240">
          <w:rPr>
            <w:noProof/>
            <w:webHidden/>
          </w:rPr>
          <w:instrText xml:space="preserve"> PAGEREF _Toc496016666 \h </w:instrText>
        </w:r>
      </w:ins>
      <w:r w:rsidRPr="00870240">
        <w:rPr>
          <w:noProof/>
          <w:webHidden/>
          <w:rPrChange w:id="319" w:author="Susan Banasiak" w:date="2017-10-17T15:14:00Z">
            <w:rPr>
              <w:noProof/>
              <w:webHidden/>
            </w:rPr>
          </w:rPrChange>
        </w:rPr>
      </w:r>
      <w:r w:rsidRPr="00870240">
        <w:rPr>
          <w:noProof/>
          <w:webHidden/>
          <w:rPrChange w:id="320" w:author="Susan Banasiak" w:date="2017-10-17T15:14:00Z">
            <w:rPr>
              <w:noProof/>
              <w:webHidden/>
            </w:rPr>
          </w:rPrChange>
        </w:rPr>
        <w:fldChar w:fldCharType="separate"/>
      </w:r>
      <w:ins w:id="321" w:author="Susan Banasiak" w:date="2017-10-17T15:14:00Z">
        <w:r w:rsidRPr="00870240">
          <w:rPr>
            <w:noProof/>
            <w:webHidden/>
          </w:rPr>
          <w:t>33</w:t>
        </w:r>
        <w:r w:rsidRPr="00EC7069">
          <w:rPr>
            <w:noProof/>
            <w:webHidden/>
          </w:rPr>
          <w:fldChar w:fldCharType="end"/>
        </w:r>
        <w:r w:rsidRPr="00EC7069">
          <w:rPr>
            <w:rStyle w:val="Hyperlink"/>
            <w:noProof/>
          </w:rPr>
          <w:fldChar w:fldCharType="end"/>
        </w:r>
      </w:ins>
    </w:p>
    <w:p w14:paraId="555EC242" w14:textId="77777777" w:rsidR="00870240" w:rsidRPr="00870240" w:rsidRDefault="00870240">
      <w:pPr>
        <w:pStyle w:val="TOC1"/>
        <w:tabs>
          <w:tab w:val="left" w:pos="720"/>
          <w:tab w:val="right" w:leader="dot" w:pos="9350"/>
        </w:tabs>
        <w:rPr>
          <w:ins w:id="322" w:author="Susan Banasiak" w:date="2017-10-17T15:14:00Z"/>
          <w:rFonts w:asciiTheme="minorHAnsi" w:eastAsiaTheme="minorEastAsia" w:hAnsiTheme="minorHAnsi" w:cstheme="minorBidi"/>
          <w:noProof/>
          <w:sz w:val="22"/>
          <w:szCs w:val="22"/>
        </w:rPr>
      </w:pPr>
      <w:ins w:id="323"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"_Toc496016667"</w:instrText>
        </w:r>
        <w:r w:rsidRPr="00870240">
          <w:rPr>
            <w:rStyle w:val="Hyperlink"/>
            <w:noProof/>
          </w:rPr>
          <w:instrText xml:space="preserve"> </w:instrText>
        </w:r>
        <w:r w:rsidRPr="00870240">
          <w:rPr>
            <w:rStyle w:val="Hyperlink"/>
            <w:noProof/>
            <w:rPrChange w:id="324" w:author="Susan Banasiak" w:date="2017-10-17T15:14:00Z">
              <w:rPr>
                <w:rStyle w:val="Hyperlink"/>
                <w:noProof/>
              </w:rPr>
            </w:rPrChange>
          </w:rPr>
          <w:fldChar w:fldCharType="separate"/>
        </w:r>
        <w:r w:rsidRPr="00870240">
          <w:rPr>
            <w:rStyle w:val="Hyperlink"/>
            <w:noProof/>
          </w:rPr>
          <w:t>7.0</w:t>
        </w:r>
        <w:r w:rsidRPr="00870240">
          <w:rPr>
            <w:rFonts w:asciiTheme="minorHAnsi" w:eastAsiaTheme="minorEastAsia" w:hAnsiTheme="minorHAnsi" w:cstheme="minorBidi"/>
            <w:noProof/>
            <w:sz w:val="22"/>
            <w:szCs w:val="22"/>
          </w:rPr>
          <w:tab/>
        </w:r>
        <w:r w:rsidRPr="00870240">
          <w:rPr>
            <w:rStyle w:val="Hyperlink"/>
            <w:noProof/>
          </w:rPr>
          <w:t>APPENDIX B – RIGHTS IN DATA AND COMPUTER SOFTWARE</w:t>
        </w:r>
        <w:r w:rsidRPr="00870240">
          <w:rPr>
            <w:noProof/>
            <w:webHidden/>
          </w:rPr>
          <w:tab/>
        </w:r>
        <w:r w:rsidRPr="00EC7069">
          <w:rPr>
            <w:noProof/>
            <w:webHidden/>
          </w:rPr>
          <w:fldChar w:fldCharType="begin"/>
        </w:r>
        <w:r w:rsidRPr="00870240">
          <w:rPr>
            <w:noProof/>
            <w:webHidden/>
          </w:rPr>
          <w:instrText xml:space="preserve"> PAGEREF _Toc496016667 \h </w:instrText>
        </w:r>
      </w:ins>
      <w:r w:rsidRPr="00870240">
        <w:rPr>
          <w:noProof/>
          <w:webHidden/>
          <w:rPrChange w:id="325" w:author="Susan Banasiak" w:date="2017-10-17T15:14:00Z">
            <w:rPr>
              <w:noProof/>
              <w:webHidden/>
            </w:rPr>
          </w:rPrChange>
        </w:rPr>
      </w:r>
      <w:r w:rsidRPr="00870240">
        <w:rPr>
          <w:noProof/>
          <w:webHidden/>
          <w:rPrChange w:id="326" w:author="Susan Banasiak" w:date="2017-10-17T15:14:00Z">
            <w:rPr>
              <w:noProof/>
              <w:webHidden/>
            </w:rPr>
          </w:rPrChange>
        </w:rPr>
        <w:fldChar w:fldCharType="separate"/>
      </w:r>
      <w:ins w:id="327" w:author="Susan Banasiak" w:date="2017-10-17T15:14:00Z">
        <w:r w:rsidRPr="00870240">
          <w:rPr>
            <w:noProof/>
            <w:webHidden/>
          </w:rPr>
          <w:t>37</w:t>
        </w:r>
        <w:r w:rsidRPr="00EC7069">
          <w:rPr>
            <w:noProof/>
            <w:webHidden/>
          </w:rPr>
          <w:fldChar w:fldCharType="end"/>
        </w:r>
        <w:r w:rsidRPr="00EC7069">
          <w:rPr>
            <w:rStyle w:val="Hyperlink"/>
            <w:noProof/>
          </w:rPr>
          <w:fldChar w:fldCharType="end"/>
        </w:r>
      </w:ins>
    </w:p>
    <w:p w14:paraId="2F4F47B4" w14:textId="77777777" w:rsidR="00870240" w:rsidRPr="00870240" w:rsidRDefault="00870240">
      <w:pPr>
        <w:pStyle w:val="TOC2"/>
        <w:tabs>
          <w:tab w:val="left" w:pos="880"/>
          <w:tab w:val="right" w:leader="dot" w:pos="9350"/>
        </w:tabs>
        <w:rPr>
          <w:ins w:id="328" w:author="Susan Banasiak" w:date="2017-10-17T15:14:00Z"/>
          <w:rFonts w:asciiTheme="minorHAnsi" w:eastAsiaTheme="minorEastAsia" w:hAnsiTheme="minorHAnsi" w:cstheme="minorBidi"/>
          <w:noProof/>
          <w:sz w:val="22"/>
          <w:szCs w:val="22"/>
        </w:rPr>
      </w:pPr>
      <w:ins w:id="329"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"_Toc496016668"</w:instrText>
        </w:r>
        <w:r w:rsidRPr="00870240">
          <w:rPr>
            <w:rStyle w:val="Hyperlink"/>
            <w:noProof/>
          </w:rPr>
          <w:instrText xml:space="preserve"> </w:instrText>
        </w:r>
        <w:r w:rsidRPr="00870240">
          <w:rPr>
            <w:rStyle w:val="Hyperlink"/>
            <w:noProof/>
            <w:rPrChange w:id="330" w:author="Susan Banasiak" w:date="2017-10-17T15:14:00Z">
              <w:rPr>
                <w:rStyle w:val="Hyperlink"/>
                <w:noProof/>
              </w:rPr>
            </w:rPrChange>
          </w:rPr>
          <w:fldChar w:fldCharType="separate"/>
        </w:r>
        <w:r w:rsidRPr="00870240">
          <w:rPr>
            <w:rStyle w:val="Hyperlink"/>
            <w:noProof/>
            <w:lang w:val="en"/>
          </w:rPr>
          <w:t>7.1</w:t>
        </w:r>
        <w:r w:rsidRPr="00870240">
          <w:rPr>
            <w:rFonts w:asciiTheme="minorHAnsi" w:eastAsiaTheme="minorEastAsia" w:hAnsiTheme="minorHAnsi" w:cstheme="minorBidi"/>
            <w:noProof/>
            <w:sz w:val="22"/>
            <w:szCs w:val="22"/>
          </w:rPr>
          <w:tab/>
        </w:r>
        <w:r w:rsidRPr="00870240">
          <w:rPr>
            <w:rStyle w:val="Hyperlink"/>
            <w:noProof/>
            <w:lang w:val="en"/>
          </w:rPr>
          <w:t>DATA RIGHTS</w:t>
        </w:r>
        <w:r w:rsidRPr="00870240">
          <w:rPr>
            <w:noProof/>
            <w:webHidden/>
          </w:rPr>
          <w:tab/>
        </w:r>
        <w:r w:rsidRPr="00EC7069">
          <w:rPr>
            <w:noProof/>
            <w:webHidden/>
          </w:rPr>
          <w:fldChar w:fldCharType="begin"/>
        </w:r>
        <w:r w:rsidRPr="00870240">
          <w:rPr>
            <w:noProof/>
            <w:webHidden/>
          </w:rPr>
          <w:instrText xml:space="preserve"> PAGEREF _Toc496016668 \h </w:instrText>
        </w:r>
      </w:ins>
      <w:r w:rsidRPr="00870240">
        <w:rPr>
          <w:noProof/>
          <w:webHidden/>
          <w:rPrChange w:id="331" w:author="Susan Banasiak" w:date="2017-10-17T15:14:00Z">
            <w:rPr>
              <w:noProof/>
              <w:webHidden/>
            </w:rPr>
          </w:rPrChange>
        </w:rPr>
      </w:r>
      <w:r w:rsidRPr="00870240">
        <w:rPr>
          <w:noProof/>
          <w:webHidden/>
          <w:rPrChange w:id="332" w:author="Susan Banasiak" w:date="2017-10-17T15:14:00Z">
            <w:rPr>
              <w:noProof/>
              <w:webHidden/>
            </w:rPr>
          </w:rPrChange>
        </w:rPr>
        <w:fldChar w:fldCharType="separate"/>
      </w:r>
      <w:ins w:id="333" w:author="Susan Banasiak" w:date="2017-10-17T15:14:00Z">
        <w:r w:rsidRPr="00870240">
          <w:rPr>
            <w:noProof/>
            <w:webHidden/>
          </w:rPr>
          <w:t>37</w:t>
        </w:r>
        <w:r w:rsidRPr="00EC7069">
          <w:rPr>
            <w:noProof/>
            <w:webHidden/>
          </w:rPr>
          <w:fldChar w:fldCharType="end"/>
        </w:r>
        <w:r w:rsidRPr="00EC7069">
          <w:rPr>
            <w:rStyle w:val="Hyperlink"/>
            <w:noProof/>
          </w:rPr>
          <w:fldChar w:fldCharType="end"/>
        </w:r>
      </w:ins>
    </w:p>
    <w:p w14:paraId="0F7E832F" w14:textId="77777777" w:rsidR="00870240" w:rsidRPr="00870240" w:rsidRDefault="00870240">
      <w:pPr>
        <w:pStyle w:val="TOC2"/>
        <w:tabs>
          <w:tab w:val="left" w:pos="880"/>
          <w:tab w:val="right" w:leader="dot" w:pos="9350"/>
        </w:tabs>
        <w:rPr>
          <w:ins w:id="334" w:author="Susan Banasiak" w:date="2017-10-17T15:14:00Z"/>
          <w:rFonts w:asciiTheme="minorHAnsi" w:eastAsiaTheme="minorEastAsia" w:hAnsiTheme="minorHAnsi" w:cstheme="minorBidi"/>
          <w:noProof/>
          <w:sz w:val="22"/>
          <w:szCs w:val="22"/>
        </w:rPr>
      </w:pPr>
      <w:ins w:id="335" w:author="Susan Banasiak" w:date="2017-10-17T15:14:00Z">
        <w:r w:rsidRPr="00EC7069">
          <w:rPr>
            <w:rStyle w:val="Hyperlink"/>
            <w:noProof/>
          </w:rPr>
          <w:fldChar w:fldCharType="begin"/>
        </w:r>
        <w:r w:rsidRPr="00870240">
          <w:rPr>
            <w:rStyle w:val="Hyperlink"/>
            <w:noProof/>
          </w:rPr>
          <w:instrText xml:space="preserve"> </w:instrText>
        </w:r>
        <w:r w:rsidRPr="00870240">
          <w:rPr>
            <w:noProof/>
          </w:rPr>
          <w:instrText>HYPERLINK \l "_Toc496016669"</w:instrText>
        </w:r>
        <w:r w:rsidRPr="00870240">
          <w:rPr>
            <w:rStyle w:val="Hyperlink"/>
            <w:noProof/>
          </w:rPr>
          <w:instrText xml:space="preserve"> </w:instrText>
        </w:r>
        <w:r w:rsidRPr="00870240">
          <w:rPr>
            <w:rStyle w:val="Hyperlink"/>
            <w:noProof/>
            <w:rPrChange w:id="336" w:author="Susan Banasiak" w:date="2017-10-17T15:14:00Z">
              <w:rPr>
                <w:rStyle w:val="Hyperlink"/>
                <w:noProof/>
              </w:rPr>
            </w:rPrChange>
          </w:rPr>
          <w:fldChar w:fldCharType="separate"/>
        </w:r>
        <w:r w:rsidRPr="00870240">
          <w:rPr>
            <w:rStyle w:val="Hyperlink"/>
            <w:noProof/>
            <w:lang w:val="en"/>
          </w:rPr>
          <w:t>7.2</w:t>
        </w:r>
        <w:r w:rsidRPr="00870240">
          <w:rPr>
            <w:rFonts w:asciiTheme="minorHAnsi" w:eastAsiaTheme="minorEastAsia" w:hAnsiTheme="minorHAnsi" w:cstheme="minorBidi"/>
            <w:noProof/>
            <w:sz w:val="22"/>
            <w:szCs w:val="22"/>
          </w:rPr>
          <w:tab/>
        </w:r>
        <w:r w:rsidRPr="00870240">
          <w:rPr>
            <w:rStyle w:val="Hyperlink"/>
            <w:noProof/>
            <w:lang w:val="en"/>
          </w:rPr>
          <w:t>SOURCE REPOSITORY</w:t>
        </w:r>
        <w:r w:rsidRPr="00870240">
          <w:rPr>
            <w:noProof/>
            <w:webHidden/>
          </w:rPr>
          <w:tab/>
        </w:r>
        <w:r w:rsidRPr="00EC7069">
          <w:rPr>
            <w:noProof/>
            <w:webHidden/>
          </w:rPr>
          <w:fldChar w:fldCharType="begin"/>
        </w:r>
        <w:r w:rsidRPr="00870240">
          <w:rPr>
            <w:noProof/>
            <w:webHidden/>
          </w:rPr>
          <w:instrText xml:space="preserve"> PAGEREF _Toc496016669 \h </w:instrText>
        </w:r>
      </w:ins>
      <w:r w:rsidRPr="00870240">
        <w:rPr>
          <w:noProof/>
          <w:webHidden/>
          <w:rPrChange w:id="337" w:author="Susan Banasiak" w:date="2017-10-17T15:14:00Z">
            <w:rPr>
              <w:noProof/>
              <w:webHidden/>
            </w:rPr>
          </w:rPrChange>
        </w:rPr>
      </w:r>
      <w:r w:rsidRPr="00870240">
        <w:rPr>
          <w:noProof/>
          <w:webHidden/>
          <w:rPrChange w:id="338" w:author="Susan Banasiak" w:date="2017-10-17T15:14:00Z">
            <w:rPr>
              <w:noProof/>
              <w:webHidden/>
            </w:rPr>
          </w:rPrChange>
        </w:rPr>
        <w:fldChar w:fldCharType="separate"/>
      </w:r>
      <w:ins w:id="339" w:author="Susan Banasiak" w:date="2017-10-17T15:14:00Z">
        <w:r w:rsidRPr="00870240">
          <w:rPr>
            <w:noProof/>
            <w:webHidden/>
          </w:rPr>
          <w:t>37</w:t>
        </w:r>
        <w:r w:rsidRPr="00EC7069">
          <w:rPr>
            <w:noProof/>
            <w:webHidden/>
          </w:rPr>
          <w:fldChar w:fldCharType="end"/>
        </w:r>
        <w:r w:rsidRPr="00EC7069">
          <w:rPr>
            <w:rStyle w:val="Hyperlink"/>
            <w:noProof/>
          </w:rPr>
          <w:fldChar w:fldCharType="end"/>
        </w:r>
      </w:ins>
    </w:p>
    <w:p w14:paraId="1DFECE09" w14:textId="77777777" w:rsidR="00E47F5F" w:rsidRPr="00392614" w:rsidRDefault="001013AB" w:rsidP="00E47F5F">
      <w:r w:rsidRPr="00EC7069">
        <w:rPr>
          <w:rFonts w:cs="Arial"/>
        </w:rPr>
        <w:fldChar w:fldCharType="end"/>
      </w:r>
      <w:r w:rsidR="003F13D3" w:rsidRPr="00392614">
        <w:br w:type="page"/>
      </w:r>
    </w:p>
    <w:p w14:paraId="1DFECE0A" w14:textId="77777777" w:rsidR="00E47F5F" w:rsidRPr="00392614" w:rsidRDefault="00E47F5F" w:rsidP="0011119E">
      <w:pPr>
        <w:pStyle w:val="Heading1"/>
      </w:pPr>
      <w:bookmarkStart w:id="340" w:name="_Ref252782738"/>
      <w:bookmarkStart w:id="341" w:name="_Ref252782752"/>
      <w:bookmarkStart w:id="342" w:name="_Toc496016614"/>
      <w:r w:rsidRPr="00392614">
        <w:lastRenderedPageBreak/>
        <w:t>BACKGROUND</w:t>
      </w:r>
      <w:bookmarkEnd w:id="340"/>
      <w:bookmarkEnd w:id="341"/>
      <w:bookmarkEnd w:id="34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BC4A6D6"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del w:id="343" w:author="rmrich5@gmail.com" w:date="2017-10-18T22:01:00Z">
        <w:r w:rsidR="001A176F" w:rsidDel="00EC7069">
          <w:delText xml:space="preserve">therefore </w:delText>
        </w:r>
      </w:del>
      <w:ins w:id="344" w:author="rmrich5@gmail.com" w:date="2017-10-18T22:01:00Z">
        <w:r w:rsidR="00EC7069">
          <w:t xml:space="preserve">thus </w:t>
        </w:r>
      </w:ins>
      <w:r w:rsidR="001A176F">
        <w:t>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 xml:space="preserve">system </w:t>
      </w:r>
      <w:ins w:id="345" w:author="rmrich5@gmail.com" w:date="2017-10-18T22:02:00Z">
        <w:r w:rsidR="0098130D">
          <w:t>(</w:t>
        </w:r>
      </w:ins>
      <w:r w:rsidR="007B0D6B">
        <w:t>including</w:t>
      </w:r>
      <w:r w:rsidR="004B61CC">
        <w:t xml:space="preserve"> billing, scheduling, and enterprise resource management</w:t>
      </w:r>
      <w:ins w:id="346" w:author="rmrich5@gmail.com" w:date="2017-10-18T22:02:00Z">
        <w:r w:rsidR="00C57C34">
          <w:t xml:space="preserve">, </w:t>
        </w:r>
      </w:ins>
      <w:del w:id="347" w:author="rmrich5@gmail.com" w:date="2017-10-18T22:02:00Z">
        <w:r w:rsidR="007B0D6B" w:rsidDel="00C57C34">
          <w:delText xml:space="preserve"> (</w:delText>
        </w:r>
      </w:del>
      <w:r w:rsidR="007B0D6B">
        <w:t>collectively “ERP”)</w:t>
      </w:r>
      <w:r w:rsidR="00325075">
        <w:t>.</w:t>
      </w:r>
      <w:r w:rsidR="007B0D6B">
        <w:t xml:space="preserve"> </w:t>
      </w:r>
      <w:r w:rsidR="00FF7188">
        <w:t xml:space="preserve"> </w:t>
      </w:r>
      <w:del w:id="348" w:author="rmrich5@gmail.com" w:date="2017-10-18T22:02:00Z">
        <w:r w:rsidR="00EF35C2" w:rsidDel="00851208">
          <w:rPr>
            <w:lang w:val="en"/>
          </w:rPr>
          <w:delText>In addition, o</w:delText>
        </w:r>
      </w:del>
      <w:ins w:id="349" w:author="rmrich5@gmail.com" w:date="2017-10-18T22:02:00Z">
        <w:r w:rsidR="00851208">
          <w:rPr>
            <w:lang w:val="en"/>
          </w:rPr>
          <w:t xml:space="preserve">Of particular note, with over </w:t>
        </w:r>
      </w:ins>
      <w:del w:id="350" w:author="rmrich5@gmail.com" w:date="2017-10-18T22:02:00Z">
        <w:r w:rsidR="00EF35C2" w:rsidDel="00851208">
          <w:rPr>
            <w:lang w:val="en"/>
          </w:rPr>
          <w:delText>ver</w:delText>
        </w:r>
        <w:r w:rsidR="00B179B6" w:rsidDel="00851208">
          <w:rPr>
            <w:lang w:val="en"/>
          </w:rPr>
          <w:delText xml:space="preserve"> </w:delText>
        </w:r>
      </w:del>
      <w:r w:rsidR="00B179B6">
        <w:rPr>
          <w:lang w:val="en"/>
        </w:rPr>
        <w:t xml:space="preserve">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5F90B038"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del w:id="351" w:author="rmrich5@gmail.com" w:date="2017-10-18T22:03:00Z">
        <w:r w:rsidR="00662D1D" w:rsidDel="00FC682D">
          <w:rPr>
            <w:lang w:val="en"/>
          </w:rPr>
          <w:delText xml:space="preserve"> </w:delText>
        </w:r>
        <w:r w:rsidR="0074144A" w:rsidDel="00FC682D">
          <w:rPr>
            <w:lang w:val="en"/>
          </w:rPr>
          <w:delText>(“</w:delText>
        </w:r>
        <w:r w:rsidR="003C7398" w:rsidDel="00FC682D">
          <w:rPr>
            <w:lang w:val="en"/>
          </w:rPr>
          <w:delText>VISTA/</w:delText>
        </w:r>
        <w:r w:rsidR="00D250B5" w:rsidDel="00FC682D">
          <w:rPr>
            <w:lang w:val="en"/>
          </w:rPr>
          <w:delText>ERP</w:delText>
        </w:r>
        <w:r w:rsidR="0074144A" w:rsidDel="00FC682D">
          <w:rPr>
            <w:lang w:val="en"/>
          </w:rPr>
          <w:delText>”</w:delText>
        </w:r>
      </w:del>
      <w:ins w:id="352" w:author="rmrich5@gmail.com" w:date="2017-10-18T22:03:00Z">
        <w:r w:rsidR="00FC682D">
          <w:rPr>
            <w:lang w:val="en"/>
          </w:rPr>
          <w:t>, b</w:t>
        </w:r>
      </w:ins>
      <w:del w:id="353" w:author="rmrich5@gmail.com" w:date="2017-10-18T22:03:00Z">
        <w:r w:rsidR="00D250B5" w:rsidDel="00FC682D">
          <w:rPr>
            <w:lang w:val="en"/>
          </w:rPr>
          <w:delText xml:space="preserve">: </w:delText>
        </w:r>
        <w:r w:rsidR="005C71C4" w:rsidDel="00FC682D">
          <w:rPr>
            <w:lang w:val="en"/>
          </w:rPr>
          <w:delText>b</w:delText>
        </w:r>
      </w:del>
      <w:r w:rsidR="005C71C4">
        <w:rPr>
          <w:lang w:val="en"/>
        </w:rPr>
        <w:t xml:space="preserve">usiness, financial, scheduling, </w:t>
      </w:r>
      <w:r w:rsidR="00C93A08">
        <w:rPr>
          <w:lang w:val="en"/>
        </w:rPr>
        <w:t>resource planning, reporting</w:t>
      </w:r>
      <w:ins w:id="354" w:author="rmrich5@gmail.com" w:date="2017-10-18T22:03:00Z">
        <w:r w:rsidR="00FC682D">
          <w:rPr>
            <w:lang w:val="en"/>
          </w:rPr>
          <w:t xml:space="preserve"> </w:t>
        </w:r>
        <w:r w:rsidR="00FC682D">
          <w:rPr>
            <w:lang w:val="en"/>
          </w:rPr>
          <w:t>(“VISTA/ERP</w:t>
        </w:r>
        <w:r w:rsidR="00FC682D">
          <w:rPr>
            <w:lang w:val="en"/>
          </w:rPr>
          <w:t xml:space="preserve">”) </w:t>
        </w:r>
      </w:ins>
      <w:del w:id="355" w:author="rmrich5@gmail.com" w:date="2017-10-18T22:03:00Z">
        <w:r w:rsidR="00BC4519" w:rsidDel="00FC682D">
          <w:rPr>
            <w:lang w:val="en"/>
          </w:rPr>
          <w:delText>)</w:delText>
        </w:r>
      </w:del>
      <w:r w:rsidR="00BC4519">
        <w:rPr>
          <w:lang w:val="en"/>
        </w:rPr>
        <w:t xml:space="preserve"> </w:t>
      </w:r>
      <w:r w:rsidR="00D00FC4">
        <w:rPr>
          <w:lang w:val="en"/>
        </w:rPr>
        <w:t>and mi</w:t>
      </w:r>
      <w:r w:rsidR="00B01EAA">
        <w:rPr>
          <w:lang w:val="en"/>
        </w:rPr>
        <w:t xml:space="preserve">grating these to a </w:t>
      </w:r>
      <w:ins w:id="356" w:author="rmrich5@gmail.com" w:date="2017-10-18T22:04:00Z">
        <w:r w:rsidR="00123391">
          <w:rPr>
            <w:lang w:val="en"/>
          </w:rPr>
          <w:t xml:space="preserve">single, </w:t>
        </w:r>
      </w:ins>
      <w:r w:rsidR="008F6856">
        <w:rPr>
          <w:lang w:val="en"/>
        </w:rPr>
        <w:t xml:space="preserve">secured, </w:t>
      </w:r>
      <w:r w:rsidR="00B01EAA">
        <w:rPr>
          <w:lang w:val="en"/>
        </w:rPr>
        <w:t xml:space="preserve">centralized </w:t>
      </w:r>
      <w:r w:rsidR="00D00FC4">
        <w:rPr>
          <w:lang w:val="en"/>
        </w:rPr>
        <w:t>service</w:t>
      </w:r>
      <w:ins w:id="357" w:author="rmrich5@gmail.com" w:date="2017-10-18T22:05:00Z">
        <w:r w:rsidR="00883E1D">
          <w:rPr>
            <w:lang w:val="en"/>
          </w:rPr>
          <w:t xml:space="preserve">. This single service be </w:t>
        </w:r>
      </w:ins>
      <w:del w:id="358" w:author="rmrich5@gmail.com" w:date="2017-10-18T22:05:00Z">
        <w:r w:rsidR="00B01EAA" w:rsidDel="00883E1D">
          <w:rPr>
            <w:lang w:val="en"/>
          </w:rPr>
          <w:delText xml:space="preserve"> that can </w:delText>
        </w:r>
      </w:del>
      <w:proofErr w:type="spellStart"/>
      <w:r w:rsidR="00B01EAA">
        <w:rPr>
          <w:lang w:val="en"/>
        </w:rPr>
        <w:t>be</w:t>
      </w:r>
      <w:proofErr w:type="spellEnd"/>
      <w:r w:rsidR="00B01EAA">
        <w:rPr>
          <w:lang w:val="en"/>
        </w:rPr>
        <w:t xml:space="preserve"> migrated </w:t>
      </w:r>
      <w:ins w:id="359" w:author="rmrich5@gmail.com" w:date="2017-10-18T22:05:00Z">
        <w:r w:rsidR="00883E1D">
          <w:rPr>
            <w:lang w:val="en"/>
          </w:rPr>
          <w:t xml:space="preserve">much more </w:t>
        </w:r>
      </w:ins>
      <w:r w:rsidR="005A50B5">
        <w:rPr>
          <w:lang w:val="en"/>
        </w:rPr>
        <w:t xml:space="preserve">easily </w:t>
      </w:r>
      <w:r w:rsidR="004F4694">
        <w:rPr>
          <w:lang w:val="en"/>
        </w:rPr>
        <w:t xml:space="preserve">to a </w:t>
      </w:r>
      <w:del w:id="360" w:author="rmrich5@gmail.com" w:date="2017-10-18T22:04:00Z">
        <w:r w:rsidR="00700AEB" w:rsidDel="00E72D29">
          <w:rPr>
            <w:lang w:val="en"/>
          </w:rPr>
          <w:delText>centralized,</w:delText>
        </w:r>
        <w:r w:rsidR="00700AEB" w:rsidDel="00E4318F">
          <w:rPr>
            <w:lang w:val="en"/>
          </w:rPr>
          <w:delText xml:space="preserve"> </w:delText>
        </w:r>
      </w:del>
      <w:r w:rsidR="00700AEB">
        <w:rPr>
          <w:lang w:val="en"/>
        </w:rPr>
        <w:t>commercial</w:t>
      </w:r>
      <w:r w:rsidR="00E84093">
        <w:rPr>
          <w:lang w:val="en"/>
        </w:rPr>
        <w:t xml:space="preserve"> system</w:t>
      </w:r>
      <w:ins w:id="361" w:author="rmrich5@gmail.com" w:date="2017-10-18T22:05:00Z">
        <w:r w:rsidR="00883E1D">
          <w:rPr>
            <w:lang w:val="en"/>
          </w:rPr>
          <w:t xml:space="preserve"> than the individual 130 VISTA systems</w:t>
        </w:r>
      </w:ins>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362" w:name="_Ref252976827"/>
      <w:bookmarkStart w:id="363" w:name="_Ref252976836"/>
      <w:bookmarkStart w:id="364" w:name="_Toc496016615"/>
      <w:r w:rsidRPr="00392614">
        <w:t>APPLICABLE DOCUMENTS</w:t>
      </w:r>
      <w:bookmarkEnd w:id="362"/>
      <w:bookmarkEnd w:id="363"/>
      <w:bookmarkEnd w:id="364"/>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365" w:name="_Toc251331939"/>
      <w:bookmarkStart w:id="366" w:name="_Ref252782643"/>
      <w:bookmarkStart w:id="367" w:name="_Ref252782644"/>
      <w:bookmarkStart w:id="368" w:name="_Ref252782689"/>
      <w:bookmarkStart w:id="369"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370" w:name="_Toc496016616"/>
      <w:r w:rsidRPr="00392614">
        <w:t>SCOPE OF WORK</w:t>
      </w:r>
      <w:bookmarkEnd w:id="365"/>
      <w:bookmarkEnd w:id="366"/>
      <w:bookmarkEnd w:id="367"/>
      <w:bookmarkEnd w:id="368"/>
      <w:bookmarkEnd w:id="370"/>
    </w:p>
    <w:p w14:paraId="1DFECE5A" w14:textId="1B0145D1" w:rsidR="006643A8" w:rsidRPr="00392614" w:rsidRDefault="000E551A" w:rsidP="006643A8">
      <w:pPr>
        <w:pStyle w:val="NoSpacing"/>
        <w:rPr>
          <w:rFonts w:cs="Arial"/>
        </w:rPr>
      </w:pPr>
      <w:r w:rsidRPr="00B17593">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371" w:name="_Toc300062767"/>
      <w:bookmarkStart w:id="372" w:name="_Toc496016617"/>
      <w:r w:rsidRPr="00392614">
        <w:rPr>
          <w:rStyle w:val="Emphasis"/>
          <w:rFonts w:cs="Arial"/>
          <w:b/>
          <w:i w:val="0"/>
          <w:iCs/>
          <w:color w:val="auto"/>
        </w:rPr>
        <w:t>APPLICABILITY</w:t>
      </w:r>
      <w:bookmarkEnd w:id="371"/>
      <w:bookmarkEnd w:id="372"/>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373" w:name="_Toc300062768"/>
      <w:bookmarkStart w:id="374" w:name="_Toc496016618"/>
      <w:r w:rsidRPr="00392614">
        <w:t>ORDER TYPE</w:t>
      </w:r>
      <w:bookmarkEnd w:id="373"/>
      <w:bookmarkEnd w:id="374"/>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375" w:name="_Toc496016619"/>
      <w:bookmarkStart w:id="376" w:name="_Toc251331940"/>
      <w:bookmarkStart w:id="377" w:name="_Ref252782779"/>
      <w:bookmarkStart w:id="378" w:name="_Ref252782791"/>
      <w:r w:rsidRPr="00392614">
        <w:t>PE</w:t>
      </w:r>
      <w:r w:rsidR="00CC6169" w:rsidRPr="00392614">
        <w:t>R</w:t>
      </w:r>
      <w:r w:rsidRPr="00392614">
        <w:t>FORMANCE DETAILS</w:t>
      </w:r>
      <w:bookmarkEnd w:id="375"/>
    </w:p>
    <w:p w14:paraId="1DFECE6D" w14:textId="77777777" w:rsidR="00E47F5F" w:rsidRPr="00392614" w:rsidRDefault="00E47F5F" w:rsidP="00B7462B">
      <w:pPr>
        <w:pStyle w:val="Heading2"/>
      </w:pPr>
      <w:bookmarkStart w:id="379" w:name="_Ref252977053"/>
      <w:bookmarkStart w:id="380" w:name="_Toc496016620"/>
      <w:r w:rsidRPr="00392614">
        <w:t>PERFORMANCE PERIOD</w:t>
      </w:r>
      <w:bookmarkEnd w:id="376"/>
      <w:bookmarkEnd w:id="377"/>
      <w:bookmarkEnd w:id="378"/>
      <w:bookmarkEnd w:id="379"/>
      <w:bookmarkEnd w:id="380"/>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381" w:name="_Toc251331941"/>
      <w:bookmarkStart w:id="382" w:name="_Ref252782809"/>
      <w:bookmarkStart w:id="383" w:name="_Ref252782820"/>
      <w:bookmarkStart w:id="384" w:name="_Toc496016621"/>
      <w:r w:rsidRPr="00392614">
        <w:t>PLACE OF PERFORMANCE</w:t>
      </w:r>
      <w:bookmarkEnd w:id="381"/>
      <w:bookmarkEnd w:id="382"/>
      <w:bookmarkEnd w:id="383"/>
      <w:bookmarkEnd w:id="384"/>
    </w:p>
    <w:p w14:paraId="1DFECE71" w14:textId="77777777" w:rsidR="00304988" w:rsidRPr="00392614" w:rsidRDefault="00304988" w:rsidP="000C2F41">
      <w:pPr>
        <w:pStyle w:val="NoSpacing"/>
        <w:rPr>
          <w:rStyle w:val="Emphasis"/>
          <w:b w:val="0"/>
        </w:rPr>
      </w:pPr>
      <w:bookmarkStart w:id="385" w:name="_Toc251331942"/>
      <w:bookmarkStart w:id="386" w:name="_Ref252782839"/>
      <w:bookmarkStart w:id="387"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388" w:name="_Toc496016622"/>
      <w:r w:rsidRPr="00392614">
        <w:t>TRAVEL</w:t>
      </w:r>
      <w:bookmarkEnd w:id="385"/>
      <w:bookmarkEnd w:id="386"/>
      <w:bookmarkEnd w:id="387"/>
      <w:r w:rsidR="00810B16" w:rsidRPr="00392614">
        <w:t xml:space="preserve"> OR SPECIAL REQUIREMENTS</w:t>
      </w:r>
      <w:bookmarkEnd w:id="388"/>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89" w:name="_Toc300062773"/>
      <w:bookmarkStart w:id="390" w:name="_Toc496016623"/>
      <w:r w:rsidRPr="00392614">
        <w:lastRenderedPageBreak/>
        <w:t>CONTRACT MANAGEMENT</w:t>
      </w:r>
      <w:bookmarkEnd w:id="389"/>
      <w:bookmarkEnd w:id="390"/>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91" w:name="_Toc300062774"/>
      <w:bookmarkStart w:id="392" w:name="_Toc496016624"/>
      <w:r w:rsidRPr="00392614">
        <w:t>GOVERNMENT FURNISHED PROPERTY</w:t>
      </w:r>
      <w:bookmarkEnd w:id="391"/>
      <w:bookmarkEnd w:id="392"/>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r w:rsidR="00D924A4">
        <w:rPr>
          <w:lang w:val="en"/>
        </w:rPr>
        <w:t>Github repository.</w:t>
      </w:r>
      <w:r w:rsidRPr="000638C5">
        <w:rPr>
          <w:iCs/>
        </w:rPr>
        <w:t xml:space="preserve"> </w:t>
      </w:r>
    </w:p>
    <w:p w14:paraId="1DFECE7E" w14:textId="77777777" w:rsidR="00304988" w:rsidRPr="00392614" w:rsidRDefault="00304988" w:rsidP="00304988">
      <w:pPr>
        <w:pStyle w:val="Heading2"/>
      </w:pPr>
      <w:bookmarkStart w:id="393" w:name="_Toc300062775"/>
      <w:bookmarkStart w:id="394" w:name="_Toc496016625"/>
      <w:r w:rsidRPr="00392614">
        <w:t>SECURITY</w:t>
      </w:r>
      <w:bookmarkEnd w:id="393"/>
      <w:r w:rsidR="000C5E61" w:rsidRPr="00392614">
        <w:t xml:space="preserve"> AND PRIVACY</w:t>
      </w:r>
      <w:bookmarkEnd w:id="394"/>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95" w:name="_Ref300062634"/>
      <w:bookmarkStart w:id="396" w:name="_Ref300062646"/>
      <w:bookmarkStart w:id="397" w:name="_Ref300062680"/>
      <w:bookmarkStart w:id="398" w:name="_Toc300062776"/>
      <w:bookmarkStart w:id="399" w:name="_Toc496016626"/>
      <w:r w:rsidRPr="00392614">
        <w:t>POSITION</w:t>
      </w:r>
      <w:r w:rsidR="00057EDE" w:rsidRPr="00392614">
        <w:t>/TASK RISK DESIGNATION LEVEL(S)</w:t>
      </w:r>
      <w:bookmarkEnd w:id="395"/>
      <w:bookmarkEnd w:id="396"/>
      <w:bookmarkEnd w:id="397"/>
      <w:bookmarkEnd w:id="398"/>
      <w:bookmarkEnd w:id="399"/>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EC7069">
              <w:rPr>
                <w:rFonts w:cs="Arial"/>
              </w:rPr>
            </w:r>
            <w:r w:rsidR="00EC7069">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00" w:name="_Toc251331945"/>
      <w:bookmarkStart w:id="401" w:name="_Ref252783006"/>
      <w:bookmarkStart w:id="402" w:name="_Ref252783012"/>
      <w:bookmarkStart w:id="403" w:name="_Ref252783063"/>
      <w:bookmarkStart w:id="404" w:name="_Ref252783161"/>
      <w:bookmarkStart w:id="405" w:name="_Ref254597160"/>
      <w:bookmarkStart w:id="406" w:name="_Ref254625493"/>
      <w:bookmarkStart w:id="407" w:name="_Toc496016627"/>
      <w:r w:rsidRPr="00392614">
        <w:rPr>
          <w:caps w:val="0"/>
        </w:rPr>
        <w:t>SPECIFIC TASKS AND DELIVERABLES</w:t>
      </w:r>
      <w:bookmarkEnd w:id="400"/>
      <w:bookmarkEnd w:id="401"/>
      <w:bookmarkEnd w:id="402"/>
      <w:bookmarkEnd w:id="403"/>
      <w:bookmarkEnd w:id="404"/>
      <w:bookmarkEnd w:id="405"/>
      <w:bookmarkEnd w:id="406"/>
      <w:bookmarkEnd w:id="407"/>
    </w:p>
    <w:p w14:paraId="1DFECEBD" w14:textId="77777777" w:rsidR="00C73E3C" w:rsidRPr="00392614" w:rsidRDefault="00932705" w:rsidP="00C93974">
      <w:pPr>
        <w:pStyle w:val="Heading2"/>
      </w:pPr>
      <w:bookmarkStart w:id="408" w:name="_Toc496016628"/>
      <w:bookmarkStart w:id="409" w:name="_Ref259632988"/>
      <w:r w:rsidRPr="00392614">
        <w:rPr>
          <w:caps w:val="0"/>
        </w:rPr>
        <w:t>PROJECT MANAGEMENT</w:t>
      </w:r>
      <w:bookmarkEnd w:id="408"/>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410" w:name="_Toc496016629"/>
      <w:r w:rsidRPr="00392614">
        <w:t xml:space="preserve">CONTRACTOR </w:t>
      </w:r>
      <w:r w:rsidR="00E93D53" w:rsidRPr="00392614">
        <w:t>PROJECT MANAGEMENT PLAN</w:t>
      </w:r>
      <w:bookmarkEnd w:id="409"/>
      <w:bookmarkEnd w:id="410"/>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411" w:name="_Ref259633002"/>
      <w:bookmarkStart w:id="412" w:name="_Toc496016630"/>
      <w:r w:rsidRPr="00392614">
        <w:lastRenderedPageBreak/>
        <w:t>REPORTING REQUIREMENTS</w:t>
      </w:r>
      <w:bookmarkEnd w:id="411"/>
      <w:bookmarkEnd w:id="412"/>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413" w:name="_Toc449021393"/>
      <w:bookmarkStart w:id="414" w:name="_Toc456014466"/>
      <w:bookmarkStart w:id="415" w:name="_Toc468795350"/>
      <w:bookmarkStart w:id="416" w:name="_Toc469573404"/>
      <w:bookmarkStart w:id="417" w:name="_Toc476751993"/>
      <w:bookmarkStart w:id="418" w:name="_Toc484452241"/>
      <w:bookmarkStart w:id="419" w:name="_Toc496016631"/>
      <w:r w:rsidRPr="00392614">
        <w:rPr>
          <w:rFonts w:cs="Arial"/>
          <w:b/>
          <w:bCs/>
          <w:iCs/>
          <w:kern w:val="32"/>
          <w:szCs w:val="26"/>
        </w:rPr>
        <w:t xml:space="preserve">RATIONAL TOOLS </w:t>
      </w:r>
      <w:bookmarkEnd w:id="413"/>
      <w:bookmarkEnd w:id="414"/>
      <w:bookmarkEnd w:id="415"/>
      <w:bookmarkEnd w:id="416"/>
      <w:bookmarkEnd w:id="417"/>
      <w:bookmarkEnd w:id="418"/>
      <w:r w:rsidR="006171D4" w:rsidRPr="00392614">
        <w:rPr>
          <w:rFonts w:cs="Arial"/>
          <w:b/>
          <w:bCs/>
          <w:iCs/>
          <w:kern w:val="32"/>
          <w:szCs w:val="26"/>
        </w:rPr>
        <w:t>USAGE</w:t>
      </w:r>
      <w:bookmarkEnd w:id="419"/>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420" w:name="_Toc449021394"/>
      <w:bookmarkStart w:id="421" w:name="_Toc456014467"/>
      <w:bookmarkStart w:id="422" w:name="_Toc468795351"/>
      <w:bookmarkStart w:id="423" w:name="_Toc469573405"/>
      <w:bookmarkStart w:id="424" w:name="_Toc476751994"/>
      <w:bookmarkStart w:id="425" w:name="_Toc484452242"/>
      <w:bookmarkStart w:id="426" w:name="_Toc496016632"/>
      <w:r w:rsidRPr="00392614">
        <w:rPr>
          <w:rFonts w:cs="Arial"/>
          <w:b/>
          <w:bCs/>
          <w:iCs/>
          <w:kern w:val="32"/>
          <w:szCs w:val="26"/>
        </w:rPr>
        <w:t>PRIVACY &amp; HIPAA TRAINING</w:t>
      </w:r>
      <w:bookmarkEnd w:id="420"/>
      <w:bookmarkEnd w:id="421"/>
      <w:bookmarkEnd w:id="422"/>
      <w:bookmarkEnd w:id="423"/>
      <w:bookmarkEnd w:id="424"/>
      <w:bookmarkEnd w:id="425"/>
      <w:bookmarkEnd w:id="426"/>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427" w:name="_ONBOARDING_STATUS"/>
      <w:bookmarkStart w:id="428" w:name="_Toc449021395"/>
      <w:bookmarkStart w:id="429" w:name="_Toc447539951"/>
      <w:bookmarkStart w:id="430" w:name="_Toc446068623"/>
      <w:bookmarkStart w:id="431" w:name="_Toc456014468"/>
      <w:bookmarkStart w:id="432" w:name="_Toc468795352"/>
      <w:bookmarkStart w:id="433" w:name="_Toc469573406"/>
      <w:bookmarkStart w:id="434" w:name="_Toc476751995"/>
      <w:bookmarkStart w:id="435" w:name="_Toc484452243"/>
      <w:bookmarkStart w:id="436" w:name="_Toc496016633"/>
      <w:bookmarkEnd w:id="427"/>
      <w:r w:rsidRPr="00392614">
        <w:rPr>
          <w:rFonts w:cs="Arial"/>
          <w:b/>
          <w:bCs/>
          <w:iCs/>
          <w:kern w:val="32"/>
          <w:szCs w:val="26"/>
        </w:rPr>
        <w:t>ONBOARDING STATUS</w:t>
      </w:r>
      <w:bookmarkEnd w:id="428"/>
      <w:bookmarkEnd w:id="429"/>
      <w:bookmarkEnd w:id="430"/>
      <w:bookmarkEnd w:id="431"/>
      <w:bookmarkEnd w:id="432"/>
      <w:bookmarkEnd w:id="433"/>
      <w:bookmarkEnd w:id="434"/>
      <w:bookmarkEnd w:id="435"/>
      <w:bookmarkEnd w:id="436"/>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437" w:name="_Toc496016634"/>
      <w:bookmarkStart w:id="438" w:name="_Ref259786803"/>
      <w:r w:rsidRPr="00392614">
        <w:t>TECHNICAL KICKOFF MEETING</w:t>
      </w:r>
      <w:bookmarkEnd w:id="437"/>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439" w:name="_Toc468795354"/>
      <w:bookmarkStart w:id="440" w:name="_Toc469573408"/>
      <w:bookmarkStart w:id="441" w:name="_Toc476751997"/>
      <w:bookmarkStart w:id="442" w:name="_Toc484452245"/>
      <w:bookmarkStart w:id="443" w:name="_Toc496016635"/>
      <w:r w:rsidRPr="00392614">
        <w:rPr>
          <w:rFonts w:cs="Arial"/>
          <w:b/>
          <w:bCs/>
          <w:iCs/>
          <w:kern w:val="32"/>
          <w:szCs w:val="26"/>
        </w:rPr>
        <w:t>CONFIGURATION MANAGEMENT</w:t>
      </w:r>
      <w:bookmarkEnd w:id="439"/>
      <w:bookmarkEnd w:id="440"/>
      <w:bookmarkEnd w:id="441"/>
      <w:bookmarkEnd w:id="442"/>
      <w:r w:rsidR="006171D4" w:rsidRPr="00392614">
        <w:rPr>
          <w:rFonts w:cs="Arial"/>
          <w:b/>
          <w:bCs/>
          <w:iCs/>
          <w:kern w:val="32"/>
          <w:szCs w:val="26"/>
        </w:rPr>
        <w:t xml:space="preserve"> (CM)</w:t>
      </w:r>
      <w:bookmarkEnd w:id="443"/>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444"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444"/>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445"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446" w:name="_Toc417360626"/>
      <w:bookmarkEnd w:id="445"/>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446"/>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447" w:name="_Toc469573409"/>
      <w:bookmarkStart w:id="448" w:name="_Toc476751998"/>
      <w:bookmarkStart w:id="449" w:name="_Toc484452246"/>
      <w:bookmarkStart w:id="450" w:name="_Toc486843136"/>
      <w:bookmarkStart w:id="451" w:name="_Toc479258982"/>
      <w:bookmarkStart w:id="452" w:name="_Toc484452247"/>
      <w:bookmarkStart w:id="453" w:name="_Toc496016636"/>
      <w:bookmarkEnd w:id="438"/>
      <w:bookmarkEnd w:id="447"/>
      <w:bookmarkEnd w:id="448"/>
      <w:bookmarkEnd w:id="449"/>
      <w:bookmarkEnd w:id="450"/>
      <w:r>
        <w:rPr>
          <w:rFonts w:cs="Arial"/>
          <w:b/>
          <w:bCs/>
          <w:iCs/>
          <w:szCs w:val="28"/>
        </w:rPr>
        <w:t>ADAPTIVE MAINTENANCE</w:t>
      </w:r>
      <w:r w:rsidRPr="00392614">
        <w:rPr>
          <w:rFonts w:cs="Arial"/>
          <w:b/>
          <w:bCs/>
          <w:iCs/>
          <w:szCs w:val="28"/>
        </w:rPr>
        <w:t xml:space="preserve"> SERVICES</w:t>
      </w:r>
      <w:bookmarkEnd w:id="451"/>
      <w:r w:rsidRPr="00392614">
        <w:rPr>
          <w:rFonts w:cs="Arial"/>
          <w:b/>
          <w:bCs/>
          <w:iCs/>
          <w:szCs w:val="28"/>
        </w:rPr>
        <w:t xml:space="preserve"> (BASE &amp; OPTION </w:t>
      </w:r>
      <w:r w:rsidR="0041513E" w:rsidRPr="00392614">
        <w:rPr>
          <w:rFonts w:cs="Arial"/>
          <w:b/>
          <w:bCs/>
          <w:iCs/>
          <w:caps/>
          <w:szCs w:val="28"/>
        </w:rPr>
        <w:t>PERIOD)</w:t>
      </w:r>
      <w:bookmarkEnd w:id="452"/>
      <w:bookmarkEnd w:id="453"/>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454" w:name="_Toc484452248"/>
      <w:bookmarkStart w:id="455" w:name="_Toc496016637"/>
      <w:r w:rsidRPr="00392614">
        <w:rPr>
          <w:rFonts w:cs="Arial"/>
          <w:b/>
          <w:bCs/>
          <w:iCs/>
          <w:kern w:val="32"/>
          <w:szCs w:val="26"/>
        </w:rPr>
        <w:t>ISOLATE CPRS FROM VISTA MUMPS FOR SELECT PATIENT DATA ENTRY FUNCTIONS (BASE PERIOD)</w:t>
      </w:r>
      <w:bookmarkEnd w:id="454"/>
      <w:bookmarkEnd w:id="455"/>
    </w:p>
    <w:p w14:paraId="1DFECF32" w14:textId="2B14CE90"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 xml:space="preserve">all (RPC) interface </w:t>
      </w:r>
      <w:r w:rsidR="00E55846" w:rsidRPr="00AA7B02">
        <w:t>and any dependent CPRS RPC</w:t>
      </w:r>
      <w:r w:rsidR="00A20713" w:rsidRPr="00AA7B02">
        <w:t>s (</w:t>
      </w:r>
      <w:r w:rsidR="00E55846" w:rsidRPr="00AA7B02">
        <w:t xml:space="preserve">such as the Virtual Patient </w:t>
      </w:r>
      <w:r w:rsidR="00A20713" w:rsidRPr="00AA7B02">
        <w:t>Record (VPR) RPC)</w:t>
      </w:r>
      <w:r w:rsidR="00E55846">
        <w:t xml:space="preserve"> </w:t>
      </w:r>
      <w:r w:rsidRPr="00392614">
        <w:t>with a service emulation layer which provides compatibility with web-friendly interfaces for new clients.  The Contractor’s solution shall also address issues that arise with a centralized service including location, time management, and synchronization.</w:t>
      </w:r>
      <w:r w:rsidR="00E55846">
        <w:t xml:space="preserve">  </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456" w:name="_Toc484452249"/>
      <w:bookmarkStart w:id="457" w:name="_Toc496016638"/>
      <w:r w:rsidRPr="00392614">
        <w:rPr>
          <w:rFonts w:cs="Arial"/>
          <w:b/>
          <w:bCs/>
          <w:iCs/>
          <w:kern w:val="32"/>
          <w:szCs w:val="26"/>
        </w:rPr>
        <w:t xml:space="preserve">PATIENT </w:t>
      </w:r>
      <w:r w:rsidR="00130C90" w:rsidRPr="00392614">
        <w:rPr>
          <w:rFonts w:cs="Arial"/>
          <w:b/>
          <w:bCs/>
          <w:iCs/>
          <w:kern w:val="32"/>
          <w:szCs w:val="26"/>
        </w:rPr>
        <w:t>VITALS DATA ENTRY VICS</w:t>
      </w:r>
      <w:bookmarkEnd w:id="456"/>
      <w:bookmarkEnd w:id="457"/>
    </w:p>
    <w:p w14:paraId="03C2030C" w14:textId="77777777" w:rsidR="00514CC0"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w:t>
      </w:r>
      <w:r w:rsidR="00036B2D" w:rsidRPr="00036B2D">
        <w:lastRenderedPageBreak/>
        <w:t>supporting, industry-standard database</w:t>
      </w:r>
      <w:r w:rsidRPr="00392614">
        <w:t xml:space="preserve">.  </w:t>
      </w:r>
      <w:r w:rsidR="00514CC0" w:rsidRPr="00AA7B02">
        <w:t>RPCs will be routed to the centralized service, while maintaining backwards compatibility with the FileMan Data Dictionary.</w:t>
      </w:r>
      <w:r w:rsidR="00514CC0">
        <w:t xml:space="preserve">  </w:t>
      </w:r>
    </w:p>
    <w:p w14:paraId="03719A6F" w14:textId="77777777" w:rsidR="00514CC0" w:rsidRDefault="00514CC0" w:rsidP="00CC2302">
      <w:pPr>
        <w:pStyle w:val="NoSpacing"/>
      </w:pPr>
    </w:p>
    <w:p w14:paraId="1DFECF36" w14:textId="44FB9AE2" w:rsidR="00337531" w:rsidRPr="00392614" w:rsidRDefault="00337531" w:rsidP="00CC2302">
      <w:pPr>
        <w:pStyle w:val="NoSpacing"/>
      </w:pPr>
      <w:r w:rsidRPr="00392614">
        <w:t>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458" w:name="_Toc484452250"/>
      <w:bookmarkStart w:id="459" w:name="_Toc496016639"/>
      <w:r w:rsidRPr="00392614">
        <w:rPr>
          <w:rFonts w:cs="Arial"/>
          <w:b/>
          <w:bCs/>
          <w:iCs/>
          <w:kern w:val="32"/>
          <w:szCs w:val="26"/>
        </w:rPr>
        <w:t xml:space="preserve">PATIENT </w:t>
      </w:r>
      <w:r w:rsidR="00130C90" w:rsidRPr="00392614">
        <w:rPr>
          <w:rFonts w:cs="Arial"/>
          <w:b/>
          <w:bCs/>
          <w:iCs/>
          <w:kern w:val="32"/>
          <w:szCs w:val="26"/>
        </w:rPr>
        <w:t>ALLERGY DATA ENTRY VICS</w:t>
      </w:r>
      <w:bookmarkEnd w:id="458"/>
      <w:bookmarkEnd w:id="459"/>
    </w:p>
    <w:p w14:paraId="1DFECF3C" w14:textId="6D30C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r w:rsidR="00514CC0" w:rsidRPr="00AA7B02">
        <w:t>RPCs will be routed to the centralized service, while maintaining backwards compatibility with the FileMan Data Dictionary.</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460" w:name="_Toc484452251"/>
      <w:bookmarkStart w:id="461" w:name="_Toc496016640"/>
      <w:r w:rsidRPr="00392614">
        <w:rPr>
          <w:rFonts w:cs="Arial"/>
          <w:b/>
          <w:bCs/>
          <w:iCs/>
          <w:kern w:val="32"/>
          <w:szCs w:val="26"/>
        </w:rPr>
        <w:t xml:space="preserve">PATIENT </w:t>
      </w:r>
      <w:r w:rsidR="00130C90" w:rsidRPr="00392614">
        <w:rPr>
          <w:rFonts w:cs="Arial"/>
          <w:b/>
          <w:bCs/>
          <w:iCs/>
          <w:kern w:val="32"/>
          <w:szCs w:val="26"/>
        </w:rPr>
        <w:t>PROBLEM DATA ENTRY / RETRIEVAL</w:t>
      </w:r>
      <w:bookmarkEnd w:id="460"/>
      <w:bookmarkEnd w:id="461"/>
    </w:p>
    <w:p w14:paraId="1DFECF44" w14:textId="55CEE735"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r w:rsidR="004D7E2D" w:rsidRPr="00AA7B02">
        <w:t xml:space="preserve">.  RPCs will be routed to the centralized service, </w:t>
      </w:r>
      <w:r w:rsidR="00E55846" w:rsidRPr="00AA7B02">
        <w:t>while maintaining backwards compatibility with t</w:t>
      </w:r>
      <w:r w:rsidR="004D7E2D" w:rsidRPr="00AA7B02">
        <w:t>he Fil</w:t>
      </w:r>
      <w:r w:rsidR="00E55846" w:rsidRPr="00AA7B02">
        <w:t>eMan Data Dictionary</w:t>
      </w:r>
      <w:r w:rsidR="004D7E2D" w:rsidRPr="00AA7B02">
        <w:t>.</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462" w:name="_Toc484452252"/>
      <w:bookmarkStart w:id="463" w:name="_Toc496016641"/>
      <w:r w:rsidRPr="00392614">
        <w:rPr>
          <w:rFonts w:cs="Arial"/>
          <w:b/>
          <w:bCs/>
          <w:iCs/>
          <w:kern w:val="32"/>
          <w:szCs w:val="26"/>
        </w:rPr>
        <w:t>ISOLATE CPRS FROM VISTA MUMPS FOR OUTPATIENT PHARMACY CPOE (BASE PERIOD)</w:t>
      </w:r>
      <w:bookmarkEnd w:id="462"/>
      <w:bookmarkEnd w:id="463"/>
    </w:p>
    <w:p w14:paraId="1DFECF4C" w14:textId="77777777" w:rsidR="00337531" w:rsidRPr="00392614" w:rsidRDefault="00337531" w:rsidP="00CC2302">
      <w:pPr>
        <w:pStyle w:val="NoSpacing"/>
      </w:pPr>
      <w:r w:rsidRPr="00392614">
        <w:t xml:space="preserve">CPRS allows a Provider to order a variety of items and activities including medications, lab tests and consultations. Orders lead to activity both inside and outside a hospital, in </w:t>
      </w:r>
      <w:r w:rsidRPr="00392614">
        <w:lastRenderedPageBreak/>
        <w:t>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3463826A" w:rsidR="00337531" w:rsidRPr="00392614" w:rsidRDefault="00337531" w:rsidP="00CC2302">
      <w:pPr>
        <w:pStyle w:val="NoSpacing"/>
      </w:pPr>
      <w:r w:rsidRPr="00392614">
        <w:t>The Contractor shall develop a VICS service for Outpatient Pharmacy to segregate CPOE for operation outside of VistA RPCs.  T</w:t>
      </w:r>
      <w:r w:rsidRPr="00AA7B02">
        <w:t xml:space="preserve">he Contractor’s solution shall replace CPRS’s RPC interface with a service emulation layer </w:t>
      </w:r>
      <w:r w:rsidR="00E55846" w:rsidRPr="00AA7B02">
        <w:t>an</w:t>
      </w:r>
      <w:r w:rsidR="00A20713" w:rsidRPr="00AA7B02">
        <w:t>d any dependent CPRS RPC</w:t>
      </w:r>
      <w:r w:rsidR="00E55846" w:rsidRPr="00AA7B02">
        <w:t xml:space="preserve">s </w:t>
      </w:r>
      <w:r w:rsidR="00A20713" w:rsidRPr="00AA7B02">
        <w:t>(</w:t>
      </w:r>
      <w:r w:rsidR="00E55846" w:rsidRPr="00AA7B02">
        <w:t>such as the Virtual Patient Record (VPR) RPC)</w:t>
      </w:r>
      <w:r w:rsidR="00514CC0" w:rsidRPr="00AA7B02">
        <w:t>,</w:t>
      </w:r>
      <w:r w:rsidR="00E55846" w:rsidRPr="00AA7B02">
        <w:t xml:space="preserve"> </w:t>
      </w:r>
      <w:r w:rsidRPr="00AA7B02">
        <w:t xml:space="preserve">which provides compatibility with web-friendly interfaces for new clients.  </w:t>
      </w:r>
      <w:r w:rsidR="00E55846" w:rsidRPr="00AA7B02">
        <w:t xml:space="preserve">RPCs will be routed to the centralized service, while maintaining backwards compatibility with the FileMan Data Dictionary.  </w:t>
      </w:r>
      <w:r w:rsidRPr="00AA7B02">
        <w:t>Such a VICS will demonstrate that V</w:t>
      </w:r>
      <w:r w:rsidR="004C5BE9" w:rsidRPr="00AA7B02">
        <w:t>ist</w:t>
      </w:r>
      <w:r w:rsidRPr="00AA7B02">
        <w:t>A’s pharmacy can be replaced by third party solutions wit</w:t>
      </w:r>
      <w:r w:rsidRPr="00392614">
        <w: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6CC6C9A6" w:rsidR="00337531" w:rsidRPr="00392614" w:rsidRDefault="00E82F62" w:rsidP="00A609AF">
      <w:pPr>
        <w:pStyle w:val="Heading2"/>
      </w:pPr>
      <w:bookmarkStart w:id="464" w:name="_Toc484452253"/>
      <w:bookmarkStart w:id="465" w:name="_Toc496016642"/>
      <w:ins w:id="466" w:author="Susan Banasiak" w:date="2017-10-17T15:07:00Z">
        <w:r>
          <w:t>MOBILE CLIENT DEVELOPMENT (</w:t>
        </w:r>
        <w:commentRangeStart w:id="467"/>
        <w:r>
          <w:t>BASE PERIOD ONLY</w:t>
        </w:r>
        <w:commentRangeEnd w:id="467"/>
        <w:r>
          <w:rPr>
            <w:rStyle w:val="CommentReference"/>
            <w:rFonts w:cs="Times New Roman"/>
            <w:b w:val="0"/>
            <w:bCs w:val="0"/>
            <w:iCs w:val="0"/>
            <w:caps w:val="0"/>
            <w:kern w:val="22"/>
          </w:rPr>
          <w:commentReference w:id="467"/>
        </w:r>
        <w:r>
          <w:t>)</w:t>
        </w:r>
      </w:ins>
      <w:del w:id="468" w:author="Susan Banasiak" w:date="2017-10-17T15:11:00Z">
        <w:r w:rsidR="00A609AF" w:rsidDel="00E82F62">
          <w:delText>SUSTAINMENT SUPPORT FOR THE PATIENT DATA ENTRY AND PHARMACY CPOE FUNCTIONS</w:delText>
        </w:r>
        <w:r w:rsidR="00337531" w:rsidRPr="00392614" w:rsidDel="00E82F62">
          <w:delText xml:space="preserve"> (BASE AND OPTION PERIOD)</w:delText>
        </w:r>
      </w:del>
      <w:bookmarkEnd w:id="464"/>
      <w:bookmarkEnd w:id="465"/>
    </w:p>
    <w:p w14:paraId="02C0120D" w14:textId="015F17FB" w:rsidR="00870240" w:rsidRDefault="00870240" w:rsidP="00CC2302">
      <w:pPr>
        <w:pStyle w:val="NoSpacing"/>
        <w:rPr>
          <w:ins w:id="469" w:author="Susan Banasiak" w:date="2017-10-17T15:13:00Z"/>
        </w:rPr>
      </w:pPr>
      <w:commentRangeStart w:id="470"/>
      <w:ins w:id="471" w:author="Susan Banasiak" w:date="2017-10-17T15:14:00Z">
        <w:r>
          <w:t>xxx</w:t>
        </w:r>
        <w:commentRangeEnd w:id="470"/>
        <w:r>
          <w:rPr>
            <w:rStyle w:val="CommentReference"/>
            <w:kern w:val="22"/>
          </w:rPr>
          <w:commentReference w:id="470"/>
        </w:r>
      </w:ins>
    </w:p>
    <w:p w14:paraId="1D813871" w14:textId="77777777" w:rsidR="00870240" w:rsidRDefault="00870240" w:rsidP="00CC2302">
      <w:pPr>
        <w:pStyle w:val="NoSpacing"/>
        <w:rPr>
          <w:ins w:id="472" w:author="Susan Banasiak" w:date="2017-10-17T15:13:00Z"/>
        </w:rPr>
      </w:pPr>
    </w:p>
    <w:p w14:paraId="1DFECF5C" w14:textId="50C9F91D" w:rsidR="00337531" w:rsidRPr="00392614" w:rsidDel="00E82F62" w:rsidRDefault="00520D86" w:rsidP="00CC2302">
      <w:pPr>
        <w:pStyle w:val="NoSpacing"/>
      </w:pPr>
      <w:moveFromRangeStart w:id="473" w:author="Susan Banasiak" w:date="2017-10-17T15:06:00Z" w:name="move496016141"/>
      <w:moveFrom w:id="474" w:author="Susan Banasiak" w:date="2017-10-17T15:06:00Z">
        <w:r w:rsidRPr="00392614" w:rsidDel="00E82F62">
          <w:t>T</w:t>
        </w:r>
        <w:r w:rsidR="00337531" w:rsidRPr="00392614" w:rsidDel="00E82F62">
          <w:t>he Contractor shall also perform</w:t>
        </w:r>
        <w:r w:rsidRPr="00392614" w:rsidDel="00E82F62">
          <w:t xml:space="preserve"> lifecycle sustainment support for Patient Data Entry and Pharmacy CPOE functions, which include</w:t>
        </w:r>
        <w:r w:rsidR="00337531" w:rsidRPr="00392614" w:rsidDel="00E82F62">
          <w:t xml:space="preserve">: </w:t>
        </w:r>
      </w:moveFrom>
    </w:p>
    <w:p w14:paraId="1DFECF5D" w14:textId="6F66BB74" w:rsidR="00CC2302" w:rsidRPr="005A2318" w:rsidRDefault="00CC2302" w:rsidP="00CC2302">
      <w:pPr>
        <w:pStyle w:val="NoSpacing"/>
        <w:rPr>
          <w:ins w:id="475" w:author="rmrich5@gmail.com" w:date="2017-10-18T22:07:00Z"/>
        </w:rPr>
      </w:pPr>
    </w:p>
    <w:p w14:paraId="231ECBBF" w14:textId="77777777" w:rsidR="000E5A85" w:rsidRPr="005A2318" w:rsidRDefault="000E5A85" w:rsidP="000E5A85">
      <w:pPr>
        <w:pStyle w:val="NoSpacing"/>
        <w:rPr>
          <w:ins w:id="476" w:author="rmrich5@gmail.com" w:date="2017-10-18T22:10:00Z"/>
          <w:lang w:val="en"/>
          <w:rPrChange w:id="477" w:author="rmrich5@gmail.com" w:date="2017-10-18T22:16:00Z">
            <w:rPr>
              <w:ins w:id="478" w:author="rmrich5@gmail.com" w:date="2017-10-18T22:10:00Z"/>
              <w:lang w:val="en"/>
            </w:rPr>
          </w:rPrChange>
        </w:rPr>
      </w:pPr>
      <w:ins w:id="479" w:author="rmrich5@gmail.com" w:date="2017-10-18T22:10:00Z">
        <w:r w:rsidRPr="005A2318">
          <w:rPr>
            <w:lang w:val="en"/>
            <w:rPrChange w:id="480" w:author="rmrich5@gmail.com" w:date="2017-10-18T22:16:00Z">
              <w:rPr>
                <w:lang w:val="en"/>
              </w:rPr>
            </w:rPrChange>
          </w:rPr>
          <w:t xml:space="preserve">The Contractor shall: </w:t>
        </w:r>
      </w:ins>
    </w:p>
    <w:p w14:paraId="0CEC6505" w14:textId="77777777" w:rsidR="00FB3B56" w:rsidRPr="005A2318" w:rsidRDefault="00FB3B56" w:rsidP="00FB3B56">
      <w:pPr>
        <w:shd w:val="clear" w:color="auto" w:fill="FFFFFF"/>
        <w:rPr>
          <w:ins w:id="481" w:author="rmrich5@gmail.com" w:date="2017-10-18T22:13:00Z"/>
          <w:rFonts w:cs="Arial"/>
          <w:color w:val="222222"/>
          <w:rPrChange w:id="482" w:author="rmrich5@gmail.com" w:date="2017-10-18T22:16:00Z">
            <w:rPr>
              <w:ins w:id="483" w:author="rmrich5@gmail.com" w:date="2017-10-18T22:13:00Z"/>
              <w:rFonts w:cs="Arial"/>
              <w:color w:val="222222"/>
              <w:sz w:val="19"/>
              <w:szCs w:val="19"/>
            </w:rPr>
          </w:rPrChange>
        </w:rPr>
      </w:pPr>
    </w:p>
    <w:p w14:paraId="0A2E177C" w14:textId="0C67FF9D" w:rsidR="007F186C" w:rsidRPr="005A2318" w:rsidRDefault="002A2C13" w:rsidP="00FB3B56">
      <w:pPr>
        <w:shd w:val="clear" w:color="auto" w:fill="FFFFFF"/>
        <w:rPr>
          <w:ins w:id="484" w:author="rmrich5@gmail.com" w:date="2017-10-18T22:10:00Z"/>
          <w:rFonts w:cs="Arial"/>
          <w:color w:val="222222"/>
          <w:rPrChange w:id="485" w:author="rmrich5@gmail.com" w:date="2017-10-18T22:16:00Z">
            <w:rPr>
              <w:ins w:id="486" w:author="rmrich5@gmail.com" w:date="2017-10-18T22:10:00Z"/>
              <w:rFonts w:cs="Arial"/>
              <w:color w:val="222222"/>
              <w:sz w:val="19"/>
              <w:szCs w:val="19"/>
            </w:rPr>
          </w:rPrChange>
        </w:rPr>
      </w:pPr>
      <w:ins w:id="487" w:author="rmrich5@gmail.com" w:date="2017-10-18T22:18:00Z">
        <w:r>
          <w:rPr>
            <w:rFonts w:cs="Arial"/>
            <w:color w:val="222222"/>
          </w:rPr>
          <w:t xml:space="preserve">1. </w:t>
        </w:r>
      </w:ins>
      <w:ins w:id="488" w:author="rmrich5@gmail.com" w:date="2017-10-18T22:13:00Z">
        <w:r w:rsidR="007F186C" w:rsidRPr="005A2318">
          <w:rPr>
            <w:rFonts w:cs="Arial"/>
            <w:color w:val="222222"/>
            <w:rPrChange w:id="489" w:author="rmrich5@gmail.com" w:date="2017-10-18T22:16:00Z">
              <w:rPr>
                <w:rFonts w:cs="Arial"/>
                <w:color w:val="222222"/>
                <w:sz w:val="19"/>
                <w:szCs w:val="19"/>
              </w:rPr>
            </w:rPrChange>
          </w:rPr>
          <w:t>Develop a Web Client</w:t>
        </w:r>
      </w:ins>
      <w:ins w:id="490" w:author="rmrich5@gmail.com" w:date="2017-10-18T22:15:00Z">
        <w:r w:rsidR="005A31E8" w:rsidRPr="005A2318">
          <w:rPr>
            <w:rFonts w:cs="Arial"/>
            <w:color w:val="222222"/>
            <w:rPrChange w:id="491" w:author="rmrich5@gmail.com" w:date="2017-10-18T22:16:00Z">
              <w:rPr>
                <w:rFonts w:cs="Arial"/>
                <w:color w:val="222222"/>
                <w:sz w:val="19"/>
                <w:szCs w:val="19"/>
              </w:rPr>
            </w:rPrChange>
          </w:rPr>
          <w:t xml:space="preserve"> for </w:t>
        </w:r>
      </w:ins>
      <w:ins w:id="492" w:author="rmrich5@gmail.com" w:date="2017-10-18T22:17:00Z">
        <w:r w:rsidR="00665AAF">
          <w:rPr>
            <w:rFonts w:cs="Arial"/>
            <w:color w:val="222222"/>
          </w:rPr>
          <w:t>Patient Data Entry (PDE)</w:t>
        </w:r>
      </w:ins>
      <w:ins w:id="493" w:author="rmrich5@gmail.com" w:date="2017-10-18T22:15:00Z">
        <w:r w:rsidR="005A31E8" w:rsidRPr="005A2318">
          <w:rPr>
            <w:rFonts w:cs="Arial"/>
            <w:color w:val="222222"/>
            <w:rPrChange w:id="494" w:author="rmrich5@gmail.com" w:date="2017-10-18T22:16:00Z">
              <w:rPr>
                <w:rFonts w:cs="Arial"/>
                <w:color w:val="222222"/>
                <w:sz w:val="19"/>
                <w:szCs w:val="19"/>
              </w:rPr>
            </w:rPrChange>
          </w:rPr>
          <w:t xml:space="preserve"> domains</w:t>
        </w:r>
      </w:ins>
      <w:ins w:id="495" w:author="rmrich5@gmail.com" w:date="2017-10-18T22:13:00Z">
        <w:r w:rsidR="007F186C" w:rsidRPr="005A2318">
          <w:rPr>
            <w:rFonts w:cs="Arial"/>
            <w:color w:val="222222"/>
            <w:rPrChange w:id="496" w:author="rmrich5@gmail.com" w:date="2017-10-18T22:16:00Z">
              <w:rPr>
                <w:rFonts w:cs="Arial"/>
                <w:color w:val="222222"/>
                <w:sz w:val="19"/>
                <w:szCs w:val="19"/>
              </w:rPr>
            </w:rPrChange>
          </w:rPr>
          <w:t>.  The web client shall:</w:t>
        </w:r>
      </w:ins>
    </w:p>
    <w:p w14:paraId="03D2DEC8" w14:textId="77777777" w:rsidR="00806027" w:rsidRPr="005A2318" w:rsidRDefault="00806027" w:rsidP="00FB3B56">
      <w:pPr>
        <w:shd w:val="clear" w:color="auto" w:fill="FFFFFF"/>
        <w:rPr>
          <w:ins w:id="497" w:author="rmrich5@gmail.com" w:date="2017-10-18T22:07:00Z"/>
          <w:rFonts w:cs="Arial"/>
          <w:color w:val="222222"/>
          <w:rPrChange w:id="498" w:author="rmrich5@gmail.com" w:date="2017-10-18T22:16:00Z">
            <w:rPr>
              <w:ins w:id="499" w:author="rmrich5@gmail.com" w:date="2017-10-18T22:07:00Z"/>
              <w:rFonts w:cs="Arial"/>
              <w:color w:val="222222"/>
              <w:sz w:val="19"/>
              <w:szCs w:val="19"/>
            </w:rPr>
          </w:rPrChange>
        </w:rPr>
      </w:pPr>
    </w:p>
    <w:p w14:paraId="63EC2D35" w14:textId="1CDE4721" w:rsidR="00FB3B56" w:rsidRPr="005A2318" w:rsidRDefault="002A2C13" w:rsidP="00FB3B56">
      <w:pPr>
        <w:rPr>
          <w:ins w:id="500" w:author="rmrich5@gmail.com" w:date="2017-10-18T22:07:00Z"/>
          <w:rFonts w:ascii="Times New Roman" w:hAnsi="Times New Roman"/>
        </w:rPr>
      </w:pPr>
      <w:ins w:id="501" w:author="rmrich5@gmail.com" w:date="2017-10-18T22:07:00Z">
        <w:r w:rsidRPr="002A2C13">
          <w:rPr>
            <w:rFonts w:cs="Arial"/>
            <w:color w:val="222222"/>
            <w:shd w:val="clear" w:color="auto" w:fill="FFFFFF"/>
          </w:rPr>
          <w:t>a</w:t>
        </w:r>
        <w:r w:rsidR="00FB3B56" w:rsidRPr="005A2318">
          <w:rPr>
            <w:rFonts w:cs="Arial"/>
            <w:color w:val="222222"/>
            <w:shd w:val="clear" w:color="auto" w:fill="FFFFFF"/>
            <w:rPrChange w:id="502" w:author="rmrich5@gmail.com" w:date="2017-10-18T22:16:00Z">
              <w:rPr>
                <w:rFonts w:cs="Arial"/>
                <w:color w:val="222222"/>
                <w:sz w:val="19"/>
                <w:szCs w:val="19"/>
                <w:shd w:val="clear" w:color="auto" w:fill="FFFFFF"/>
              </w:rPr>
            </w:rPrChange>
          </w:rPr>
          <w:t xml:space="preserve">. </w:t>
        </w:r>
      </w:ins>
      <w:ins w:id="503" w:author="rmrich5@gmail.com" w:date="2017-10-18T22:08:00Z">
        <w:r w:rsidR="005E7F75" w:rsidRPr="005A2318">
          <w:rPr>
            <w:rFonts w:cs="Arial"/>
            <w:color w:val="222222"/>
            <w:shd w:val="clear" w:color="auto" w:fill="FFFFFF"/>
            <w:rPrChange w:id="504" w:author="rmrich5@gmail.com" w:date="2017-10-18T22:16:00Z">
              <w:rPr>
                <w:rFonts w:cs="Arial"/>
                <w:color w:val="222222"/>
                <w:sz w:val="19"/>
                <w:szCs w:val="19"/>
                <w:shd w:val="clear" w:color="auto" w:fill="FFFFFF"/>
              </w:rPr>
            </w:rPrChange>
          </w:rPr>
          <w:t>C</w:t>
        </w:r>
      </w:ins>
      <w:ins w:id="505" w:author="rmrich5@gmail.com" w:date="2017-10-18T22:07:00Z">
        <w:r w:rsidR="00FB3B56" w:rsidRPr="005A2318">
          <w:rPr>
            <w:rFonts w:cs="Arial"/>
            <w:color w:val="222222"/>
            <w:shd w:val="clear" w:color="auto" w:fill="FFFFFF"/>
            <w:rPrChange w:id="506" w:author="rmrich5@gmail.com" w:date="2017-10-18T22:16:00Z">
              <w:rPr>
                <w:rFonts w:cs="Arial"/>
                <w:color w:val="222222"/>
                <w:sz w:val="19"/>
                <w:szCs w:val="19"/>
                <w:shd w:val="clear" w:color="auto" w:fill="FFFFFF"/>
              </w:rPr>
            </w:rPrChange>
          </w:rPr>
          <w:t>over all PDE domains (Allergy, Vital, Problems) for data entry and reading</w:t>
        </w:r>
      </w:ins>
    </w:p>
    <w:p w14:paraId="768F3386" w14:textId="4D079620" w:rsidR="00FB3B56" w:rsidRPr="005A2318" w:rsidRDefault="002A2C13" w:rsidP="00FB3B56">
      <w:pPr>
        <w:shd w:val="clear" w:color="auto" w:fill="FFFFFF"/>
        <w:rPr>
          <w:ins w:id="507" w:author="rmrich5@gmail.com" w:date="2017-10-18T22:07:00Z"/>
          <w:rFonts w:cs="Arial"/>
          <w:color w:val="222222"/>
          <w:rPrChange w:id="508" w:author="rmrich5@gmail.com" w:date="2017-10-18T22:16:00Z">
            <w:rPr>
              <w:ins w:id="509" w:author="rmrich5@gmail.com" w:date="2017-10-18T22:07:00Z"/>
              <w:rFonts w:cs="Arial"/>
              <w:color w:val="222222"/>
              <w:sz w:val="19"/>
              <w:szCs w:val="19"/>
            </w:rPr>
          </w:rPrChange>
        </w:rPr>
      </w:pPr>
      <w:ins w:id="510" w:author="rmrich5@gmail.com" w:date="2017-10-18T22:07:00Z">
        <w:r w:rsidRPr="002A2C13">
          <w:rPr>
            <w:rFonts w:cs="Arial"/>
            <w:color w:val="222222"/>
          </w:rPr>
          <w:t>b</w:t>
        </w:r>
        <w:r w:rsidR="00FB3B56" w:rsidRPr="005A2318">
          <w:rPr>
            <w:rFonts w:cs="Arial"/>
            <w:color w:val="222222"/>
            <w:rPrChange w:id="511" w:author="rmrich5@gmail.com" w:date="2017-10-18T22:16:00Z">
              <w:rPr>
                <w:rFonts w:cs="Arial"/>
                <w:color w:val="222222"/>
                <w:sz w:val="19"/>
                <w:szCs w:val="19"/>
              </w:rPr>
            </w:rPrChange>
          </w:rPr>
          <w:t xml:space="preserve">. </w:t>
        </w:r>
      </w:ins>
      <w:ins w:id="512" w:author="rmrich5@gmail.com" w:date="2017-10-18T22:08:00Z">
        <w:r w:rsidR="005E7F75" w:rsidRPr="005A2318">
          <w:rPr>
            <w:rFonts w:cs="Arial"/>
            <w:color w:val="222222"/>
            <w:rPrChange w:id="513" w:author="rmrich5@gmail.com" w:date="2017-10-18T22:16:00Z">
              <w:rPr>
                <w:rFonts w:cs="Arial"/>
                <w:color w:val="222222"/>
                <w:sz w:val="19"/>
                <w:szCs w:val="19"/>
              </w:rPr>
            </w:rPrChange>
          </w:rPr>
          <w:t>R</w:t>
        </w:r>
      </w:ins>
      <w:ins w:id="514" w:author="rmrich5@gmail.com" w:date="2017-10-18T22:07:00Z">
        <w:r w:rsidR="00FB3B56" w:rsidRPr="005A2318">
          <w:rPr>
            <w:rFonts w:cs="Arial"/>
            <w:color w:val="222222"/>
            <w:rPrChange w:id="515" w:author="rmrich5@gmail.com" w:date="2017-10-18T22:16:00Z">
              <w:rPr>
                <w:rFonts w:cs="Arial"/>
                <w:color w:val="222222"/>
                <w:sz w:val="19"/>
                <w:szCs w:val="19"/>
              </w:rPr>
            </w:rPrChange>
          </w:rPr>
          <w:t>ead all PDE data from VICS (cross VISTA Data)</w:t>
        </w:r>
      </w:ins>
    </w:p>
    <w:p w14:paraId="6EB8A3BF" w14:textId="0FB24725" w:rsidR="00FB3B56" w:rsidRPr="005A2318" w:rsidRDefault="002A2C13" w:rsidP="00FB3B56">
      <w:pPr>
        <w:shd w:val="clear" w:color="auto" w:fill="FFFFFF"/>
        <w:rPr>
          <w:ins w:id="516" w:author="rmrich5@gmail.com" w:date="2017-10-18T22:07:00Z"/>
          <w:rFonts w:cs="Arial"/>
          <w:color w:val="222222"/>
          <w:rPrChange w:id="517" w:author="rmrich5@gmail.com" w:date="2017-10-18T22:16:00Z">
            <w:rPr>
              <w:ins w:id="518" w:author="rmrich5@gmail.com" w:date="2017-10-18T22:07:00Z"/>
              <w:rFonts w:cs="Arial"/>
              <w:color w:val="222222"/>
              <w:sz w:val="19"/>
              <w:szCs w:val="19"/>
            </w:rPr>
          </w:rPrChange>
        </w:rPr>
      </w:pPr>
      <w:ins w:id="519" w:author="rmrich5@gmail.com" w:date="2017-10-18T22:18:00Z">
        <w:r>
          <w:rPr>
            <w:rFonts w:cs="Arial"/>
            <w:color w:val="222222"/>
          </w:rPr>
          <w:lastRenderedPageBreak/>
          <w:t>c</w:t>
        </w:r>
      </w:ins>
      <w:ins w:id="520" w:author="rmrich5@gmail.com" w:date="2017-10-18T22:07:00Z">
        <w:r w:rsidR="00FB3B56" w:rsidRPr="005A2318">
          <w:rPr>
            <w:rFonts w:cs="Arial"/>
            <w:color w:val="222222"/>
            <w:rPrChange w:id="521" w:author="rmrich5@gmail.com" w:date="2017-10-18T22:16:00Z">
              <w:rPr>
                <w:rFonts w:cs="Arial"/>
                <w:color w:val="222222"/>
                <w:sz w:val="19"/>
                <w:szCs w:val="19"/>
              </w:rPr>
            </w:rPrChange>
          </w:rPr>
          <w:t xml:space="preserve">. </w:t>
        </w:r>
      </w:ins>
      <w:ins w:id="522" w:author="rmrich5@gmail.com" w:date="2017-10-18T22:08:00Z">
        <w:r w:rsidR="005E7F75" w:rsidRPr="005A2318">
          <w:rPr>
            <w:rFonts w:cs="Arial"/>
            <w:color w:val="222222"/>
            <w:rPrChange w:id="523" w:author="rmrich5@gmail.com" w:date="2017-10-18T22:16:00Z">
              <w:rPr>
                <w:rFonts w:cs="Arial"/>
                <w:color w:val="222222"/>
                <w:sz w:val="19"/>
                <w:szCs w:val="19"/>
              </w:rPr>
            </w:rPrChange>
          </w:rPr>
          <w:t>W</w:t>
        </w:r>
      </w:ins>
      <w:ins w:id="524" w:author="rmrich5@gmail.com" w:date="2017-10-18T22:07:00Z">
        <w:r w:rsidR="00FB3B56" w:rsidRPr="005A2318">
          <w:rPr>
            <w:rFonts w:cs="Arial"/>
            <w:color w:val="222222"/>
            <w:rPrChange w:id="525" w:author="rmrich5@gmail.com" w:date="2017-10-18T22:16:00Z">
              <w:rPr>
                <w:rFonts w:cs="Arial"/>
                <w:color w:val="222222"/>
                <w:sz w:val="19"/>
                <w:szCs w:val="19"/>
              </w:rPr>
            </w:rPrChange>
          </w:rPr>
          <w:t>rite to VICS-only VISTA ("National VISTA")</w:t>
        </w:r>
      </w:ins>
    </w:p>
    <w:p w14:paraId="3C6ED132" w14:textId="74032DB4" w:rsidR="00FB3B56" w:rsidRPr="005A2318" w:rsidRDefault="002A2C13" w:rsidP="00FB3B56">
      <w:pPr>
        <w:shd w:val="clear" w:color="auto" w:fill="FFFFFF"/>
        <w:rPr>
          <w:ins w:id="526" w:author="rmrich5@gmail.com" w:date="2017-10-18T22:07:00Z"/>
          <w:rFonts w:cs="Arial"/>
          <w:color w:val="222222"/>
          <w:rPrChange w:id="527" w:author="rmrich5@gmail.com" w:date="2017-10-18T22:16:00Z">
            <w:rPr>
              <w:ins w:id="528" w:author="rmrich5@gmail.com" w:date="2017-10-18T22:07:00Z"/>
              <w:rFonts w:cs="Arial"/>
              <w:color w:val="222222"/>
              <w:sz w:val="19"/>
              <w:szCs w:val="19"/>
            </w:rPr>
          </w:rPrChange>
        </w:rPr>
      </w:pPr>
      <w:ins w:id="529" w:author="rmrich5@gmail.com" w:date="2017-10-18T22:07:00Z">
        <w:r w:rsidRPr="002A2C13">
          <w:rPr>
            <w:rFonts w:cs="Arial"/>
            <w:color w:val="222222"/>
          </w:rPr>
          <w:t>d</w:t>
        </w:r>
        <w:r w:rsidR="00FB3B56" w:rsidRPr="005A2318">
          <w:rPr>
            <w:rFonts w:cs="Arial"/>
            <w:color w:val="222222"/>
            <w:rPrChange w:id="530" w:author="rmrich5@gmail.com" w:date="2017-10-18T22:16:00Z">
              <w:rPr>
                <w:rFonts w:cs="Arial"/>
                <w:color w:val="222222"/>
                <w:sz w:val="19"/>
                <w:szCs w:val="19"/>
              </w:rPr>
            </w:rPrChange>
          </w:rPr>
          <w:t xml:space="preserve">. </w:t>
        </w:r>
      </w:ins>
      <w:ins w:id="531" w:author="rmrich5@gmail.com" w:date="2017-10-18T22:08:00Z">
        <w:r w:rsidR="005E7F75" w:rsidRPr="005A2318">
          <w:rPr>
            <w:rFonts w:cs="Arial"/>
            <w:color w:val="222222"/>
            <w:rPrChange w:id="532" w:author="rmrich5@gmail.com" w:date="2017-10-18T22:16:00Z">
              <w:rPr>
                <w:rFonts w:cs="Arial"/>
                <w:color w:val="222222"/>
                <w:sz w:val="19"/>
                <w:szCs w:val="19"/>
              </w:rPr>
            </w:rPrChange>
          </w:rPr>
          <w:t>B</w:t>
        </w:r>
      </w:ins>
      <w:ins w:id="533" w:author="rmrich5@gmail.com" w:date="2017-10-18T22:07:00Z">
        <w:r w:rsidR="00FB3B56" w:rsidRPr="005A2318">
          <w:rPr>
            <w:rFonts w:cs="Arial"/>
            <w:color w:val="222222"/>
            <w:rPrChange w:id="534" w:author="rmrich5@gmail.com" w:date="2017-10-18T22:16:00Z">
              <w:rPr>
                <w:rFonts w:cs="Arial"/>
                <w:color w:val="222222"/>
                <w:sz w:val="19"/>
                <w:szCs w:val="19"/>
              </w:rPr>
            </w:rPrChange>
          </w:rPr>
          <w:t>e implemented using the React Library</w:t>
        </w:r>
      </w:ins>
    </w:p>
    <w:p w14:paraId="025C39EB" w14:textId="680EB1B5" w:rsidR="00FB3B56" w:rsidRPr="005A2318" w:rsidRDefault="002A2C13" w:rsidP="00FB3B56">
      <w:pPr>
        <w:shd w:val="clear" w:color="auto" w:fill="FFFFFF"/>
        <w:rPr>
          <w:ins w:id="535" w:author="rmrich5@gmail.com" w:date="2017-10-18T22:07:00Z"/>
          <w:rFonts w:cs="Arial"/>
          <w:color w:val="222222"/>
          <w:rPrChange w:id="536" w:author="rmrich5@gmail.com" w:date="2017-10-18T22:16:00Z">
            <w:rPr>
              <w:ins w:id="537" w:author="rmrich5@gmail.com" w:date="2017-10-18T22:07:00Z"/>
              <w:rFonts w:cs="Arial"/>
              <w:color w:val="222222"/>
              <w:sz w:val="19"/>
              <w:szCs w:val="19"/>
            </w:rPr>
          </w:rPrChange>
        </w:rPr>
      </w:pPr>
      <w:ins w:id="538" w:author="rmrich5@gmail.com" w:date="2017-10-18T22:19:00Z">
        <w:r>
          <w:rPr>
            <w:rFonts w:cs="Arial"/>
            <w:color w:val="222222"/>
          </w:rPr>
          <w:t>e</w:t>
        </w:r>
      </w:ins>
      <w:ins w:id="539" w:author="rmrich5@gmail.com" w:date="2017-10-18T22:07:00Z">
        <w:r w:rsidR="00FB3B56" w:rsidRPr="005A2318">
          <w:rPr>
            <w:rFonts w:cs="Arial"/>
            <w:color w:val="222222"/>
            <w:rPrChange w:id="540" w:author="rmrich5@gmail.com" w:date="2017-10-18T22:16:00Z">
              <w:rPr>
                <w:rFonts w:cs="Arial"/>
                <w:color w:val="222222"/>
                <w:sz w:val="19"/>
                <w:szCs w:val="19"/>
              </w:rPr>
            </w:rPrChange>
          </w:rPr>
          <w:t xml:space="preserve">. </w:t>
        </w:r>
      </w:ins>
      <w:ins w:id="541" w:author="rmrich5@gmail.com" w:date="2017-10-18T22:08:00Z">
        <w:r w:rsidR="005E7F75" w:rsidRPr="005A2318">
          <w:rPr>
            <w:rFonts w:cs="Arial"/>
            <w:color w:val="222222"/>
            <w:rPrChange w:id="542" w:author="rmrich5@gmail.com" w:date="2017-10-18T22:16:00Z">
              <w:rPr>
                <w:rFonts w:cs="Arial"/>
                <w:color w:val="222222"/>
                <w:sz w:val="19"/>
                <w:szCs w:val="19"/>
              </w:rPr>
            </w:rPrChange>
          </w:rPr>
          <w:t>S</w:t>
        </w:r>
      </w:ins>
      <w:ins w:id="543" w:author="rmrich5@gmail.com" w:date="2017-10-18T22:07:00Z">
        <w:r w:rsidR="00FB3B56" w:rsidRPr="005A2318">
          <w:rPr>
            <w:rFonts w:cs="Arial"/>
            <w:color w:val="222222"/>
            <w:rPrChange w:id="544" w:author="rmrich5@gmail.com" w:date="2017-10-18T22:16:00Z">
              <w:rPr>
                <w:rFonts w:cs="Arial"/>
                <w:color w:val="222222"/>
                <w:sz w:val="19"/>
                <w:szCs w:val="19"/>
              </w:rPr>
            </w:rPrChange>
          </w:rPr>
          <w:t>upport user authentication and session management using Web Tokens (JWT)</w:t>
        </w:r>
      </w:ins>
    </w:p>
    <w:p w14:paraId="27269C2D" w14:textId="05394B59" w:rsidR="00FB3B56" w:rsidRPr="005A2318" w:rsidRDefault="002A2C13" w:rsidP="00FB3B56">
      <w:pPr>
        <w:shd w:val="clear" w:color="auto" w:fill="FFFFFF"/>
        <w:rPr>
          <w:ins w:id="545" w:author="rmrich5@gmail.com" w:date="2017-10-18T22:07:00Z"/>
          <w:rFonts w:cs="Arial"/>
          <w:color w:val="222222"/>
          <w:rPrChange w:id="546" w:author="rmrich5@gmail.com" w:date="2017-10-18T22:16:00Z">
            <w:rPr>
              <w:ins w:id="547" w:author="rmrich5@gmail.com" w:date="2017-10-18T22:07:00Z"/>
              <w:rFonts w:cs="Arial"/>
              <w:color w:val="222222"/>
              <w:sz w:val="19"/>
              <w:szCs w:val="19"/>
            </w:rPr>
          </w:rPrChange>
        </w:rPr>
      </w:pPr>
      <w:ins w:id="548" w:author="rmrich5@gmail.com" w:date="2017-10-18T22:19:00Z">
        <w:r>
          <w:rPr>
            <w:rFonts w:cs="Arial"/>
            <w:color w:val="222222"/>
          </w:rPr>
          <w:t>f</w:t>
        </w:r>
      </w:ins>
      <w:ins w:id="549" w:author="rmrich5@gmail.com" w:date="2017-10-18T22:07:00Z">
        <w:r w:rsidR="00FB3B56" w:rsidRPr="005A2318">
          <w:rPr>
            <w:rFonts w:cs="Arial"/>
            <w:color w:val="222222"/>
            <w:rPrChange w:id="550" w:author="rmrich5@gmail.com" w:date="2017-10-18T22:16:00Z">
              <w:rPr>
                <w:rFonts w:cs="Arial"/>
                <w:color w:val="222222"/>
                <w:sz w:val="19"/>
                <w:szCs w:val="19"/>
              </w:rPr>
            </w:rPrChange>
          </w:rPr>
          <w:t xml:space="preserve">. </w:t>
        </w:r>
      </w:ins>
      <w:ins w:id="551" w:author="rmrich5@gmail.com" w:date="2017-10-18T22:08:00Z">
        <w:r w:rsidR="005E7F75" w:rsidRPr="005A2318">
          <w:rPr>
            <w:rFonts w:cs="Arial"/>
            <w:color w:val="222222"/>
            <w:rPrChange w:id="552" w:author="rmrich5@gmail.com" w:date="2017-10-18T22:16:00Z">
              <w:rPr>
                <w:rFonts w:cs="Arial"/>
                <w:color w:val="222222"/>
                <w:sz w:val="19"/>
                <w:szCs w:val="19"/>
              </w:rPr>
            </w:rPrChange>
          </w:rPr>
          <w:t>U</w:t>
        </w:r>
      </w:ins>
      <w:ins w:id="553" w:author="rmrich5@gmail.com" w:date="2017-10-18T22:07:00Z">
        <w:r w:rsidR="00FB3B56" w:rsidRPr="005A2318">
          <w:rPr>
            <w:rFonts w:cs="Arial"/>
            <w:color w:val="222222"/>
            <w:rPrChange w:id="554" w:author="rmrich5@gmail.com" w:date="2017-10-18T22:16:00Z">
              <w:rPr>
                <w:rFonts w:cs="Arial"/>
                <w:color w:val="222222"/>
                <w:sz w:val="19"/>
                <w:szCs w:val="19"/>
              </w:rPr>
            </w:rPrChange>
          </w:rPr>
          <w:t>se REST to access VICS </w:t>
        </w:r>
      </w:ins>
    </w:p>
    <w:p w14:paraId="0F423FD9" w14:textId="2CF017C2" w:rsidR="00FB3B56" w:rsidRPr="005A2318" w:rsidRDefault="002A2C13" w:rsidP="00FB3B56">
      <w:pPr>
        <w:shd w:val="clear" w:color="auto" w:fill="FFFFFF"/>
        <w:rPr>
          <w:ins w:id="555" w:author="rmrich5@gmail.com" w:date="2017-10-18T22:07:00Z"/>
          <w:rFonts w:cs="Arial"/>
          <w:color w:val="222222"/>
          <w:rPrChange w:id="556" w:author="rmrich5@gmail.com" w:date="2017-10-18T22:16:00Z">
            <w:rPr>
              <w:ins w:id="557" w:author="rmrich5@gmail.com" w:date="2017-10-18T22:07:00Z"/>
              <w:rFonts w:cs="Arial"/>
              <w:color w:val="222222"/>
              <w:sz w:val="19"/>
              <w:szCs w:val="19"/>
            </w:rPr>
          </w:rPrChange>
        </w:rPr>
      </w:pPr>
      <w:ins w:id="558" w:author="rmrich5@gmail.com" w:date="2017-10-18T22:19:00Z">
        <w:r>
          <w:rPr>
            <w:rFonts w:cs="Arial"/>
            <w:color w:val="222222"/>
          </w:rPr>
          <w:t>g</w:t>
        </w:r>
      </w:ins>
      <w:ins w:id="559" w:author="rmrich5@gmail.com" w:date="2017-10-18T22:07:00Z">
        <w:r w:rsidR="00FB3B56" w:rsidRPr="005A2318">
          <w:rPr>
            <w:rFonts w:cs="Arial"/>
            <w:color w:val="222222"/>
            <w:rPrChange w:id="560" w:author="rmrich5@gmail.com" w:date="2017-10-18T22:16:00Z">
              <w:rPr>
                <w:rFonts w:cs="Arial"/>
                <w:color w:val="222222"/>
                <w:sz w:val="19"/>
                <w:szCs w:val="19"/>
              </w:rPr>
            </w:rPrChange>
          </w:rPr>
          <w:t xml:space="preserve">. </w:t>
        </w:r>
      </w:ins>
      <w:ins w:id="561" w:author="rmrich5@gmail.com" w:date="2017-10-18T22:08:00Z">
        <w:r w:rsidR="005E7F75" w:rsidRPr="005A2318">
          <w:rPr>
            <w:rFonts w:cs="Arial"/>
            <w:color w:val="222222"/>
            <w:rPrChange w:id="562" w:author="rmrich5@gmail.com" w:date="2017-10-18T22:16:00Z">
              <w:rPr>
                <w:rFonts w:cs="Arial"/>
                <w:color w:val="222222"/>
                <w:sz w:val="19"/>
                <w:szCs w:val="19"/>
              </w:rPr>
            </w:rPrChange>
          </w:rPr>
          <w:t>S</w:t>
        </w:r>
      </w:ins>
      <w:ins w:id="563" w:author="rmrich5@gmail.com" w:date="2017-10-18T22:07:00Z">
        <w:r w:rsidR="00FB3B56" w:rsidRPr="005A2318">
          <w:rPr>
            <w:rFonts w:cs="Arial"/>
            <w:color w:val="222222"/>
            <w:rPrChange w:id="564" w:author="rmrich5@gmail.com" w:date="2017-10-18T22:16:00Z">
              <w:rPr>
                <w:rFonts w:cs="Arial"/>
                <w:color w:val="222222"/>
                <w:sz w:val="19"/>
                <w:szCs w:val="19"/>
              </w:rPr>
            </w:rPrChange>
          </w:rPr>
          <w:t>ubscribe to event-driven updates using Web Sockets</w:t>
        </w:r>
      </w:ins>
    </w:p>
    <w:p w14:paraId="7B98159C" w14:textId="654EB1CC" w:rsidR="00FB3B56" w:rsidRPr="005A2318" w:rsidRDefault="002A2C13" w:rsidP="00FB3B56">
      <w:pPr>
        <w:shd w:val="clear" w:color="auto" w:fill="FFFFFF"/>
        <w:rPr>
          <w:ins w:id="565" w:author="rmrich5@gmail.com" w:date="2017-10-18T22:07:00Z"/>
          <w:rFonts w:cs="Arial"/>
          <w:color w:val="222222"/>
          <w:rPrChange w:id="566" w:author="rmrich5@gmail.com" w:date="2017-10-18T22:16:00Z">
            <w:rPr>
              <w:ins w:id="567" w:author="rmrich5@gmail.com" w:date="2017-10-18T22:07:00Z"/>
              <w:rFonts w:cs="Arial"/>
              <w:color w:val="222222"/>
              <w:sz w:val="19"/>
              <w:szCs w:val="19"/>
            </w:rPr>
          </w:rPrChange>
        </w:rPr>
      </w:pPr>
      <w:ins w:id="568" w:author="rmrich5@gmail.com" w:date="2017-10-18T22:19:00Z">
        <w:r>
          <w:rPr>
            <w:rFonts w:cs="Arial"/>
            <w:color w:val="222222"/>
          </w:rPr>
          <w:t>h</w:t>
        </w:r>
      </w:ins>
      <w:ins w:id="569" w:author="rmrich5@gmail.com" w:date="2017-10-18T22:07:00Z">
        <w:r w:rsidR="00FB3B56" w:rsidRPr="005A2318">
          <w:rPr>
            <w:rFonts w:cs="Arial"/>
            <w:color w:val="222222"/>
            <w:rPrChange w:id="570" w:author="rmrich5@gmail.com" w:date="2017-10-18T22:16:00Z">
              <w:rPr>
                <w:rFonts w:cs="Arial"/>
                <w:color w:val="222222"/>
                <w:sz w:val="19"/>
                <w:szCs w:val="19"/>
              </w:rPr>
            </w:rPrChange>
          </w:rPr>
          <w:t xml:space="preserve">. </w:t>
        </w:r>
      </w:ins>
      <w:ins w:id="571" w:author="rmrich5@gmail.com" w:date="2017-10-18T22:08:00Z">
        <w:r w:rsidR="005E7F75" w:rsidRPr="005A2318">
          <w:rPr>
            <w:rFonts w:cs="Arial"/>
            <w:color w:val="222222"/>
            <w:rPrChange w:id="572" w:author="rmrich5@gmail.com" w:date="2017-10-18T22:16:00Z">
              <w:rPr>
                <w:rFonts w:cs="Arial"/>
                <w:color w:val="222222"/>
                <w:sz w:val="19"/>
                <w:szCs w:val="19"/>
              </w:rPr>
            </w:rPrChange>
          </w:rPr>
          <w:t>B</w:t>
        </w:r>
      </w:ins>
      <w:ins w:id="573" w:author="rmrich5@gmail.com" w:date="2017-10-18T22:07:00Z">
        <w:r w:rsidR="00FB3B56" w:rsidRPr="005A2318">
          <w:rPr>
            <w:rFonts w:cs="Arial"/>
            <w:color w:val="222222"/>
            <w:rPrChange w:id="574" w:author="rmrich5@gmail.com" w:date="2017-10-18T22:16:00Z">
              <w:rPr>
                <w:rFonts w:cs="Arial"/>
                <w:color w:val="222222"/>
                <w:sz w:val="19"/>
                <w:szCs w:val="19"/>
              </w:rPr>
            </w:rPrChange>
          </w:rPr>
          <w:t>e built around the Master VISTA Data Model and VICS Services</w:t>
        </w:r>
      </w:ins>
    </w:p>
    <w:p w14:paraId="207698FD" w14:textId="6141B092" w:rsidR="00FB3B56" w:rsidRPr="005A2318" w:rsidRDefault="00FB3B56" w:rsidP="00CC2302">
      <w:pPr>
        <w:pStyle w:val="NoSpacing"/>
        <w:rPr>
          <w:ins w:id="575" w:author="rmrich5@gmail.com" w:date="2017-10-18T22:13:00Z"/>
        </w:rPr>
      </w:pPr>
    </w:p>
    <w:p w14:paraId="41210ECD" w14:textId="77777777" w:rsidR="006B1CCA" w:rsidRPr="005A2318" w:rsidDel="00E82F62" w:rsidRDefault="006B1CCA" w:rsidP="00CC2302">
      <w:pPr>
        <w:pStyle w:val="NoSpacing"/>
        <w:rPr>
          <w:rPrChange w:id="576" w:author="rmrich5@gmail.com" w:date="2017-10-18T22:16:00Z">
            <w:rPr/>
          </w:rPrChange>
        </w:rPr>
      </w:pPr>
    </w:p>
    <w:p w14:paraId="1DFECF5E" w14:textId="5AD4399E" w:rsidR="00337531" w:rsidRPr="005A2318" w:rsidDel="00E82F62" w:rsidRDefault="00337531" w:rsidP="006B1CCA">
      <w:pPr>
        <w:pStyle w:val="NoSpacing"/>
        <w:ind w:left="1440"/>
        <w:rPr>
          <w:rPrChange w:id="577" w:author="rmrich5@gmail.com" w:date="2017-10-18T22:16:00Z">
            <w:rPr/>
          </w:rPrChange>
        </w:rPr>
        <w:pPrChange w:id="578" w:author="rmrich5@gmail.com" w:date="2017-10-18T22:13:00Z">
          <w:pPr>
            <w:pStyle w:val="NoSpacing"/>
            <w:numPr>
              <w:numId w:val="26"/>
            </w:numPr>
            <w:ind w:left="720" w:hanging="360"/>
          </w:pPr>
        </w:pPrChange>
      </w:pPr>
      <w:moveFrom w:id="579" w:author="Susan Banasiak" w:date="2017-10-17T15:06:00Z">
        <w:r w:rsidRPr="005A2318" w:rsidDel="00E82F62">
          <w:rPr>
            <w:rPrChange w:id="580" w:author="rmrich5@gmail.com" w:date="2017-10-18T22:16:00Z">
              <w:rPr/>
            </w:rPrChange>
          </w:rPr>
          <w:t xml:space="preserve">Corrective Sustainment, which is the diagnosis and correction of program errors after software release.  The Contractor shall gain access to the VA </w:t>
        </w:r>
        <w:r w:rsidR="0002275A" w:rsidRPr="005A2318" w:rsidDel="00E82F62">
          <w:rPr>
            <w:rPrChange w:id="581" w:author="rmrich5@gmail.com" w:date="2017-10-18T22:16:00Z">
              <w:rPr/>
            </w:rPrChange>
          </w:rPr>
          <w:t>C</w:t>
        </w:r>
        <w:r w:rsidR="00520D86" w:rsidRPr="005A2318" w:rsidDel="00E82F62">
          <w:rPr>
            <w:rPrChange w:id="582" w:author="rmrich5@gmail.com" w:date="2017-10-18T22:16:00Z">
              <w:rPr/>
            </w:rPrChange>
          </w:rPr>
          <w:t>omputer Associates</w:t>
        </w:r>
        <w:r w:rsidR="0002275A" w:rsidRPr="005A2318" w:rsidDel="00E82F62">
          <w:rPr>
            <w:rPrChange w:id="583" w:author="rmrich5@gmail.com" w:date="2017-10-18T22:16:00Z">
              <w:rPr/>
            </w:rPrChange>
          </w:rPr>
          <w:t xml:space="preserve"> Service Desk Manager (</w:t>
        </w:r>
        <w:r w:rsidRPr="005A2318" w:rsidDel="00E82F62">
          <w:rPr>
            <w:rPrChange w:id="584" w:author="rmrich5@gmail.com" w:date="2017-10-18T22:16:00Z">
              <w:rPr/>
            </w:rPrChange>
          </w:rPr>
          <w:t>CA SDM</w:t>
        </w:r>
        <w:r w:rsidR="0002275A" w:rsidRPr="005A2318" w:rsidDel="00E82F62">
          <w:rPr>
            <w:rPrChange w:id="585" w:author="rmrich5@gmail.com" w:date="2017-10-18T22:16:00Z">
              <w:rPr/>
            </w:rPrChange>
          </w:rPr>
          <w:t>)</w:t>
        </w:r>
        <w:r w:rsidRPr="005A2318" w:rsidDel="00E82F62">
          <w:rPr>
            <w:rPrChange w:id="586" w:author="rmrich5@gmail.com" w:date="2017-10-18T22:16:00Z">
              <w:rPr/>
            </w:rPrChange>
          </w:rPr>
          <w:t xml:space="preserve"> web page to log, track, update, and reference work ticket requests.</w:t>
        </w:r>
      </w:moveFrom>
    </w:p>
    <w:p w14:paraId="1DFECF5F" w14:textId="25FB4541" w:rsidR="00337531" w:rsidRPr="005A2318" w:rsidDel="00E82F62" w:rsidRDefault="00337531" w:rsidP="00AB5F38">
      <w:pPr>
        <w:pStyle w:val="NoSpacing"/>
        <w:numPr>
          <w:ilvl w:val="0"/>
          <w:numId w:val="26"/>
        </w:numPr>
        <w:rPr>
          <w:rPrChange w:id="587" w:author="rmrich5@gmail.com" w:date="2017-10-18T22:16:00Z">
            <w:rPr/>
          </w:rPrChange>
        </w:rPr>
      </w:pPr>
      <w:moveFrom w:id="588" w:author="Susan Banasiak" w:date="2017-10-17T15:06:00Z">
        <w:r w:rsidRPr="005A2318" w:rsidDel="00E82F62">
          <w:rPr>
            <w:rPrChange w:id="589" w:author="rmrich5@gmail.com" w:date="2017-10-18T22:16:00Z">
              <w:rPr/>
            </w:rPrChange>
          </w:rPr>
          <w:t>Preventive Sustainment, which is the modification of software to improve future maintainability or reliability as a result of a requirement to perform a hardware re-platform or operating system/system software upgrade.</w:t>
        </w:r>
      </w:moveFrom>
    </w:p>
    <w:p w14:paraId="1DFECF60" w14:textId="6A5EDAA4" w:rsidR="00337531" w:rsidRPr="005A2318" w:rsidDel="00E82F62" w:rsidRDefault="00337531" w:rsidP="00AB5F38">
      <w:pPr>
        <w:pStyle w:val="NoSpacing"/>
        <w:numPr>
          <w:ilvl w:val="0"/>
          <w:numId w:val="26"/>
        </w:numPr>
        <w:rPr>
          <w:rPrChange w:id="590" w:author="rmrich5@gmail.com" w:date="2017-10-18T22:16:00Z">
            <w:rPr/>
          </w:rPrChange>
        </w:rPr>
      </w:pPr>
      <w:moveFrom w:id="591" w:author="Susan Banasiak" w:date="2017-10-17T15:06:00Z">
        <w:r w:rsidRPr="005A2318" w:rsidDel="00E82F62">
          <w:rPr>
            <w:rPrChange w:id="592" w:author="rmrich5@gmail.com" w:date="2017-10-18T22:16:00Z">
              <w:rPr/>
            </w:rPrChange>
          </w:rPr>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moveFrom>
    </w:p>
    <w:p w14:paraId="1DFECF61" w14:textId="4B13C1C7" w:rsidR="00337531" w:rsidRPr="005A2318" w:rsidDel="00E82F62" w:rsidRDefault="00337531" w:rsidP="00AB5F38">
      <w:pPr>
        <w:pStyle w:val="NoSpacing"/>
        <w:numPr>
          <w:ilvl w:val="0"/>
          <w:numId w:val="26"/>
        </w:numPr>
        <w:rPr>
          <w:rPrChange w:id="593" w:author="rmrich5@gmail.com" w:date="2017-10-18T22:16:00Z">
            <w:rPr/>
          </w:rPrChange>
        </w:rPr>
      </w:pPr>
      <w:moveFrom w:id="594" w:author="Susan Banasiak" w:date="2017-10-17T15:06:00Z">
        <w:r w:rsidRPr="005A2318" w:rsidDel="00E82F62">
          <w:rPr>
            <w:rPrChange w:id="595" w:author="rmrich5@gmail.com" w:date="2017-10-18T22:16:00Z">
              <w:rPr/>
            </w:rPrChange>
          </w:rPr>
          <w:t xml:space="preserve">Sustainment services shall include </w:t>
        </w:r>
        <w:r w:rsidR="00520D86" w:rsidRPr="005A2318" w:rsidDel="00E82F62">
          <w:rPr>
            <w:rPrChange w:id="596" w:author="rmrich5@gmail.com" w:date="2017-10-18T22:16:00Z">
              <w:rPr/>
            </w:rPrChange>
          </w:rPr>
          <w:t xml:space="preserve">Contractor provision of </w:t>
        </w:r>
        <w:r w:rsidRPr="005A2318" w:rsidDel="00E82F62">
          <w:rPr>
            <w:rPrChange w:id="597" w:author="rmrich5@gmail.com" w:date="2017-10-18T22:16:00Z">
              <w:rPr/>
            </w:rPrChange>
          </w:rPr>
          <w:t xml:space="preserve">Tier 2 and Tier 3 </w:t>
        </w:r>
        <w:r w:rsidR="00520D86" w:rsidRPr="005A2318" w:rsidDel="00E82F62">
          <w:rPr>
            <w:rPrChange w:id="598" w:author="rmrich5@gmail.com" w:date="2017-10-18T22:16:00Z">
              <w:rPr/>
            </w:rPrChange>
          </w:rPr>
          <w:t xml:space="preserve">escalation </w:t>
        </w:r>
        <w:r w:rsidRPr="005A2318" w:rsidDel="00E82F62">
          <w:rPr>
            <w:rPrChange w:id="599" w:author="rmrich5@gmail.com" w:date="2017-10-18T22:16:00Z">
              <w:rPr/>
            </w:rPrChange>
          </w:rPr>
          <w:t xml:space="preserve">support </w:t>
        </w:r>
        <w:r w:rsidR="00520D86" w:rsidRPr="005A2318" w:rsidDel="00E82F62">
          <w:rPr>
            <w:rPrChange w:id="600" w:author="rmrich5@gmail.com" w:date="2017-10-18T22:16:00Z">
              <w:rPr/>
            </w:rPrChange>
          </w:rPr>
          <w:t>according to the Response Times indicated in Table 5.6.1.  Tier 2 and 3 support shall</w:t>
        </w:r>
        <w:r w:rsidRPr="005A2318" w:rsidDel="00E82F62">
          <w:rPr>
            <w:rPrChange w:id="601" w:author="rmrich5@gmail.com" w:date="2017-10-18T22:16:00Z">
              <w:rPr/>
            </w:rPrChange>
          </w:rPr>
          <w:t xml:space="preserve"> include maintenance and repair of software bugs until software is transitioned to VA’s IT/OPS (previously Service, Delivery and Engineering).</w:t>
        </w:r>
        <w:r w:rsidRPr="005A2318" w:rsidDel="00E82F62">
          <w:rPr>
            <w:rPrChange w:id="602" w:author="rmrich5@gmail.com" w:date="2017-10-18T22:16:00Z">
              <w:rPr/>
            </w:rPrChange>
          </w:rPr>
          <w:br/>
        </w:r>
      </w:moveFrom>
    </w:p>
    <w:p w14:paraId="1DFECF62" w14:textId="577E5EFC" w:rsidR="00337531" w:rsidRPr="005A2318" w:rsidDel="00E82F62" w:rsidRDefault="00337531" w:rsidP="00CC2302">
      <w:pPr>
        <w:pStyle w:val="NoSpacing"/>
        <w:rPr>
          <w:rPrChange w:id="603" w:author="rmrich5@gmail.com" w:date="2017-10-18T22:16:00Z">
            <w:rPr/>
          </w:rPrChange>
        </w:rPr>
      </w:pPr>
      <w:moveFrom w:id="604" w:author="Susan Banasiak" w:date="2017-10-17T15:06:00Z">
        <w:r w:rsidRPr="005A2318" w:rsidDel="00E82F62">
          <w:rPr>
            <w:rPrChange w:id="605" w:author="rmrich5@gmail.com" w:date="2017-10-18T22:16:00Z">
              <w:rPr/>
            </w:rPrChange>
          </w:rPr>
          <w:t>The Contractor shall document the resources, allocations, and activities to execute sustainment support in Rational.</w:t>
        </w:r>
      </w:moveFrom>
    </w:p>
    <w:p w14:paraId="1DFECF63" w14:textId="681B5049" w:rsidR="00337531" w:rsidRPr="005A2318" w:rsidDel="00E82F62" w:rsidRDefault="00337531" w:rsidP="00CC2302">
      <w:pPr>
        <w:pStyle w:val="NoSpacing"/>
        <w:rPr>
          <w:rPrChange w:id="606" w:author="rmrich5@gmail.com" w:date="2017-10-18T22:16:00Z">
            <w:rPr/>
          </w:rPrChange>
        </w:rPr>
      </w:pPr>
    </w:p>
    <w:p w14:paraId="1DFECF64" w14:textId="33A889E2" w:rsidR="00337531" w:rsidRPr="005A2318" w:rsidDel="00BA4432" w:rsidRDefault="00337531" w:rsidP="00CC2302">
      <w:pPr>
        <w:pStyle w:val="NoSpacing"/>
        <w:rPr>
          <w:del w:id="607" w:author="rmrich5@gmail.com" w:date="2017-10-18T22:15:00Z"/>
          <w:rPrChange w:id="608" w:author="rmrich5@gmail.com" w:date="2017-10-18T22:16:00Z">
            <w:rPr>
              <w:del w:id="609" w:author="rmrich5@gmail.com" w:date="2017-10-18T22:15:00Z"/>
            </w:rPr>
          </w:rPrChange>
        </w:rPr>
      </w:pPr>
      <w:moveFrom w:id="610" w:author="Susan Banasiak" w:date="2017-10-17T15:06:00Z">
        <w:r w:rsidRPr="005A2318" w:rsidDel="00E82F62">
          <w:rPr>
            <w:rPrChange w:id="611" w:author="rmrich5@gmail.com" w:date="2017-10-18T22:16:00Z">
              <w:rPr/>
            </w:rPrChange>
          </w:rPr>
          <w:t>The Contractor shall provide a Bi-Weekly (every two weeks) Sustainment Summary Report detailing the status and disposition of reported issues to include the status of the tickets in the National Service Desk ticket</w:t>
        </w:r>
        <w:del w:id="612" w:author="rmrich5@gmail.com" w:date="2017-10-18T22:15:00Z">
          <w:r w:rsidRPr="005A2318" w:rsidDel="00BA4432">
            <w:rPr>
              <w:rPrChange w:id="613" w:author="rmrich5@gmail.com" w:date="2017-10-18T22:16:00Z">
                <w:rPr/>
              </w:rPrChange>
            </w:rPr>
            <w:delText>s</w:delText>
          </w:r>
        </w:del>
      </w:moveFrom>
    </w:p>
    <w:p w14:paraId="1DFECF65" w14:textId="63BE5FB7" w:rsidR="00337531" w:rsidRPr="005A2318" w:rsidDel="00BA4432" w:rsidRDefault="00337531" w:rsidP="00CC2302">
      <w:pPr>
        <w:pStyle w:val="NoSpacing"/>
        <w:rPr>
          <w:del w:id="614" w:author="rmrich5@gmail.com" w:date="2017-10-18T22:15:00Z"/>
          <w:rPrChange w:id="615" w:author="rmrich5@gmail.com" w:date="2017-10-18T22:16:00Z">
            <w:rPr>
              <w:del w:id="616" w:author="rmrich5@gmail.com" w:date="2017-10-18T22:15:00Z"/>
            </w:rPr>
          </w:rPrChange>
        </w:rPr>
      </w:pPr>
    </w:p>
    <w:p w14:paraId="1DFECF66" w14:textId="362C41BD" w:rsidR="00337531" w:rsidRPr="005A2318" w:rsidDel="00BA4432" w:rsidRDefault="00337531" w:rsidP="00CC2302">
      <w:pPr>
        <w:pStyle w:val="NoSpacing"/>
        <w:rPr>
          <w:del w:id="617" w:author="rmrich5@gmail.com" w:date="2017-10-18T22:15:00Z"/>
          <w:rPrChange w:id="618" w:author="rmrich5@gmail.com" w:date="2017-10-18T22:16:00Z">
            <w:rPr>
              <w:del w:id="619" w:author="rmrich5@gmail.com" w:date="2017-10-18T22:15:00Z"/>
              <w:b/>
            </w:rPr>
          </w:rPrChange>
        </w:rPr>
      </w:pPr>
      <w:moveFrom w:id="620" w:author="Susan Banasiak" w:date="2017-10-17T15:06:00Z">
        <w:r w:rsidRPr="005A2318" w:rsidDel="00E82F62">
          <w:rPr>
            <w:rPrChange w:id="621" w:author="rmrich5@gmail.com" w:date="2017-10-18T22:16:00Z">
              <w:rPr>
                <w:b/>
              </w:rPr>
            </w:rPrChange>
          </w:rPr>
          <w:t>Deliverable:</w:t>
        </w:r>
      </w:moveFrom>
    </w:p>
    <w:p w14:paraId="1DFECF67" w14:textId="42E37C4F" w:rsidR="00CC2302" w:rsidRPr="005A2318" w:rsidDel="00E82F62" w:rsidRDefault="00CC2302" w:rsidP="00CC2302">
      <w:pPr>
        <w:pStyle w:val="NoSpacing"/>
      </w:pPr>
    </w:p>
    <w:p w14:paraId="1DFECF68" w14:textId="62763A29" w:rsidR="00337531" w:rsidRPr="00392614" w:rsidDel="00E82F62" w:rsidRDefault="007F186C" w:rsidP="00AB5F38">
      <w:pPr>
        <w:pStyle w:val="NoSpacing"/>
        <w:numPr>
          <w:ilvl w:val="0"/>
          <w:numId w:val="25"/>
        </w:numPr>
      </w:pPr>
      <w:bookmarkStart w:id="622" w:name="_GoBack"/>
      <w:bookmarkEnd w:id="622"/>
      <w:ins w:id="623" w:author="rmrich5@gmail.com" w:date="2017-10-18T22:14:00Z">
        <w:r w:rsidRPr="006D5D2E">
          <w:t xml:space="preserve">Web Client </w:t>
        </w:r>
        <w:r w:rsidR="00EE46F8" w:rsidRPr="006D5D2E">
          <w:t xml:space="preserve"> f</w:t>
        </w:r>
        <w:r w:rsidR="00EE46F8" w:rsidRPr="00665AAF">
          <w:t>or P</w:t>
        </w:r>
      </w:ins>
      <w:ins w:id="624" w:author="rmrich5@gmail.com" w:date="2017-10-18T22:19:00Z">
        <w:r w:rsidR="005426C7">
          <w:t xml:space="preserve">atient </w:t>
        </w:r>
      </w:ins>
      <w:ins w:id="625" w:author="rmrich5@gmail.com" w:date="2017-10-18T22:14:00Z">
        <w:r w:rsidR="00EE46F8" w:rsidRPr="00665AAF">
          <w:t>D</w:t>
        </w:r>
      </w:ins>
      <w:ins w:id="626" w:author="rmrich5@gmail.com" w:date="2017-10-18T22:19:00Z">
        <w:r w:rsidR="005426C7">
          <w:t xml:space="preserve">ata </w:t>
        </w:r>
      </w:ins>
      <w:ins w:id="627" w:author="rmrich5@gmail.com" w:date="2017-10-18T22:14:00Z">
        <w:r w:rsidR="00EE46F8" w:rsidRPr="00665AAF">
          <w:t>E</w:t>
        </w:r>
      </w:ins>
      <w:ins w:id="628" w:author="rmrich5@gmail.com" w:date="2017-10-18T22:19:00Z">
        <w:r w:rsidR="005426C7">
          <w:t xml:space="preserve">ntry (PDE) </w:t>
        </w:r>
      </w:ins>
      <w:ins w:id="629" w:author="rmrich5@gmail.com" w:date="2017-10-18T22:14:00Z">
        <w:r w:rsidR="00EE46F8" w:rsidRPr="00665AAF">
          <w:t xml:space="preserve"> dom</w:t>
        </w:r>
        <w:r w:rsidR="00EE46F8" w:rsidRPr="006D5D2E">
          <w:t>a</w:t>
        </w:r>
      </w:ins>
      <w:ins w:id="630" w:author="rmrich5@gmail.com" w:date="2017-10-18T22:16:00Z">
        <w:r w:rsidR="006D5D2E">
          <w:t>i</w:t>
        </w:r>
      </w:ins>
      <w:ins w:id="631" w:author="rmrich5@gmail.com" w:date="2017-10-18T22:14:00Z">
        <w:r w:rsidR="00EE46F8" w:rsidRPr="006D5D2E">
          <w:t>ns</w:t>
        </w:r>
      </w:ins>
      <w:moveFrom w:id="632" w:author="Susan Banasiak" w:date="2017-10-17T15:06:00Z">
        <w:r w:rsidR="00337531" w:rsidRPr="00392614" w:rsidDel="00E82F62">
          <w:t>Bi-weekly Sustainment Summary Report</w:t>
        </w:r>
      </w:moveFrom>
    </w:p>
    <w:moveFromRangeEnd w:id="473"/>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633" w:name="_Toc479258983"/>
      <w:bookmarkStart w:id="634" w:name="_Toc484452254"/>
      <w:bookmarkStart w:id="635" w:name="_Toc496016643"/>
      <w:r w:rsidRPr="00392614">
        <w:rPr>
          <w:rFonts w:cs="Arial"/>
          <w:b/>
          <w:bCs/>
          <w:iCs/>
          <w:szCs w:val="28"/>
        </w:rPr>
        <w:t>PLANNING</w:t>
      </w:r>
      <w:bookmarkEnd w:id="633"/>
      <w:r w:rsidRPr="00392614">
        <w:rPr>
          <w:rFonts w:cs="Arial"/>
          <w:b/>
          <w:bCs/>
          <w:iCs/>
          <w:szCs w:val="28"/>
        </w:rPr>
        <w:t xml:space="preserve"> (BASE &amp; OPTION PERIOD)</w:t>
      </w:r>
      <w:bookmarkEnd w:id="634"/>
      <w:bookmarkEnd w:id="635"/>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688EF2AC" w:rsidR="00F843C5" w:rsidRPr="00AA7B02" w:rsidRDefault="00F843C5" w:rsidP="00F843C5">
      <w:pPr>
        <w:spacing w:after="120"/>
      </w:pPr>
      <w:r w:rsidRPr="00392614">
        <w:t>The Contractor shall continuously support the build and development methodology described within Sectio</w:t>
      </w:r>
      <w:r w:rsidRPr="00AA7B02">
        <w:t>n 5.</w:t>
      </w:r>
      <w:r w:rsidR="003027B2" w:rsidRPr="00AA7B02">
        <w:t>5</w:t>
      </w:r>
      <w:r w:rsidRPr="00AA7B02">
        <w:t xml:space="preserve"> in</w:t>
      </w:r>
      <w:r w:rsidRPr="00392614">
        <w:t xml:space="preserve"> order to complete th</w:t>
      </w:r>
      <w:r w:rsidRPr="00AA7B02">
        <w:t xml:space="preserve">e </w:t>
      </w:r>
      <w:r w:rsidR="003027B2" w:rsidRPr="00AA7B02">
        <w:t>scope of RPC emulation requirements</w:t>
      </w:r>
      <w:r w:rsidRPr="00AA7B02">
        <w:t xml:space="preserve"> identified from the backlog. </w:t>
      </w:r>
    </w:p>
    <w:p w14:paraId="1DFECF6D" w14:textId="77777777" w:rsidR="00F843C5" w:rsidRPr="00AA7B02" w:rsidRDefault="00F843C5" w:rsidP="00F843C5">
      <w:pPr>
        <w:rPr>
          <w:lang w:val="en"/>
        </w:rPr>
      </w:pPr>
      <w:r w:rsidRPr="00AA7B02">
        <w:rPr>
          <w:lang w:val="en"/>
        </w:rPr>
        <w:t>The Contractor shall complete the Planning State subtasks described below.</w:t>
      </w:r>
    </w:p>
    <w:p w14:paraId="1DFECF6E" w14:textId="77777777" w:rsidR="00F843C5" w:rsidRPr="00AA7B02" w:rsidRDefault="00F843C5" w:rsidP="00F843C5"/>
    <w:p w14:paraId="1DFECF6F" w14:textId="77777777" w:rsidR="00F843C5" w:rsidRPr="00AA7B02" w:rsidRDefault="00F843C5" w:rsidP="00F843C5">
      <w:pPr>
        <w:keepNext/>
        <w:numPr>
          <w:ilvl w:val="2"/>
          <w:numId w:val="2"/>
        </w:numPr>
        <w:spacing w:before="120" w:after="60"/>
        <w:outlineLvl w:val="2"/>
        <w:rPr>
          <w:rFonts w:cs="Arial"/>
          <w:b/>
          <w:bCs/>
          <w:iCs/>
          <w:kern w:val="32"/>
          <w:szCs w:val="26"/>
        </w:rPr>
      </w:pPr>
      <w:bookmarkStart w:id="636" w:name="_Toc449021398"/>
      <w:bookmarkStart w:id="637" w:name="_Toc456014472"/>
      <w:bookmarkStart w:id="638" w:name="_Toc468795356"/>
      <w:bookmarkStart w:id="639" w:name="_Toc469573411"/>
      <w:bookmarkStart w:id="640" w:name="_Toc479258984"/>
      <w:bookmarkStart w:id="641" w:name="_Toc484452255"/>
      <w:bookmarkStart w:id="642" w:name="_Toc496016644"/>
      <w:r w:rsidRPr="00AA7B02">
        <w:rPr>
          <w:rFonts w:cs="Arial"/>
          <w:b/>
          <w:bCs/>
          <w:iCs/>
          <w:kern w:val="32"/>
          <w:szCs w:val="26"/>
        </w:rPr>
        <w:t>AGILE REQUIREMENTS ELABORATION</w:t>
      </w:r>
      <w:bookmarkEnd w:id="636"/>
      <w:bookmarkEnd w:id="637"/>
      <w:bookmarkEnd w:id="638"/>
      <w:bookmarkEnd w:id="639"/>
      <w:bookmarkEnd w:id="640"/>
      <w:bookmarkEnd w:id="641"/>
      <w:bookmarkEnd w:id="642"/>
    </w:p>
    <w:p w14:paraId="1DFECF70" w14:textId="057B93BF" w:rsidR="00F843C5" w:rsidRPr="00AA7B02" w:rsidRDefault="00B17593" w:rsidP="00CC2302">
      <w:pPr>
        <w:pStyle w:val="NoSpacing"/>
      </w:pPr>
      <w:r w:rsidRPr="00AA7B02">
        <w:t>T</w:t>
      </w:r>
      <w:r w:rsidR="003027B2" w:rsidRPr="00AA7B02">
        <w:t xml:space="preserve">he Contractor shall perform an assessment to quantify the number of RPCs containing Patient Data Entry functions and Pharmacy CPOE business logic.  </w:t>
      </w:r>
      <w:r w:rsidR="00F843C5" w:rsidRPr="00AA7B02">
        <w:t>The Contractor shall perform backlog grooming sessions with the VA team</w:t>
      </w:r>
      <w:r w:rsidR="00F843C5" w:rsidRPr="00AA7B02">
        <w:rPr>
          <w:lang w:val="en"/>
        </w:rPr>
        <w:t xml:space="preserve"> to properly understand and elaborate business agile requirements</w:t>
      </w:r>
      <w:r w:rsidR="00F843C5" w:rsidRPr="00AA7B02">
        <w:t xml:space="preserve">.  The outcome of these sessions shall be a review of, and agreement to, the </w:t>
      </w:r>
      <w:r w:rsidR="003027B2" w:rsidRPr="00AA7B02">
        <w:t>quantity of RPCs containing Patient Data Entry functions and Pharmacy CPOE business logic</w:t>
      </w:r>
      <w:r w:rsidR="00856876" w:rsidRPr="00AA7B02">
        <w:t xml:space="preserve"> and the percentage completion of RPC emulation planned for each build</w:t>
      </w:r>
      <w:r w:rsidR="00FE2005" w:rsidRPr="00AA7B02">
        <w:t xml:space="preserve"> </w:t>
      </w:r>
      <w:r w:rsidR="00F843C5" w:rsidRPr="00AA7B02">
        <w:t xml:space="preserve">user stories, including user stories added as a result of backlog grooming by decomposing epics, business requirements, business rules, requirements visualizations and user story elaborations. </w:t>
      </w:r>
      <w:r w:rsidR="00F843C5" w:rsidRPr="00AA7B02">
        <w:br/>
      </w:r>
    </w:p>
    <w:p w14:paraId="1DFECF71" w14:textId="77777777" w:rsidR="00F843C5" w:rsidRPr="00AA7B02" w:rsidRDefault="00F843C5" w:rsidP="00CC2302">
      <w:pPr>
        <w:pStyle w:val="NoSpacing"/>
      </w:pPr>
      <w:r w:rsidRPr="00AA7B02">
        <w:t xml:space="preserve">The Contractor shall: </w:t>
      </w:r>
    </w:p>
    <w:p w14:paraId="1DFECF72" w14:textId="77777777" w:rsidR="00CC2302" w:rsidRPr="00AA7B02" w:rsidRDefault="00CC2302" w:rsidP="00CC2302">
      <w:pPr>
        <w:pStyle w:val="NoSpacing"/>
      </w:pPr>
    </w:p>
    <w:p w14:paraId="1DFECF73" w14:textId="4F00AC57" w:rsidR="00F843C5" w:rsidRPr="00AA7B02" w:rsidRDefault="00F843C5" w:rsidP="00AB5F38">
      <w:pPr>
        <w:pStyle w:val="NoSpacing"/>
        <w:numPr>
          <w:ilvl w:val="0"/>
          <w:numId w:val="27"/>
        </w:numPr>
      </w:pPr>
      <w:r w:rsidRPr="00AA7B02">
        <w:t xml:space="preserve">Ensure all </w:t>
      </w:r>
      <w:r w:rsidR="00856876" w:rsidRPr="00AA7B02">
        <w:t xml:space="preserve">RPC emulation requirements </w:t>
      </w:r>
      <w:r w:rsidRPr="00AA7B02">
        <w:t>are identified, included, prioritized, and sized as appropriate within the overall product backlog grooming effort.</w:t>
      </w:r>
    </w:p>
    <w:p w14:paraId="1DFECF74" w14:textId="6AB252D6" w:rsidR="00F843C5" w:rsidRPr="00AA7B02" w:rsidRDefault="00F843C5" w:rsidP="00AB5F38">
      <w:pPr>
        <w:pStyle w:val="NoSpacing"/>
        <w:numPr>
          <w:ilvl w:val="0"/>
          <w:numId w:val="27"/>
        </w:numPr>
        <w:rPr>
          <w:strike/>
        </w:rPr>
      </w:pPr>
      <w:r w:rsidRPr="00AA7B02">
        <w:t xml:space="preserve">Coordinate with VA in populating and updating the product backlog during planning sessions, identifying all </w:t>
      </w:r>
      <w:r w:rsidR="00856876" w:rsidRPr="00AA7B02">
        <w:t>business logic</w:t>
      </w:r>
      <w:r w:rsidR="00FE2005" w:rsidRPr="00AA7B02">
        <w:t xml:space="preserve"> </w:t>
      </w:r>
      <w:r w:rsidRPr="00AA7B02">
        <w:t xml:space="preserve">the </w:t>
      </w:r>
      <w:r w:rsidR="00520D86" w:rsidRPr="00AA7B02">
        <w:t>Government</w:t>
      </w:r>
      <w:r w:rsidRPr="00AA7B02">
        <w:t xml:space="preserve"> considers relevant to </w:t>
      </w:r>
      <w:r w:rsidR="00856876" w:rsidRPr="00AA7B02">
        <w:t>the RPC emulation</w:t>
      </w:r>
      <w:r w:rsidR="00AA7B02">
        <w:t>.</w:t>
      </w:r>
      <w:r w:rsidR="00FE2005" w:rsidRPr="00AA7B02">
        <w:t xml:space="preserve"> </w:t>
      </w:r>
    </w:p>
    <w:p w14:paraId="1DFECF75" w14:textId="4280A8AB" w:rsidR="00F843C5" w:rsidRPr="00AA7B02" w:rsidRDefault="00F843C5" w:rsidP="00AB5F38">
      <w:pPr>
        <w:pStyle w:val="NoSpacing"/>
        <w:numPr>
          <w:ilvl w:val="0"/>
          <w:numId w:val="27"/>
        </w:numPr>
      </w:pPr>
      <w:r w:rsidRPr="00AA7B02">
        <w:lastRenderedPageBreak/>
        <w:t xml:space="preserve">Assign a Unit of measurement </w:t>
      </w:r>
      <w:r w:rsidR="00856876" w:rsidRPr="00AA7B02">
        <w:t xml:space="preserve">by which to quantify the </w:t>
      </w:r>
      <w:r w:rsidRPr="00AA7B02">
        <w:t xml:space="preserve">relative complexity of </w:t>
      </w:r>
      <w:r w:rsidR="00856876" w:rsidRPr="00AA7B02">
        <w:t>RPC business logic to be emulated</w:t>
      </w:r>
      <w:r w:rsidRPr="00AA7B02">
        <w:t xml:space="preserve">. </w:t>
      </w:r>
    </w:p>
    <w:p w14:paraId="1DFECF76" w14:textId="5CD38063" w:rsidR="00F843C5" w:rsidRPr="00AA7B02" w:rsidRDefault="00F843C5" w:rsidP="00AB5F38">
      <w:pPr>
        <w:pStyle w:val="NoSpacing"/>
        <w:numPr>
          <w:ilvl w:val="0"/>
          <w:numId w:val="27"/>
        </w:numPr>
      </w:pPr>
      <w:r w:rsidRPr="00AA7B02">
        <w:t xml:space="preserve">Facilitate any stakeholder briefings, meetings and </w:t>
      </w:r>
      <w:r w:rsidR="00856876" w:rsidRPr="00AA7B02">
        <w:t xml:space="preserve">backlog grooming </w:t>
      </w:r>
      <w:r w:rsidRPr="00AA7B02">
        <w:t>sessions.</w:t>
      </w:r>
    </w:p>
    <w:p w14:paraId="1DFECF77" w14:textId="77777777" w:rsidR="00F843C5" w:rsidRPr="00AA7B02" w:rsidRDefault="00F843C5" w:rsidP="00AB5F38">
      <w:pPr>
        <w:pStyle w:val="NoSpacing"/>
        <w:numPr>
          <w:ilvl w:val="0"/>
          <w:numId w:val="27"/>
        </w:numPr>
      </w:pPr>
      <w:r w:rsidRPr="00AA7B02">
        <w:t>Execute requirements reviews with stakeholders and record results of reviews using Rational DOORS Next Generation, updating requirements data as a result of the reviews.</w:t>
      </w:r>
    </w:p>
    <w:p w14:paraId="1DFECF78" w14:textId="77777777" w:rsidR="00F843C5" w:rsidRPr="00AA7B02" w:rsidRDefault="00F843C5" w:rsidP="00AB5F38">
      <w:pPr>
        <w:pStyle w:val="NoSpacing"/>
        <w:numPr>
          <w:ilvl w:val="0"/>
          <w:numId w:val="27"/>
        </w:numPr>
      </w:pPr>
      <w:r w:rsidRPr="00AA7B02">
        <w:t xml:space="preserve">Identify the development and test environment access that is needed 30 days prior to development start.  </w:t>
      </w:r>
    </w:p>
    <w:p w14:paraId="1DFECF79" w14:textId="179B8552" w:rsidR="00F843C5" w:rsidRPr="00AA7B02" w:rsidRDefault="00F843C5" w:rsidP="00856876">
      <w:pPr>
        <w:pStyle w:val="NoSpacing"/>
        <w:numPr>
          <w:ilvl w:val="0"/>
          <w:numId w:val="27"/>
        </w:numPr>
      </w:pPr>
      <w:r w:rsidRPr="00AA7B02">
        <w:t>Ensure all sources of requirements information</w:t>
      </w:r>
      <w:r w:rsidR="00856876" w:rsidRPr="00AA7B02">
        <w:t xml:space="preserve"> (</w:t>
      </w:r>
      <w:r w:rsidR="00DE68E8" w:rsidRPr="00AA7B02">
        <w:t xml:space="preserve">e.g., </w:t>
      </w:r>
      <w:r w:rsidR="00856876" w:rsidRPr="00AA7B02">
        <w:t xml:space="preserve">identification of RPCs containing Patient Data Entry functions and Pharmacy CPOE business logic) </w:t>
      </w:r>
      <w:r w:rsidRPr="00AA7B02">
        <w:t xml:space="preserve">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AA7B02" w:rsidRDefault="00F843C5" w:rsidP="00AB5F38">
      <w:pPr>
        <w:pStyle w:val="NoSpacing"/>
        <w:numPr>
          <w:ilvl w:val="0"/>
          <w:numId w:val="27"/>
        </w:numPr>
      </w:pPr>
      <w:r w:rsidRPr="00AA7B02">
        <w:t>Create and maintain the Requirements Traceability Matrix (RTM).</w:t>
      </w:r>
    </w:p>
    <w:p w14:paraId="1DFECF7B" w14:textId="77777777" w:rsidR="00F843C5" w:rsidRPr="00AA7B02" w:rsidRDefault="00F843C5" w:rsidP="00CC2302">
      <w:pPr>
        <w:pStyle w:val="NoSpacing"/>
      </w:pPr>
    </w:p>
    <w:p w14:paraId="1DFECF7C" w14:textId="77777777" w:rsidR="00F843C5" w:rsidRPr="00392614" w:rsidRDefault="00F843C5" w:rsidP="00CC2302">
      <w:pPr>
        <w:pStyle w:val="NoSpacing"/>
      </w:pPr>
      <w:r w:rsidRPr="00AA7B02">
        <w:t>Any attributes that may be identified as new requirements (outside the scope of the</w:t>
      </w:r>
      <w:r w:rsidRPr="00392614">
        <w:t xml:space="preserv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643" w:name="_BUILD_PLANNING"/>
      <w:bookmarkStart w:id="644" w:name="_REQUIREMENTS_ANALYSIS"/>
      <w:bookmarkStart w:id="645" w:name="_Toc449021400"/>
      <w:bookmarkStart w:id="646" w:name="_Toc456014474"/>
      <w:bookmarkEnd w:id="643"/>
      <w:bookmarkEnd w:id="644"/>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647" w:name="_BUILD_PLANNING_1"/>
      <w:bookmarkStart w:id="648" w:name="_Toc468795358"/>
      <w:bookmarkStart w:id="649" w:name="_Toc469573413"/>
      <w:bookmarkStart w:id="650" w:name="_Toc479258985"/>
      <w:bookmarkStart w:id="651" w:name="_Toc484452256"/>
      <w:bookmarkStart w:id="652" w:name="_Toc496016645"/>
      <w:bookmarkEnd w:id="647"/>
      <w:r w:rsidRPr="00392614">
        <w:rPr>
          <w:rFonts w:cs="Arial"/>
          <w:b/>
          <w:bCs/>
          <w:iCs/>
          <w:kern w:val="32"/>
          <w:szCs w:val="26"/>
        </w:rPr>
        <w:t>BUILD PLANNING</w:t>
      </w:r>
      <w:bookmarkEnd w:id="645"/>
      <w:bookmarkEnd w:id="646"/>
      <w:bookmarkEnd w:id="648"/>
      <w:bookmarkEnd w:id="649"/>
      <w:bookmarkEnd w:id="650"/>
      <w:bookmarkEnd w:id="651"/>
      <w:bookmarkEnd w:id="652"/>
    </w:p>
    <w:p w14:paraId="1DFECF7E" w14:textId="44566126" w:rsidR="00F843C5" w:rsidRPr="00AA7B02" w:rsidRDefault="00F843C5" w:rsidP="00CC2302">
      <w:pPr>
        <w:pStyle w:val="NoSpacing"/>
      </w:pPr>
      <w:r w:rsidRPr="00392614">
        <w:t xml:space="preserve">The Contractor shall develop a Build Plan </w:t>
      </w:r>
      <w:r w:rsidR="00EE52D6" w:rsidRPr="00392614">
        <w:t xml:space="preserve">in Rational </w:t>
      </w:r>
      <w:r w:rsidRPr="00392614">
        <w:t>prior to the start of each build.  Each build shall be up to three months in duration and shall be made up of two to four week sprints. The Contractor shall work with the VA PM and the VA Business Owner to review and determine th</w:t>
      </w:r>
      <w:r w:rsidRPr="00AA7B02">
        <w:t xml:space="preserve">e </w:t>
      </w:r>
      <w:r w:rsidR="002D0F86" w:rsidRPr="00AA7B02">
        <w:t>percent of RPC business logic that is to be emulated and</w:t>
      </w:r>
      <w:r w:rsidRPr="00AA7B02">
        <w:t xml:space="preserve"> that should become part of the build. </w:t>
      </w:r>
    </w:p>
    <w:p w14:paraId="1DFECF7F" w14:textId="77777777" w:rsidR="00F843C5" w:rsidRPr="00AA7B02" w:rsidRDefault="00F843C5" w:rsidP="00CC2302">
      <w:pPr>
        <w:pStyle w:val="NoSpacing"/>
      </w:pPr>
    </w:p>
    <w:p w14:paraId="5D201951" w14:textId="77777777" w:rsidR="000C3C26" w:rsidRPr="00AA7B02" w:rsidRDefault="000C3C26" w:rsidP="000C3C26">
      <w:pPr>
        <w:pStyle w:val="NoSpacing"/>
      </w:pPr>
      <w:r w:rsidRPr="00AA7B02">
        <w:t xml:space="preserve">The Build Plan shall include: </w:t>
      </w:r>
    </w:p>
    <w:p w14:paraId="33782D8A" w14:textId="77777777" w:rsidR="000C3C26" w:rsidRPr="00AA7B02" w:rsidRDefault="000C3C26" w:rsidP="000C3C26">
      <w:pPr>
        <w:pStyle w:val="NoSpacing"/>
      </w:pPr>
    </w:p>
    <w:p w14:paraId="2477DD4D" w14:textId="0A2CD607" w:rsidR="000C3C26" w:rsidRPr="00AA7B02" w:rsidRDefault="003027B2" w:rsidP="003027B2">
      <w:pPr>
        <w:pStyle w:val="NoSpacing"/>
        <w:numPr>
          <w:ilvl w:val="0"/>
          <w:numId w:val="29"/>
        </w:numPr>
      </w:pPr>
      <w:r w:rsidRPr="00AA7B02">
        <w:t>The number of RPCs containi</w:t>
      </w:r>
      <w:r w:rsidR="002D0F86" w:rsidRPr="00AA7B02">
        <w:t xml:space="preserve">ng Patient Data Entry </w:t>
      </w:r>
      <w:r w:rsidRPr="00AA7B02">
        <w:t>and Pharmacy CPOE business logic</w:t>
      </w:r>
    </w:p>
    <w:p w14:paraId="2571A878" w14:textId="034775EF" w:rsidR="000C3C26" w:rsidRPr="00AA7B02" w:rsidRDefault="001E3B64" w:rsidP="00AB5F38">
      <w:pPr>
        <w:pStyle w:val="NoSpacing"/>
        <w:numPr>
          <w:ilvl w:val="0"/>
          <w:numId w:val="29"/>
        </w:numPr>
      </w:pPr>
      <w:r w:rsidRPr="00AA7B02">
        <w:t>Alignment of the RPC emulation work scope to a build</w:t>
      </w:r>
      <w:r w:rsidR="000C3C26" w:rsidRPr="00AA7B02">
        <w:t xml:space="preserve"> </w:t>
      </w:r>
      <w:r w:rsidR="002D0F86" w:rsidRPr="00AA7B02">
        <w:t xml:space="preserve">and allocation of that scope to a percent (%) of RPC work completion planned for each build, indicating progress to 100% complete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lastRenderedPageBreak/>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00DC541A" w:rsidR="00F843C5" w:rsidRPr="00AA7B02" w:rsidRDefault="00F843C5" w:rsidP="00CC2302">
      <w:pPr>
        <w:pStyle w:val="NoSpacing"/>
      </w:pPr>
      <w:r w:rsidRPr="00AA7B02">
        <w:t xml:space="preserve">All activity scheduled in each build and backlogs will be captured and have status showing </w:t>
      </w:r>
      <w:r w:rsidR="004F0869" w:rsidRPr="00AA7B02">
        <w:t>percent</w:t>
      </w:r>
      <w:r w:rsidR="00B56988" w:rsidRPr="00AA7B02">
        <w:t xml:space="preserve"> (%)</w:t>
      </w:r>
      <w:r w:rsidR="002D0F86" w:rsidRPr="00AA7B02">
        <w:t xml:space="preserve"> completion of </w:t>
      </w:r>
      <w:r w:rsidRPr="00AA7B02">
        <w:t>work items</w:t>
      </w:r>
      <w:r w:rsidR="00B56988" w:rsidRPr="00AA7B02">
        <w:t xml:space="preserve"> in the build plan</w:t>
      </w:r>
      <w:r w:rsidRPr="00AA7B02">
        <w:t xml:space="preserve">, </w:t>
      </w:r>
      <w:r w:rsidR="00B56988" w:rsidRPr="00AA7B02">
        <w:t xml:space="preserve">and any </w:t>
      </w:r>
      <w:r w:rsidRPr="00AA7B02">
        <w:t>changes, impediments, and retrospectives</w:t>
      </w:r>
      <w:r w:rsidR="00B56988" w:rsidRPr="00AA7B02">
        <w:t xml:space="preserve"> affecting the planned percent complete</w:t>
      </w:r>
      <w:r w:rsidRPr="00AA7B02">
        <w:t>.  All data and artifacts in Team Concert shall be fully linked to requirements data and test data.</w:t>
      </w:r>
    </w:p>
    <w:p w14:paraId="1DFECF85" w14:textId="77777777" w:rsidR="00F843C5" w:rsidRPr="00AA7B02" w:rsidRDefault="00F843C5" w:rsidP="00CC2302">
      <w:pPr>
        <w:pStyle w:val="NoSpacing"/>
      </w:pPr>
    </w:p>
    <w:p w14:paraId="1DFECF86" w14:textId="77777777" w:rsidR="00F843C5" w:rsidRPr="00AA7B02" w:rsidRDefault="00F843C5" w:rsidP="00CC2302">
      <w:pPr>
        <w:pStyle w:val="NoSpacing"/>
      </w:pPr>
      <w:r w:rsidRPr="00AA7B02">
        <w:t xml:space="preserve">Build planning activities shall consist, at minimum, of the following: </w:t>
      </w:r>
    </w:p>
    <w:p w14:paraId="28BA5AB8" w14:textId="77777777" w:rsidR="00A056B7" w:rsidRPr="00AA7B02" w:rsidRDefault="00A056B7" w:rsidP="00CC2302">
      <w:pPr>
        <w:pStyle w:val="NoSpacing"/>
      </w:pPr>
    </w:p>
    <w:p w14:paraId="1DFECF87" w14:textId="647EF711" w:rsidR="00F843C5" w:rsidRPr="00AA7B02" w:rsidRDefault="00F843C5" w:rsidP="002D0F86">
      <w:pPr>
        <w:pStyle w:val="NoSpacing"/>
        <w:numPr>
          <w:ilvl w:val="0"/>
          <w:numId w:val="36"/>
        </w:numPr>
      </w:pPr>
      <w:r w:rsidRPr="00AA7B02">
        <w:t xml:space="preserve">Conduct additional </w:t>
      </w:r>
      <w:r w:rsidR="002D0F86" w:rsidRPr="00AA7B02">
        <w:t>analysis</w:t>
      </w:r>
      <w:r w:rsidRPr="00AA7B02">
        <w:t xml:space="preserve"> to the extent necessary to </w:t>
      </w:r>
      <w:r w:rsidR="002D0F86" w:rsidRPr="00AA7B02">
        <w:t>identify and quantify RPCs with Patient Data Entry and Pharmacy CPOE business logic</w:t>
      </w:r>
      <w:r w:rsidRPr="00AA7B02">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AA7B02" w:rsidRDefault="00F843C5" w:rsidP="00AB5F38">
      <w:pPr>
        <w:pStyle w:val="NoSpacing"/>
        <w:numPr>
          <w:ilvl w:val="0"/>
          <w:numId w:val="36"/>
        </w:numPr>
      </w:pPr>
      <w:r w:rsidRPr="00AA7B02">
        <w:t>Backlog grooming and Build Planning sessions, facilitated by the Contractor, that outline the intent of the build, are not a formal commitment.  The Contractor shall update the resulting Build Plan within Rational Team Concert.</w:t>
      </w:r>
    </w:p>
    <w:p w14:paraId="1DFECF89" w14:textId="0E20BF09" w:rsidR="00F843C5" w:rsidRPr="00392614" w:rsidRDefault="00F843C5" w:rsidP="00325A46">
      <w:pPr>
        <w:pStyle w:val="NoSpacing"/>
        <w:numPr>
          <w:ilvl w:val="0"/>
          <w:numId w:val="36"/>
        </w:numPr>
      </w:pPr>
      <w:r w:rsidRPr="00AA7B02">
        <w:t xml:space="preserve">Identification of the </w:t>
      </w:r>
      <w:r w:rsidR="00325A46" w:rsidRPr="00AA7B02">
        <w:t xml:space="preserve">RPC emulation work scope aligned to a build and allocation of that scope to a percent (%) of RPC work completion planned for each </w:t>
      </w:r>
      <w:proofErr w:type="gramStart"/>
      <w:r w:rsidR="00325A46" w:rsidRPr="00AA7B02">
        <w:t>build,</w:t>
      </w:r>
      <w:r w:rsidR="00FE2005" w:rsidRPr="00AA7B02">
        <w:t xml:space="preserve"> </w:t>
      </w:r>
      <w:r w:rsidRPr="00AA7B02">
        <w:rPr>
          <w:strike/>
        </w:rPr>
        <w:t xml:space="preserve"> </w:t>
      </w:r>
      <w:r w:rsidRPr="00AA7B02">
        <w:t>the</w:t>
      </w:r>
      <w:proofErr w:type="gramEnd"/>
      <w:r w:rsidRPr="00AA7B02">
        <w:t xml:space="preserve"> agreement of acceptance criteria for each</w:t>
      </w:r>
      <w:r w:rsidR="00AA7B02">
        <w:t xml:space="preserve"> </w:t>
      </w:r>
      <w:r w:rsidRPr="00AA7B02">
        <w:t>buil</w:t>
      </w:r>
      <w:r w:rsidRPr="00392614">
        <w:t xml:space="preserve">d. </w:t>
      </w:r>
    </w:p>
    <w:p w14:paraId="1DFECF8A" w14:textId="2174471A" w:rsidR="00F843C5" w:rsidRPr="00AA7B02" w:rsidRDefault="00F843C5" w:rsidP="00AB5F38">
      <w:pPr>
        <w:pStyle w:val="NoSpacing"/>
        <w:numPr>
          <w:ilvl w:val="0"/>
          <w:numId w:val="36"/>
        </w:numPr>
      </w:pPr>
      <w:r w:rsidRPr="00392614">
        <w:t>J</w:t>
      </w:r>
      <w:r w:rsidRPr="00AA7B02">
        <w:t xml:space="preserve">oint determination of the Definition of Done for the </w:t>
      </w:r>
      <w:r w:rsidR="00325A46" w:rsidRPr="00AA7B02">
        <w:t>RPC emulation requirements</w:t>
      </w:r>
      <w:r w:rsidR="00FE2005" w:rsidRPr="00AA7B02">
        <w:t xml:space="preserve"> </w:t>
      </w:r>
      <w:r w:rsidRPr="00AA7B02">
        <w:t>within the build.</w:t>
      </w:r>
    </w:p>
    <w:p w14:paraId="1DFECF8B" w14:textId="77777777" w:rsidR="00F843C5" w:rsidRPr="00392614" w:rsidRDefault="00F843C5" w:rsidP="00AB5F38">
      <w:pPr>
        <w:pStyle w:val="NoSpacing"/>
        <w:numPr>
          <w:ilvl w:val="0"/>
          <w:numId w:val="36"/>
        </w:numPr>
      </w:pPr>
      <w:r w:rsidRPr="00AA7B02">
        <w:t>Identification of field sites (if needed), acceptance criteria, and ATO requirement</w:t>
      </w:r>
      <w:r w:rsidRPr="00392614">
        <w: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653" w:name="_Toc468795360"/>
      <w:bookmarkStart w:id="654" w:name="_Toc469573414"/>
      <w:bookmarkStart w:id="655" w:name="_Toc479258986"/>
      <w:bookmarkStart w:id="656" w:name="_Toc484452257"/>
      <w:bookmarkStart w:id="657" w:name="_Toc496016646"/>
      <w:r w:rsidRPr="00392614">
        <w:rPr>
          <w:rFonts w:cs="Arial"/>
          <w:b/>
          <w:bCs/>
          <w:iCs/>
          <w:szCs w:val="28"/>
        </w:rPr>
        <w:t>BUILD AND DEVELOPMENT</w:t>
      </w:r>
      <w:bookmarkEnd w:id="653"/>
      <w:bookmarkEnd w:id="654"/>
      <w:bookmarkEnd w:id="655"/>
      <w:r w:rsidRPr="00392614">
        <w:rPr>
          <w:rFonts w:cs="Arial"/>
          <w:b/>
          <w:bCs/>
          <w:iCs/>
          <w:szCs w:val="28"/>
        </w:rPr>
        <w:t xml:space="preserve"> (BASE &amp; OPTION PERIOD)</w:t>
      </w:r>
      <w:bookmarkEnd w:id="656"/>
      <w:bookmarkEnd w:id="657"/>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658" w:name="_SYSTEM_DESIGN"/>
      <w:bookmarkStart w:id="659" w:name="_SOFTWARE_DESIGN"/>
      <w:bookmarkStart w:id="660" w:name="_Toc449021402"/>
      <w:bookmarkStart w:id="661" w:name="_Toc456014477"/>
      <w:bookmarkStart w:id="662" w:name="_Toc468795361"/>
      <w:bookmarkStart w:id="663" w:name="_Toc469573415"/>
      <w:bookmarkStart w:id="664" w:name="_Toc479258987"/>
      <w:bookmarkStart w:id="665" w:name="_Toc484452258"/>
      <w:bookmarkStart w:id="666" w:name="_Toc496016647"/>
      <w:bookmarkEnd w:id="658"/>
      <w:bookmarkEnd w:id="659"/>
      <w:r w:rsidRPr="00392614">
        <w:rPr>
          <w:rFonts w:cs="Arial"/>
          <w:b/>
          <w:bCs/>
          <w:iCs/>
          <w:kern w:val="32"/>
          <w:szCs w:val="26"/>
        </w:rPr>
        <w:lastRenderedPageBreak/>
        <w:t>SOFTWARE DESIGN</w:t>
      </w:r>
      <w:bookmarkEnd w:id="660"/>
      <w:bookmarkEnd w:id="661"/>
      <w:bookmarkEnd w:id="662"/>
      <w:bookmarkEnd w:id="663"/>
      <w:bookmarkEnd w:id="664"/>
      <w:bookmarkEnd w:id="665"/>
      <w:bookmarkEnd w:id="666"/>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667" w:name="_SPRINT_PLANNING"/>
      <w:bookmarkStart w:id="668" w:name="_Toc449021403"/>
      <w:bookmarkStart w:id="669" w:name="_Toc456014478"/>
      <w:bookmarkStart w:id="670" w:name="_Toc468795362"/>
      <w:bookmarkStart w:id="671" w:name="_Toc469573416"/>
      <w:bookmarkStart w:id="672" w:name="_Toc479258988"/>
      <w:bookmarkStart w:id="673" w:name="_Toc484452259"/>
      <w:bookmarkStart w:id="674" w:name="_Toc496016648"/>
      <w:bookmarkEnd w:id="667"/>
      <w:r w:rsidRPr="00392614">
        <w:rPr>
          <w:rFonts w:cs="Arial"/>
          <w:b/>
          <w:bCs/>
          <w:iCs/>
          <w:kern w:val="32"/>
          <w:szCs w:val="26"/>
        </w:rPr>
        <w:t>SPRINT PLANNING</w:t>
      </w:r>
      <w:bookmarkEnd w:id="668"/>
      <w:bookmarkEnd w:id="669"/>
      <w:bookmarkEnd w:id="670"/>
      <w:bookmarkEnd w:id="671"/>
      <w:bookmarkEnd w:id="672"/>
      <w:bookmarkEnd w:id="673"/>
      <w:bookmarkEnd w:id="674"/>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lastRenderedPageBreak/>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675" w:name="_SPRINT_EXECUTION"/>
      <w:bookmarkStart w:id="676" w:name="_Toc449021404"/>
      <w:bookmarkStart w:id="677" w:name="_Toc456014479"/>
      <w:bookmarkStart w:id="678" w:name="_Toc468795363"/>
      <w:bookmarkStart w:id="679" w:name="_Toc469573417"/>
      <w:bookmarkStart w:id="680" w:name="_Toc479258989"/>
      <w:bookmarkStart w:id="681" w:name="_Toc484452260"/>
      <w:bookmarkStart w:id="682" w:name="_Toc496016649"/>
      <w:bookmarkEnd w:id="675"/>
      <w:r w:rsidRPr="00392614">
        <w:rPr>
          <w:rFonts w:cs="Arial"/>
          <w:b/>
          <w:bCs/>
          <w:iCs/>
          <w:kern w:val="32"/>
          <w:szCs w:val="26"/>
        </w:rPr>
        <w:t>SPRINT EXECUTION</w:t>
      </w:r>
      <w:bookmarkEnd w:id="676"/>
      <w:bookmarkEnd w:id="677"/>
      <w:bookmarkEnd w:id="678"/>
      <w:bookmarkEnd w:id="679"/>
      <w:bookmarkEnd w:id="680"/>
      <w:bookmarkEnd w:id="681"/>
      <w:bookmarkEnd w:id="682"/>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lastRenderedPageBreak/>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683" w:name="_DEVELOPMENT_OPERATIONS,_ENGINEERING"/>
      <w:bookmarkStart w:id="684" w:name="_ENVIRONMENT_SUPPORT"/>
      <w:bookmarkStart w:id="685" w:name="_Toc446068648"/>
      <w:bookmarkStart w:id="686" w:name="_Toc453682388"/>
      <w:bookmarkStart w:id="687" w:name="_Toc455487572"/>
      <w:bookmarkStart w:id="688" w:name="_Toc456014480"/>
      <w:bookmarkStart w:id="689" w:name="_Toc468795364"/>
      <w:bookmarkStart w:id="690" w:name="_Toc469573418"/>
      <w:bookmarkStart w:id="691" w:name="_Toc479258990"/>
      <w:bookmarkStart w:id="692" w:name="_Toc484452261"/>
      <w:bookmarkStart w:id="693" w:name="_Toc496016650"/>
      <w:bookmarkEnd w:id="683"/>
      <w:bookmarkEnd w:id="684"/>
      <w:r w:rsidRPr="00392614">
        <w:rPr>
          <w:rFonts w:cs="Arial"/>
          <w:b/>
          <w:bCs/>
          <w:iCs/>
          <w:kern w:val="32"/>
          <w:szCs w:val="26"/>
        </w:rPr>
        <w:t>SYSTEM ADMINISTRATION AND ENVIRONMENT SUPPORT</w:t>
      </w:r>
      <w:bookmarkEnd w:id="685"/>
      <w:bookmarkEnd w:id="686"/>
      <w:bookmarkEnd w:id="687"/>
      <w:bookmarkEnd w:id="688"/>
      <w:bookmarkEnd w:id="689"/>
      <w:bookmarkEnd w:id="690"/>
      <w:bookmarkEnd w:id="691"/>
      <w:bookmarkEnd w:id="692"/>
      <w:bookmarkEnd w:id="693"/>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lastRenderedPageBreak/>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694" w:name="_SOFTWARE_TESTING"/>
      <w:bookmarkStart w:id="695" w:name="_TESTING"/>
      <w:bookmarkStart w:id="696" w:name="_Toc449021406"/>
      <w:bookmarkStart w:id="697" w:name="_Toc456014483"/>
      <w:bookmarkStart w:id="698" w:name="_Toc468795365"/>
      <w:bookmarkStart w:id="699" w:name="_Toc469573419"/>
      <w:bookmarkStart w:id="700" w:name="_Toc479258991"/>
      <w:bookmarkStart w:id="701" w:name="_Toc484452262"/>
      <w:bookmarkStart w:id="702" w:name="_Toc496016651"/>
      <w:bookmarkEnd w:id="694"/>
      <w:bookmarkEnd w:id="695"/>
      <w:r w:rsidRPr="00392614">
        <w:rPr>
          <w:rFonts w:cs="Arial"/>
          <w:b/>
          <w:bCs/>
          <w:iCs/>
          <w:kern w:val="32"/>
          <w:szCs w:val="26"/>
        </w:rPr>
        <w:t>TESTING</w:t>
      </w:r>
      <w:bookmarkEnd w:id="696"/>
      <w:bookmarkEnd w:id="697"/>
      <w:bookmarkEnd w:id="698"/>
      <w:bookmarkEnd w:id="699"/>
      <w:bookmarkEnd w:id="700"/>
      <w:bookmarkEnd w:id="701"/>
      <w:bookmarkEnd w:id="702"/>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703" w:name="_Toc469573420"/>
      <w:bookmarkStart w:id="704" w:name="_Toc479258992"/>
      <w:bookmarkStart w:id="705" w:name="_Toc484452263"/>
      <w:bookmarkStart w:id="706" w:name="_Toc496016652"/>
      <w:r w:rsidRPr="00392614">
        <w:rPr>
          <w:rFonts w:cs="Arial"/>
          <w:b/>
          <w:bCs/>
          <w:iCs/>
          <w:kern w:val="32"/>
          <w:szCs w:val="26"/>
        </w:rPr>
        <w:t>TEST APPROACH</w:t>
      </w:r>
      <w:bookmarkEnd w:id="703"/>
      <w:bookmarkEnd w:id="704"/>
      <w:bookmarkEnd w:id="705"/>
      <w:bookmarkEnd w:id="706"/>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lastRenderedPageBreak/>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707" w:name="_DEVELOPMENT_TESTING"/>
      <w:bookmarkStart w:id="708" w:name="_Toc469573421"/>
      <w:bookmarkStart w:id="709" w:name="_Toc479258993"/>
      <w:bookmarkStart w:id="710" w:name="_Toc484452264"/>
      <w:bookmarkStart w:id="711" w:name="_Toc496016653"/>
      <w:bookmarkEnd w:id="707"/>
      <w:r w:rsidRPr="00392614">
        <w:rPr>
          <w:rFonts w:cs="Arial"/>
          <w:b/>
          <w:bCs/>
          <w:iCs/>
          <w:kern w:val="32"/>
          <w:szCs w:val="26"/>
        </w:rPr>
        <w:t>DEVELOPMENT TESTING</w:t>
      </w:r>
      <w:bookmarkEnd w:id="708"/>
      <w:bookmarkEnd w:id="709"/>
      <w:bookmarkEnd w:id="710"/>
      <w:bookmarkEnd w:id="711"/>
    </w:p>
    <w:p w14:paraId="1DFED012" w14:textId="16CBCB04"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lastRenderedPageBreak/>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712" w:name="_Toc467850747"/>
      <w:bookmarkStart w:id="713" w:name="_Toc467850821"/>
      <w:bookmarkStart w:id="714" w:name="_Toc467850749"/>
      <w:bookmarkStart w:id="715" w:name="_Toc467850823"/>
      <w:bookmarkStart w:id="716" w:name="_Toc467850752"/>
      <w:bookmarkStart w:id="717" w:name="_Toc467850826"/>
      <w:bookmarkStart w:id="718" w:name="_ASSESSMENT_AND_AUTHORIZATION"/>
      <w:bookmarkStart w:id="719" w:name="_Toc469573423"/>
      <w:bookmarkStart w:id="720" w:name="_Toc479258995"/>
      <w:bookmarkStart w:id="721" w:name="_Toc484452266"/>
      <w:bookmarkStart w:id="722" w:name="_Toc496016654"/>
      <w:bookmarkEnd w:id="712"/>
      <w:bookmarkEnd w:id="713"/>
      <w:bookmarkEnd w:id="714"/>
      <w:bookmarkEnd w:id="715"/>
      <w:bookmarkEnd w:id="716"/>
      <w:bookmarkEnd w:id="717"/>
      <w:bookmarkEnd w:id="718"/>
      <w:r w:rsidRPr="00392614">
        <w:rPr>
          <w:rFonts w:cs="Arial"/>
          <w:b/>
          <w:bCs/>
          <w:iCs/>
          <w:kern w:val="32"/>
          <w:szCs w:val="26"/>
        </w:rPr>
        <w:t>ASSESSMENT AND AUTHORIZATION (A&amp;A) SUPPORT</w:t>
      </w:r>
      <w:bookmarkEnd w:id="719"/>
      <w:bookmarkEnd w:id="720"/>
      <w:bookmarkEnd w:id="721"/>
      <w:bookmarkEnd w:id="722"/>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lastRenderedPageBreak/>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723" w:name="_Toc479258996"/>
      <w:bookmarkStart w:id="724" w:name="_Toc484452267"/>
      <w:bookmarkStart w:id="725" w:name="_Toc496016655"/>
      <w:r w:rsidRPr="00392614">
        <w:rPr>
          <w:rFonts w:cs="Arial"/>
          <w:b/>
          <w:bCs/>
          <w:iCs/>
          <w:szCs w:val="28"/>
        </w:rPr>
        <w:t>IOC SUPPORT</w:t>
      </w:r>
      <w:bookmarkEnd w:id="723"/>
      <w:r w:rsidRPr="00392614">
        <w:rPr>
          <w:rFonts w:cs="Arial"/>
          <w:b/>
          <w:bCs/>
          <w:iCs/>
          <w:szCs w:val="28"/>
        </w:rPr>
        <w:t xml:space="preserve"> (BASE AND OPTION PERIOD)</w:t>
      </w:r>
      <w:bookmarkEnd w:id="724"/>
      <w:bookmarkEnd w:id="725"/>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w:t>
      </w:r>
      <w:r w:rsidRPr="00392614">
        <w:lastRenderedPageBreak/>
        <w:t xml:space="preserve">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lastRenderedPageBreak/>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22894F8B" w14:textId="7C7281F5" w:rsidR="00E82F62" w:rsidRPr="00E82F62" w:rsidRDefault="00E82F62" w:rsidP="00F82168">
      <w:pPr>
        <w:keepNext/>
        <w:numPr>
          <w:ilvl w:val="1"/>
          <w:numId w:val="2"/>
        </w:numPr>
        <w:spacing w:before="240" w:after="120"/>
        <w:ind w:left="720"/>
        <w:outlineLvl w:val="1"/>
        <w:rPr>
          <w:ins w:id="726" w:author="Susan Banasiak" w:date="2017-10-17T15:06:00Z"/>
          <w:rFonts w:cs="Arial"/>
          <w:b/>
          <w:bCs/>
          <w:iCs/>
          <w:caps/>
          <w:szCs w:val="28"/>
        </w:rPr>
      </w:pPr>
      <w:bookmarkStart w:id="727" w:name="_Toc496016656"/>
      <w:bookmarkStart w:id="728" w:name="_Toc479258997"/>
      <w:bookmarkStart w:id="729" w:name="_Toc484452268"/>
      <w:ins w:id="730" w:author="Susan Banasiak" w:date="2017-10-17T15:11:00Z">
        <w:r w:rsidRPr="00E82F62">
          <w:rPr>
            <w:b/>
          </w:rPr>
          <w:t>SUSTAINMENT SUPPORT FOR THE PATIENT DATA ENTRY AND PHARMACY CPOE FUNCTIONS (BASE AND OPTION PERIOD)</w:t>
        </w:r>
      </w:ins>
      <w:bookmarkEnd w:id="727"/>
    </w:p>
    <w:p w14:paraId="1791ECF2" w14:textId="77777777" w:rsidR="00E82F62" w:rsidRPr="00392614" w:rsidRDefault="00E82F62" w:rsidP="00E82F62">
      <w:pPr>
        <w:pStyle w:val="NoSpacing"/>
      </w:pPr>
      <w:moveToRangeStart w:id="731" w:author="Susan Banasiak" w:date="2017-10-17T15:06:00Z" w:name="move496016141"/>
      <w:moveTo w:id="732" w:author="Susan Banasiak" w:date="2017-10-17T15:06:00Z">
        <w:r w:rsidRPr="00392614">
          <w:t xml:space="preserve">The Contractor shall also perform lifecycle sustainment support for Patient Data Entry and Pharmacy CPOE functions, which include: </w:t>
        </w:r>
      </w:moveTo>
    </w:p>
    <w:p w14:paraId="543BB44A" w14:textId="77777777" w:rsidR="00E82F62" w:rsidRPr="00392614" w:rsidRDefault="00E82F62" w:rsidP="00E82F62">
      <w:pPr>
        <w:pStyle w:val="NoSpacing"/>
      </w:pPr>
    </w:p>
    <w:p w14:paraId="11805374" w14:textId="77777777" w:rsidR="00E82F62" w:rsidRPr="00392614" w:rsidRDefault="00E82F62" w:rsidP="00E82F62">
      <w:pPr>
        <w:pStyle w:val="NoSpacing"/>
        <w:numPr>
          <w:ilvl w:val="0"/>
          <w:numId w:val="26"/>
        </w:numPr>
      </w:pPr>
      <w:moveTo w:id="733" w:author="Susan Banasiak" w:date="2017-10-17T15:06:00Z">
        <w:r w:rsidRPr="00392614">
          <w:t>Corrective Sustainment, which is the diagnosis and correction of program errors after software release.  The Contractor shall gain access to the VA Computer Associates Service Desk Manager (CA SDM) web page to log, track, update, and reference work ticket requests.</w:t>
        </w:r>
      </w:moveTo>
    </w:p>
    <w:p w14:paraId="030E3115" w14:textId="77777777" w:rsidR="00E82F62" w:rsidRPr="00392614" w:rsidRDefault="00E82F62" w:rsidP="00E82F62">
      <w:pPr>
        <w:pStyle w:val="NoSpacing"/>
        <w:numPr>
          <w:ilvl w:val="0"/>
          <w:numId w:val="26"/>
        </w:numPr>
      </w:pPr>
      <w:moveTo w:id="734" w:author="Susan Banasiak" w:date="2017-10-17T15:06:00Z">
        <w:r w:rsidRPr="00392614">
          <w:t>Preventive Sustainment, which is the modification of software to improve future maintainability or reliability as a result of a requirement to perform a hardware re-platform or operating system/system software upgrade.</w:t>
        </w:r>
      </w:moveTo>
    </w:p>
    <w:p w14:paraId="527D9EFC" w14:textId="77777777" w:rsidR="00E82F62" w:rsidRPr="00392614" w:rsidRDefault="00E82F62" w:rsidP="00E82F62">
      <w:pPr>
        <w:pStyle w:val="NoSpacing"/>
        <w:numPr>
          <w:ilvl w:val="0"/>
          <w:numId w:val="26"/>
        </w:numPr>
      </w:pPr>
      <w:moveTo w:id="735" w:author="Susan Banasiak" w:date="2017-10-17T15:06:00Z">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moveTo>
    </w:p>
    <w:p w14:paraId="384917C5" w14:textId="77777777" w:rsidR="00E82F62" w:rsidRPr="00392614" w:rsidRDefault="00E82F62" w:rsidP="00E82F62">
      <w:pPr>
        <w:pStyle w:val="NoSpacing"/>
        <w:numPr>
          <w:ilvl w:val="0"/>
          <w:numId w:val="26"/>
        </w:numPr>
      </w:pPr>
      <w:moveTo w:id="736" w:author="Susan Banasiak" w:date="2017-10-17T15:06:00Z">
        <w:r w:rsidRPr="00392614">
          <w:t>Sustainment services shall include Contractor provision of Tier 2 and Tier 3 escalation support according to the Response Times indicated in Table 5.6.1.  Tier 2 and 3 support shall include maintenance and repair of software bugs until software is transitioned to VA’s IT/OPS (previously Service, Delivery and Engineering).</w:t>
        </w:r>
        <w:r w:rsidRPr="00392614">
          <w:br/>
        </w:r>
      </w:moveTo>
    </w:p>
    <w:p w14:paraId="6721B276" w14:textId="77777777" w:rsidR="00E82F62" w:rsidRPr="00392614" w:rsidRDefault="00E82F62" w:rsidP="00E82F62">
      <w:pPr>
        <w:pStyle w:val="NoSpacing"/>
      </w:pPr>
      <w:moveTo w:id="737" w:author="Susan Banasiak" w:date="2017-10-17T15:06:00Z">
        <w:r w:rsidRPr="00392614">
          <w:lastRenderedPageBreak/>
          <w:t>The Contractor shall document the resources, allocations, and activities to execute sustainment support in Rational.</w:t>
        </w:r>
      </w:moveTo>
    </w:p>
    <w:p w14:paraId="12C8472A" w14:textId="77777777" w:rsidR="00E82F62" w:rsidRPr="00392614" w:rsidRDefault="00E82F62" w:rsidP="00E82F62">
      <w:pPr>
        <w:pStyle w:val="NoSpacing"/>
      </w:pPr>
    </w:p>
    <w:p w14:paraId="285ED81F" w14:textId="77777777" w:rsidR="00E82F62" w:rsidRPr="00392614" w:rsidRDefault="00E82F62" w:rsidP="00E82F62">
      <w:pPr>
        <w:pStyle w:val="NoSpacing"/>
      </w:pPr>
      <w:moveTo w:id="738" w:author="Susan Banasiak" w:date="2017-10-17T15:06:00Z">
        <w:r w:rsidRPr="00392614">
          <w:t>The Contractor shall provide a Bi-Weekly (every two weeks) Sustainment Summary Report detailing the status and disposition of reported issues to include the status of the tickets in the National Service Desk tickets</w:t>
        </w:r>
      </w:moveTo>
    </w:p>
    <w:p w14:paraId="5995EA23" w14:textId="77777777" w:rsidR="00E82F62" w:rsidRPr="00392614" w:rsidRDefault="00E82F62" w:rsidP="00E82F62">
      <w:pPr>
        <w:pStyle w:val="NoSpacing"/>
      </w:pPr>
    </w:p>
    <w:p w14:paraId="6744287D" w14:textId="77777777" w:rsidR="00E82F62" w:rsidRPr="00A056B7" w:rsidRDefault="00E82F62" w:rsidP="00E82F62">
      <w:pPr>
        <w:pStyle w:val="NoSpacing"/>
        <w:rPr>
          <w:b/>
        </w:rPr>
      </w:pPr>
      <w:moveTo w:id="739" w:author="Susan Banasiak" w:date="2017-10-17T15:06:00Z">
        <w:r w:rsidRPr="00A056B7">
          <w:rPr>
            <w:b/>
          </w:rPr>
          <w:t>Deliverable:</w:t>
        </w:r>
      </w:moveTo>
    </w:p>
    <w:p w14:paraId="3CD23334" w14:textId="77777777" w:rsidR="00E82F62" w:rsidRPr="00392614" w:rsidRDefault="00E82F62" w:rsidP="00E82F62">
      <w:pPr>
        <w:pStyle w:val="NoSpacing"/>
      </w:pPr>
    </w:p>
    <w:p w14:paraId="67032C07" w14:textId="77777777" w:rsidR="00E82F62" w:rsidRPr="00392614" w:rsidRDefault="00E82F62" w:rsidP="00E82F62">
      <w:pPr>
        <w:pStyle w:val="NoSpacing"/>
        <w:numPr>
          <w:ilvl w:val="0"/>
          <w:numId w:val="25"/>
        </w:numPr>
      </w:pPr>
      <w:moveTo w:id="740" w:author="Susan Banasiak" w:date="2017-10-17T15:06:00Z">
        <w:r w:rsidRPr="00392614">
          <w:t>Bi-weekly Sustainment Summary Report</w:t>
        </w:r>
      </w:moveTo>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741" w:name="_Toc496016657"/>
      <w:moveToRangeEnd w:id="731"/>
      <w:r w:rsidRPr="00392614">
        <w:rPr>
          <w:rFonts w:cs="Arial"/>
          <w:b/>
          <w:bCs/>
          <w:iCs/>
          <w:szCs w:val="28"/>
        </w:rPr>
        <w:t>RELEASE AND DEPLOYMENT SUPPORT</w:t>
      </w:r>
      <w:bookmarkEnd w:id="728"/>
      <w:r w:rsidRPr="00392614">
        <w:rPr>
          <w:rFonts w:cs="Arial"/>
          <w:b/>
          <w:bCs/>
          <w:iCs/>
          <w:szCs w:val="28"/>
        </w:rPr>
        <w:t xml:space="preserve"> (OPTION PERIOD)</w:t>
      </w:r>
      <w:bookmarkEnd w:id="729"/>
      <w:bookmarkEnd w:id="741"/>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proofErr w:type="spellStart"/>
      <w:r w:rsidR="000F0A0B">
        <w:t>FedRAMP</w:t>
      </w:r>
      <w:proofErr w:type="spellEnd"/>
      <w:r w:rsidR="000F0A0B">
        <w:t xml:space="preserve">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742" w:name="_Toc479258998"/>
      <w:bookmarkStart w:id="743" w:name="_Toc484452269"/>
      <w:bookmarkStart w:id="744" w:name="_Toc496016658"/>
      <w:r w:rsidRPr="00392614">
        <w:rPr>
          <w:rFonts w:cs="Arial"/>
          <w:b/>
          <w:bCs/>
          <w:iCs/>
          <w:kern w:val="32"/>
          <w:szCs w:val="26"/>
        </w:rPr>
        <w:t>POST-DEPLOYMENT WARRANTY SUPPORT</w:t>
      </w:r>
      <w:bookmarkEnd w:id="742"/>
      <w:bookmarkEnd w:id="743"/>
      <w:bookmarkEnd w:id="744"/>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745" w:name="_Toc479259009"/>
      <w:bookmarkStart w:id="746" w:name="_Toc484452270"/>
      <w:bookmarkStart w:id="747" w:name="_Toc496016659"/>
      <w:r w:rsidRPr="00392614">
        <w:rPr>
          <w:rFonts w:cs="Arial"/>
          <w:b/>
          <w:bCs/>
          <w:iCs/>
          <w:szCs w:val="28"/>
        </w:rPr>
        <w:t>TRANSITION SUPPORT (OPTIONAL TASK 1)</w:t>
      </w:r>
      <w:bookmarkEnd w:id="745"/>
      <w:bookmarkEnd w:id="746"/>
      <w:bookmarkEnd w:id="747"/>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 xml:space="preserve">The Contractor shall provide a </w:t>
      </w:r>
      <w:r w:rsidR="00F82168" w:rsidRPr="00392614">
        <w:lastRenderedPageBreak/>
        <w:t>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748" w:name="_Toc496016660"/>
      <w:r w:rsidRPr="00392614">
        <w:t>GENERAL REQUIREMENTS</w:t>
      </w:r>
      <w:bookmarkEnd w:id="748"/>
    </w:p>
    <w:p w14:paraId="1DFED0B9" w14:textId="77777777" w:rsidR="008A293B" w:rsidRPr="00392614" w:rsidRDefault="00481989" w:rsidP="008A293B">
      <w:pPr>
        <w:pStyle w:val="Heading2"/>
      </w:pPr>
      <w:bookmarkStart w:id="749" w:name="_Toc496016661"/>
      <w:bookmarkEnd w:id="369"/>
      <w:r w:rsidRPr="00392614">
        <w:rPr>
          <w:caps w:val="0"/>
        </w:rPr>
        <w:t>PERFORMANCE METRICS</w:t>
      </w:r>
      <w:bookmarkEnd w:id="749"/>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 xml:space="preserve">quality </w:t>
            </w:r>
            <w:r w:rsidR="00345025" w:rsidRPr="00392614">
              <w:rPr>
                <w:rFonts w:cs="Arial"/>
              </w:rPr>
              <w:lastRenderedPageBreak/>
              <w:t>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lastRenderedPageBreak/>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lastRenderedPageBreak/>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w:t>
      </w:r>
      <w:proofErr w:type="spellStart"/>
      <w:r w:rsidRPr="00392614">
        <w:t>to</w:t>
      </w:r>
      <w:proofErr w:type="spellEnd"/>
      <w:r w:rsidRPr="00392614">
        <w:t xml:space="preserve">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750" w:name="_Toc496016662"/>
      <w:r w:rsidRPr="00E44EC2">
        <w:t>SECTION 508 – ELECTRONIC AND INFORMATIN TECHNOLOGY (</w:t>
      </w:r>
      <w:r w:rsidRPr="00E44EC2">
        <w:rPr>
          <w:caps w:val="0"/>
        </w:rPr>
        <w:t>EIT</w:t>
      </w:r>
      <w:r w:rsidRPr="00E44EC2">
        <w:t>) STANDARDS</w:t>
      </w:r>
      <w:bookmarkEnd w:id="750"/>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4"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5"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lastRenderedPageBreak/>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EC7069">
        <w:rPr>
          <w:rFonts w:cs="Arial"/>
          <w:color w:val="000000"/>
        </w:rPr>
      </w:r>
      <w:r w:rsidR="00EC7069">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751" w:name="_Toc479661858"/>
      <w:bookmarkStart w:id="752" w:name="_Toc496016663"/>
      <w:r w:rsidRPr="00E44EC2">
        <w:rPr>
          <w:rFonts w:cs="Arial"/>
          <w:b/>
          <w:bCs/>
          <w:iCs/>
          <w:kern w:val="32"/>
          <w:szCs w:val="26"/>
        </w:rPr>
        <w:t>EQUIVALENT FACILITATION</w:t>
      </w:r>
      <w:bookmarkEnd w:id="751"/>
      <w:bookmarkEnd w:id="752"/>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753" w:name="_Toc479661859"/>
      <w:bookmarkStart w:id="754" w:name="_Toc496016664"/>
      <w:r w:rsidRPr="00E44EC2">
        <w:rPr>
          <w:rFonts w:cs="Arial"/>
          <w:b/>
          <w:bCs/>
          <w:iCs/>
          <w:kern w:val="32"/>
          <w:szCs w:val="26"/>
        </w:rPr>
        <w:t>COMPATIBILITY WITH ASSISTIVE TECHNOLOGY</w:t>
      </w:r>
      <w:bookmarkEnd w:id="753"/>
      <w:bookmarkEnd w:id="754"/>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755" w:name="_Toc496016665"/>
      <w:r>
        <w:t>ORGANIZATIONAL CONFLICT OF INTEREST</w:t>
      </w:r>
      <w:bookmarkEnd w:id="755"/>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756" w:name="_Toc300062785"/>
      <w:bookmarkStart w:id="757" w:name="_Toc487461832"/>
      <w:bookmarkStart w:id="758" w:name="_Toc496016666"/>
      <w:r w:rsidRPr="00BE37C9">
        <w:rPr>
          <w:rFonts w:ascii="Times New Roman" w:hAnsi="Times New Roman"/>
          <w:b/>
          <w:caps/>
        </w:rPr>
        <w:t>APPENDIX A</w:t>
      </w:r>
      <w:bookmarkEnd w:id="756"/>
      <w:bookmarkEnd w:id="757"/>
      <w:bookmarkEnd w:id="758"/>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lastRenderedPageBreak/>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759" w:name="OLE_LINK1"/>
      <w:bookmarkStart w:id="760"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759"/>
    <w:bookmarkEnd w:id="760"/>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761" w:name="_Toc496016667"/>
      <w:r>
        <w:lastRenderedPageBreak/>
        <w:t>APPENDIX B – RIGHTS IN DATA AND COMPUTER SOFTWARE</w:t>
      </w:r>
      <w:bookmarkEnd w:id="761"/>
    </w:p>
    <w:p w14:paraId="3C36C45B" w14:textId="64C46D45" w:rsidR="003764D7" w:rsidRDefault="00E37316" w:rsidP="003764D7">
      <w:pPr>
        <w:pStyle w:val="Heading2"/>
        <w:rPr>
          <w:lang w:val="en"/>
        </w:rPr>
      </w:pPr>
      <w:bookmarkStart w:id="762" w:name="_Toc496016668"/>
      <w:r>
        <w:rPr>
          <w:caps w:val="0"/>
          <w:lang w:val="en"/>
        </w:rPr>
        <w:t>DATA RIGHTS</w:t>
      </w:r>
      <w:bookmarkEnd w:id="762"/>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763" w:name="_Toc496016669"/>
      <w:r>
        <w:rPr>
          <w:caps w:val="0"/>
          <w:lang w:val="en"/>
        </w:rPr>
        <w:t>SOURCE</w:t>
      </w:r>
      <w:r w:rsidR="00E37316">
        <w:rPr>
          <w:caps w:val="0"/>
          <w:lang w:val="en"/>
        </w:rPr>
        <w:t xml:space="preserve"> REPOSITORY</w:t>
      </w:r>
      <w:bookmarkEnd w:id="763"/>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and continuity of access of all 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Github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r>
        <w:rPr>
          <w:lang w:val="en"/>
        </w:rPr>
        <w:t xml:space="preserve">within a secondary repository managed behind a government firewall on Github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6"/>
      <w:footerReference w:type="default" r:id="rId17"/>
      <w:pgSz w:w="12240" w:h="15840" w:code="1"/>
      <w:pgMar w:top="1440" w:right="1440" w:bottom="1440" w:left="1440" w:header="720" w:footer="864"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san Banasiak" w:date="2017-10-17T15:16:00Z" w:initials="SB">
    <w:p w14:paraId="6728AF96" w14:textId="27C22ABB" w:rsidR="00EC7069" w:rsidRDefault="00EC7069">
      <w:pPr>
        <w:pStyle w:val="CommentText"/>
      </w:pPr>
      <w:r>
        <w:rPr>
          <w:rStyle w:val="CommentReference"/>
        </w:rPr>
        <w:annotationRef/>
      </w:r>
      <w:r>
        <w:t xml:space="preserve">Update date once new requirements are added in </w:t>
      </w:r>
    </w:p>
  </w:comment>
  <w:comment w:id="467" w:author="Susan Banasiak" w:date="2017-10-17T15:16:00Z" w:initials="SB">
    <w:p w14:paraId="5BD81DDE" w14:textId="0F6957F0" w:rsidR="00EC7069" w:rsidRDefault="00EC7069">
      <w:pPr>
        <w:pStyle w:val="CommentText"/>
      </w:pPr>
      <w:r>
        <w:rPr>
          <w:rStyle w:val="CommentReference"/>
        </w:rPr>
        <w:annotationRef/>
      </w:r>
      <w:r>
        <w:t xml:space="preserve">Clarify with </w:t>
      </w:r>
      <w:proofErr w:type="spellStart"/>
      <w:r>
        <w:t>Dr</w:t>
      </w:r>
      <w:proofErr w:type="spellEnd"/>
      <w:r>
        <w:t xml:space="preserve"> Richards if Base only or Base &amp; OPs</w:t>
      </w:r>
    </w:p>
  </w:comment>
  <w:comment w:id="470" w:author="Susan Banasiak" w:date="2017-10-17T15:16:00Z" w:initials="SB">
    <w:p w14:paraId="3827A2E5" w14:textId="73E3576E" w:rsidR="00EC7069" w:rsidRDefault="00EC7069">
      <w:pPr>
        <w:pStyle w:val="CommentText"/>
      </w:pPr>
      <w:r>
        <w:rPr>
          <w:rStyle w:val="CommentReference"/>
        </w:rPr>
        <w:annotationRef/>
      </w:r>
      <w:r>
        <w:t>Add in requirements for Mobile Client Development and any/all deliverables.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28AF96" w15:done="0"/>
  <w15:commentEx w15:paraId="5BD81DDE" w15:done="0"/>
  <w15:commentEx w15:paraId="3827A2E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F42A6" w14:textId="77777777" w:rsidR="008607AD" w:rsidRDefault="008607AD" w:rsidP="00E47F5F">
      <w:r>
        <w:separator/>
      </w:r>
    </w:p>
  </w:endnote>
  <w:endnote w:type="continuationSeparator" w:id="0">
    <w:p w14:paraId="5CE10EC4" w14:textId="77777777" w:rsidR="008607AD" w:rsidRDefault="008607AD"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Bold">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7" w14:textId="77777777" w:rsidR="00EC7069" w:rsidRDefault="00EC7069" w:rsidP="0034635A">
    <w:pPr>
      <w:tabs>
        <w:tab w:val="center" w:pos="4680"/>
      </w:tabs>
      <w:jc w:val="center"/>
      <w:rPr>
        <w:sz w:val="20"/>
        <w:szCs w:val="20"/>
      </w:rPr>
    </w:pPr>
  </w:p>
  <w:p w14:paraId="1DFED388" w14:textId="77777777" w:rsidR="00EC7069" w:rsidRDefault="00EC7069"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214E54">
      <w:rPr>
        <w:noProof/>
        <w:sz w:val="20"/>
        <w:szCs w:val="20"/>
      </w:rPr>
      <w:t>15</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214E54">
      <w:rPr>
        <w:noProof/>
        <w:sz w:val="20"/>
        <w:szCs w:val="20"/>
      </w:rPr>
      <w:t>40</w:t>
    </w:r>
    <w:r w:rsidRPr="00522A97">
      <w:rPr>
        <w:sz w:val="20"/>
        <w:szCs w:val="20"/>
      </w:rPr>
      <w:fldChar w:fldCharType="end"/>
    </w:r>
    <w:bookmarkStart w:id="765" w:name="_Toc6902883"/>
    <w:bookmarkStart w:id="766" w:name="_Toc393177566"/>
    <w:bookmarkStart w:id="767" w:name="_Toc393178136"/>
    <w:bookmarkStart w:id="768" w:name="_Toc393178382"/>
    <w:bookmarkStart w:id="769" w:name="_Toc393178446"/>
    <w:bookmarkStart w:id="770" w:name="_Toc393184012"/>
    <w:bookmarkStart w:id="771" w:name="_Toc393184086"/>
    <w:bookmarkStart w:id="772" w:name="_Toc393184719"/>
    <w:bookmarkStart w:id="773" w:name="_Toc393184927"/>
    <w:bookmarkStart w:id="774" w:name="_Toc398721054"/>
    <w:bookmarkStart w:id="775" w:name="_Toc396620687"/>
    <w:bookmarkStart w:id="776" w:name="_Ref392049487"/>
    <w:bookmarkEnd w:id="765"/>
    <w:bookmarkEnd w:id="766"/>
    <w:bookmarkEnd w:id="767"/>
    <w:bookmarkEnd w:id="768"/>
    <w:bookmarkEnd w:id="769"/>
    <w:bookmarkEnd w:id="770"/>
    <w:bookmarkEnd w:id="771"/>
    <w:bookmarkEnd w:id="772"/>
    <w:bookmarkEnd w:id="773"/>
    <w:bookmarkEnd w:id="774"/>
    <w:bookmarkEnd w:id="775"/>
    <w:bookmarkEnd w:id="776"/>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C7DDF" w14:textId="77777777" w:rsidR="008607AD" w:rsidRDefault="008607AD" w:rsidP="00E47F5F">
      <w:r>
        <w:separator/>
      </w:r>
    </w:p>
  </w:footnote>
  <w:footnote w:type="continuationSeparator" w:id="0">
    <w:p w14:paraId="6E2F0922" w14:textId="77777777" w:rsidR="008607AD" w:rsidRDefault="008607AD" w:rsidP="00E47F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6" w14:textId="7D56B739" w:rsidR="00EC7069" w:rsidRPr="00785CCB" w:rsidRDefault="00EC7069" w:rsidP="00870240">
    <w:pPr>
      <w:pStyle w:val="NoSpacing"/>
    </w:pPr>
    <w:ins w:id="764" w:author="Susan Banasiak" w:date="2017-10-17T15:13:00Z">
      <w:r>
        <w:t>VA118-16-D-1009 VA11817f10090012 P00001</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19FEA912"/>
    <w:lvl w:ilvl="0" w:tplc="C668365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mrich5@gmail.com">
    <w15:presenceInfo w15:providerId="Windows Live" w15:userId="8b03023ff42b6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5E02"/>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5A85"/>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3391"/>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3B64"/>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4E54"/>
    <w:rsid w:val="00216AD0"/>
    <w:rsid w:val="00217530"/>
    <w:rsid w:val="00217AA0"/>
    <w:rsid w:val="002200D3"/>
    <w:rsid w:val="0022048C"/>
    <w:rsid w:val="002240D5"/>
    <w:rsid w:val="00224E2D"/>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2C13"/>
    <w:rsid w:val="002A68EE"/>
    <w:rsid w:val="002B1AF8"/>
    <w:rsid w:val="002B2BCF"/>
    <w:rsid w:val="002B3DB9"/>
    <w:rsid w:val="002B6CFA"/>
    <w:rsid w:val="002C0432"/>
    <w:rsid w:val="002C070E"/>
    <w:rsid w:val="002C2AF9"/>
    <w:rsid w:val="002C5981"/>
    <w:rsid w:val="002C604D"/>
    <w:rsid w:val="002D02FE"/>
    <w:rsid w:val="002D0C99"/>
    <w:rsid w:val="002D0F86"/>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13BE8"/>
    <w:rsid w:val="00314DF7"/>
    <w:rsid w:val="00317B1A"/>
    <w:rsid w:val="00323406"/>
    <w:rsid w:val="00324A57"/>
    <w:rsid w:val="00325075"/>
    <w:rsid w:val="0032560C"/>
    <w:rsid w:val="00325A46"/>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483"/>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D7E2D"/>
    <w:rsid w:val="004E2AAD"/>
    <w:rsid w:val="004E4183"/>
    <w:rsid w:val="004E4B88"/>
    <w:rsid w:val="004E4DEC"/>
    <w:rsid w:val="004E4E35"/>
    <w:rsid w:val="004E5BD3"/>
    <w:rsid w:val="004E5DF1"/>
    <w:rsid w:val="004E6868"/>
    <w:rsid w:val="004E6B05"/>
    <w:rsid w:val="004E71C3"/>
    <w:rsid w:val="004E72B3"/>
    <w:rsid w:val="004F0869"/>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4CC0"/>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6C7"/>
    <w:rsid w:val="00542B64"/>
    <w:rsid w:val="00546E43"/>
    <w:rsid w:val="005475C5"/>
    <w:rsid w:val="00547FF6"/>
    <w:rsid w:val="00551F4F"/>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318"/>
    <w:rsid w:val="005A2B64"/>
    <w:rsid w:val="005A31E8"/>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D7F3D"/>
    <w:rsid w:val="005E0FC5"/>
    <w:rsid w:val="005E10AB"/>
    <w:rsid w:val="005E2D45"/>
    <w:rsid w:val="005E4499"/>
    <w:rsid w:val="005E4A73"/>
    <w:rsid w:val="005E7F75"/>
    <w:rsid w:val="005F0B9F"/>
    <w:rsid w:val="005F1A25"/>
    <w:rsid w:val="005F36D4"/>
    <w:rsid w:val="005F5DDB"/>
    <w:rsid w:val="005F61D0"/>
    <w:rsid w:val="005F6522"/>
    <w:rsid w:val="005F770A"/>
    <w:rsid w:val="0060382B"/>
    <w:rsid w:val="00605255"/>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5AAF"/>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1203"/>
    <w:rsid w:val="006A6885"/>
    <w:rsid w:val="006A74CE"/>
    <w:rsid w:val="006A765F"/>
    <w:rsid w:val="006A76A3"/>
    <w:rsid w:val="006A78DF"/>
    <w:rsid w:val="006B1567"/>
    <w:rsid w:val="006B1CCA"/>
    <w:rsid w:val="006B5BA7"/>
    <w:rsid w:val="006C02C0"/>
    <w:rsid w:val="006C148A"/>
    <w:rsid w:val="006C309B"/>
    <w:rsid w:val="006C6285"/>
    <w:rsid w:val="006D076F"/>
    <w:rsid w:val="006D1087"/>
    <w:rsid w:val="006D4E77"/>
    <w:rsid w:val="006D5675"/>
    <w:rsid w:val="006D5D2E"/>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027D"/>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186C"/>
    <w:rsid w:val="007F239A"/>
    <w:rsid w:val="007F50D6"/>
    <w:rsid w:val="007F6F80"/>
    <w:rsid w:val="0080052D"/>
    <w:rsid w:val="008028F6"/>
    <w:rsid w:val="00802C6D"/>
    <w:rsid w:val="0080455A"/>
    <w:rsid w:val="0080469C"/>
    <w:rsid w:val="008056DF"/>
    <w:rsid w:val="00806027"/>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1208"/>
    <w:rsid w:val="008546F2"/>
    <w:rsid w:val="008560BF"/>
    <w:rsid w:val="00856876"/>
    <w:rsid w:val="008607AD"/>
    <w:rsid w:val="008614E9"/>
    <w:rsid w:val="00862B96"/>
    <w:rsid w:val="008633B1"/>
    <w:rsid w:val="00864023"/>
    <w:rsid w:val="008657F3"/>
    <w:rsid w:val="00866C2B"/>
    <w:rsid w:val="00866D84"/>
    <w:rsid w:val="00866E77"/>
    <w:rsid w:val="00867775"/>
    <w:rsid w:val="00870240"/>
    <w:rsid w:val="008748FB"/>
    <w:rsid w:val="00874948"/>
    <w:rsid w:val="00877CBF"/>
    <w:rsid w:val="008802EA"/>
    <w:rsid w:val="00880364"/>
    <w:rsid w:val="008812F6"/>
    <w:rsid w:val="00881F47"/>
    <w:rsid w:val="00883E1D"/>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30D"/>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0CAC"/>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0713"/>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A7B0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D764E"/>
    <w:rsid w:val="00AE0CB3"/>
    <w:rsid w:val="00AE1CE8"/>
    <w:rsid w:val="00AE24E1"/>
    <w:rsid w:val="00AE36C7"/>
    <w:rsid w:val="00AE5878"/>
    <w:rsid w:val="00AE748F"/>
    <w:rsid w:val="00AF0584"/>
    <w:rsid w:val="00AF05F5"/>
    <w:rsid w:val="00AF067E"/>
    <w:rsid w:val="00AF0CB5"/>
    <w:rsid w:val="00AF13E4"/>
    <w:rsid w:val="00AF23D6"/>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593"/>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988"/>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87E52"/>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4432"/>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0FCC"/>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26FB"/>
    <w:rsid w:val="00C537C3"/>
    <w:rsid w:val="00C54A62"/>
    <w:rsid w:val="00C5599D"/>
    <w:rsid w:val="00C56277"/>
    <w:rsid w:val="00C569C0"/>
    <w:rsid w:val="00C573DD"/>
    <w:rsid w:val="00C5743A"/>
    <w:rsid w:val="00C57C34"/>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6FB0"/>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318F"/>
    <w:rsid w:val="00E44E9C"/>
    <w:rsid w:val="00E44EC2"/>
    <w:rsid w:val="00E46C1D"/>
    <w:rsid w:val="00E47F3A"/>
    <w:rsid w:val="00E47F5F"/>
    <w:rsid w:val="00E51997"/>
    <w:rsid w:val="00E52A7B"/>
    <w:rsid w:val="00E53F79"/>
    <w:rsid w:val="00E54014"/>
    <w:rsid w:val="00E55846"/>
    <w:rsid w:val="00E55BC8"/>
    <w:rsid w:val="00E57E6C"/>
    <w:rsid w:val="00E6352B"/>
    <w:rsid w:val="00E63A51"/>
    <w:rsid w:val="00E648C2"/>
    <w:rsid w:val="00E66F1D"/>
    <w:rsid w:val="00E67253"/>
    <w:rsid w:val="00E67345"/>
    <w:rsid w:val="00E67928"/>
    <w:rsid w:val="00E7213E"/>
    <w:rsid w:val="00E72434"/>
    <w:rsid w:val="00E7277D"/>
    <w:rsid w:val="00E72D29"/>
    <w:rsid w:val="00E74907"/>
    <w:rsid w:val="00E75F2D"/>
    <w:rsid w:val="00E779E1"/>
    <w:rsid w:val="00E809C6"/>
    <w:rsid w:val="00E80A0A"/>
    <w:rsid w:val="00E80E86"/>
    <w:rsid w:val="00E81F97"/>
    <w:rsid w:val="00E82F62"/>
    <w:rsid w:val="00E84079"/>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C7069"/>
    <w:rsid w:val="00ED34A6"/>
    <w:rsid w:val="00ED37A1"/>
    <w:rsid w:val="00ED400B"/>
    <w:rsid w:val="00ED4B10"/>
    <w:rsid w:val="00ED4D5A"/>
    <w:rsid w:val="00ED5991"/>
    <w:rsid w:val="00ED6FAC"/>
    <w:rsid w:val="00ED70D2"/>
    <w:rsid w:val="00ED723F"/>
    <w:rsid w:val="00ED7A4E"/>
    <w:rsid w:val="00EE008E"/>
    <w:rsid w:val="00EE289B"/>
    <w:rsid w:val="00EE46F8"/>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3B56"/>
    <w:rsid w:val="00FB485D"/>
    <w:rsid w:val="00FB492A"/>
    <w:rsid w:val="00FB5644"/>
    <w:rsid w:val="00FB5D32"/>
    <w:rsid w:val="00FB7CBF"/>
    <w:rsid w:val="00FC0206"/>
    <w:rsid w:val="00FC0521"/>
    <w:rsid w:val="00FC60F3"/>
    <w:rsid w:val="00FC6517"/>
    <w:rsid w:val="00FC682D"/>
    <w:rsid w:val="00FC69AE"/>
    <w:rsid w:val="00FC7F08"/>
    <w:rsid w:val="00FD0548"/>
    <w:rsid w:val="00FD1457"/>
    <w:rsid w:val="00FD15FD"/>
    <w:rsid w:val="00FD363D"/>
    <w:rsid w:val="00FD4634"/>
    <w:rsid w:val="00FD56D3"/>
    <w:rsid w:val="00FE1902"/>
    <w:rsid w:val="00FE2005"/>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EC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450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C7069"/>
    <w:rPr>
      <w:rFonts w:ascii="Times New Roman" w:hAnsi="Times New Roman"/>
    </w:rPr>
  </w:style>
  <w:style w:type="character" w:customStyle="1" w:styleId="DocumentMapChar">
    <w:name w:val="Document Map Char"/>
    <w:basedOn w:val="DefaultParagraphFont"/>
    <w:link w:val="DocumentMap"/>
    <w:uiPriority w:val="99"/>
    <w:semiHidden/>
    <w:rsid w:val="00EC706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48925752">
      <w:bodyDiv w:val="1"/>
      <w:marLeft w:val="0"/>
      <w:marRight w:val="0"/>
      <w:marTop w:val="0"/>
      <w:marBottom w:val="0"/>
      <w:divBdr>
        <w:top w:val="none" w:sz="0" w:space="0" w:color="auto"/>
        <w:left w:val="none" w:sz="0" w:space="0" w:color="auto"/>
        <w:bottom w:val="none" w:sz="0" w:space="0" w:color="auto"/>
        <w:right w:val="none" w:sz="0" w:space="0" w:color="auto"/>
      </w:divBdr>
      <w:divsChild>
        <w:div w:id="611211543">
          <w:marLeft w:val="0"/>
          <w:marRight w:val="0"/>
          <w:marTop w:val="0"/>
          <w:marBottom w:val="0"/>
          <w:divBdr>
            <w:top w:val="none" w:sz="0" w:space="0" w:color="auto"/>
            <w:left w:val="none" w:sz="0" w:space="0" w:color="auto"/>
            <w:bottom w:val="none" w:sz="0" w:space="0" w:color="auto"/>
            <w:right w:val="none" w:sz="0" w:space="0" w:color="auto"/>
          </w:divBdr>
        </w:div>
        <w:div w:id="1755086077">
          <w:marLeft w:val="0"/>
          <w:marRight w:val="0"/>
          <w:marTop w:val="0"/>
          <w:marBottom w:val="0"/>
          <w:divBdr>
            <w:top w:val="none" w:sz="0" w:space="0" w:color="auto"/>
            <w:left w:val="none" w:sz="0" w:space="0" w:color="auto"/>
            <w:bottom w:val="none" w:sz="0" w:space="0" w:color="auto"/>
            <w:right w:val="none" w:sz="0" w:space="0" w:color="auto"/>
          </w:divBdr>
        </w:div>
        <w:div w:id="787046180">
          <w:marLeft w:val="0"/>
          <w:marRight w:val="0"/>
          <w:marTop w:val="0"/>
          <w:marBottom w:val="0"/>
          <w:divBdr>
            <w:top w:val="none" w:sz="0" w:space="0" w:color="auto"/>
            <w:left w:val="none" w:sz="0" w:space="0" w:color="auto"/>
            <w:bottom w:val="none" w:sz="0" w:space="0" w:color="auto"/>
            <w:right w:val="none" w:sz="0" w:space="0" w:color="auto"/>
          </w:divBdr>
        </w:div>
        <w:div w:id="1787968965">
          <w:marLeft w:val="0"/>
          <w:marRight w:val="0"/>
          <w:marTop w:val="0"/>
          <w:marBottom w:val="0"/>
          <w:divBdr>
            <w:top w:val="none" w:sz="0" w:space="0" w:color="auto"/>
            <w:left w:val="none" w:sz="0" w:space="0" w:color="auto"/>
            <w:bottom w:val="none" w:sz="0" w:space="0" w:color="auto"/>
            <w:right w:val="none" w:sz="0" w:space="0" w:color="auto"/>
          </w:divBdr>
          <w:divsChild>
            <w:div w:id="889802812">
              <w:marLeft w:val="0"/>
              <w:marRight w:val="0"/>
              <w:marTop w:val="0"/>
              <w:marBottom w:val="0"/>
              <w:divBdr>
                <w:top w:val="none" w:sz="0" w:space="0" w:color="auto"/>
                <w:left w:val="none" w:sz="0" w:space="0" w:color="auto"/>
                <w:bottom w:val="none" w:sz="0" w:space="0" w:color="auto"/>
                <w:right w:val="none" w:sz="0" w:space="0" w:color="auto"/>
              </w:divBdr>
              <w:divsChild>
                <w:div w:id="172913037">
                  <w:marLeft w:val="0"/>
                  <w:marRight w:val="0"/>
                  <w:marTop w:val="0"/>
                  <w:marBottom w:val="0"/>
                  <w:divBdr>
                    <w:top w:val="none" w:sz="0" w:space="0" w:color="auto"/>
                    <w:left w:val="none" w:sz="0" w:space="0" w:color="auto"/>
                    <w:bottom w:val="none" w:sz="0" w:space="0" w:color="auto"/>
                    <w:right w:val="none" w:sz="0" w:space="0" w:color="auto"/>
                  </w:divBdr>
                </w:div>
                <w:div w:id="1163085703">
                  <w:marLeft w:val="0"/>
                  <w:marRight w:val="0"/>
                  <w:marTop w:val="0"/>
                  <w:marBottom w:val="0"/>
                  <w:divBdr>
                    <w:top w:val="none" w:sz="0" w:space="0" w:color="auto"/>
                    <w:left w:val="none" w:sz="0" w:space="0" w:color="auto"/>
                    <w:bottom w:val="none" w:sz="0" w:space="0" w:color="auto"/>
                    <w:right w:val="none" w:sz="0" w:space="0" w:color="auto"/>
                  </w:divBdr>
                </w:div>
              </w:divsChild>
            </w:div>
            <w:div w:id="555166963">
              <w:marLeft w:val="0"/>
              <w:marRight w:val="0"/>
              <w:marTop w:val="0"/>
              <w:marBottom w:val="0"/>
              <w:divBdr>
                <w:top w:val="none" w:sz="0" w:space="0" w:color="auto"/>
                <w:left w:val="none" w:sz="0" w:space="0" w:color="auto"/>
                <w:bottom w:val="none" w:sz="0" w:space="0" w:color="auto"/>
                <w:right w:val="none" w:sz="0" w:space="0" w:color="auto"/>
              </w:divBdr>
              <w:divsChild>
                <w:div w:id="570041476">
                  <w:marLeft w:val="0"/>
                  <w:marRight w:val="0"/>
                  <w:marTop w:val="0"/>
                  <w:marBottom w:val="0"/>
                  <w:divBdr>
                    <w:top w:val="none" w:sz="0" w:space="0" w:color="auto"/>
                    <w:left w:val="none" w:sz="0" w:space="0" w:color="auto"/>
                    <w:bottom w:val="none" w:sz="0" w:space="0" w:color="auto"/>
                    <w:right w:val="none" w:sz="0" w:space="0" w:color="auto"/>
                  </w:divBdr>
                </w:div>
                <w:div w:id="2022121504">
                  <w:marLeft w:val="0"/>
                  <w:marRight w:val="0"/>
                  <w:marTop w:val="0"/>
                  <w:marBottom w:val="0"/>
                  <w:divBdr>
                    <w:top w:val="none" w:sz="0" w:space="0" w:color="auto"/>
                    <w:left w:val="none" w:sz="0" w:space="0" w:color="auto"/>
                    <w:bottom w:val="none" w:sz="0" w:space="0" w:color="auto"/>
                    <w:right w:val="none" w:sz="0" w:space="0" w:color="auto"/>
                  </w:divBdr>
                </w:div>
                <w:div w:id="1840345486">
                  <w:marLeft w:val="0"/>
                  <w:marRight w:val="0"/>
                  <w:marTop w:val="0"/>
                  <w:marBottom w:val="0"/>
                  <w:divBdr>
                    <w:top w:val="none" w:sz="0" w:space="0" w:color="auto"/>
                    <w:left w:val="none" w:sz="0" w:space="0" w:color="auto"/>
                    <w:bottom w:val="none" w:sz="0" w:space="0" w:color="auto"/>
                    <w:right w:val="none" w:sz="0" w:space="0" w:color="auto"/>
                  </w:divBdr>
                </w:div>
                <w:div w:id="2095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www.access-board.gov/guidelines-and-standards/communications-and-it/about-the-section-508-standards/section-508-standards" TargetMode="External"/><Relationship Id="rId15" Type="http://schemas.openxmlformats.org/officeDocument/2006/relationships/hyperlink" Target="http://www.section508.gov/content/learn/standard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2.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0d3c429c-0412-4dc9-8a4d-a7216355f179"/>
  </ds:schemaRefs>
</ds:datastoreItem>
</file>

<file path=customXml/itemProps4.xml><?xml version="1.0" encoding="utf-8"?>
<ds:datastoreItem xmlns:ds="http://schemas.openxmlformats.org/officeDocument/2006/customXml" ds:itemID="{F271B488-4E38-F04C-B842-A3D11563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13906</Words>
  <Characters>79268</Characters>
  <Application>Microsoft Macintosh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92989</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rmrich5@gmail.com</cp:lastModifiedBy>
  <cp:revision>2</cp:revision>
  <cp:lastPrinted>2017-01-11T21:04:00Z</cp:lastPrinted>
  <dcterms:created xsi:type="dcterms:W3CDTF">2017-10-19T02:20:00Z</dcterms:created>
  <dcterms:modified xsi:type="dcterms:W3CDTF">2017-10-19T02:20:00Z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