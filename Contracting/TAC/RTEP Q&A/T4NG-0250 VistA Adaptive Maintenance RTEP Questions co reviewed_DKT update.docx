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36C4B" w14:textId="77777777" w:rsidR="00012F60" w:rsidRPr="00792514" w:rsidRDefault="00012F60" w:rsidP="00BE6E4C">
      <w:pPr>
        <w:pStyle w:val="NoSpacing"/>
        <w:tabs>
          <w:tab w:val="right" w:pos="9360"/>
        </w:tabs>
        <w:rPr>
          <w:rFonts w:ascii="Arial" w:hAnsi="Arial" w:cs="Arial"/>
          <w:b/>
          <w:sz w:val="20"/>
          <w:szCs w:val="20"/>
        </w:rPr>
      </w:pPr>
      <w:r w:rsidRPr="00792514">
        <w:rPr>
          <w:rFonts w:ascii="Arial" w:hAnsi="Arial" w:cs="Arial"/>
          <w:b/>
          <w:sz w:val="20"/>
          <w:szCs w:val="20"/>
        </w:rPr>
        <w:t xml:space="preserve"> PWS Reference/</w:t>
      </w:r>
      <w:r w:rsidRPr="00792514">
        <w:rPr>
          <w:rFonts w:ascii="Arial" w:hAnsi="Arial" w:cs="Arial"/>
          <w:b/>
          <w:sz w:val="20"/>
          <w:szCs w:val="20"/>
        </w:rPr>
        <w:tab/>
      </w:r>
    </w:p>
    <w:p w14:paraId="41136C4C" w14:textId="77777777" w:rsidR="00012F60" w:rsidRPr="00792514" w:rsidRDefault="00012F60" w:rsidP="00E8790A">
      <w:pPr>
        <w:pStyle w:val="NoSpacing"/>
        <w:tabs>
          <w:tab w:val="left" w:pos="720"/>
          <w:tab w:val="left" w:pos="1440"/>
          <w:tab w:val="right" w:pos="9360"/>
        </w:tabs>
        <w:rPr>
          <w:rFonts w:ascii="Arial" w:hAnsi="Arial" w:cs="Arial"/>
          <w:b/>
          <w:sz w:val="20"/>
          <w:szCs w:val="20"/>
        </w:rPr>
      </w:pPr>
      <w:r w:rsidRPr="00792514">
        <w:rPr>
          <w:rFonts w:ascii="Arial" w:hAnsi="Arial" w:cs="Arial"/>
          <w:b/>
          <w:sz w:val="20"/>
          <w:szCs w:val="20"/>
        </w:rPr>
        <w:t>Attachment #</w:t>
      </w:r>
      <w:r w:rsidRPr="00792514">
        <w:rPr>
          <w:rFonts w:ascii="Arial" w:hAnsi="Arial" w:cs="Arial"/>
          <w:b/>
          <w:sz w:val="20"/>
          <w:szCs w:val="20"/>
        </w:rPr>
        <w:tab/>
      </w:r>
      <w:r w:rsidR="00E8790A" w:rsidRPr="00792514">
        <w:rPr>
          <w:rFonts w:ascii="Arial" w:hAnsi="Arial" w:cs="Arial"/>
          <w:b/>
          <w:sz w:val="20"/>
          <w:szCs w:val="20"/>
        </w:rPr>
        <w:tab/>
      </w:r>
    </w:p>
    <w:p w14:paraId="41136C4D" w14:textId="7494C5BF" w:rsidR="00012F60" w:rsidRPr="00792514" w:rsidRDefault="00012F60" w:rsidP="002D18BA">
      <w:pPr>
        <w:pStyle w:val="NoSpacing"/>
        <w:rPr>
          <w:rFonts w:ascii="Arial" w:hAnsi="Arial" w:cs="Arial"/>
          <w:b/>
          <w:sz w:val="20"/>
          <w:szCs w:val="20"/>
        </w:rPr>
      </w:pPr>
      <w:r w:rsidRPr="00792514">
        <w:rPr>
          <w:rFonts w:ascii="Arial" w:hAnsi="Arial" w:cs="Arial"/>
          <w:b/>
          <w:sz w:val="20"/>
          <w:szCs w:val="20"/>
        </w:rPr>
        <w:t>Page number</w:t>
      </w:r>
      <w:r w:rsidRPr="00792514">
        <w:rPr>
          <w:rFonts w:ascii="Arial" w:hAnsi="Arial" w:cs="Arial"/>
          <w:b/>
          <w:sz w:val="20"/>
          <w:szCs w:val="20"/>
        </w:rPr>
        <w:tab/>
        <w:t xml:space="preserve">                             Question</w:t>
      </w:r>
      <w:r w:rsidRPr="00792514">
        <w:rPr>
          <w:rFonts w:ascii="Arial" w:hAnsi="Arial" w:cs="Arial"/>
          <w:b/>
          <w:sz w:val="20"/>
          <w:szCs w:val="20"/>
        </w:rPr>
        <w:tab/>
      </w:r>
      <w:r w:rsidRPr="00792514">
        <w:rPr>
          <w:rFonts w:ascii="Arial" w:hAnsi="Arial" w:cs="Arial"/>
          <w:b/>
          <w:sz w:val="20"/>
          <w:szCs w:val="20"/>
        </w:rPr>
        <w:tab/>
      </w:r>
      <w:r w:rsidRPr="00792514">
        <w:rPr>
          <w:rFonts w:ascii="Arial" w:hAnsi="Arial" w:cs="Arial"/>
          <w:b/>
          <w:sz w:val="20"/>
          <w:szCs w:val="20"/>
        </w:rPr>
        <w:tab/>
        <w:t xml:space="preserve">               Answer </w:t>
      </w:r>
    </w:p>
    <w:tbl>
      <w:tblPr>
        <w:tblW w:w="9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468"/>
        <w:gridCol w:w="1890"/>
        <w:gridCol w:w="3600"/>
        <w:gridCol w:w="3870"/>
      </w:tblGrid>
      <w:tr w:rsidR="00897E13" w:rsidRPr="00792514" w14:paraId="41136C51" w14:textId="77777777" w:rsidTr="00A76D0C">
        <w:tc>
          <w:tcPr>
            <w:tcW w:w="468" w:type="dxa"/>
            <w:tcBorders>
              <w:bottom w:val="single" w:sz="18" w:space="0" w:color="000000"/>
            </w:tcBorders>
          </w:tcPr>
          <w:p w14:paraId="0D3B76FD"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tcBorders>
              <w:bottom w:val="single" w:sz="18" w:space="0" w:color="000000"/>
            </w:tcBorders>
          </w:tcPr>
          <w:p w14:paraId="41136C4E" w14:textId="6F6EEB08" w:rsidR="006411EF" w:rsidRPr="00792514" w:rsidRDefault="006411EF" w:rsidP="005C6654">
            <w:pPr>
              <w:pStyle w:val="NoSpacing"/>
              <w:spacing w:before="40" w:after="40"/>
              <w:rPr>
                <w:rFonts w:ascii="Arial" w:hAnsi="Arial" w:cs="Arial"/>
                <w:bCs/>
                <w:sz w:val="20"/>
                <w:szCs w:val="20"/>
              </w:rPr>
            </w:pPr>
          </w:p>
        </w:tc>
        <w:tc>
          <w:tcPr>
            <w:tcW w:w="3600" w:type="dxa"/>
            <w:tcBorders>
              <w:bottom w:val="single" w:sz="18" w:space="0" w:color="000000"/>
            </w:tcBorders>
          </w:tcPr>
          <w:p w14:paraId="41136C4F" w14:textId="77777777" w:rsidR="006411EF" w:rsidRPr="00792514" w:rsidRDefault="006411EF" w:rsidP="005C6654">
            <w:pPr>
              <w:pStyle w:val="NoSpacing"/>
              <w:spacing w:before="40" w:after="40"/>
              <w:rPr>
                <w:rFonts w:ascii="Arial" w:hAnsi="Arial" w:cs="Arial"/>
                <w:bCs/>
                <w:sz w:val="20"/>
                <w:szCs w:val="20"/>
              </w:rPr>
            </w:pPr>
          </w:p>
        </w:tc>
        <w:tc>
          <w:tcPr>
            <w:tcW w:w="3870" w:type="dxa"/>
            <w:tcBorders>
              <w:bottom w:val="single" w:sz="18" w:space="0" w:color="000000"/>
            </w:tcBorders>
          </w:tcPr>
          <w:p w14:paraId="41136C50" w14:textId="77777777" w:rsidR="006411EF" w:rsidRPr="00792514" w:rsidRDefault="006411EF" w:rsidP="005C6654">
            <w:pPr>
              <w:pStyle w:val="NoSpacing"/>
              <w:spacing w:before="40" w:after="40"/>
              <w:rPr>
                <w:rFonts w:ascii="Arial" w:hAnsi="Arial" w:cs="Arial"/>
                <w:bCs/>
                <w:sz w:val="20"/>
                <w:szCs w:val="20"/>
              </w:rPr>
            </w:pPr>
          </w:p>
        </w:tc>
      </w:tr>
      <w:tr w:rsidR="00897E13" w:rsidRPr="00792514" w14:paraId="41136C55" w14:textId="77777777" w:rsidTr="00A76D0C">
        <w:tc>
          <w:tcPr>
            <w:tcW w:w="468" w:type="dxa"/>
            <w:shd w:val="clear" w:color="auto" w:fill="C0C0C0"/>
          </w:tcPr>
          <w:p w14:paraId="53CE144F"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shd w:val="clear" w:color="auto" w:fill="C0C0C0"/>
          </w:tcPr>
          <w:p w14:paraId="41136C52" w14:textId="3D507CBC" w:rsidR="006411EF" w:rsidRPr="00792514" w:rsidRDefault="006411EF" w:rsidP="005C6654">
            <w:pPr>
              <w:pStyle w:val="NoSpacing"/>
              <w:spacing w:before="40" w:after="40"/>
              <w:rPr>
                <w:rFonts w:ascii="Arial" w:hAnsi="Arial" w:cs="Arial"/>
                <w:bCs/>
                <w:sz w:val="20"/>
                <w:szCs w:val="20"/>
              </w:rPr>
            </w:pPr>
            <w:r w:rsidRPr="00792514">
              <w:rPr>
                <w:rFonts w:ascii="Arial" w:hAnsi="Arial" w:cs="Arial"/>
                <w:bCs/>
                <w:sz w:val="20"/>
                <w:szCs w:val="20"/>
              </w:rPr>
              <w:t>INSERT REFERENCE AND/OR ATTACHMENT # PER QUESTION</w:t>
            </w:r>
          </w:p>
        </w:tc>
        <w:tc>
          <w:tcPr>
            <w:tcW w:w="3600" w:type="dxa"/>
            <w:shd w:val="clear" w:color="auto" w:fill="C0C0C0"/>
          </w:tcPr>
          <w:p w14:paraId="41136C53"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INSERT ONE QUESTION PER ROW</w:t>
            </w:r>
          </w:p>
        </w:tc>
        <w:tc>
          <w:tcPr>
            <w:tcW w:w="3870" w:type="dxa"/>
            <w:shd w:val="clear" w:color="auto" w:fill="C0C0C0"/>
          </w:tcPr>
          <w:p w14:paraId="41136C54"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LEAVE THIS COLUMN BLANK</w:t>
            </w:r>
          </w:p>
        </w:tc>
      </w:tr>
      <w:tr w:rsidR="00632A3C" w:rsidRPr="00792514" w14:paraId="41136C59" w14:textId="77777777" w:rsidTr="00A76D0C">
        <w:tc>
          <w:tcPr>
            <w:tcW w:w="468" w:type="dxa"/>
          </w:tcPr>
          <w:p w14:paraId="7B1BA02E" w14:textId="14995DD6"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1</w:t>
            </w:r>
          </w:p>
        </w:tc>
        <w:tc>
          <w:tcPr>
            <w:tcW w:w="1890" w:type="dxa"/>
          </w:tcPr>
          <w:p w14:paraId="41136C56" w14:textId="2A48DEC9" w:rsidR="00632A3C" w:rsidRPr="00632A3C" w:rsidRDefault="00632A3C" w:rsidP="006766A2">
            <w:pPr>
              <w:pStyle w:val="NoSpacing"/>
              <w:rPr>
                <w:rFonts w:ascii="Arial" w:hAnsi="Arial" w:cs="Arial"/>
                <w:sz w:val="20"/>
                <w:szCs w:val="20"/>
              </w:rPr>
            </w:pPr>
            <w:r w:rsidRPr="00632A3C">
              <w:rPr>
                <w:rFonts w:ascii="Arial" w:hAnsi="Arial" w:cs="Arial"/>
              </w:rPr>
              <w:t>CPRS Security</w:t>
            </w:r>
          </w:p>
        </w:tc>
        <w:tc>
          <w:tcPr>
            <w:tcW w:w="3600" w:type="dxa"/>
          </w:tcPr>
          <w:p w14:paraId="41136C57" w14:textId="48979737" w:rsidR="00632A3C" w:rsidRPr="00632A3C" w:rsidRDefault="00632A3C" w:rsidP="003C2F54">
            <w:pPr>
              <w:pStyle w:val="NoSpacing"/>
              <w:rPr>
                <w:rFonts w:ascii="Arial" w:hAnsi="Arial" w:cs="Arial"/>
                <w:sz w:val="20"/>
                <w:szCs w:val="20"/>
              </w:rPr>
            </w:pPr>
            <w:r w:rsidRPr="00632A3C">
              <w:rPr>
                <w:rFonts w:ascii="Arial" w:hAnsi="Arial" w:cs="Arial"/>
              </w:rPr>
              <w:t>Does the scope of security analysis and changes only apply to the functional areas receiving other enhancements under this PWS, or does this cover all of CPRS?</w:t>
            </w:r>
          </w:p>
        </w:tc>
        <w:tc>
          <w:tcPr>
            <w:tcW w:w="3870" w:type="dxa"/>
          </w:tcPr>
          <w:p w14:paraId="0736964F" w14:textId="77777777" w:rsidR="002A1C97" w:rsidRPr="002A1C97" w:rsidRDefault="002A1C97" w:rsidP="002A1C97">
            <w:pPr>
              <w:spacing w:after="0" w:line="240" w:lineRule="auto"/>
              <w:rPr>
                <w:rFonts w:ascii="Times New Roman" w:eastAsia="Times New Roman" w:hAnsi="Times New Roman"/>
                <w:sz w:val="24"/>
                <w:szCs w:val="24"/>
              </w:rPr>
            </w:pPr>
            <w:r w:rsidRPr="002A1C97">
              <w:rPr>
                <w:rFonts w:ascii="Arial" w:eastAsia="Times New Roman" w:hAnsi="Arial" w:cs="Arial"/>
                <w:color w:val="222222"/>
                <w:sz w:val="20"/>
                <w:szCs w:val="20"/>
                <w:shd w:val="clear" w:color="auto" w:fill="FFFFFF"/>
              </w:rPr>
              <w:t xml:space="preserve">Applies only to the functional areas </w:t>
            </w:r>
            <w:proofErr w:type="gramStart"/>
            <w:r w:rsidRPr="002A1C97">
              <w:rPr>
                <w:rFonts w:ascii="Arial" w:eastAsia="Times New Roman" w:hAnsi="Arial" w:cs="Arial"/>
                <w:color w:val="222222"/>
                <w:sz w:val="20"/>
                <w:szCs w:val="20"/>
                <w:shd w:val="clear" w:color="auto" w:fill="FFFFFF"/>
              </w:rPr>
              <w:t>receiving  </w:t>
            </w:r>
            <w:r w:rsidRPr="002A1C97">
              <w:rPr>
                <w:rFonts w:ascii="Arial" w:eastAsia="Times New Roman" w:hAnsi="Arial" w:cs="Arial"/>
                <w:color w:val="222222"/>
                <w:sz w:val="19"/>
                <w:szCs w:val="19"/>
                <w:shd w:val="clear" w:color="auto" w:fill="FFFFFF"/>
              </w:rPr>
              <w:t>enhancements</w:t>
            </w:r>
            <w:proofErr w:type="gramEnd"/>
            <w:r w:rsidRPr="002A1C97">
              <w:rPr>
                <w:rFonts w:ascii="Arial" w:eastAsia="Times New Roman" w:hAnsi="Arial" w:cs="Arial"/>
                <w:color w:val="222222"/>
                <w:sz w:val="20"/>
                <w:szCs w:val="20"/>
                <w:shd w:val="clear" w:color="auto" w:fill="FFFFFF"/>
              </w:rPr>
              <w:t>.</w:t>
            </w:r>
          </w:p>
          <w:p w14:paraId="41136C58" w14:textId="14EB2083" w:rsidR="00632A3C" w:rsidRPr="00792514" w:rsidRDefault="00632A3C" w:rsidP="00543EAC">
            <w:pPr>
              <w:pStyle w:val="NoSpacing"/>
              <w:rPr>
                <w:rFonts w:ascii="Arial" w:hAnsi="Arial" w:cs="Arial"/>
                <w:sz w:val="20"/>
                <w:szCs w:val="20"/>
              </w:rPr>
            </w:pPr>
          </w:p>
        </w:tc>
      </w:tr>
      <w:tr w:rsidR="00632A3C" w:rsidRPr="00792514" w14:paraId="41136C5D" w14:textId="77777777" w:rsidTr="00A76D0C">
        <w:tc>
          <w:tcPr>
            <w:tcW w:w="468" w:type="dxa"/>
          </w:tcPr>
          <w:p w14:paraId="52F5980C" w14:textId="23871715"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2</w:t>
            </w:r>
          </w:p>
        </w:tc>
        <w:tc>
          <w:tcPr>
            <w:tcW w:w="1890" w:type="dxa"/>
          </w:tcPr>
          <w:p w14:paraId="41136C5A" w14:textId="7A90FCC8" w:rsidR="00632A3C" w:rsidRPr="00632A3C" w:rsidRDefault="00632A3C" w:rsidP="00A76D0C">
            <w:pPr>
              <w:pStyle w:val="NoSpacing"/>
              <w:rPr>
                <w:rFonts w:ascii="Arial" w:hAnsi="Arial" w:cs="Arial"/>
                <w:sz w:val="20"/>
                <w:szCs w:val="20"/>
              </w:rPr>
            </w:pPr>
            <w:r w:rsidRPr="00632A3C">
              <w:rPr>
                <w:rFonts w:ascii="Arial" w:hAnsi="Arial" w:cs="Arial"/>
              </w:rPr>
              <w:t>RTEP Instructions</w:t>
            </w:r>
          </w:p>
        </w:tc>
        <w:tc>
          <w:tcPr>
            <w:tcW w:w="3600" w:type="dxa"/>
          </w:tcPr>
          <w:p w14:paraId="41136C5B" w14:textId="273E82C3" w:rsidR="00632A3C" w:rsidRPr="00632A3C" w:rsidRDefault="00632A3C" w:rsidP="004C20BB">
            <w:pPr>
              <w:pStyle w:val="Default"/>
              <w:rPr>
                <w:rFonts w:ascii="Arial" w:hAnsi="Arial" w:cs="Arial"/>
                <w:sz w:val="20"/>
                <w:szCs w:val="20"/>
              </w:rPr>
            </w:pPr>
            <w:r w:rsidRPr="00632A3C">
              <w:rPr>
                <w:rFonts w:ascii="Arial" w:hAnsi="Arial" w:cs="Arial"/>
              </w:rPr>
              <w:t>If FileMan does not have to be used, then is the statement in the RTEP in Section B.1.a still apply? Or does the statement in this section mean something else, such as FileMan Data Dictionary modeling (not FileMan logic)?</w:t>
            </w:r>
          </w:p>
        </w:tc>
        <w:tc>
          <w:tcPr>
            <w:tcW w:w="3870" w:type="dxa"/>
          </w:tcPr>
          <w:p w14:paraId="41136C5C" w14:textId="03A3F3F3" w:rsidR="00F41648" w:rsidRPr="00792514" w:rsidRDefault="001567D9" w:rsidP="00166406">
            <w:pPr>
              <w:spacing w:after="0" w:line="240" w:lineRule="auto"/>
              <w:rPr>
                <w:rFonts w:ascii="Arial" w:hAnsi="Arial" w:cs="Arial"/>
                <w:sz w:val="20"/>
                <w:szCs w:val="20"/>
              </w:rPr>
            </w:pPr>
            <w:commentRangeStart w:id="0"/>
            <w:r w:rsidRPr="001567D9">
              <w:rPr>
                <w:rFonts w:ascii="Arial" w:eastAsia="Times New Roman" w:hAnsi="Arial" w:cs="Arial"/>
                <w:color w:val="222222"/>
                <w:sz w:val="19"/>
                <w:szCs w:val="19"/>
                <w:shd w:val="clear" w:color="auto" w:fill="FFFFFF"/>
              </w:rPr>
              <w:t xml:space="preserve">Yes, </w:t>
            </w:r>
            <w:proofErr w:type="spellStart"/>
            <w:ins w:id="1" w:author="Department of Veterans Affairs" w:date="2017-08-10T11:02:00Z">
              <w:r w:rsidR="005D4B26">
                <w:rPr>
                  <w:rFonts w:ascii="Arial" w:eastAsia="Times New Roman" w:hAnsi="Arial" w:cs="Arial"/>
                  <w:color w:val="222222"/>
                  <w:sz w:val="19"/>
                  <w:szCs w:val="19"/>
                  <w:shd w:val="clear" w:color="auto" w:fill="FFFFFF"/>
                </w:rPr>
                <w:t>Fileman</w:t>
              </w:r>
              <w:proofErr w:type="spellEnd"/>
              <w:r w:rsidR="005D4B26">
                <w:rPr>
                  <w:rFonts w:ascii="Arial" w:eastAsia="Times New Roman" w:hAnsi="Arial" w:cs="Arial"/>
                  <w:color w:val="222222"/>
                  <w:sz w:val="19"/>
                  <w:szCs w:val="19"/>
                  <w:shd w:val="clear" w:color="auto" w:fill="FFFFFF"/>
                </w:rPr>
                <w:t xml:space="preserve"> </w:t>
              </w:r>
            </w:ins>
            <w:r w:rsidRPr="001567D9">
              <w:rPr>
                <w:rFonts w:ascii="Arial" w:eastAsia="Times New Roman" w:hAnsi="Arial" w:cs="Arial"/>
                <w:color w:val="222222"/>
                <w:sz w:val="19"/>
                <w:szCs w:val="19"/>
                <w:shd w:val="clear" w:color="auto" w:fill="FFFFFF"/>
              </w:rPr>
              <w:t>D</w:t>
            </w:r>
            <w:r w:rsidR="00841EEC">
              <w:rPr>
                <w:rFonts w:ascii="Arial" w:eastAsia="Times New Roman" w:hAnsi="Arial" w:cs="Arial"/>
                <w:color w:val="222222"/>
                <w:sz w:val="19"/>
                <w:szCs w:val="19"/>
                <w:shd w:val="clear" w:color="auto" w:fill="FFFFFF"/>
              </w:rPr>
              <w:t xml:space="preserve">ata </w:t>
            </w:r>
            <w:r w:rsidRPr="001567D9">
              <w:rPr>
                <w:rFonts w:ascii="Arial" w:eastAsia="Times New Roman" w:hAnsi="Arial" w:cs="Arial"/>
                <w:color w:val="222222"/>
                <w:sz w:val="19"/>
                <w:szCs w:val="19"/>
                <w:shd w:val="clear" w:color="auto" w:fill="FFFFFF"/>
              </w:rPr>
              <w:t>D</w:t>
            </w:r>
            <w:r w:rsidR="00841EEC">
              <w:rPr>
                <w:rFonts w:ascii="Arial" w:eastAsia="Times New Roman" w:hAnsi="Arial" w:cs="Arial"/>
                <w:color w:val="222222"/>
                <w:sz w:val="19"/>
                <w:szCs w:val="19"/>
                <w:shd w:val="clear" w:color="auto" w:fill="FFFFFF"/>
              </w:rPr>
              <w:t>ictionary</w:t>
            </w:r>
            <w:r w:rsidRPr="001567D9">
              <w:rPr>
                <w:rFonts w:ascii="Arial" w:eastAsia="Times New Roman" w:hAnsi="Arial" w:cs="Arial"/>
                <w:color w:val="222222"/>
                <w:sz w:val="19"/>
                <w:szCs w:val="19"/>
                <w:shd w:val="clear" w:color="auto" w:fill="FFFFFF"/>
              </w:rPr>
              <w:t xml:space="preserve"> modeling.</w:t>
            </w:r>
            <w:commentRangeEnd w:id="0"/>
            <w:r w:rsidR="005C1F6C">
              <w:rPr>
                <w:rStyle w:val="CommentReference"/>
              </w:rPr>
              <w:commentReference w:id="0"/>
            </w:r>
            <w:ins w:id="2" w:author="Department of Veterans Affairs" w:date="2017-08-10T11:24:00Z">
              <w:r w:rsidR="00050A9A">
                <w:rPr>
                  <w:rFonts w:ascii="Arial" w:eastAsia="Times New Roman" w:hAnsi="Arial" w:cs="Arial"/>
                  <w:color w:val="222222"/>
                  <w:sz w:val="19"/>
                  <w:szCs w:val="19"/>
                  <w:shd w:val="clear" w:color="auto" w:fill="FFFFFF"/>
                </w:rPr>
                <w:t xml:space="preserve"> </w:t>
              </w:r>
            </w:ins>
            <w:ins w:id="3" w:author="Department of Veterans Affairs" w:date="2017-08-10T11:25:00Z">
              <w:r w:rsidR="00050A9A">
                <w:rPr>
                  <w:rFonts w:ascii="Arial" w:eastAsia="Times New Roman" w:hAnsi="Arial" w:cs="Arial"/>
                  <w:color w:val="222222"/>
                  <w:sz w:val="19"/>
                  <w:szCs w:val="19"/>
                  <w:shd w:val="clear" w:color="auto" w:fill="FFFFFF"/>
                </w:rPr>
                <w:t xml:space="preserve">  Please see updates to PWS 5.2.1.</w:t>
              </w:r>
            </w:ins>
            <w:ins w:id="4" w:author="Department of Veterans Affairs" w:date="2017-08-10T11:26:00Z">
              <w:r w:rsidR="00AA635B">
                <w:rPr>
                  <w:rFonts w:ascii="Arial" w:eastAsia="Times New Roman" w:hAnsi="Arial" w:cs="Arial"/>
                  <w:color w:val="222222"/>
                  <w:sz w:val="19"/>
                  <w:szCs w:val="19"/>
                  <w:shd w:val="clear" w:color="auto" w:fill="FFFFFF"/>
                </w:rPr>
                <w:t>1 – 5.2.1.</w:t>
              </w:r>
            </w:ins>
            <w:bookmarkStart w:id="5" w:name="_GoBack"/>
            <w:bookmarkEnd w:id="5"/>
            <w:ins w:id="6" w:author="Department of Veterans Affairs" w:date="2017-08-10T11:25:00Z">
              <w:r w:rsidR="00050A9A">
                <w:rPr>
                  <w:rFonts w:ascii="Arial" w:eastAsia="Times New Roman" w:hAnsi="Arial" w:cs="Arial"/>
                  <w:color w:val="222222"/>
                  <w:sz w:val="19"/>
                  <w:szCs w:val="19"/>
                  <w:shd w:val="clear" w:color="auto" w:fill="FFFFFF"/>
                </w:rPr>
                <w:t>3 and 5.2.2 to clarify.</w:t>
              </w:r>
            </w:ins>
          </w:p>
        </w:tc>
      </w:tr>
      <w:tr w:rsidR="00632A3C" w:rsidRPr="00792514" w14:paraId="41136C61" w14:textId="77777777" w:rsidTr="000E0952">
        <w:trPr>
          <w:trHeight w:val="3355"/>
        </w:trPr>
        <w:tc>
          <w:tcPr>
            <w:tcW w:w="468" w:type="dxa"/>
          </w:tcPr>
          <w:p w14:paraId="79814BE7" w14:textId="733BD6FC"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3</w:t>
            </w:r>
          </w:p>
        </w:tc>
        <w:tc>
          <w:tcPr>
            <w:tcW w:w="1890" w:type="dxa"/>
          </w:tcPr>
          <w:p w14:paraId="41136C5E" w14:textId="242B414B" w:rsidR="00632A3C" w:rsidRPr="00632A3C" w:rsidRDefault="00632A3C" w:rsidP="006766A2">
            <w:pPr>
              <w:pStyle w:val="NoSpacing"/>
              <w:rPr>
                <w:rFonts w:ascii="Arial" w:hAnsi="Arial" w:cs="Arial"/>
                <w:sz w:val="20"/>
                <w:szCs w:val="20"/>
              </w:rPr>
            </w:pPr>
            <w:r w:rsidRPr="00632A3C">
              <w:rPr>
                <w:rFonts w:ascii="Arial" w:hAnsi="Arial" w:cs="Arial"/>
              </w:rPr>
              <w:t>PWS 5.2.1.1</w:t>
            </w:r>
          </w:p>
        </w:tc>
        <w:tc>
          <w:tcPr>
            <w:tcW w:w="3600" w:type="dxa"/>
          </w:tcPr>
          <w:p w14:paraId="41136C5F" w14:textId="2A74948B" w:rsidR="00632A3C" w:rsidRPr="00632A3C" w:rsidRDefault="00632A3C" w:rsidP="00DD44B0">
            <w:pPr>
              <w:pStyle w:val="Default"/>
              <w:rPr>
                <w:rFonts w:ascii="Arial" w:hAnsi="Arial" w:cs="Arial"/>
                <w:sz w:val="20"/>
                <w:szCs w:val="20"/>
              </w:rPr>
            </w:pPr>
            <w:r w:rsidRPr="00632A3C">
              <w:rPr>
                <w:rFonts w:ascii="Arial" w:hAnsi="Arial" w:cs="Arial"/>
              </w:rPr>
              <w:t>Since VistA is open source, sharing the source code via NPM is not a concern, however, if this is also intended to be the means of delivery into Production systems, there may be concerns with security of accessing a public NPM server from a VistA production server. Has this been considered and is this a process already approved by ISO?</w:t>
            </w:r>
          </w:p>
        </w:tc>
        <w:tc>
          <w:tcPr>
            <w:tcW w:w="3870" w:type="dxa"/>
          </w:tcPr>
          <w:p w14:paraId="41D59AC6" w14:textId="77777777" w:rsidR="00FF7858" w:rsidRPr="00FF7858" w:rsidRDefault="00FF7858" w:rsidP="00FF7858">
            <w:pPr>
              <w:spacing w:after="0" w:line="240" w:lineRule="auto"/>
              <w:rPr>
                <w:rFonts w:ascii="Times New Roman" w:eastAsia="Times New Roman" w:hAnsi="Times New Roman"/>
                <w:sz w:val="24"/>
                <w:szCs w:val="24"/>
              </w:rPr>
            </w:pPr>
            <w:r w:rsidRPr="00FF7858">
              <w:rPr>
                <w:rFonts w:ascii="Arial" w:eastAsia="Times New Roman" w:hAnsi="Arial" w:cs="Arial"/>
                <w:color w:val="222222"/>
                <w:sz w:val="20"/>
                <w:szCs w:val="20"/>
                <w:shd w:val="clear" w:color="auto" w:fill="FFFFFF"/>
              </w:rPr>
              <w:t>A public NPM is not the method that it will be delivered to production systems.</w:t>
            </w:r>
          </w:p>
          <w:p w14:paraId="41136C60" w14:textId="0C63980B" w:rsidR="00632A3C" w:rsidRPr="00792514" w:rsidRDefault="00632A3C" w:rsidP="00543EAC">
            <w:pPr>
              <w:pStyle w:val="NoSpacing"/>
              <w:rPr>
                <w:rFonts w:ascii="Arial" w:hAnsi="Arial" w:cs="Arial"/>
                <w:sz w:val="20"/>
                <w:szCs w:val="20"/>
              </w:rPr>
            </w:pPr>
          </w:p>
        </w:tc>
      </w:tr>
      <w:tr w:rsidR="00632A3C" w:rsidRPr="00792514" w14:paraId="41136C69" w14:textId="77777777" w:rsidTr="00A76D0C">
        <w:trPr>
          <w:trHeight w:val="295"/>
        </w:trPr>
        <w:tc>
          <w:tcPr>
            <w:tcW w:w="468" w:type="dxa"/>
          </w:tcPr>
          <w:p w14:paraId="598FE438" w14:textId="5C4ABE40" w:rsidR="00632A3C" w:rsidRPr="00792514" w:rsidRDefault="00632A3C" w:rsidP="006411EF">
            <w:pPr>
              <w:pStyle w:val="NoSpacing"/>
              <w:jc w:val="center"/>
              <w:rPr>
                <w:rFonts w:ascii="Arial" w:hAnsi="Arial" w:cs="Arial"/>
                <w:sz w:val="20"/>
                <w:szCs w:val="20"/>
              </w:rPr>
            </w:pPr>
            <w:bookmarkStart w:id="7" w:name="_Hlk490019389"/>
            <w:r w:rsidRPr="00792514">
              <w:rPr>
                <w:rFonts w:ascii="Arial" w:hAnsi="Arial" w:cs="Arial"/>
                <w:sz w:val="20"/>
                <w:szCs w:val="20"/>
              </w:rPr>
              <w:t>4</w:t>
            </w:r>
          </w:p>
        </w:tc>
        <w:tc>
          <w:tcPr>
            <w:tcW w:w="1890" w:type="dxa"/>
            <w:shd w:val="clear" w:color="auto" w:fill="auto"/>
          </w:tcPr>
          <w:p w14:paraId="41136C62" w14:textId="5573581C" w:rsidR="00632A3C" w:rsidRPr="00632A3C" w:rsidRDefault="00632A3C" w:rsidP="006766A2">
            <w:pPr>
              <w:pStyle w:val="NoSpacing"/>
              <w:rPr>
                <w:rFonts w:ascii="Arial" w:hAnsi="Arial" w:cs="Arial"/>
                <w:sz w:val="20"/>
                <w:szCs w:val="20"/>
              </w:rPr>
            </w:pPr>
            <w:r w:rsidRPr="00632A3C">
              <w:rPr>
                <w:rFonts w:ascii="Arial" w:hAnsi="Arial" w:cs="Arial"/>
              </w:rPr>
              <w:t>PWS 5.1.2</w:t>
            </w:r>
          </w:p>
        </w:tc>
        <w:tc>
          <w:tcPr>
            <w:tcW w:w="3600" w:type="dxa"/>
            <w:shd w:val="clear" w:color="auto" w:fill="auto"/>
          </w:tcPr>
          <w:p w14:paraId="41136C67" w14:textId="45080C2E" w:rsidR="00632A3C" w:rsidRPr="00632A3C" w:rsidRDefault="00632A3C" w:rsidP="00535A81">
            <w:pPr>
              <w:pStyle w:val="Default"/>
              <w:rPr>
                <w:rFonts w:ascii="Arial" w:hAnsi="Arial" w:cs="Arial"/>
                <w:sz w:val="20"/>
                <w:szCs w:val="20"/>
              </w:rPr>
            </w:pPr>
            <w:r w:rsidRPr="00632A3C">
              <w:rPr>
                <w:rFonts w:ascii="Arial" w:hAnsi="Arial" w:cs="Arial"/>
              </w:rPr>
              <w:t>Will responders be provided Epics, Sub-Epics and User Stories once available?</w:t>
            </w:r>
          </w:p>
        </w:tc>
        <w:tc>
          <w:tcPr>
            <w:tcW w:w="3870" w:type="dxa"/>
            <w:shd w:val="clear" w:color="auto" w:fill="auto"/>
          </w:tcPr>
          <w:p w14:paraId="41136C68" w14:textId="63637FA4" w:rsidR="00632A3C" w:rsidRPr="00792514" w:rsidRDefault="000B3453" w:rsidP="00092EDB">
            <w:pPr>
              <w:pStyle w:val="NoSpacing"/>
              <w:rPr>
                <w:rFonts w:ascii="Arial" w:hAnsi="Arial" w:cs="Arial"/>
                <w:sz w:val="20"/>
                <w:szCs w:val="20"/>
              </w:rPr>
            </w:pPr>
            <w:r>
              <w:rPr>
                <w:rFonts w:ascii="Arial" w:hAnsi="Arial" w:cs="Arial"/>
                <w:sz w:val="20"/>
                <w:szCs w:val="20"/>
              </w:rPr>
              <w:t>Not applicable.</w:t>
            </w:r>
            <w:r w:rsidR="00F46830">
              <w:rPr>
                <w:rFonts w:ascii="Arial" w:hAnsi="Arial" w:cs="Arial"/>
                <w:sz w:val="20"/>
                <w:szCs w:val="20"/>
              </w:rPr>
              <w:t xml:space="preserve"> There are no Epics or User Stories.</w:t>
            </w:r>
            <w:r w:rsidR="00092EDB">
              <w:rPr>
                <w:rFonts w:ascii="Arial" w:hAnsi="Arial" w:cs="Arial"/>
                <w:sz w:val="20"/>
                <w:szCs w:val="20"/>
              </w:rPr>
              <w:t xml:space="preserve">  Please refer to updates to PWS Sections 5.4 and 5.5. </w:t>
            </w:r>
          </w:p>
        </w:tc>
      </w:tr>
      <w:bookmarkEnd w:id="7"/>
      <w:tr w:rsidR="00632A3C" w:rsidRPr="00792514" w14:paraId="41136C6D" w14:textId="77777777" w:rsidTr="00A76D0C">
        <w:tc>
          <w:tcPr>
            <w:tcW w:w="468" w:type="dxa"/>
          </w:tcPr>
          <w:p w14:paraId="43BD5631" w14:textId="61A5D42C"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5</w:t>
            </w:r>
          </w:p>
        </w:tc>
        <w:tc>
          <w:tcPr>
            <w:tcW w:w="1890" w:type="dxa"/>
            <w:shd w:val="clear" w:color="auto" w:fill="auto"/>
          </w:tcPr>
          <w:p w14:paraId="41136C6A" w14:textId="60C80AAA" w:rsidR="00632A3C" w:rsidRPr="00632A3C" w:rsidRDefault="00632A3C" w:rsidP="006766A2">
            <w:pPr>
              <w:pStyle w:val="NoSpacing"/>
              <w:rPr>
                <w:rFonts w:ascii="Arial" w:hAnsi="Arial" w:cs="Arial"/>
                <w:sz w:val="20"/>
                <w:szCs w:val="20"/>
              </w:rPr>
            </w:pPr>
            <w:r w:rsidRPr="00632A3C">
              <w:rPr>
                <w:rFonts w:ascii="Arial" w:hAnsi="Arial" w:cs="Arial"/>
              </w:rPr>
              <w:t>PWS 3.0</w:t>
            </w:r>
          </w:p>
        </w:tc>
        <w:tc>
          <w:tcPr>
            <w:tcW w:w="3600" w:type="dxa"/>
            <w:shd w:val="clear" w:color="auto" w:fill="auto"/>
          </w:tcPr>
          <w:p w14:paraId="41136C6B" w14:textId="754E004F" w:rsidR="00632A3C" w:rsidRPr="00632A3C" w:rsidRDefault="00632A3C" w:rsidP="00993A7E">
            <w:pPr>
              <w:pStyle w:val="Default"/>
              <w:rPr>
                <w:rFonts w:ascii="Arial" w:hAnsi="Arial" w:cs="Arial"/>
                <w:sz w:val="20"/>
                <w:szCs w:val="20"/>
              </w:rPr>
            </w:pPr>
            <w:r w:rsidRPr="00632A3C">
              <w:rPr>
                <w:rFonts w:ascii="Arial" w:hAnsi="Arial" w:cs="Arial"/>
              </w:rPr>
              <w:t>No modifications are being done to CPRS for VICS (the original question), however it is assumed that underlying CPRS code may require modifications to support security enhancements and transition from RPC calls to REST calls. Is this correct?</w:t>
            </w:r>
          </w:p>
        </w:tc>
        <w:tc>
          <w:tcPr>
            <w:tcW w:w="3870" w:type="dxa"/>
            <w:shd w:val="clear" w:color="auto" w:fill="auto"/>
          </w:tcPr>
          <w:p w14:paraId="55DA93DD" w14:textId="6A0A8B53" w:rsidR="00261C24" w:rsidRDefault="00C76CF8" w:rsidP="00A64086">
            <w:pPr>
              <w:pStyle w:val="NoSpacing"/>
              <w:rPr>
                <w:rFonts w:ascii="Arial" w:hAnsi="Arial" w:cs="Arial"/>
                <w:sz w:val="20"/>
                <w:szCs w:val="20"/>
              </w:rPr>
            </w:pPr>
            <w:r>
              <w:rPr>
                <w:rFonts w:ascii="Arial" w:hAnsi="Arial" w:cs="Arial"/>
                <w:sz w:val="20"/>
                <w:szCs w:val="20"/>
              </w:rPr>
              <w:t xml:space="preserve">No. </w:t>
            </w:r>
            <w:r w:rsidR="00261C24">
              <w:rPr>
                <w:rFonts w:ascii="Arial" w:hAnsi="Arial" w:cs="Arial"/>
                <w:sz w:val="20"/>
                <w:szCs w:val="20"/>
              </w:rPr>
              <w:t xml:space="preserve"> </w:t>
            </w:r>
            <w:r>
              <w:rPr>
                <w:rFonts w:ascii="Arial" w:hAnsi="Arial" w:cs="Arial"/>
                <w:sz w:val="20"/>
                <w:szCs w:val="20"/>
              </w:rPr>
              <w:t>No</w:t>
            </w:r>
            <w:r w:rsidR="00A64086">
              <w:rPr>
                <w:rFonts w:ascii="Arial" w:hAnsi="Arial" w:cs="Arial"/>
                <w:sz w:val="20"/>
                <w:szCs w:val="20"/>
              </w:rPr>
              <w:t xml:space="preserve"> modifica</w:t>
            </w:r>
            <w:r w:rsidR="0097055C">
              <w:rPr>
                <w:rFonts w:ascii="Arial" w:hAnsi="Arial" w:cs="Arial"/>
                <w:sz w:val="20"/>
                <w:szCs w:val="20"/>
              </w:rPr>
              <w:t>tions to any existing CPRS code are</w:t>
            </w:r>
            <w:r w:rsidR="00261C24">
              <w:rPr>
                <w:rFonts w:ascii="Arial" w:hAnsi="Arial" w:cs="Arial"/>
                <w:sz w:val="20"/>
                <w:szCs w:val="20"/>
              </w:rPr>
              <w:t xml:space="preserve"> neither</w:t>
            </w:r>
            <w:r w:rsidR="0097055C">
              <w:rPr>
                <w:rFonts w:ascii="Arial" w:hAnsi="Arial" w:cs="Arial"/>
                <w:sz w:val="20"/>
                <w:szCs w:val="20"/>
              </w:rPr>
              <w:t xml:space="preserve"> </w:t>
            </w:r>
            <w:r w:rsidR="00452213">
              <w:rPr>
                <w:rFonts w:ascii="Arial" w:hAnsi="Arial" w:cs="Arial"/>
                <w:sz w:val="20"/>
                <w:szCs w:val="20"/>
              </w:rPr>
              <w:t>permissible nor in</w:t>
            </w:r>
            <w:r w:rsidR="0097055C">
              <w:rPr>
                <w:rFonts w:ascii="Arial" w:hAnsi="Arial" w:cs="Arial"/>
                <w:sz w:val="20"/>
                <w:szCs w:val="20"/>
              </w:rPr>
              <w:t xml:space="preserve"> scope. </w:t>
            </w:r>
          </w:p>
          <w:p w14:paraId="423D5A59" w14:textId="77777777" w:rsidR="00261C24" w:rsidRDefault="00261C24" w:rsidP="00A64086">
            <w:pPr>
              <w:pStyle w:val="NoSpacing"/>
              <w:rPr>
                <w:rFonts w:ascii="Arial" w:hAnsi="Arial" w:cs="Arial"/>
                <w:sz w:val="20"/>
                <w:szCs w:val="20"/>
              </w:rPr>
            </w:pPr>
          </w:p>
          <w:p w14:paraId="7D271730" w14:textId="73186DBE" w:rsidR="0097055C" w:rsidRDefault="0097055C" w:rsidP="00A64086">
            <w:pPr>
              <w:pStyle w:val="NoSpacing"/>
              <w:rPr>
                <w:rFonts w:ascii="Arial" w:hAnsi="Arial" w:cs="Arial"/>
                <w:sz w:val="20"/>
                <w:szCs w:val="20"/>
              </w:rPr>
            </w:pPr>
            <w:r>
              <w:rPr>
                <w:rFonts w:ascii="Arial" w:hAnsi="Arial" w:cs="Arial"/>
                <w:sz w:val="20"/>
                <w:szCs w:val="20"/>
              </w:rPr>
              <w:t>The solution must work with no modification to</w:t>
            </w:r>
            <w:r w:rsidR="00C80A42">
              <w:rPr>
                <w:rFonts w:ascii="Arial" w:hAnsi="Arial" w:cs="Arial"/>
                <w:sz w:val="20"/>
                <w:szCs w:val="20"/>
              </w:rPr>
              <w:t xml:space="preserve"> any</w:t>
            </w:r>
            <w:r>
              <w:rPr>
                <w:rFonts w:ascii="Arial" w:hAnsi="Arial" w:cs="Arial"/>
                <w:sz w:val="20"/>
                <w:szCs w:val="20"/>
              </w:rPr>
              <w:t xml:space="preserve"> CPRS code.</w:t>
            </w:r>
          </w:p>
          <w:p w14:paraId="41136C6C" w14:textId="52BB793E" w:rsidR="00632A3C" w:rsidRPr="00792514" w:rsidRDefault="00C76CF8" w:rsidP="00A64086">
            <w:pPr>
              <w:pStyle w:val="NoSpacing"/>
              <w:rPr>
                <w:rFonts w:ascii="Arial" w:hAnsi="Arial" w:cs="Arial"/>
                <w:sz w:val="20"/>
                <w:szCs w:val="20"/>
              </w:rPr>
            </w:pPr>
            <w:r>
              <w:rPr>
                <w:rFonts w:ascii="Arial" w:hAnsi="Arial" w:cs="Arial"/>
                <w:sz w:val="20"/>
                <w:szCs w:val="20"/>
              </w:rPr>
              <w:t xml:space="preserve"> </w:t>
            </w:r>
          </w:p>
        </w:tc>
      </w:tr>
      <w:tr w:rsidR="00632A3C" w:rsidRPr="00792514" w14:paraId="41136C71" w14:textId="77777777" w:rsidTr="00A76D0C">
        <w:tc>
          <w:tcPr>
            <w:tcW w:w="468" w:type="dxa"/>
          </w:tcPr>
          <w:p w14:paraId="144676DD" w14:textId="5FB17A35"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lastRenderedPageBreak/>
              <w:t>6</w:t>
            </w:r>
          </w:p>
        </w:tc>
        <w:tc>
          <w:tcPr>
            <w:tcW w:w="1890" w:type="dxa"/>
            <w:shd w:val="clear" w:color="auto" w:fill="auto"/>
          </w:tcPr>
          <w:p w14:paraId="41136C6E" w14:textId="4C6ECDC3" w:rsidR="00632A3C" w:rsidRPr="00632A3C" w:rsidRDefault="00632A3C" w:rsidP="006766A2">
            <w:pPr>
              <w:pStyle w:val="NoSpacing"/>
              <w:rPr>
                <w:rFonts w:ascii="Arial" w:hAnsi="Arial" w:cs="Arial"/>
                <w:sz w:val="20"/>
                <w:szCs w:val="20"/>
              </w:rPr>
            </w:pPr>
            <w:r w:rsidRPr="00632A3C">
              <w:rPr>
                <w:rFonts w:ascii="Arial" w:hAnsi="Arial" w:cs="Arial"/>
              </w:rPr>
              <w:t>RTEP Instructions</w:t>
            </w:r>
          </w:p>
        </w:tc>
        <w:tc>
          <w:tcPr>
            <w:tcW w:w="3600" w:type="dxa"/>
            <w:shd w:val="clear" w:color="auto" w:fill="auto"/>
          </w:tcPr>
          <w:p w14:paraId="41136C6F" w14:textId="51901045" w:rsidR="00632A3C" w:rsidRPr="00632A3C" w:rsidRDefault="00632A3C" w:rsidP="00DD44B0">
            <w:pPr>
              <w:pStyle w:val="Default"/>
              <w:rPr>
                <w:rFonts w:ascii="Arial" w:hAnsi="Arial" w:cs="Arial"/>
                <w:sz w:val="20"/>
                <w:szCs w:val="20"/>
              </w:rPr>
            </w:pPr>
            <w:r>
              <w:rPr>
                <w:rFonts w:ascii="Arial" w:hAnsi="Arial" w:cs="Arial"/>
              </w:rPr>
              <w:t>In Section B.1</w:t>
            </w:r>
            <w:r w:rsidRPr="00632A3C">
              <w:rPr>
                <w:rFonts w:ascii="Arial" w:hAnsi="Arial" w:cs="Arial"/>
              </w:rPr>
              <w:t xml:space="preserve"> (f) it states "Analysis of JLV and its VPR interfaces". This item is not listed in the PWS. Will this be added to the PWS and is there more information on the scope of the analysis?</w:t>
            </w:r>
          </w:p>
        </w:tc>
        <w:tc>
          <w:tcPr>
            <w:tcW w:w="3870" w:type="dxa"/>
            <w:shd w:val="clear" w:color="auto" w:fill="auto"/>
          </w:tcPr>
          <w:p w14:paraId="46BA4942" w14:textId="77777777" w:rsidR="00AD02F2" w:rsidRDefault="00AD02F2" w:rsidP="00AD02F2">
            <w:pPr>
              <w:shd w:val="clear" w:color="auto" w:fill="FFFFFF"/>
              <w:spacing w:after="0" w:line="240" w:lineRule="auto"/>
              <w:rPr>
                <w:ins w:id="8" w:author="Department of Veterans Affairs" w:date="2017-08-10T11:24:00Z"/>
                <w:rFonts w:ascii="Arial" w:eastAsia="Times New Roman" w:hAnsi="Arial" w:cs="Arial"/>
                <w:color w:val="222222"/>
                <w:sz w:val="19"/>
                <w:szCs w:val="19"/>
              </w:rPr>
            </w:pPr>
            <w:commentRangeStart w:id="9"/>
            <w:r w:rsidRPr="00AD02F2">
              <w:rPr>
                <w:rFonts w:ascii="Arial" w:eastAsia="Times New Roman" w:hAnsi="Arial" w:cs="Arial"/>
                <w:color w:val="222222"/>
                <w:sz w:val="19"/>
                <w:szCs w:val="19"/>
              </w:rPr>
              <w:t>VPR</w:t>
            </w:r>
            <w:commentRangeEnd w:id="9"/>
            <w:r w:rsidR="005C1F6C">
              <w:rPr>
                <w:rStyle w:val="CommentReference"/>
              </w:rPr>
              <w:commentReference w:id="9"/>
            </w:r>
            <w:r w:rsidRPr="00AD02F2">
              <w:rPr>
                <w:rFonts w:ascii="Arial" w:eastAsia="Times New Roman" w:hAnsi="Arial" w:cs="Arial"/>
                <w:color w:val="222222"/>
                <w:sz w:val="19"/>
                <w:szCs w:val="19"/>
              </w:rPr>
              <w:t xml:space="preserve"> is an RPC. It accesses Problem, Allergy, Vitals and Pharmacy data. Emulating those parts of the VPR is part of the emulation required of those VICS.</w:t>
            </w:r>
          </w:p>
          <w:p w14:paraId="51F7CA7E" w14:textId="2A202974" w:rsidR="00050A9A" w:rsidRPr="00AD02F2" w:rsidRDefault="00050A9A" w:rsidP="00AD02F2">
            <w:pPr>
              <w:shd w:val="clear" w:color="auto" w:fill="FFFFFF"/>
              <w:spacing w:after="0" w:line="240" w:lineRule="auto"/>
              <w:rPr>
                <w:rFonts w:ascii="Arial" w:eastAsia="Times New Roman" w:hAnsi="Arial" w:cs="Arial"/>
                <w:color w:val="222222"/>
                <w:sz w:val="19"/>
                <w:szCs w:val="19"/>
              </w:rPr>
            </w:pPr>
            <w:ins w:id="10" w:author="Department of Veterans Affairs" w:date="2017-08-10T11:24:00Z">
              <w:r>
                <w:rPr>
                  <w:rFonts w:ascii="Arial" w:eastAsia="Times New Roman" w:hAnsi="Arial" w:cs="Arial"/>
                  <w:color w:val="222222"/>
                  <w:sz w:val="19"/>
                  <w:szCs w:val="19"/>
                </w:rPr>
                <w:t>Please see updates to PWS 5.2.1 and 5.2.2 to clarify.</w:t>
              </w:r>
            </w:ins>
          </w:p>
          <w:p w14:paraId="41136C70" w14:textId="0690CA2B" w:rsidR="00632A3C" w:rsidRPr="00AD02F2" w:rsidRDefault="00632A3C" w:rsidP="00AD02F2">
            <w:pPr>
              <w:spacing w:after="0" w:line="240" w:lineRule="auto"/>
              <w:rPr>
                <w:rFonts w:ascii="Times New Roman" w:eastAsia="Times New Roman" w:hAnsi="Times New Roman"/>
                <w:sz w:val="24"/>
                <w:szCs w:val="24"/>
              </w:rPr>
            </w:pPr>
          </w:p>
        </w:tc>
      </w:tr>
      <w:tr w:rsidR="00092EDB" w14:paraId="2A355E45" w14:textId="77777777" w:rsidTr="00092EDB">
        <w:tc>
          <w:tcPr>
            <w:tcW w:w="468" w:type="dxa"/>
            <w:tcBorders>
              <w:top w:val="single" w:sz="8" w:space="0" w:color="000000"/>
              <w:left w:val="single" w:sz="8" w:space="0" w:color="000000"/>
              <w:bottom w:val="single" w:sz="8" w:space="0" w:color="000000"/>
              <w:right w:val="single" w:sz="8" w:space="0" w:color="000000"/>
            </w:tcBorders>
          </w:tcPr>
          <w:p w14:paraId="6828B791" w14:textId="77777777" w:rsidR="00092EDB" w:rsidRPr="00092EDB" w:rsidRDefault="00092EDB">
            <w:pPr>
              <w:pStyle w:val="NoSpacing"/>
              <w:jc w:val="center"/>
              <w:rPr>
                <w:rFonts w:ascii="Arial" w:hAnsi="Arial" w:cs="Arial"/>
                <w:sz w:val="20"/>
                <w:szCs w:val="20"/>
              </w:rPr>
            </w:pPr>
            <w:r w:rsidRPr="00092EDB">
              <w:rPr>
                <w:rFonts w:ascii="Arial" w:hAnsi="Arial" w:cs="Arial"/>
                <w:sz w:val="20"/>
                <w:szCs w:val="20"/>
              </w:rPr>
              <w:t>7</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7D172910" w14:textId="77777777" w:rsidR="00092EDB" w:rsidRDefault="00092EDB">
            <w:pPr>
              <w:pStyle w:val="NoSpacing"/>
              <w:rPr>
                <w:rFonts w:ascii="Arial" w:hAnsi="Arial" w:cs="Arial"/>
              </w:rPr>
            </w:pPr>
          </w:p>
        </w:tc>
        <w:tc>
          <w:tcPr>
            <w:tcW w:w="3600" w:type="dxa"/>
            <w:tcBorders>
              <w:top w:val="single" w:sz="8" w:space="0" w:color="000000"/>
              <w:left w:val="single" w:sz="8" w:space="0" w:color="000000"/>
              <w:bottom w:val="single" w:sz="8" w:space="0" w:color="000000"/>
              <w:right w:val="single" w:sz="8" w:space="0" w:color="000000"/>
            </w:tcBorders>
            <w:shd w:val="clear" w:color="auto" w:fill="auto"/>
          </w:tcPr>
          <w:p w14:paraId="7C8F4085" w14:textId="77777777" w:rsidR="00092EDB" w:rsidRDefault="00092EDB">
            <w:pPr>
              <w:pStyle w:val="Default"/>
              <w:rPr>
                <w:rFonts w:ascii="Arial" w:hAnsi="Arial" w:cs="Arial"/>
              </w:rPr>
            </w:pPr>
            <w:r>
              <w:rPr>
                <w:rFonts w:ascii="Arial" w:hAnsi="Arial" w:cs="Arial"/>
              </w:rPr>
              <w:t xml:space="preserve">The </w:t>
            </w:r>
            <w:proofErr w:type="spellStart"/>
            <w:r>
              <w:rPr>
                <w:rFonts w:ascii="Arial" w:hAnsi="Arial" w:cs="Arial"/>
              </w:rPr>
              <w:t>SecVA</w:t>
            </w:r>
            <w:proofErr w:type="spellEnd"/>
            <w:r>
              <w:rPr>
                <w:rFonts w:ascii="Arial" w:hAnsi="Arial" w:cs="Arial"/>
              </w:rPr>
              <w:t xml:space="preserve"> has very publicly communicated a commitment to use of COTS, rather than custom software development. As such, regarding CLIN 0002 for Adaptive Maintenance Services, would the VA consider purchase of a commercial off-the-shelf (COTS) product under an Apache license for use in the </w:t>
            </w:r>
            <w:proofErr w:type="spellStart"/>
            <w:r>
              <w:rPr>
                <w:rFonts w:ascii="Arial" w:hAnsi="Arial" w:cs="Arial"/>
              </w:rPr>
              <w:t>solutioning</w:t>
            </w:r>
            <w:proofErr w:type="spellEnd"/>
            <w:r>
              <w:rPr>
                <w:rFonts w:ascii="Arial" w:hAnsi="Arial" w:cs="Arial"/>
              </w:rPr>
              <w:t xml:space="preserve"> for PWS tasks 5.2 through 5.6?</w:t>
            </w:r>
          </w:p>
        </w:tc>
        <w:tc>
          <w:tcPr>
            <w:tcW w:w="3870" w:type="dxa"/>
            <w:tcBorders>
              <w:top w:val="single" w:sz="8" w:space="0" w:color="000000"/>
              <w:left w:val="single" w:sz="8" w:space="0" w:color="000000"/>
              <w:bottom w:val="single" w:sz="8" w:space="0" w:color="000000"/>
              <w:right w:val="single" w:sz="8" w:space="0" w:color="000000"/>
            </w:tcBorders>
            <w:shd w:val="clear" w:color="auto" w:fill="auto"/>
          </w:tcPr>
          <w:p w14:paraId="1EAB3C4F" w14:textId="5C6E400D" w:rsidR="00092EDB" w:rsidRPr="00092EDB" w:rsidRDefault="00092EDB" w:rsidP="00092ED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No.</w:t>
            </w:r>
          </w:p>
        </w:tc>
      </w:tr>
      <w:tr w:rsidR="00792514" w:rsidRPr="00792514" w14:paraId="41136C79" w14:textId="77777777" w:rsidTr="00A76D0C">
        <w:tc>
          <w:tcPr>
            <w:tcW w:w="468" w:type="dxa"/>
          </w:tcPr>
          <w:p w14:paraId="3FB52944" w14:textId="5549726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8</w:t>
            </w:r>
          </w:p>
        </w:tc>
        <w:tc>
          <w:tcPr>
            <w:tcW w:w="1890" w:type="dxa"/>
            <w:shd w:val="clear" w:color="auto" w:fill="auto"/>
          </w:tcPr>
          <w:p w14:paraId="41136C76" w14:textId="039E439B" w:rsidR="00792514" w:rsidRPr="00792514" w:rsidRDefault="00792514" w:rsidP="006766A2">
            <w:pPr>
              <w:pStyle w:val="NoSpacing"/>
              <w:rPr>
                <w:rFonts w:ascii="Arial" w:hAnsi="Arial" w:cs="Arial"/>
                <w:sz w:val="20"/>
                <w:szCs w:val="20"/>
              </w:rPr>
            </w:pPr>
          </w:p>
        </w:tc>
        <w:tc>
          <w:tcPr>
            <w:tcW w:w="3600" w:type="dxa"/>
            <w:shd w:val="clear" w:color="auto" w:fill="auto"/>
          </w:tcPr>
          <w:p w14:paraId="41136C77" w14:textId="5F7416DF" w:rsidR="00792514" w:rsidRPr="00792514" w:rsidRDefault="00792514" w:rsidP="00DD44B0">
            <w:pPr>
              <w:pStyle w:val="Default"/>
              <w:rPr>
                <w:rFonts w:ascii="Arial" w:hAnsi="Arial" w:cs="Arial"/>
                <w:sz w:val="20"/>
                <w:szCs w:val="20"/>
              </w:rPr>
            </w:pPr>
          </w:p>
        </w:tc>
        <w:tc>
          <w:tcPr>
            <w:tcW w:w="3870" w:type="dxa"/>
            <w:shd w:val="clear" w:color="auto" w:fill="auto"/>
          </w:tcPr>
          <w:p w14:paraId="41136C78" w14:textId="2B044FBF" w:rsidR="00792514" w:rsidRPr="00792514" w:rsidRDefault="00792514" w:rsidP="00853B09">
            <w:pPr>
              <w:pStyle w:val="NoSpacing"/>
              <w:rPr>
                <w:rFonts w:ascii="Arial" w:hAnsi="Arial" w:cs="Arial"/>
                <w:sz w:val="20"/>
                <w:szCs w:val="20"/>
              </w:rPr>
            </w:pPr>
          </w:p>
        </w:tc>
      </w:tr>
      <w:tr w:rsidR="00792514" w:rsidRPr="00792514" w14:paraId="41136C7D" w14:textId="77777777" w:rsidTr="00A76D0C">
        <w:tc>
          <w:tcPr>
            <w:tcW w:w="468" w:type="dxa"/>
          </w:tcPr>
          <w:p w14:paraId="39957822" w14:textId="7DB67C5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9</w:t>
            </w:r>
          </w:p>
        </w:tc>
        <w:tc>
          <w:tcPr>
            <w:tcW w:w="1890" w:type="dxa"/>
            <w:shd w:val="clear" w:color="auto" w:fill="auto"/>
          </w:tcPr>
          <w:p w14:paraId="41136C7A" w14:textId="7F27FBE2" w:rsidR="00792514" w:rsidRPr="00792514" w:rsidRDefault="00792514" w:rsidP="006766A2">
            <w:pPr>
              <w:pStyle w:val="NoSpacing"/>
              <w:rPr>
                <w:rFonts w:ascii="Arial" w:hAnsi="Arial" w:cs="Arial"/>
                <w:sz w:val="20"/>
                <w:szCs w:val="20"/>
              </w:rPr>
            </w:pPr>
          </w:p>
        </w:tc>
        <w:tc>
          <w:tcPr>
            <w:tcW w:w="3600" w:type="dxa"/>
            <w:shd w:val="clear" w:color="auto" w:fill="auto"/>
          </w:tcPr>
          <w:p w14:paraId="41136C7B" w14:textId="75D81EF1" w:rsidR="00792514" w:rsidRPr="00792514" w:rsidRDefault="00792514" w:rsidP="00DD44B0">
            <w:pPr>
              <w:pStyle w:val="Default"/>
              <w:rPr>
                <w:rFonts w:ascii="Arial" w:hAnsi="Arial" w:cs="Arial"/>
                <w:sz w:val="20"/>
                <w:szCs w:val="20"/>
              </w:rPr>
            </w:pPr>
          </w:p>
        </w:tc>
        <w:tc>
          <w:tcPr>
            <w:tcW w:w="3870" w:type="dxa"/>
            <w:shd w:val="clear" w:color="auto" w:fill="auto"/>
          </w:tcPr>
          <w:p w14:paraId="41136C7C" w14:textId="69943592" w:rsidR="00792514" w:rsidRPr="00792514" w:rsidRDefault="00792514" w:rsidP="000A65DF">
            <w:pPr>
              <w:pStyle w:val="NoSpacing"/>
              <w:rPr>
                <w:rFonts w:ascii="Arial" w:hAnsi="Arial" w:cs="Arial"/>
                <w:sz w:val="20"/>
                <w:szCs w:val="20"/>
              </w:rPr>
            </w:pPr>
          </w:p>
        </w:tc>
      </w:tr>
      <w:tr w:rsidR="00792514" w:rsidRPr="00792514" w14:paraId="41136C81" w14:textId="77777777" w:rsidTr="00A76D0C">
        <w:tc>
          <w:tcPr>
            <w:tcW w:w="468" w:type="dxa"/>
          </w:tcPr>
          <w:p w14:paraId="333602F0" w14:textId="4823B488" w:rsidR="00792514" w:rsidRPr="00792514" w:rsidRDefault="00792514" w:rsidP="0032736B">
            <w:pPr>
              <w:pStyle w:val="NoSpacing"/>
              <w:jc w:val="center"/>
              <w:rPr>
                <w:rFonts w:ascii="Arial" w:hAnsi="Arial" w:cs="Arial"/>
                <w:sz w:val="20"/>
                <w:szCs w:val="20"/>
              </w:rPr>
            </w:pPr>
            <w:r w:rsidRPr="00792514">
              <w:rPr>
                <w:rFonts w:ascii="Arial" w:hAnsi="Arial" w:cs="Arial"/>
                <w:sz w:val="20"/>
                <w:szCs w:val="20"/>
              </w:rPr>
              <w:t>10</w:t>
            </w:r>
          </w:p>
        </w:tc>
        <w:tc>
          <w:tcPr>
            <w:tcW w:w="1890" w:type="dxa"/>
            <w:shd w:val="clear" w:color="auto" w:fill="auto"/>
          </w:tcPr>
          <w:p w14:paraId="41136C7E" w14:textId="5EAD10F3" w:rsidR="00792514" w:rsidRPr="00792514" w:rsidRDefault="00792514" w:rsidP="006766A2">
            <w:pPr>
              <w:pStyle w:val="NoSpacing"/>
              <w:rPr>
                <w:rFonts w:ascii="Arial" w:hAnsi="Arial" w:cs="Arial"/>
                <w:sz w:val="20"/>
                <w:szCs w:val="20"/>
              </w:rPr>
            </w:pPr>
          </w:p>
        </w:tc>
        <w:tc>
          <w:tcPr>
            <w:tcW w:w="3600" w:type="dxa"/>
            <w:shd w:val="clear" w:color="auto" w:fill="auto"/>
          </w:tcPr>
          <w:p w14:paraId="41136C7F" w14:textId="0E228DF8" w:rsidR="00792514" w:rsidRPr="00792514" w:rsidRDefault="00792514" w:rsidP="004C20BB">
            <w:pPr>
              <w:pStyle w:val="Default"/>
              <w:rPr>
                <w:rFonts w:ascii="Arial" w:hAnsi="Arial" w:cs="Arial"/>
                <w:sz w:val="20"/>
                <w:szCs w:val="20"/>
              </w:rPr>
            </w:pPr>
          </w:p>
        </w:tc>
        <w:tc>
          <w:tcPr>
            <w:tcW w:w="3870" w:type="dxa"/>
            <w:shd w:val="clear" w:color="auto" w:fill="auto"/>
          </w:tcPr>
          <w:p w14:paraId="41136C80" w14:textId="3BF7025D" w:rsidR="00792514" w:rsidRPr="00792514" w:rsidRDefault="00792514" w:rsidP="006766A2">
            <w:pPr>
              <w:pStyle w:val="NoSpacing"/>
              <w:rPr>
                <w:rFonts w:ascii="Arial" w:hAnsi="Arial" w:cs="Arial"/>
                <w:sz w:val="20"/>
                <w:szCs w:val="20"/>
              </w:rPr>
            </w:pPr>
          </w:p>
        </w:tc>
      </w:tr>
      <w:tr w:rsidR="004C20BB" w:rsidRPr="00792514" w14:paraId="3015EF34" w14:textId="77777777" w:rsidTr="00A76D0C">
        <w:tc>
          <w:tcPr>
            <w:tcW w:w="468" w:type="dxa"/>
          </w:tcPr>
          <w:p w14:paraId="74CE53AC" w14:textId="1CD1ACA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11</w:t>
            </w:r>
          </w:p>
        </w:tc>
        <w:tc>
          <w:tcPr>
            <w:tcW w:w="1890" w:type="dxa"/>
            <w:shd w:val="clear" w:color="auto" w:fill="auto"/>
          </w:tcPr>
          <w:p w14:paraId="2A6CEFA3" w14:textId="642B3D3E" w:rsidR="004C20BB" w:rsidRPr="00792514" w:rsidRDefault="004C20BB" w:rsidP="006766A2">
            <w:pPr>
              <w:pStyle w:val="NoSpacing"/>
              <w:rPr>
                <w:rFonts w:ascii="Arial" w:hAnsi="Arial" w:cs="Arial"/>
                <w:sz w:val="20"/>
                <w:szCs w:val="20"/>
              </w:rPr>
            </w:pPr>
          </w:p>
        </w:tc>
        <w:tc>
          <w:tcPr>
            <w:tcW w:w="3600" w:type="dxa"/>
            <w:shd w:val="clear" w:color="auto" w:fill="auto"/>
          </w:tcPr>
          <w:p w14:paraId="30320753" w14:textId="57B209B5" w:rsidR="004C20BB" w:rsidRPr="00792514" w:rsidRDefault="004C20BB" w:rsidP="004C20BB">
            <w:pPr>
              <w:pStyle w:val="Default"/>
              <w:rPr>
                <w:rFonts w:ascii="Arial" w:hAnsi="Arial" w:cs="Arial"/>
                <w:sz w:val="20"/>
                <w:szCs w:val="20"/>
              </w:rPr>
            </w:pPr>
          </w:p>
        </w:tc>
        <w:tc>
          <w:tcPr>
            <w:tcW w:w="3870" w:type="dxa"/>
            <w:shd w:val="clear" w:color="auto" w:fill="auto"/>
          </w:tcPr>
          <w:p w14:paraId="0A4FBD18" w14:textId="30701A69" w:rsidR="004C20BB" w:rsidRPr="00792514" w:rsidRDefault="004C20BB" w:rsidP="006766A2">
            <w:pPr>
              <w:pStyle w:val="NoSpacing"/>
              <w:rPr>
                <w:rFonts w:ascii="Arial" w:hAnsi="Arial" w:cs="Arial"/>
                <w:sz w:val="20"/>
                <w:szCs w:val="20"/>
              </w:rPr>
            </w:pPr>
          </w:p>
        </w:tc>
      </w:tr>
      <w:tr w:rsidR="004C20BB" w:rsidRPr="00792514" w14:paraId="3BC7C3C7" w14:textId="77777777" w:rsidTr="00A76D0C">
        <w:tc>
          <w:tcPr>
            <w:tcW w:w="468" w:type="dxa"/>
          </w:tcPr>
          <w:p w14:paraId="54865B2E" w14:textId="32D98E6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12</w:t>
            </w:r>
          </w:p>
        </w:tc>
        <w:tc>
          <w:tcPr>
            <w:tcW w:w="1890" w:type="dxa"/>
            <w:shd w:val="clear" w:color="auto" w:fill="auto"/>
          </w:tcPr>
          <w:p w14:paraId="4164E3E1" w14:textId="0FD690EC" w:rsidR="004C20BB" w:rsidRPr="00792514" w:rsidRDefault="004C20BB" w:rsidP="006766A2">
            <w:pPr>
              <w:pStyle w:val="NoSpacing"/>
              <w:rPr>
                <w:rFonts w:ascii="Arial" w:hAnsi="Arial" w:cs="Arial"/>
                <w:sz w:val="20"/>
                <w:szCs w:val="20"/>
              </w:rPr>
            </w:pPr>
          </w:p>
        </w:tc>
        <w:tc>
          <w:tcPr>
            <w:tcW w:w="3600" w:type="dxa"/>
            <w:shd w:val="clear" w:color="auto" w:fill="auto"/>
          </w:tcPr>
          <w:p w14:paraId="5687055B" w14:textId="5373782F" w:rsidR="004C20BB" w:rsidRPr="00792514" w:rsidRDefault="004C20BB" w:rsidP="004C20BB">
            <w:pPr>
              <w:pStyle w:val="Default"/>
              <w:rPr>
                <w:rFonts w:ascii="Arial" w:hAnsi="Arial" w:cs="Arial"/>
                <w:sz w:val="20"/>
                <w:szCs w:val="20"/>
              </w:rPr>
            </w:pPr>
          </w:p>
        </w:tc>
        <w:tc>
          <w:tcPr>
            <w:tcW w:w="3870" w:type="dxa"/>
            <w:shd w:val="clear" w:color="auto" w:fill="auto"/>
          </w:tcPr>
          <w:p w14:paraId="14E54D00" w14:textId="69D96137" w:rsidR="004C20BB" w:rsidRPr="00792514" w:rsidRDefault="004C20BB" w:rsidP="006766A2">
            <w:pPr>
              <w:pStyle w:val="NoSpacing"/>
              <w:rPr>
                <w:rFonts w:ascii="Arial" w:hAnsi="Arial" w:cs="Arial"/>
                <w:sz w:val="20"/>
                <w:szCs w:val="20"/>
              </w:rPr>
            </w:pPr>
          </w:p>
        </w:tc>
      </w:tr>
      <w:tr w:rsidR="004C20BB" w:rsidRPr="00792514" w14:paraId="010781DB" w14:textId="77777777" w:rsidTr="00A76D0C">
        <w:tc>
          <w:tcPr>
            <w:tcW w:w="468" w:type="dxa"/>
          </w:tcPr>
          <w:p w14:paraId="79AE8DC5" w14:textId="5F3922C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13</w:t>
            </w:r>
          </w:p>
        </w:tc>
        <w:tc>
          <w:tcPr>
            <w:tcW w:w="1890" w:type="dxa"/>
            <w:shd w:val="clear" w:color="auto" w:fill="auto"/>
          </w:tcPr>
          <w:p w14:paraId="3881AEA9" w14:textId="146A2250" w:rsidR="004C20BB" w:rsidRPr="00792514" w:rsidRDefault="004C20BB" w:rsidP="006766A2">
            <w:pPr>
              <w:pStyle w:val="NoSpacing"/>
              <w:rPr>
                <w:rFonts w:ascii="Arial" w:hAnsi="Arial" w:cs="Arial"/>
                <w:sz w:val="20"/>
                <w:szCs w:val="20"/>
              </w:rPr>
            </w:pPr>
          </w:p>
        </w:tc>
        <w:tc>
          <w:tcPr>
            <w:tcW w:w="3600" w:type="dxa"/>
            <w:shd w:val="clear" w:color="auto" w:fill="auto"/>
          </w:tcPr>
          <w:p w14:paraId="6216590B" w14:textId="677BD368" w:rsidR="004C20BB" w:rsidRPr="00792514" w:rsidRDefault="004C20BB" w:rsidP="00792514">
            <w:pPr>
              <w:pStyle w:val="Default"/>
              <w:rPr>
                <w:rFonts w:ascii="Arial" w:hAnsi="Arial" w:cs="Arial"/>
                <w:sz w:val="20"/>
                <w:szCs w:val="20"/>
              </w:rPr>
            </w:pPr>
          </w:p>
        </w:tc>
        <w:tc>
          <w:tcPr>
            <w:tcW w:w="3870" w:type="dxa"/>
            <w:shd w:val="clear" w:color="auto" w:fill="auto"/>
          </w:tcPr>
          <w:p w14:paraId="0E62D80F" w14:textId="35826C27" w:rsidR="004C20BB" w:rsidRPr="00792514" w:rsidRDefault="004C20BB" w:rsidP="000C4FF5">
            <w:pPr>
              <w:pStyle w:val="NoSpacing"/>
              <w:rPr>
                <w:rFonts w:ascii="Arial" w:hAnsi="Arial" w:cs="Arial"/>
                <w:sz w:val="20"/>
                <w:szCs w:val="20"/>
              </w:rPr>
            </w:pPr>
          </w:p>
        </w:tc>
      </w:tr>
      <w:tr w:rsidR="004C20BB" w:rsidRPr="00792514" w14:paraId="474BE5F0" w14:textId="77777777" w:rsidTr="00A76D0C">
        <w:tc>
          <w:tcPr>
            <w:tcW w:w="468" w:type="dxa"/>
          </w:tcPr>
          <w:p w14:paraId="180D7033" w14:textId="2DF7A421"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14</w:t>
            </w:r>
          </w:p>
        </w:tc>
        <w:tc>
          <w:tcPr>
            <w:tcW w:w="1890" w:type="dxa"/>
            <w:shd w:val="clear" w:color="auto" w:fill="auto"/>
          </w:tcPr>
          <w:p w14:paraId="56960C80" w14:textId="3979C457" w:rsidR="004C20BB" w:rsidRPr="00792514" w:rsidRDefault="004C20BB" w:rsidP="006766A2">
            <w:pPr>
              <w:pStyle w:val="NoSpacing"/>
              <w:rPr>
                <w:rFonts w:ascii="Arial" w:hAnsi="Arial" w:cs="Arial"/>
                <w:sz w:val="20"/>
                <w:szCs w:val="20"/>
              </w:rPr>
            </w:pPr>
          </w:p>
        </w:tc>
        <w:tc>
          <w:tcPr>
            <w:tcW w:w="3600" w:type="dxa"/>
            <w:shd w:val="clear" w:color="auto" w:fill="auto"/>
          </w:tcPr>
          <w:p w14:paraId="556A63C7" w14:textId="5E5D39A8" w:rsidR="004C20BB" w:rsidRPr="00792514" w:rsidRDefault="004C20BB" w:rsidP="009C4DD8">
            <w:pPr>
              <w:pStyle w:val="NoSpacing"/>
              <w:rPr>
                <w:rFonts w:ascii="Arial" w:hAnsi="Arial" w:cs="Arial"/>
                <w:sz w:val="20"/>
                <w:szCs w:val="20"/>
              </w:rPr>
            </w:pPr>
          </w:p>
        </w:tc>
        <w:tc>
          <w:tcPr>
            <w:tcW w:w="3870" w:type="dxa"/>
            <w:shd w:val="clear" w:color="auto" w:fill="auto"/>
          </w:tcPr>
          <w:p w14:paraId="6D82A048" w14:textId="46B30F42" w:rsidR="004C20BB" w:rsidRPr="00792514" w:rsidRDefault="004C20BB" w:rsidP="006766A2">
            <w:pPr>
              <w:pStyle w:val="NoSpacing"/>
              <w:rPr>
                <w:rFonts w:ascii="Arial" w:hAnsi="Arial" w:cs="Arial"/>
                <w:sz w:val="20"/>
                <w:szCs w:val="20"/>
              </w:rPr>
            </w:pPr>
          </w:p>
        </w:tc>
      </w:tr>
      <w:tr w:rsidR="004C20BB" w:rsidRPr="00792514" w14:paraId="15B610B3" w14:textId="77777777" w:rsidTr="00A76D0C">
        <w:tc>
          <w:tcPr>
            <w:tcW w:w="468" w:type="dxa"/>
          </w:tcPr>
          <w:p w14:paraId="45C104B9" w14:textId="1060412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15</w:t>
            </w:r>
          </w:p>
        </w:tc>
        <w:tc>
          <w:tcPr>
            <w:tcW w:w="1890" w:type="dxa"/>
            <w:shd w:val="clear" w:color="auto" w:fill="auto"/>
          </w:tcPr>
          <w:p w14:paraId="18DF1390" w14:textId="51D085DE" w:rsidR="004C20BB" w:rsidRPr="00792514" w:rsidRDefault="004C20BB" w:rsidP="006766A2">
            <w:pPr>
              <w:pStyle w:val="NoSpacing"/>
              <w:rPr>
                <w:rFonts w:ascii="Arial" w:hAnsi="Arial" w:cs="Arial"/>
                <w:sz w:val="20"/>
                <w:szCs w:val="20"/>
              </w:rPr>
            </w:pPr>
          </w:p>
        </w:tc>
        <w:tc>
          <w:tcPr>
            <w:tcW w:w="3600" w:type="dxa"/>
            <w:shd w:val="clear" w:color="auto" w:fill="auto"/>
          </w:tcPr>
          <w:p w14:paraId="40FE336F" w14:textId="09926F9D" w:rsidR="004C20BB" w:rsidRPr="00792514" w:rsidRDefault="004C20BB" w:rsidP="009C4DD8">
            <w:pPr>
              <w:pStyle w:val="NoSpacing"/>
              <w:rPr>
                <w:rFonts w:ascii="Arial" w:hAnsi="Arial" w:cs="Arial"/>
                <w:sz w:val="20"/>
                <w:szCs w:val="20"/>
              </w:rPr>
            </w:pPr>
          </w:p>
        </w:tc>
        <w:tc>
          <w:tcPr>
            <w:tcW w:w="3870" w:type="dxa"/>
            <w:shd w:val="clear" w:color="auto" w:fill="auto"/>
          </w:tcPr>
          <w:p w14:paraId="73080509" w14:textId="0F6DFD13" w:rsidR="004C20BB" w:rsidRPr="00792514" w:rsidRDefault="004C20BB" w:rsidP="006766A2">
            <w:pPr>
              <w:pStyle w:val="NoSpacing"/>
              <w:rPr>
                <w:rFonts w:ascii="Arial" w:hAnsi="Arial" w:cs="Arial"/>
                <w:sz w:val="20"/>
                <w:szCs w:val="20"/>
              </w:rPr>
            </w:pPr>
          </w:p>
        </w:tc>
      </w:tr>
      <w:tr w:rsidR="004C20BB" w:rsidRPr="00792514" w14:paraId="12A71295" w14:textId="77777777" w:rsidTr="00A76D0C">
        <w:tc>
          <w:tcPr>
            <w:tcW w:w="468" w:type="dxa"/>
          </w:tcPr>
          <w:p w14:paraId="04AB6232" w14:textId="57B16E9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16</w:t>
            </w:r>
          </w:p>
        </w:tc>
        <w:tc>
          <w:tcPr>
            <w:tcW w:w="1890" w:type="dxa"/>
            <w:shd w:val="clear" w:color="auto" w:fill="auto"/>
          </w:tcPr>
          <w:p w14:paraId="3DE2D05C" w14:textId="545F627A" w:rsidR="004C20BB" w:rsidRPr="00792514" w:rsidRDefault="004C20BB" w:rsidP="006766A2">
            <w:pPr>
              <w:pStyle w:val="NoSpacing"/>
              <w:rPr>
                <w:rFonts w:ascii="Arial" w:hAnsi="Arial" w:cs="Arial"/>
                <w:sz w:val="20"/>
                <w:szCs w:val="20"/>
              </w:rPr>
            </w:pPr>
          </w:p>
        </w:tc>
        <w:tc>
          <w:tcPr>
            <w:tcW w:w="3600" w:type="dxa"/>
            <w:shd w:val="clear" w:color="auto" w:fill="auto"/>
          </w:tcPr>
          <w:p w14:paraId="41603C1A" w14:textId="3EBC2EE2" w:rsidR="004C20BB" w:rsidRPr="00792514" w:rsidRDefault="004C20BB" w:rsidP="006766A2">
            <w:pPr>
              <w:pStyle w:val="NoSpacing"/>
              <w:rPr>
                <w:rFonts w:ascii="Arial" w:hAnsi="Arial" w:cs="Arial"/>
                <w:sz w:val="20"/>
                <w:szCs w:val="20"/>
              </w:rPr>
            </w:pPr>
          </w:p>
        </w:tc>
        <w:tc>
          <w:tcPr>
            <w:tcW w:w="3870" w:type="dxa"/>
            <w:shd w:val="clear" w:color="auto" w:fill="auto"/>
          </w:tcPr>
          <w:p w14:paraId="23EE93C1" w14:textId="47AC7974" w:rsidR="004C20BB" w:rsidRPr="00792514" w:rsidRDefault="004C20BB" w:rsidP="006766A2">
            <w:pPr>
              <w:pStyle w:val="NoSpacing"/>
              <w:rPr>
                <w:rFonts w:ascii="Arial" w:hAnsi="Arial" w:cs="Arial"/>
                <w:sz w:val="20"/>
                <w:szCs w:val="20"/>
              </w:rPr>
            </w:pPr>
          </w:p>
        </w:tc>
      </w:tr>
      <w:tr w:rsidR="004C20BB" w:rsidRPr="00792514" w14:paraId="5C5FC3D4" w14:textId="77777777" w:rsidTr="00A76D0C">
        <w:tc>
          <w:tcPr>
            <w:tcW w:w="468" w:type="dxa"/>
          </w:tcPr>
          <w:p w14:paraId="2E808BD6" w14:textId="4CEC210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17</w:t>
            </w:r>
          </w:p>
        </w:tc>
        <w:tc>
          <w:tcPr>
            <w:tcW w:w="1890" w:type="dxa"/>
            <w:shd w:val="clear" w:color="auto" w:fill="auto"/>
          </w:tcPr>
          <w:p w14:paraId="148162F1"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42BD74FE"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93E0C03" w14:textId="77777777" w:rsidR="004C20BB" w:rsidRPr="00792514" w:rsidRDefault="004C20BB" w:rsidP="006766A2">
            <w:pPr>
              <w:pStyle w:val="NoSpacing"/>
              <w:rPr>
                <w:rFonts w:ascii="Arial" w:hAnsi="Arial" w:cs="Arial"/>
                <w:sz w:val="20"/>
                <w:szCs w:val="20"/>
              </w:rPr>
            </w:pPr>
          </w:p>
        </w:tc>
      </w:tr>
      <w:tr w:rsidR="004C20BB" w:rsidRPr="00792514" w14:paraId="6925F4C0" w14:textId="77777777" w:rsidTr="00A76D0C">
        <w:tc>
          <w:tcPr>
            <w:tcW w:w="468" w:type="dxa"/>
          </w:tcPr>
          <w:p w14:paraId="60E875B4" w14:textId="19BC97D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18</w:t>
            </w:r>
          </w:p>
        </w:tc>
        <w:tc>
          <w:tcPr>
            <w:tcW w:w="1890" w:type="dxa"/>
            <w:shd w:val="clear" w:color="auto" w:fill="auto"/>
          </w:tcPr>
          <w:p w14:paraId="50F8647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433F10A"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37B30079" w14:textId="77777777" w:rsidR="004C20BB" w:rsidRPr="00792514" w:rsidRDefault="004C20BB" w:rsidP="006766A2">
            <w:pPr>
              <w:pStyle w:val="NoSpacing"/>
              <w:rPr>
                <w:rFonts w:ascii="Arial" w:hAnsi="Arial" w:cs="Arial"/>
                <w:sz w:val="20"/>
                <w:szCs w:val="20"/>
              </w:rPr>
            </w:pPr>
          </w:p>
        </w:tc>
      </w:tr>
      <w:tr w:rsidR="004C20BB" w:rsidRPr="00792514" w14:paraId="63D1B98C" w14:textId="77777777" w:rsidTr="00A76D0C">
        <w:tc>
          <w:tcPr>
            <w:tcW w:w="468" w:type="dxa"/>
          </w:tcPr>
          <w:p w14:paraId="702B5EEF" w14:textId="7318C0DB"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19</w:t>
            </w:r>
          </w:p>
        </w:tc>
        <w:tc>
          <w:tcPr>
            <w:tcW w:w="1890" w:type="dxa"/>
            <w:shd w:val="clear" w:color="auto" w:fill="auto"/>
          </w:tcPr>
          <w:p w14:paraId="4AE5FA5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73C11399"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119BF6E" w14:textId="77777777" w:rsidR="004C20BB" w:rsidRPr="00792514" w:rsidRDefault="004C20BB" w:rsidP="006766A2">
            <w:pPr>
              <w:pStyle w:val="NoSpacing"/>
              <w:rPr>
                <w:rFonts w:ascii="Arial" w:hAnsi="Arial" w:cs="Arial"/>
                <w:sz w:val="20"/>
                <w:szCs w:val="20"/>
              </w:rPr>
            </w:pPr>
          </w:p>
        </w:tc>
      </w:tr>
      <w:tr w:rsidR="004C20BB" w:rsidRPr="00792514" w14:paraId="34D59DBF" w14:textId="77777777" w:rsidTr="00A76D0C">
        <w:tc>
          <w:tcPr>
            <w:tcW w:w="468" w:type="dxa"/>
          </w:tcPr>
          <w:p w14:paraId="7FC820D9" w14:textId="17AB778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20</w:t>
            </w:r>
          </w:p>
        </w:tc>
        <w:tc>
          <w:tcPr>
            <w:tcW w:w="1890" w:type="dxa"/>
            <w:shd w:val="clear" w:color="auto" w:fill="auto"/>
          </w:tcPr>
          <w:p w14:paraId="3BA121B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2F9821B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A51F29E" w14:textId="77777777" w:rsidR="004C20BB" w:rsidRPr="00792514" w:rsidRDefault="004C20BB" w:rsidP="006766A2">
            <w:pPr>
              <w:pStyle w:val="NoSpacing"/>
              <w:rPr>
                <w:rFonts w:ascii="Arial" w:hAnsi="Arial" w:cs="Arial"/>
                <w:sz w:val="20"/>
                <w:szCs w:val="20"/>
              </w:rPr>
            </w:pPr>
          </w:p>
        </w:tc>
      </w:tr>
      <w:tr w:rsidR="004C20BB" w:rsidRPr="00792514" w14:paraId="3863E43A" w14:textId="77777777" w:rsidTr="00A76D0C">
        <w:tc>
          <w:tcPr>
            <w:tcW w:w="468" w:type="dxa"/>
          </w:tcPr>
          <w:p w14:paraId="01EF2493" w14:textId="2815A4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21</w:t>
            </w:r>
          </w:p>
        </w:tc>
        <w:tc>
          <w:tcPr>
            <w:tcW w:w="1890" w:type="dxa"/>
            <w:shd w:val="clear" w:color="auto" w:fill="auto"/>
          </w:tcPr>
          <w:p w14:paraId="4E5AC24A"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ADC752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4686B1E8" w14:textId="77777777" w:rsidR="004C20BB" w:rsidRPr="00792514" w:rsidRDefault="004C20BB" w:rsidP="006766A2">
            <w:pPr>
              <w:pStyle w:val="NoSpacing"/>
              <w:rPr>
                <w:rFonts w:ascii="Arial" w:hAnsi="Arial" w:cs="Arial"/>
                <w:sz w:val="20"/>
                <w:szCs w:val="20"/>
              </w:rPr>
            </w:pPr>
          </w:p>
        </w:tc>
      </w:tr>
      <w:tr w:rsidR="004C20BB" w:rsidRPr="00792514" w14:paraId="0A1FC335" w14:textId="77777777" w:rsidTr="00A76D0C">
        <w:tc>
          <w:tcPr>
            <w:tcW w:w="468" w:type="dxa"/>
          </w:tcPr>
          <w:p w14:paraId="6B3761D4" w14:textId="6162101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22</w:t>
            </w:r>
          </w:p>
        </w:tc>
        <w:tc>
          <w:tcPr>
            <w:tcW w:w="1890" w:type="dxa"/>
            <w:shd w:val="clear" w:color="auto" w:fill="auto"/>
          </w:tcPr>
          <w:p w14:paraId="46B0FD46"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EF138A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71635EE" w14:textId="77777777" w:rsidR="004C20BB" w:rsidRPr="00792514" w:rsidRDefault="004C20BB" w:rsidP="006766A2">
            <w:pPr>
              <w:pStyle w:val="NoSpacing"/>
              <w:rPr>
                <w:rFonts w:ascii="Arial" w:hAnsi="Arial" w:cs="Arial"/>
                <w:sz w:val="20"/>
                <w:szCs w:val="20"/>
              </w:rPr>
            </w:pPr>
          </w:p>
        </w:tc>
      </w:tr>
      <w:tr w:rsidR="004C20BB" w:rsidRPr="00792514" w14:paraId="3C1741CD" w14:textId="77777777" w:rsidTr="00A76D0C">
        <w:tc>
          <w:tcPr>
            <w:tcW w:w="468" w:type="dxa"/>
          </w:tcPr>
          <w:p w14:paraId="7F907043" w14:textId="0A112F56"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23</w:t>
            </w:r>
          </w:p>
        </w:tc>
        <w:tc>
          <w:tcPr>
            <w:tcW w:w="1890" w:type="dxa"/>
            <w:shd w:val="clear" w:color="auto" w:fill="auto"/>
          </w:tcPr>
          <w:p w14:paraId="632FBA6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90E788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B31AF19" w14:textId="77777777" w:rsidR="004C20BB" w:rsidRPr="00792514" w:rsidRDefault="004C20BB" w:rsidP="006766A2">
            <w:pPr>
              <w:pStyle w:val="NoSpacing"/>
              <w:rPr>
                <w:rFonts w:ascii="Arial" w:hAnsi="Arial" w:cs="Arial"/>
                <w:sz w:val="20"/>
                <w:szCs w:val="20"/>
              </w:rPr>
            </w:pPr>
          </w:p>
        </w:tc>
      </w:tr>
      <w:tr w:rsidR="004C20BB" w:rsidRPr="00792514" w14:paraId="64BE1689" w14:textId="77777777" w:rsidTr="00A76D0C">
        <w:tc>
          <w:tcPr>
            <w:tcW w:w="468" w:type="dxa"/>
          </w:tcPr>
          <w:p w14:paraId="634428B7" w14:textId="5051A0F3"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24</w:t>
            </w:r>
          </w:p>
        </w:tc>
        <w:tc>
          <w:tcPr>
            <w:tcW w:w="1890" w:type="dxa"/>
            <w:shd w:val="clear" w:color="auto" w:fill="auto"/>
          </w:tcPr>
          <w:p w14:paraId="48DAED1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1C75C5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82D1652" w14:textId="77777777" w:rsidR="004C20BB" w:rsidRPr="00792514" w:rsidRDefault="004C20BB" w:rsidP="006766A2">
            <w:pPr>
              <w:pStyle w:val="NoSpacing"/>
              <w:rPr>
                <w:rFonts w:ascii="Arial" w:hAnsi="Arial" w:cs="Arial"/>
                <w:sz w:val="20"/>
                <w:szCs w:val="20"/>
              </w:rPr>
            </w:pPr>
          </w:p>
        </w:tc>
      </w:tr>
      <w:tr w:rsidR="004C20BB" w:rsidRPr="00792514" w14:paraId="11A90ECC" w14:textId="77777777" w:rsidTr="00A76D0C">
        <w:tc>
          <w:tcPr>
            <w:tcW w:w="468" w:type="dxa"/>
          </w:tcPr>
          <w:p w14:paraId="6B73824C" w14:textId="669878A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25</w:t>
            </w:r>
          </w:p>
        </w:tc>
        <w:tc>
          <w:tcPr>
            <w:tcW w:w="1890" w:type="dxa"/>
            <w:shd w:val="clear" w:color="auto" w:fill="auto"/>
          </w:tcPr>
          <w:p w14:paraId="495A9977"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3BE4DD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6BBE767" w14:textId="77777777" w:rsidR="004C20BB" w:rsidRPr="00792514" w:rsidRDefault="004C20BB" w:rsidP="006766A2">
            <w:pPr>
              <w:pStyle w:val="NoSpacing"/>
              <w:rPr>
                <w:rFonts w:ascii="Arial" w:hAnsi="Arial" w:cs="Arial"/>
                <w:sz w:val="20"/>
                <w:szCs w:val="20"/>
              </w:rPr>
            </w:pPr>
          </w:p>
        </w:tc>
      </w:tr>
      <w:tr w:rsidR="004C20BB" w:rsidRPr="00792514" w14:paraId="588320E2" w14:textId="77777777" w:rsidTr="00A76D0C">
        <w:tc>
          <w:tcPr>
            <w:tcW w:w="468" w:type="dxa"/>
          </w:tcPr>
          <w:p w14:paraId="1DA95A50" w14:textId="0259412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26</w:t>
            </w:r>
          </w:p>
        </w:tc>
        <w:tc>
          <w:tcPr>
            <w:tcW w:w="1890" w:type="dxa"/>
            <w:shd w:val="clear" w:color="auto" w:fill="auto"/>
          </w:tcPr>
          <w:p w14:paraId="04FA7D5E"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8A82B8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699E216" w14:textId="77777777" w:rsidR="004C20BB" w:rsidRPr="00792514" w:rsidRDefault="004C20BB" w:rsidP="006766A2">
            <w:pPr>
              <w:pStyle w:val="NoSpacing"/>
              <w:rPr>
                <w:rFonts w:ascii="Arial" w:hAnsi="Arial" w:cs="Arial"/>
                <w:sz w:val="20"/>
                <w:szCs w:val="20"/>
              </w:rPr>
            </w:pPr>
          </w:p>
        </w:tc>
      </w:tr>
      <w:tr w:rsidR="004C20BB" w:rsidRPr="00792514" w14:paraId="5C8A88D6" w14:textId="77777777" w:rsidTr="00A76D0C">
        <w:tc>
          <w:tcPr>
            <w:tcW w:w="468" w:type="dxa"/>
          </w:tcPr>
          <w:p w14:paraId="39917577" w14:textId="3524A47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27</w:t>
            </w:r>
          </w:p>
        </w:tc>
        <w:tc>
          <w:tcPr>
            <w:tcW w:w="1890" w:type="dxa"/>
            <w:shd w:val="clear" w:color="auto" w:fill="auto"/>
          </w:tcPr>
          <w:p w14:paraId="1C541745"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10D7F04"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DCEAB32" w14:textId="77777777" w:rsidR="004C20BB" w:rsidRPr="00792514" w:rsidRDefault="004C20BB" w:rsidP="006766A2">
            <w:pPr>
              <w:pStyle w:val="NoSpacing"/>
              <w:rPr>
                <w:rFonts w:ascii="Arial" w:hAnsi="Arial" w:cs="Arial"/>
                <w:sz w:val="20"/>
                <w:szCs w:val="20"/>
              </w:rPr>
            </w:pPr>
          </w:p>
        </w:tc>
      </w:tr>
      <w:tr w:rsidR="004C20BB" w:rsidRPr="00792514" w14:paraId="2BB110AA" w14:textId="77777777" w:rsidTr="00A76D0C">
        <w:tc>
          <w:tcPr>
            <w:tcW w:w="468" w:type="dxa"/>
          </w:tcPr>
          <w:p w14:paraId="49B05441" w14:textId="59C677B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28</w:t>
            </w:r>
          </w:p>
        </w:tc>
        <w:tc>
          <w:tcPr>
            <w:tcW w:w="1890" w:type="dxa"/>
            <w:shd w:val="clear" w:color="auto" w:fill="auto"/>
          </w:tcPr>
          <w:p w14:paraId="0C9D2BA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49FE6E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5691757" w14:textId="77777777" w:rsidR="004C20BB" w:rsidRPr="00792514" w:rsidRDefault="004C20BB" w:rsidP="006766A2">
            <w:pPr>
              <w:pStyle w:val="NoSpacing"/>
              <w:rPr>
                <w:rFonts w:ascii="Arial" w:hAnsi="Arial" w:cs="Arial"/>
                <w:sz w:val="20"/>
                <w:szCs w:val="20"/>
              </w:rPr>
            </w:pPr>
          </w:p>
        </w:tc>
      </w:tr>
      <w:tr w:rsidR="004C20BB" w:rsidRPr="00792514" w14:paraId="565522DD" w14:textId="77777777" w:rsidTr="00A76D0C">
        <w:tc>
          <w:tcPr>
            <w:tcW w:w="468" w:type="dxa"/>
          </w:tcPr>
          <w:p w14:paraId="273390C0" w14:textId="2DECB74D"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29</w:t>
            </w:r>
          </w:p>
        </w:tc>
        <w:tc>
          <w:tcPr>
            <w:tcW w:w="1890" w:type="dxa"/>
            <w:shd w:val="clear" w:color="auto" w:fill="auto"/>
          </w:tcPr>
          <w:p w14:paraId="0044CD3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A80E0E3"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6D40499E" w14:textId="77777777" w:rsidR="004C20BB" w:rsidRPr="00792514" w:rsidRDefault="004C20BB" w:rsidP="006766A2">
            <w:pPr>
              <w:pStyle w:val="NoSpacing"/>
              <w:rPr>
                <w:rFonts w:ascii="Arial" w:hAnsi="Arial" w:cs="Arial"/>
                <w:sz w:val="20"/>
                <w:szCs w:val="20"/>
              </w:rPr>
            </w:pPr>
          </w:p>
        </w:tc>
      </w:tr>
    </w:tbl>
    <w:p w14:paraId="41136D16" w14:textId="77777777" w:rsidR="00012F60" w:rsidRPr="00792514" w:rsidRDefault="00012F60" w:rsidP="001E6E39">
      <w:pPr>
        <w:pStyle w:val="NoSpacing"/>
        <w:rPr>
          <w:rFonts w:ascii="Arial" w:hAnsi="Arial" w:cs="Arial"/>
          <w:sz w:val="20"/>
          <w:szCs w:val="20"/>
        </w:rPr>
      </w:pPr>
    </w:p>
    <w:sectPr w:rsidR="00012F60" w:rsidRPr="00792514" w:rsidSect="00396ED7">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partment of Veterans Affairs" w:date="2017-08-10T11:26:00Z" w:initials="DoVA">
    <w:p w14:paraId="30EC9096" w14:textId="5E97E986" w:rsidR="005C1F6C" w:rsidRDefault="005C1F6C">
      <w:pPr>
        <w:pStyle w:val="CommentText"/>
      </w:pPr>
      <w:r>
        <w:rPr>
          <w:rStyle w:val="CommentReference"/>
        </w:rPr>
        <w:annotationRef/>
      </w:r>
      <w:r>
        <w:t xml:space="preserve">Does RTEP need to be updated then? I don’t see </w:t>
      </w:r>
      <w:proofErr w:type="spellStart"/>
      <w:r>
        <w:t>Fileman</w:t>
      </w:r>
      <w:proofErr w:type="spellEnd"/>
      <w:r>
        <w:t xml:space="preserve"> Logic even referred to so I am confused,</w:t>
      </w:r>
    </w:p>
    <w:p w14:paraId="393152E3" w14:textId="77777777" w:rsidR="00753B88" w:rsidRDefault="00753B88">
      <w:pPr>
        <w:pStyle w:val="CommentText"/>
      </w:pPr>
    </w:p>
    <w:p w14:paraId="3445914D" w14:textId="49D3D0F0" w:rsidR="00753B88" w:rsidRDefault="00753B88">
      <w:pPr>
        <w:pStyle w:val="CommentText"/>
      </w:pPr>
      <w:r>
        <w:t xml:space="preserve">SB-we do twice.  In </w:t>
      </w:r>
      <w:proofErr w:type="gramStart"/>
      <w:r>
        <w:t>B.1.1.a  and</w:t>
      </w:r>
      <w:proofErr w:type="gramEnd"/>
      <w:r>
        <w:t xml:space="preserve"> B.1.2.</w:t>
      </w:r>
      <w:proofErr w:type="spellStart"/>
      <w:r>
        <w:t>a we</w:t>
      </w:r>
      <w:proofErr w:type="spellEnd"/>
      <w:r>
        <w:t xml:space="preserve"> as for </w:t>
      </w:r>
      <w:proofErr w:type="spellStart"/>
      <w:r>
        <w:t>FileMan</w:t>
      </w:r>
      <w:proofErr w:type="spellEnd"/>
      <w:r>
        <w:t xml:space="preserve"> data modeling using web-standard technologies and representation.  Under #1 it is for CPRS RPCs for select data read f </w:t>
      </w:r>
      <w:proofErr w:type="spellStart"/>
      <w:r>
        <w:t>unctions</w:t>
      </w:r>
      <w:proofErr w:type="spellEnd"/>
      <w:r>
        <w:t xml:space="preserve"> (PWS 5.2.1) and for #2 it is CPRS RPC for CPOE (PWS 5.2.2)</w:t>
      </w:r>
    </w:p>
    <w:p w14:paraId="0868455A" w14:textId="20472A89" w:rsidR="00C01DB1" w:rsidRPr="00C01DB1" w:rsidRDefault="005D4B26">
      <w:pPr>
        <w:pStyle w:val="CommentText"/>
        <w:rPr>
          <w:highlight w:val="green"/>
        </w:rPr>
      </w:pPr>
      <w:r w:rsidRPr="00C01DB1">
        <w:rPr>
          <w:highlight w:val="green"/>
        </w:rPr>
        <w:t>DKT – Please see updates to PWS 5.2.1.</w:t>
      </w:r>
      <w:r w:rsidR="00050A9A">
        <w:rPr>
          <w:highlight w:val="green"/>
        </w:rPr>
        <w:t>1 – 5.2.1.</w:t>
      </w:r>
      <w:r w:rsidRPr="00C01DB1">
        <w:rPr>
          <w:highlight w:val="green"/>
        </w:rPr>
        <w:t>3 and 5.2.2 which state, “RPCs will be rout</w:t>
      </w:r>
      <w:r w:rsidR="00C01DB1" w:rsidRPr="00C01DB1">
        <w:rPr>
          <w:highlight w:val="green"/>
        </w:rPr>
        <w:t xml:space="preserve">ed to the centralized service, while maintaining backwards compatibility with </w:t>
      </w:r>
      <w:r w:rsidRPr="00C01DB1">
        <w:rPr>
          <w:highlight w:val="green"/>
        </w:rPr>
        <w:t xml:space="preserve">the </w:t>
      </w:r>
      <w:proofErr w:type="spellStart"/>
      <w:r w:rsidRPr="00C01DB1">
        <w:rPr>
          <w:highlight w:val="green"/>
        </w:rPr>
        <w:t>FileMan</w:t>
      </w:r>
      <w:proofErr w:type="spellEnd"/>
      <w:r w:rsidRPr="00C01DB1">
        <w:rPr>
          <w:highlight w:val="green"/>
        </w:rPr>
        <w:t xml:space="preserve"> Data Dictionary. </w:t>
      </w:r>
      <w:r w:rsidR="00C01DB1" w:rsidRPr="00C01DB1">
        <w:rPr>
          <w:highlight w:val="green"/>
        </w:rPr>
        <w:t>“</w:t>
      </w:r>
      <w:r w:rsidRPr="00C01DB1">
        <w:rPr>
          <w:highlight w:val="green"/>
        </w:rPr>
        <w:t xml:space="preserve"> </w:t>
      </w:r>
    </w:p>
    <w:p w14:paraId="3D16CB0A" w14:textId="23394991" w:rsidR="005D4B26" w:rsidRDefault="005D4B26">
      <w:pPr>
        <w:pStyle w:val="CommentText"/>
      </w:pPr>
      <w:r w:rsidRPr="00C01DB1">
        <w:rPr>
          <w:highlight w:val="green"/>
        </w:rPr>
        <w:t>Hopefully this further clarifies.</w:t>
      </w:r>
    </w:p>
  </w:comment>
  <w:comment w:id="9" w:author="Department of Veterans Affairs" w:date="2017-08-10T11:24:00Z" w:initials="DoVA">
    <w:p w14:paraId="37F332D7" w14:textId="77777777" w:rsidR="005C1F6C" w:rsidRDefault="005C1F6C">
      <w:pPr>
        <w:pStyle w:val="CommentText"/>
      </w:pPr>
      <w:r>
        <w:rPr>
          <w:rStyle w:val="CommentReference"/>
        </w:rPr>
        <w:annotationRef/>
      </w:r>
      <w:r>
        <w:t xml:space="preserve">If we </w:t>
      </w:r>
      <w:proofErr w:type="spellStart"/>
      <w:r>
        <w:t>qare</w:t>
      </w:r>
      <w:proofErr w:type="spellEnd"/>
      <w:r>
        <w:t xml:space="preserve"> asking for this in a </w:t>
      </w:r>
      <w:proofErr w:type="spellStart"/>
      <w:r>
        <w:t>discrinimator</w:t>
      </w:r>
      <w:proofErr w:type="spellEnd"/>
      <w:r>
        <w:t xml:space="preserve"> it should be listed somewhere in the PWS or made clear that this is an RPC.</w:t>
      </w:r>
    </w:p>
    <w:p w14:paraId="07F24038" w14:textId="77777777" w:rsidR="00753B88" w:rsidRDefault="00753B88">
      <w:pPr>
        <w:pStyle w:val="CommentText"/>
      </w:pPr>
    </w:p>
    <w:p w14:paraId="445AEA47" w14:textId="77777777" w:rsidR="00753B88" w:rsidRDefault="00753B88">
      <w:pPr>
        <w:pStyle w:val="CommentText"/>
      </w:pPr>
      <w:r>
        <w:t>SB-yes in B.1.1.f we ask for analysis of JLV and its VPR interface.</w:t>
      </w:r>
    </w:p>
    <w:p w14:paraId="6A807AF6" w14:textId="351DC413" w:rsidR="00050A9A" w:rsidRDefault="00050A9A">
      <w:pPr>
        <w:pStyle w:val="CommentText"/>
      </w:pPr>
      <w:r w:rsidRPr="00050A9A">
        <w:rPr>
          <w:highlight w:val="green"/>
        </w:rPr>
        <w:t xml:space="preserve">DKT – See further elaboration in PWS Section 5.2.1 and 5.2.2.  Also, Dr. Richards has chosen to remove the JLV piece from the </w:t>
      </w:r>
      <w:proofErr w:type="spellStart"/>
      <w:r w:rsidRPr="00050A9A">
        <w:rPr>
          <w:highlight w:val="green"/>
        </w:rPr>
        <w:t>Eval</w:t>
      </w:r>
      <w:proofErr w:type="spellEnd"/>
      <w:r w:rsidRPr="00050A9A">
        <w:rPr>
          <w:highlight w:val="green"/>
        </w:rPr>
        <w:t xml:space="preserve"> Criteria Plan, and I’ve also updated that accordingly with today’s 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F0F70" w14:textId="77777777" w:rsidR="00F23257" w:rsidRDefault="00F23257" w:rsidP="00BA0CF5">
      <w:pPr>
        <w:spacing w:after="0" w:line="240" w:lineRule="auto"/>
      </w:pPr>
      <w:r>
        <w:separator/>
      </w:r>
    </w:p>
  </w:endnote>
  <w:endnote w:type="continuationSeparator" w:id="0">
    <w:p w14:paraId="024B7907" w14:textId="77777777" w:rsidR="00F23257" w:rsidRDefault="00F23257" w:rsidP="00BA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B63ED" w14:textId="77777777" w:rsidR="00F23257" w:rsidRDefault="00F23257" w:rsidP="00BA0CF5">
      <w:pPr>
        <w:spacing w:after="0" w:line="240" w:lineRule="auto"/>
      </w:pPr>
      <w:r>
        <w:separator/>
      </w:r>
    </w:p>
  </w:footnote>
  <w:footnote w:type="continuationSeparator" w:id="0">
    <w:p w14:paraId="5D749116" w14:textId="77777777" w:rsidR="00F23257" w:rsidRDefault="00F23257" w:rsidP="00BA0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36D1C" w14:textId="49CAB1D0" w:rsidR="00072E78" w:rsidRPr="00632B64" w:rsidRDefault="00792108" w:rsidP="00072E78">
    <w:pPr>
      <w:pStyle w:val="Header"/>
      <w:jc w:val="center"/>
      <w:rPr>
        <w:b/>
        <w:lang w:val="en-US"/>
      </w:rPr>
    </w:pPr>
    <w:r>
      <w:rPr>
        <w:b/>
        <w:lang w:val="en-US"/>
      </w:rPr>
      <w:t>T4</w:t>
    </w:r>
    <w:r w:rsidR="00535A81">
      <w:rPr>
        <w:b/>
        <w:lang w:val="en-US"/>
      </w:rPr>
      <w:t>NG</w:t>
    </w:r>
    <w:r>
      <w:rPr>
        <w:b/>
        <w:lang w:val="en-US"/>
      </w:rPr>
      <w:t>-</w:t>
    </w:r>
    <w:r w:rsidR="00F8283D">
      <w:rPr>
        <w:b/>
        <w:lang w:val="en-US"/>
      </w:rPr>
      <w:t>0250</w:t>
    </w:r>
    <w:r w:rsidR="000C057F">
      <w:rPr>
        <w:b/>
        <w:lang w:val="en-US"/>
      </w:rPr>
      <w:t xml:space="preserve"> </w:t>
    </w:r>
    <w:r w:rsidR="00F8283D">
      <w:rPr>
        <w:b/>
        <w:lang w:val="en-US"/>
      </w:rPr>
      <w:t>VistA Adaptive Maintenance</w:t>
    </w:r>
    <w:r w:rsidR="000C057F">
      <w:rPr>
        <w:b/>
        <w:lang w:val="en-US"/>
      </w:rPr>
      <w:t xml:space="preserve"> RFI </w:t>
    </w:r>
    <w:r w:rsidR="00632B64">
      <w:rPr>
        <w:b/>
      </w:rPr>
      <w:t>Question</w:t>
    </w:r>
    <w:r w:rsidR="00632B64">
      <w:rPr>
        <w:b/>
        <w:lang w:val="en-US"/>
      </w:rPr>
      <w:t>s</w:t>
    </w:r>
  </w:p>
  <w:p w14:paraId="41136D1D" w14:textId="77777777" w:rsidR="00012F60" w:rsidRDefault="00012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A43"/>
    <w:multiLevelType w:val="hybridMultilevel"/>
    <w:tmpl w:val="874AC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C5528"/>
    <w:multiLevelType w:val="hybridMultilevel"/>
    <w:tmpl w:val="5E80B1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8366A"/>
    <w:multiLevelType w:val="hybridMultilevel"/>
    <w:tmpl w:val="9C2A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60F56"/>
    <w:multiLevelType w:val="hybridMultilevel"/>
    <w:tmpl w:val="FDAC43EA"/>
    <w:lvl w:ilvl="0" w:tplc="2014E69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D2FA5"/>
    <w:multiLevelType w:val="hybridMultilevel"/>
    <w:tmpl w:val="53A68798"/>
    <w:lvl w:ilvl="0" w:tplc="762A91C8">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D7A76"/>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6">
    <w:nsid w:val="7E41648B"/>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7">
    <w:nsid w:val="7F96706E"/>
    <w:multiLevelType w:val="hybridMultilevel"/>
    <w:tmpl w:val="071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6"/>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BA"/>
    <w:rsid w:val="00005D47"/>
    <w:rsid w:val="00012F60"/>
    <w:rsid w:val="0002202C"/>
    <w:rsid w:val="0002485A"/>
    <w:rsid w:val="00030EAA"/>
    <w:rsid w:val="0003264F"/>
    <w:rsid w:val="00033AB3"/>
    <w:rsid w:val="00042D67"/>
    <w:rsid w:val="00050A9A"/>
    <w:rsid w:val="00050D1B"/>
    <w:rsid w:val="00061AE3"/>
    <w:rsid w:val="0007102B"/>
    <w:rsid w:val="00071BE3"/>
    <w:rsid w:val="00072E78"/>
    <w:rsid w:val="00092EDB"/>
    <w:rsid w:val="000A65DF"/>
    <w:rsid w:val="000B3453"/>
    <w:rsid w:val="000C057F"/>
    <w:rsid w:val="000C410F"/>
    <w:rsid w:val="000C4FF5"/>
    <w:rsid w:val="000C7D26"/>
    <w:rsid w:val="000E0952"/>
    <w:rsid w:val="000E7B6F"/>
    <w:rsid w:val="000F3A53"/>
    <w:rsid w:val="00107892"/>
    <w:rsid w:val="00117015"/>
    <w:rsid w:val="00122198"/>
    <w:rsid w:val="00127415"/>
    <w:rsid w:val="001316C7"/>
    <w:rsid w:val="001416C3"/>
    <w:rsid w:val="00144006"/>
    <w:rsid w:val="00146325"/>
    <w:rsid w:val="0015640D"/>
    <w:rsid w:val="001567D9"/>
    <w:rsid w:val="00161259"/>
    <w:rsid w:val="001622E0"/>
    <w:rsid w:val="00166406"/>
    <w:rsid w:val="00167E06"/>
    <w:rsid w:val="00194F18"/>
    <w:rsid w:val="00196870"/>
    <w:rsid w:val="00196DE5"/>
    <w:rsid w:val="001A6EE9"/>
    <w:rsid w:val="001B0C47"/>
    <w:rsid w:val="001B18C9"/>
    <w:rsid w:val="001B7528"/>
    <w:rsid w:val="001D3D46"/>
    <w:rsid w:val="001D5A7D"/>
    <w:rsid w:val="001E6E39"/>
    <w:rsid w:val="001F3767"/>
    <w:rsid w:val="00200465"/>
    <w:rsid w:val="002224E0"/>
    <w:rsid w:val="00224B4D"/>
    <w:rsid w:val="0022777A"/>
    <w:rsid w:val="00231386"/>
    <w:rsid w:val="00232A94"/>
    <w:rsid w:val="00246731"/>
    <w:rsid w:val="00253BE9"/>
    <w:rsid w:val="00261C24"/>
    <w:rsid w:val="00264D4A"/>
    <w:rsid w:val="002760BD"/>
    <w:rsid w:val="00291453"/>
    <w:rsid w:val="002926D7"/>
    <w:rsid w:val="00293646"/>
    <w:rsid w:val="00295479"/>
    <w:rsid w:val="002A1C97"/>
    <w:rsid w:val="002A665A"/>
    <w:rsid w:val="002B3B90"/>
    <w:rsid w:val="002C1A4B"/>
    <w:rsid w:val="002D18BA"/>
    <w:rsid w:val="002E128A"/>
    <w:rsid w:val="002F185E"/>
    <w:rsid w:val="002F2BFE"/>
    <w:rsid w:val="00301C95"/>
    <w:rsid w:val="0032736B"/>
    <w:rsid w:val="00330BA2"/>
    <w:rsid w:val="0033695F"/>
    <w:rsid w:val="00352B6F"/>
    <w:rsid w:val="00356B49"/>
    <w:rsid w:val="00382583"/>
    <w:rsid w:val="00382BBD"/>
    <w:rsid w:val="0038542B"/>
    <w:rsid w:val="003956E0"/>
    <w:rsid w:val="00396ED7"/>
    <w:rsid w:val="003A0988"/>
    <w:rsid w:val="003A0D59"/>
    <w:rsid w:val="003B4236"/>
    <w:rsid w:val="003C2F54"/>
    <w:rsid w:val="003D144E"/>
    <w:rsid w:val="003D4EFE"/>
    <w:rsid w:val="003F4DB1"/>
    <w:rsid w:val="003F5CFD"/>
    <w:rsid w:val="004045E8"/>
    <w:rsid w:val="004314E2"/>
    <w:rsid w:val="004362FB"/>
    <w:rsid w:val="00441493"/>
    <w:rsid w:val="00444F63"/>
    <w:rsid w:val="00452213"/>
    <w:rsid w:val="0047341B"/>
    <w:rsid w:val="00474F81"/>
    <w:rsid w:val="00476E00"/>
    <w:rsid w:val="00477742"/>
    <w:rsid w:val="00496937"/>
    <w:rsid w:val="004A3F54"/>
    <w:rsid w:val="004B01A2"/>
    <w:rsid w:val="004C20BB"/>
    <w:rsid w:val="004C2EB4"/>
    <w:rsid w:val="004E6990"/>
    <w:rsid w:val="004F13FE"/>
    <w:rsid w:val="004F59B7"/>
    <w:rsid w:val="005004C2"/>
    <w:rsid w:val="00526C24"/>
    <w:rsid w:val="005358E2"/>
    <w:rsid w:val="00535A81"/>
    <w:rsid w:val="00543EAC"/>
    <w:rsid w:val="0055229E"/>
    <w:rsid w:val="00554486"/>
    <w:rsid w:val="00554928"/>
    <w:rsid w:val="00556ABC"/>
    <w:rsid w:val="005618D4"/>
    <w:rsid w:val="005652B7"/>
    <w:rsid w:val="005739BF"/>
    <w:rsid w:val="00582B4D"/>
    <w:rsid w:val="005951EC"/>
    <w:rsid w:val="00596B6D"/>
    <w:rsid w:val="005A38D7"/>
    <w:rsid w:val="005B275D"/>
    <w:rsid w:val="005C1F6C"/>
    <w:rsid w:val="005C20A0"/>
    <w:rsid w:val="005C6654"/>
    <w:rsid w:val="005D4B26"/>
    <w:rsid w:val="005D54F0"/>
    <w:rsid w:val="005F122D"/>
    <w:rsid w:val="005F3529"/>
    <w:rsid w:val="005F35B8"/>
    <w:rsid w:val="006257DF"/>
    <w:rsid w:val="0063182B"/>
    <w:rsid w:val="00632A3C"/>
    <w:rsid w:val="00632B64"/>
    <w:rsid w:val="00635FC7"/>
    <w:rsid w:val="006366DF"/>
    <w:rsid w:val="006411EF"/>
    <w:rsid w:val="00663E96"/>
    <w:rsid w:val="00672419"/>
    <w:rsid w:val="0067360A"/>
    <w:rsid w:val="006744AF"/>
    <w:rsid w:val="00674AD1"/>
    <w:rsid w:val="006766A2"/>
    <w:rsid w:val="00683773"/>
    <w:rsid w:val="00687A13"/>
    <w:rsid w:val="00691551"/>
    <w:rsid w:val="006968AB"/>
    <w:rsid w:val="006A0FBF"/>
    <w:rsid w:val="006A196F"/>
    <w:rsid w:val="006A5151"/>
    <w:rsid w:val="006B5DC0"/>
    <w:rsid w:val="006C05D4"/>
    <w:rsid w:val="006C6CE5"/>
    <w:rsid w:val="006D02A8"/>
    <w:rsid w:val="006D6672"/>
    <w:rsid w:val="006E29E5"/>
    <w:rsid w:val="006E332C"/>
    <w:rsid w:val="006E5531"/>
    <w:rsid w:val="006E5666"/>
    <w:rsid w:val="006E6690"/>
    <w:rsid w:val="00711E3E"/>
    <w:rsid w:val="007156AD"/>
    <w:rsid w:val="007167AD"/>
    <w:rsid w:val="007359F1"/>
    <w:rsid w:val="00741F2D"/>
    <w:rsid w:val="00742664"/>
    <w:rsid w:val="0074450B"/>
    <w:rsid w:val="00753B88"/>
    <w:rsid w:val="00756125"/>
    <w:rsid w:val="00760838"/>
    <w:rsid w:val="00784627"/>
    <w:rsid w:val="007915BD"/>
    <w:rsid w:val="00792108"/>
    <w:rsid w:val="00792514"/>
    <w:rsid w:val="007A4377"/>
    <w:rsid w:val="007A4FEF"/>
    <w:rsid w:val="007A65EB"/>
    <w:rsid w:val="007B68FB"/>
    <w:rsid w:val="007C54D5"/>
    <w:rsid w:val="007D06C3"/>
    <w:rsid w:val="007E3578"/>
    <w:rsid w:val="007F27FC"/>
    <w:rsid w:val="007F7DB6"/>
    <w:rsid w:val="008053A0"/>
    <w:rsid w:val="00810240"/>
    <w:rsid w:val="0081179B"/>
    <w:rsid w:val="00821C79"/>
    <w:rsid w:val="0083066D"/>
    <w:rsid w:val="00834D97"/>
    <w:rsid w:val="0084140F"/>
    <w:rsid w:val="00841EEC"/>
    <w:rsid w:val="00853B09"/>
    <w:rsid w:val="0086093B"/>
    <w:rsid w:val="00864979"/>
    <w:rsid w:val="00872C0C"/>
    <w:rsid w:val="0087772F"/>
    <w:rsid w:val="008852A0"/>
    <w:rsid w:val="0089162D"/>
    <w:rsid w:val="008925C4"/>
    <w:rsid w:val="00895D69"/>
    <w:rsid w:val="00897E13"/>
    <w:rsid w:val="008A3C2A"/>
    <w:rsid w:val="008A52FC"/>
    <w:rsid w:val="008C2224"/>
    <w:rsid w:val="008C40F2"/>
    <w:rsid w:val="008C538B"/>
    <w:rsid w:val="008D58B1"/>
    <w:rsid w:val="008F4E07"/>
    <w:rsid w:val="00901049"/>
    <w:rsid w:val="00904D17"/>
    <w:rsid w:val="00907223"/>
    <w:rsid w:val="00912D40"/>
    <w:rsid w:val="00933BC8"/>
    <w:rsid w:val="009472AB"/>
    <w:rsid w:val="00956F41"/>
    <w:rsid w:val="00960918"/>
    <w:rsid w:val="0097055C"/>
    <w:rsid w:val="00970C81"/>
    <w:rsid w:val="00983FD8"/>
    <w:rsid w:val="00993A7E"/>
    <w:rsid w:val="009945C4"/>
    <w:rsid w:val="009A4210"/>
    <w:rsid w:val="009B559D"/>
    <w:rsid w:val="009B776D"/>
    <w:rsid w:val="009C4DD8"/>
    <w:rsid w:val="009D0E42"/>
    <w:rsid w:val="009D2095"/>
    <w:rsid w:val="009D34F7"/>
    <w:rsid w:val="009D47BC"/>
    <w:rsid w:val="009E4105"/>
    <w:rsid w:val="009F7B67"/>
    <w:rsid w:val="00A05E12"/>
    <w:rsid w:val="00A161D5"/>
    <w:rsid w:val="00A20B77"/>
    <w:rsid w:val="00A26073"/>
    <w:rsid w:val="00A277A1"/>
    <w:rsid w:val="00A30209"/>
    <w:rsid w:val="00A302FA"/>
    <w:rsid w:val="00A3259D"/>
    <w:rsid w:val="00A40724"/>
    <w:rsid w:val="00A64086"/>
    <w:rsid w:val="00A726A9"/>
    <w:rsid w:val="00A739B6"/>
    <w:rsid w:val="00A74BBD"/>
    <w:rsid w:val="00A76D0C"/>
    <w:rsid w:val="00A924DF"/>
    <w:rsid w:val="00AA635B"/>
    <w:rsid w:val="00AC33DE"/>
    <w:rsid w:val="00AC7A8C"/>
    <w:rsid w:val="00AD02F2"/>
    <w:rsid w:val="00AD3C83"/>
    <w:rsid w:val="00AD42F4"/>
    <w:rsid w:val="00AE45E4"/>
    <w:rsid w:val="00AF0E09"/>
    <w:rsid w:val="00B07536"/>
    <w:rsid w:val="00B10971"/>
    <w:rsid w:val="00B10E94"/>
    <w:rsid w:val="00B11F82"/>
    <w:rsid w:val="00B663A7"/>
    <w:rsid w:val="00B66EA8"/>
    <w:rsid w:val="00B7012C"/>
    <w:rsid w:val="00B702CB"/>
    <w:rsid w:val="00B77778"/>
    <w:rsid w:val="00BA0CF5"/>
    <w:rsid w:val="00BA2B47"/>
    <w:rsid w:val="00BA5B1C"/>
    <w:rsid w:val="00BC650A"/>
    <w:rsid w:val="00BC753F"/>
    <w:rsid w:val="00BD1059"/>
    <w:rsid w:val="00BE6E4C"/>
    <w:rsid w:val="00C014B5"/>
    <w:rsid w:val="00C01DB1"/>
    <w:rsid w:val="00C07394"/>
    <w:rsid w:val="00C115F2"/>
    <w:rsid w:val="00C11CE6"/>
    <w:rsid w:val="00C34745"/>
    <w:rsid w:val="00C40CDA"/>
    <w:rsid w:val="00C425F4"/>
    <w:rsid w:val="00C53E94"/>
    <w:rsid w:val="00C576D2"/>
    <w:rsid w:val="00C57C2D"/>
    <w:rsid w:val="00C70CCC"/>
    <w:rsid w:val="00C71709"/>
    <w:rsid w:val="00C76CF8"/>
    <w:rsid w:val="00C80A42"/>
    <w:rsid w:val="00C81ECE"/>
    <w:rsid w:val="00C93921"/>
    <w:rsid w:val="00CA70F9"/>
    <w:rsid w:val="00CB633C"/>
    <w:rsid w:val="00CB6948"/>
    <w:rsid w:val="00CD00CF"/>
    <w:rsid w:val="00CD73EC"/>
    <w:rsid w:val="00CE0660"/>
    <w:rsid w:val="00CE70E4"/>
    <w:rsid w:val="00CF2903"/>
    <w:rsid w:val="00CF7B71"/>
    <w:rsid w:val="00D10E81"/>
    <w:rsid w:val="00D1608F"/>
    <w:rsid w:val="00D405A4"/>
    <w:rsid w:val="00D432E8"/>
    <w:rsid w:val="00D51DBE"/>
    <w:rsid w:val="00D52FB6"/>
    <w:rsid w:val="00D60281"/>
    <w:rsid w:val="00D63F3F"/>
    <w:rsid w:val="00D80D3C"/>
    <w:rsid w:val="00D8132A"/>
    <w:rsid w:val="00D833C9"/>
    <w:rsid w:val="00D8453A"/>
    <w:rsid w:val="00D97FDB"/>
    <w:rsid w:val="00DB2C4B"/>
    <w:rsid w:val="00DB5C87"/>
    <w:rsid w:val="00DD44B0"/>
    <w:rsid w:val="00E00AE3"/>
    <w:rsid w:val="00E05766"/>
    <w:rsid w:val="00E10824"/>
    <w:rsid w:val="00E140A9"/>
    <w:rsid w:val="00E170A9"/>
    <w:rsid w:val="00E23AF2"/>
    <w:rsid w:val="00E30914"/>
    <w:rsid w:val="00E31EAD"/>
    <w:rsid w:val="00E37EFD"/>
    <w:rsid w:val="00E4090D"/>
    <w:rsid w:val="00E41546"/>
    <w:rsid w:val="00E51F32"/>
    <w:rsid w:val="00E7057A"/>
    <w:rsid w:val="00E76D35"/>
    <w:rsid w:val="00E8024C"/>
    <w:rsid w:val="00E81822"/>
    <w:rsid w:val="00E8790A"/>
    <w:rsid w:val="00E9231C"/>
    <w:rsid w:val="00E92765"/>
    <w:rsid w:val="00E93FBC"/>
    <w:rsid w:val="00E9464E"/>
    <w:rsid w:val="00EA2FA1"/>
    <w:rsid w:val="00EA36BC"/>
    <w:rsid w:val="00EA6AAB"/>
    <w:rsid w:val="00EB0798"/>
    <w:rsid w:val="00EC08CB"/>
    <w:rsid w:val="00EC090D"/>
    <w:rsid w:val="00ED02BE"/>
    <w:rsid w:val="00ED249A"/>
    <w:rsid w:val="00EF075E"/>
    <w:rsid w:val="00F03767"/>
    <w:rsid w:val="00F10627"/>
    <w:rsid w:val="00F17964"/>
    <w:rsid w:val="00F20F09"/>
    <w:rsid w:val="00F23257"/>
    <w:rsid w:val="00F3254B"/>
    <w:rsid w:val="00F35B24"/>
    <w:rsid w:val="00F41648"/>
    <w:rsid w:val="00F4183F"/>
    <w:rsid w:val="00F45CAD"/>
    <w:rsid w:val="00F46830"/>
    <w:rsid w:val="00F66FD2"/>
    <w:rsid w:val="00F67274"/>
    <w:rsid w:val="00F71358"/>
    <w:rsid w:val="00F73A2E"/>
    <w:rsid w:val="00F8283D"/>
    <w:rsid w:val="00FA5B25"/>
    <w:rsid w:val="00FB144B"/>
    <w:rsid w:val="00FB2AE7"/>
    <w:rsid w:val="00FC6BAF"/>
    <w:rsid w:val="00FD21AF"/>
    <w:rsid w:val="00FD365A"/>
    <w:rsid w:val="00FD5CAA"/>
    <w:rsid w:val="00FD79B9"/>
    <w:rsid w:val="00FE4E80"/>
    <w:rsid w:val="00FE7C03"/>
    <w:rsid w:val="00FF0132"/>
    <w:rsid w:val="00FF1554"/>
    <w:rsid w:val="00FF6250"/>
    <w:rsid w:val="00FF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3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935">
      <w:bodyDiv w:val="1"/>
      <w:marLeft w:val="0"/>
      <w:marRight w:val="0"/>
      <w:marTop w:val="0"/>
      <w:marBottom w:val="0"/>
      <w:divBdr>
        <w:top w:val="none" w:sz="0" w:space="0" w:color="auto"/>
        <w:left w:val="none" w:sz="0" w:space="0" w:color="auto"/>
        <w:bottom w:val="none" w:sz="0" w:space="0" w:color="auto"/>
        <w:right w:val="none" w:sz="0" w:space="0" w:color="auto"/>
      </w:divBdr>
    </w:div>
    <w:div w:id="116685693">
      <w:bodyDiv w:val="1"/>
      <w:marLeft w:val="0"/>
      <w:marRight w:val="0"/>
      <w:marTop w:val="0"/>
      <w:marBottom w:val="0"/>
      <w:divBdr>
        <w:top w:val="none" w:sz="0" w:space="0" w:color="auto"/>
        <w:left w:val="none" w:sz="0" w:space="0" w:color="auto"/>
        <w:bottom w:val="none" w:sz="0" w:space="0" w:color="auto"/>
        <w:right w:val="none" w:sz="0" w:space="0" w:color="auto"/>
      </w:divBdr>
    </w:div>
    <w:div w:id="213466832">
      <w:bodyDiv w:val="1"/>
      <w:marLeft w:val="0"/>
      <w:marRight w:val="0"/>
      <w:marTop w:val="0"/>
      <w:marBottom w:val="0"/>
      <w:divBdr>
        <w:top w:val="none" w:sz="0" w:space="0" w:color="auto"/>
        <w:left w:val="none" w:sz="0" w:space="0" w:color="auto"/>
        <w:bottom w:val="none" w:sz="0" w:space="0" w:color="auto"/>
        <w:right w:val="none" w:sz="0" w:space="0" w:color="auto"/>
      </w:divBdr>
    </w:div>
    <w:div w:id="217474737">
      <w:bodyDiv w:val="1"/>
      <w:marLeft w:val="0"/>
      <w:marRight w:val="0"/>
      <w:marTop w:val="0"/>
      <w:marBottom w:val="0"/>
      <w:divBdr>
        <w:top w:val="none" w:sz="0" w:space="0" w:color="auto"/>
        <w:left w:val="none" w:sz="0" w:space="0" w:color="auto"/>
        <w:bottom w:val="none" w:sz="0" w:space="0" w:color="auto"/>
        <w:right w:val="none" w:sz="0" w:space="0" w:color="auto"/>
      </w:divBdr>
    </w:div>
    <w:div w:id="224416400">
      <w:bodyDiv w:val="1"/>
      <w:marLeft w:val="0"/>
      <w:marRight w:val="0"/>
      <w:marTop w:val="0"/>
      <w:marBottom w:val="0"/>
      <w:divBdr>
        <w:top w:val="none" w:sz="0" w:space="0" w:color="auto"/>
        <w:left w:val="none" w:sz="0" w:space="0" w:color="auto"/>
        <w:bottom w:val="none" w:sz="0" w:space="0" w:color="auto"/>
        <w:right w:val="none" w:sz="0" w:space="0" w:color="auto"/>
      </w:divBdr>
    </w:div>
    <w:div w:id="232545792">
      <w:bodyDiv w:val="1"/>
      <w:marLeft w:val="0"/>
      <w:marRight w:val="0"/>
      <w:marTop w:val="0"/>
      <w:marBottom w:val="0"/>
      <w:divBdr>
        <w:top w:val="none" w:sz="0" w:space="0" w:color="auto"/>
        <w:left w:val="none" w:sz="0" w:space="0" w:color="auto"/>
        <w:bottom w:val="none" w:sz="0" w:space="0" w:color="auto"/>
        <w:right w:val="none" w:sz="0" w:space="0" w:color="auto"/>
      </w:divBdr>
    </w:div>
    <w:div w:id="302390836">
      <w:bodyDiv w:val="1"/>
      <w:marLeft w:val="0"/>
      <w:marRight w:val="0"/>
      <w:marTop w:val="0"/>
      <w:marBottom w:val="0"/>
      <w:divBdr>
        <w:top w:val="none" w:sz="0" w:space="0" w:color="auto"/>
        <w:left w:val="none" w:sz="0" w:space="0" w:color="auto"/>
        <w:bottom w:val="none" w:sz="0" w:space="0" w:color="auto"/>
        <w:right w:val="none" w:sz="0" w:space="0" w:color="auto"/>
      </w:divBdr>
    </w:div>
    <w:div w:id="379206256">
      <w:bodyDiv w:val="1"/>
      <w:marLeft w:val="0"/>
      <w:marRight w:val="0"/>
      <w:marTop w:val="0"/>
      <w:marBottom w:val="0"/>
      <w:divBdr>
        <w:top w:val="none" w:sz="0" w:space="0" w:color="auto"/>
        <w:left w:val="none" w:sz="0" w:space="0" w:color="auto"/>
        <w:bottom w:val="none" w:sz="0" w:space="0" w:color="auto"/>
        <w:right w:val="none" w:sz="0" w:space="0" w:color="auto"/>
      </w:divBdr>
    </w:div>
    <w:div w:id="412625602">
      <w:bodyDiv w:val="1"/>
      <w:marLeft w:val="0"/>
      <w:marRight w:val="0"/>
      <w:marTop w:val="0"/>
      <w:marBottom w:val="0"/>
      <w:divBdr>
        <w:top w:val="none" w:sz="0" w:space="0" w:color="auto"/>
        <w:left w:val="none" w:sz="0" w:space="0" w:color="auto"/>
        <w:bottom w:val="none" w:sz="0" w:space="0" w:color="auto"/>
        <w:right w:val="none" w:sz="0" w:space="0" w:color="auto"/>
      </w:divBdr>
    </w:div>
    <w:div w:id="563177652">
      <w:bodyDiv w:val="1"/>
      <w:marLeft w:val="0"/>
      <w:marRight w:val="0"/>
      <w:marTop w:val="0"/>
      <w:marBottom w:val="0"/>
      <w:divBdr>
        <w:top w:val="none" w:sz="0" w:space="0" w:color="auto"/>
        <w:left w:val="none" w:sz="0" w:space="0" w:color="auto"/>
        <w:bottom w:val="none" w:sz="0" w:space="0" w:color="auto"/>
        <w:right w:val="none" w:sz="0" w:space="0" w:color="auto"/>
      </w:divBdr>
    </w:div>
    <w:div w:id="701784964">
      <w:bodyDiv w:val="1"/>
      <w:marLeft w:val="0"/>
      <w:marRight w:val="0"/>
      <w:marTop w:val="0"/>
      <w:marBottom w:val="0"/>
      <w:divBdr>
        <w:top w:val="none" w:sz="0" w:space="0" w:color="auto"/>
        <w:left w:val="none" w:sz="0" w:space="0" w:color="auto"/>
        <w:bottom w:val="none" w:sz="0" w:space="0" w:color="auto"/>
        <w:right w:val="none" w:sz="0" w:space="0" w:color="auto"/>
      </w:divBdr>
    </w:div>
    <w:div w:id="729886456">
      <w:bodyDiv w:val="1"/>
      <w:marLeft w:val="0"/>
      <w:marRight w:val="0"/>
      <w:marTop w:val="0"/>
      <w:marBottom w:val="0"/>
      <w:divBdr>
        <w:top w:val="none" w:sz="0" w:space="0" w:color="auto"/>
        <w:left w:val="none" w:sz="0" w:space="0" w:color="auto"/>
        <w:bottom w:val="none" w:sz="0" w:space="0" w:color="auto"/>
        <w:right w:val="none" w:sz="0" w:space="0" w:color="auto"/>
      </w:divBdr>
    </w:div>
    <w:div w:id="835460988">
      <w:bodyDiv w:val="1"/>
      <w:marLeft w:val="0"/>
      <w:marRight w:val="0"/>
      <w:marTop w:val="0"/>
      <w:marBottom w:val="0"/>
      <w:divBdr>
        <w:top w:val="none" w:sz="0" w:space="0" w:color="auto"/>
        <w:left w:val="none" w:sz="0" w:space="0" w:color="auto"/>
        <w:bottom w:val="none" w:sz="0" w:space="0" w:color="auto"/>
        <w:right w:val="none" w:sz="0" w:space="0" w:color="auto"/>
      </w:divBdr>
    </w:div>
    <w:div w:id="892304634">
      <w:bodyDiv w:val="1"/>
      <w:marLeft w:val="0"/>
      <w:marRight w:val="0"/>
      <w:marTop w:val="0"/>
      <w:marBottom w:val="0"/>
      <w:divBdr>
        <w:top w:val="none" w:sz="0" w:space="0" w:color="auto"/>
        <w:left w:val="none" w:sz="0" w:space="0" w:color="auto"/>
        <w:bottom w:val="none" w:sz="0" w:space="0" w:color="auto"/>
        <w:right w:val="none" w:sz="0" w:space="0" w:color="auto"/>
      </w:divBdr>
    </w:div>
    <w:div w:id="909382723">
      <w:bodyDiv w:val="1"/>
      <w:marLeft w:val="0"/>
      <w:marRight w:val="0"/>
      <w:marTop w:val="0"/>
      <w:marBottom w:val="0"/>
      <w:divBdr>
        <w:top w:val="none" w:sz="0" w:space="0" w:color="auto"/>
        <w:left w:val="none" w:sz="0" w:space="0" w:color="auto"/>
        <w:bottom w:val="none" w:sz="0" w:space="0" w:color="auto"/>
        <w:right w:val="none" w:sz="0" w:space="0" w:color="auto"/>
      </w:divBdr>
    </w:div>
    <w:div w:id="990328516">
      <w:bodyDiv w:val="1"/>
      <w:marLeft w:val="0"/>
      <w:marRight w:val="0"/>
      <w:marTop w:val="0"/>
      <w:marBottom w:val="0"/>
      <w:divBdr>
        <w:top w:val="none" w:sz="0" w:space="0" w:color="auto"/>
        <w:left w:val="none" w:sz="0" w:space="0" w:color="auto"/>
        <w:bottom w:val="none" w:sz="0" w:space="0" w:color="auto"/>
        <w:right w:val="none" w:sz="0" w:space="0" w:color="auto"/>
      </w:divBdr>
    </w:div>
    <w:div w:id="1107238484">
      <w:bodyDiv w:val="1"/>
      <w:marLeft w:val="0"/>
      <w:marRight w:val="0"/>
      <w:marTop w:val="0"/>
      <w:marBottom w:val="0"/>
      <w:divBdr>
        <w:top w:val="none" w:sz="0" w:space="0" w:color="auto"/>
        <w:left w:val="none" w:sz="0" w:space="0" w:color="auto"/>
        <w:bottom w:val="none" w:sz="0" w:space="0" w:color="auto"/>
        <w:right w:val="none" w:sz="0" w:space="0" w:color="auto"/>
      </w:divBdr>
    </w:div>
    <w:div w:id="1121609036">
      <w:bodyDiv w:val="1"/>
      <w:marLeft w:val="0"/>
      <w:marRight w:val="0"/>
      <w:marTop w:val="0"/>
      <w:marBottom w:val="0"/>
      <w:divBdr>
        <w:top w:val="none" w:sz="0" w:space="0" w:color="auto"/>
        <w:left w:val="none" w:sz="0" w:space="0" w:color="auto"/>
        <w:bottom w:val="none" w:sz="0" w:space="0" w:color="auto"/>
        <w:right w:val="none" w:sz="0" w:space="0" w:color="auto"/>
      </w:divBdr>
    </w:div>
    <w:div w:id="1271357264">
      <w:bodyDiv w:val="1"/>
      <w:marLeft w:val="0"/>
      <w:marRight w:val="0"/>
      <w:marTop w:val="0"/>
      <w:marBottom w:val="0"/>
      <w:divBdr>
        <w:top w:val="none" w:sz="0" w:space="0" w:color="auto"/>
        <w:left w:val="none" w:sz="0" w:space="0" w:color="auto"/>
        <w:bottom w:val="none" w:sz="0" w:space="0" w:color="auto"/>
        <w:right w:val="none" w:sz="0" w:space="0" w:color="auto"/>
      </w:divBdr>
    </w:div>
    <w:div w:id="1313675656">
      <w:bodyDiv w:val="1"/>
      <w:marLeft w:val="30"/>
      <w:marRight w:val="30"/>
      <w:marTop w:val="0"/>
      <w:marBottom w:val="0"/>
      <w:divBdr>
        <w:top w:val="none" w:sz="0" w:space="0" w:color="auto"/>
        <w:left w:val="none" w:sz="0" w:space="0" w:color="auto"/>
        <w:bottom w:val="none" w:sz="0" w:space="0" w:color="auto"/>
        <w:right w:val="none" w:sz="0" w:space="0" w:color="auto"/>
      </w:divBdr>
      <w:divsChild>
        <w:div w:id="941569743">
          <w:marLeft w:val="0"/>
          <w:marRight w:val="0"/>
          <w:marTop w:val="0"/>
          <w:marBottom w:val="0"/>
          <w:divBdr>
            <w:top w:val="none" w:sz="0" w:space="0" w:color="auto"/>
            <w:left w:val="none" w:sz="0" w:space="0" w:color="auto"/>
            <w:bottom w:val="none" w:sz="0" w:space="0" w:color="auto"/>
            <w:right w:val="none" w:sz="0" w:space="0" w:color="auto"/>
          </w:divBdr>
          <w:divsChild>
            <w:div w:id="2105833502">
              <w:marLeft w:val="0"/>
              <w:marRight w:val="0"/>
              <w:marTop w:val="0"/>
              <w:marBottom w:val="0"/>
              <w:divBdr>
                <w:top w:val="none" w:sz="0" w:space="0" w:color="auto"/>
                <w:left w:val="none" w:sz="0" w:space="0" w:color="auto"/>
                <w:bottom w:val="none" w:sz="0" w:space="0" w:color="auto"/>
                <w:right w:val="none" w:sz="0" w:space="0" w:color="auto"/>
              </w:divBdr>
              <w:divsChild>
                <w:div w:id="830875430">
                  <w:marLeft w:val="180"/>
                  <w:marRight w:val="0"/>
                  <w:marTop w:val="0"/>
                  <w:marBottom w:val="0"/>
                  <w:divBdr>
                    <w:top w:val="none" w:sz="0" w:space="0" w:color="auto"/>
                    <w:left w:val="none" w:sz="0" w:space="0" w:color="auto"/>
                    <w:bottom w:val="none" w:sz="0" w:space="0" w:color="auto"/>
                    <w:right w:val="none" w:sz="0" w:space="0" w:color="auto"/>
                  </w:divBdr>
                  <w:divsChild>
                    <w:div w:id="1741243875">
                      <w:marLeft w:val="0"/>
                      <w:marRight w:val="0"/>
                      <w:marTop w:val="0"/>
                      <w:marBottom w:val="0"/>
                      <w:divBdr>
                        <w:top w:val="none" w:sz="0" w:space="0" w:color="auto"/>
                        <w:left w:val="none" w:sz="0" w:space="0" w:color="auto"/>
                        <w:bottom w:val="none" w:sz="0" w:space="0" w:color="auto"/>
                        <w:right w:val="none" w:sz="0" w:space="0" w:color="auto"/>
                      </w:divBdr>
                      <w:divsChild>
                        <w:div w:id="2138183250">
                          <w:marLeft w:val="0"/>
                          <w:marRight w:val="0"/>
                          <w:marTop w:val="0"/>
                          <w:marBottom w:val="0"/>
                          <w:divBdr>
                            <w:top w:val="none" w:sz="0" w:space="0" w:color="auto"/>
                            <w:left w:val="none" w:sz="0" w:space="0" w:color="auto"/>
                            <w:bottom w:val="none" w:sz="0" w:space="0" w:color="auto"/>
                            <w:right w:val="none" w:sz="0" w:space="0" w:color="auto"/>
                          </w:divBdr>
                          <w:divsChild>
                            <w:div w:id="1821455774">
                              <w:marLeft w:val="0"/>
                              <w:marRight w:val="0"/>
                              <w:marTop w:val="0"/>
                              <w:marBottom w:val="0"/>
                              <w:divBdr>
                                <w:top w:val="none" w:sz="0" w:space="0" w:color="auto"/>
                                <w:left w:val="none" w:sz="0" w:space="0" w:color="auto"/>
                                <w:bottom w:val="none" w:sz="0" w:space="0" w:color="auto"/>
                                <w:right w:val="none" w:sz="0" w:space="0" w:color="auto"/>
                              </w:divBdr>
                              <w:divsChild>
                                <w:div w:id="5980494">
                                  <w:marLeft w:val="180"/>
                                  <w:marRight w:val="0"/>
                                  <w:marTop w:val="0"/>
                                  <w:marBottom w:val="0"/>
                                  <w:divBdr>
                                    <w:top w:val="none" w:sz="0" w:space="0" w:color="auto"/>
                                    <w:left w:val="none" w:sz="0" w:space="0" w:color="auto"/>
                                    <w:bottom w:val="none" w:sz="0" w:space="0" w:color="auto"/>
                                    <w:right w:val="none" w:sz="0" w:space="0" w:color="auto"/>
                                  </w:divBdr>
                                  <w:divsChild>
                                    <w:div w:id="1514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7988">
      <w:bodyDiv w:val="1"/>
      <w:marLeft w:val="0"/>
      <w:marRight w:val="0"/>
      <w:marTop w:val="0"/>
      <w:marBottom w:val="0"/>
      <w:divBdr>
        <w:top w:val="none" w:sz="0" w:space="0" w:color="auto"/>
        <w:left w:val="none" w:sz="0" w:space="0" w:color="auto"/>
        <w:bottom w:val="none" w:sz="0" w:space="0" w:color="auto"/>
        <w:right w:val="none" w:sz="0" w:space="0" w:color="auto"/>
      </w:divBdr>
    </w:div>
    <w:div w:id="1467317626">
      <w:bodyDiv w:val="1"/>
      <w:marLeft w:val="0"/>
      <w:marRight w:val="0"/>
      <w:marTop w:val="0"/>
      <w:marBottom w:val="0"/>
      <w:divBdr>
        <w:top w:val="none" w:sz="0" w:space="0" w:color="auto"/>
        <w:left w:val="none" w:sz="0" w:space="0" w:color="auto"/>
        <w:bottom w:val="none" w:sz="0" w:space="0" w:color="auto"/>
        <w:right w:val="none" w:sz="0" w:space="0" w:color="auto"/>
      </w:divBdr>
    </w:div>
    <w:div w:id="1498883155">
      <w:bodyDiv w:val="1"/>
      <w:marLeft w:val="0"/>
      <w:marRight w:val="0"/>
      <w:marTop w:val="0"/>
      <w:marBottom w:val="0"/>
      <w:divBdr>
        <w:top w:val="none" w:sz="0" w:space="0" w:color="auto"/>
        <w:left w:val="none" w:sz="0" w:space="0" w:color="auto"/>
        <w:bottom w:val="none" w:sz="0" w:space="0" w:color="auto"/>
        <w:right w:val="none" w:sz="0" w:space="0" w:color="auto"/>
      </w:divBdr>
    </w:div>
    <w:div w:id="1519926424">
      <w:bodyDiv w:val="1"/>
      <w:marLeft w:val="0"/>
      <w:marRight w:val="0"/>
      <w:marTop w:val="0"/>
      <w:marBottom w:val="0"/>
      <w:divBdr>
        <w:top w:val="none" w:sz="0" w:space="0" w:color="auto"/>
        <w:left w:val="none" w:sz="0" w:space="0" w:color="auto"/>
        <w:bottom w:val="none" w:sz="0" w:space="0" w:color="auto"/>
        <w:right w:val="none" w:sz="0" w:space="0" w:color="auto"/>
      </w:divBdr>
    </w:div>
    <w:div w:id="1596010804">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727993012">
      <w:bodyDiv w:val="1"/>
      <w:marLeft w:val="0"/>
      <w:marRight w:val="0"/>
      <w:marTop w:val="0"/>
      <w:marBottom w:val="0"/>
      <w:divBdr>
        <w:top w:val="none" w:sz="0" w:space="0" w:color="auto"/>
        <w:left w:val="none" w:sz="0" w:space="0" w:color="auto"/>
        <w:bottom w:val="none" w:sz="0" w:space="0" w:color="auto"/>
        <w:right w:val="none" w:sz="0" w:space="0" w:color="auto"/>
      </w:divBdr>
    </w:div>
    <w:div w:id="1769887024">
      <w:bodyDiv w:val="1"/>
      <w:marLeft w:val="0"/>
      <w:marRight w:val="0"/>
      <w:marTop w:val="0"/>
      <w:marBottom w:val="0"/>
      <w:divBdr>
        <w:top w:val="none" w:sz="0" w:space="0" w:color="auto"/>
        <w:left w:val="none" w:sz="0" w:space="0" w:color="auto"/>
        <w:bottom w:val="none" w:sz="0" w:space="0" w:color="auto"/>
        <w:right w:val="none" w:sz="0" w:space="0" w:color="auto"/>
      </w:divBdr>
    </w:div>
    <w:div w:id="1789666765">
      <w:bodyDiv w:val="1"/>
      <w:marLeft w:val="0"/>
      <w:marRight w:val="0"/>
      <w:marTop w:val="0"/>
      <w:marBottom w:val="0"/>
      <w:divBdr>
        <w:top w:val="none" w:sz="0" w:space="0" w:color="auto"/>
        <w:left w:val="none" w:sz="0" w:space="0" w:color="auto"/>
        <w:bottom w:val="none" w:sz="0" w:space="0" w:color="auto"/>
        <w:right w:val="none" w:sz="0" w:space="0" w:color="auto"/>
      </w:divBdr>
    </w:div>
    <w:div w:id="1925528727">
      <w:bodyDiv w:val="1"/>
      <w:marLeft w:val="0"/>
      <w:marRight w:val="0"/>
      <w:marTop w:val="0"/>
      <w:marBottom w:val="0"/>
      <w:divBdr>
        <w:top w:val="none" w:sz="0" w:space="0" w:color="auto"/>
        <w:left w:val="none" w:sz="0" w:space="0" w:color="auto"/>
        <w:bottom w:val="none" w:sz="0" w:space="0" w:color="auto"/>
        <w:right w:val="none" w:sz="0" w:space="0" w:color="auto"/>
      </w:divBdr>
    </w:div>
    <w:div w:id="1982685731">
      <w:bodyDiv w:val="1"/>
      <w:marLeft w:val="0"/>
      <w:marRight w:val="0"/>
      <w:marTop w:val="0"/>
      <w:marBottom w:val="0"/>
      <w:divBdr>
        <w:top w:val="none" w:sz="0" w:space="0" w:color="auto"/>
        <w:left w:val="none" w:sz="0" w:space="0" w:color="auto"/>
        <w:bottom w:val="none" w:sz="0" w:space="0" w:color="auto"/>
        <w:right w:val="none" w:sz="0" w:space="0" w:color="auto"/>
      </w:divBdr>
      <w:divsChild>
        <w:div w:id="571549048">
          <w:marLeft w:val="0"/>
          <w:marRight w:val="0"/>
          <w:marTop w:val="0"/>
          <w:marBottom w:val="0"/>
          <w:divBdr>
            <w:top w:val="none" w:sz="0" w:space="0" w:color="auto"/>
            <w:left w:val="none" w:sz="0" w:space="0" w:color="auto"/>
            <w:bottom w:val="none" w:sz="0" w:space="0" w:color="auto"/>
            <w:right w:val="none" w:sz="0" w:space="0" w:color="auto"/>
          </w:divBdr>
        </w:div>
      </w:divsChild>
    </w:div>
    <w:div w:id="2065328681">
      <w:bodyDiv w:val="1"/>
      <w:marLeft w:val="0"/>
      <w:marRight w:val="0"/>
      <w:marTop w:val="0"/>
      <w:marBottom w:val="0"/>
      <w:divBdr>
        <w:top w:val="none" w:sz="0" w:space="0" w:color="auto"/>
        <w:left w:val="none" w:sz="0" w:space="0" w:color="auto"/>
        <w:bottom w:val="none" w:sz="0" w:space="0" w:color="auto"/>
        <w:right w:val="none" w:sz="0" w:space="0" w:color="auto"/>
      </w:divBdr>
    </w:div>
    <w:div w:id="2076736554">
      <w:bodyDiv w:val="1"/>
      <w:marLeft w:val="0"/>
      <w:marRight w:val="0"/>
      <w:marTop w:val="0"/>
      <w:marBottom w:val="0"/>
      <w:divBdr>
        <w:top w:val="none" w:sz="0" w:space="0" w:color="auto"/>
        <w:left w:val="none" w:sz="0" w:space="0" w:color="auto"/>
        <w:bottom w:val="none" w:sz="0" w:space="0" w:color="auto"/>
        <w:right w:val="none" w:sz="0" w:space="0" w:color="auto"/>
      </w:divBdr>
    </w:div>
    <w:div w:id="21353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Answers to the questions.</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D96E-91BE-473F-9B74-CE519E7F4468}">
  <ds:schemaRefs>
    <ds:schemaRef ds:uri="http://schemas.microsoft.com/office/2006/metadata/properties"/>
    <ds:schemaRef ds:uri="http://schemas.microsoft.com/office/infopath/2007/PartnerControls"/>
    <ds:schemaRef ds:uri="0d3c429c-0412-4dc9-8a4d-a7216355f179"/>
  </ds:schemaRefs>
</ds:datastoreItem>
</file>

<file path=customXml/itemProps2.xml><?xml version="1.0" encoding="utf-8"?>
<ds:datastoreItem xmlns:ds="http://schemas.openxmlformats.org/officeDocument/2006/customXml" ds:itemID="{083411F7-D892-4CCB-AF44-B587C6B6D763}">
  <ds:schemaRefs>
    <ds:schemaRef ds:uri="http://schemas.microsoft.com/sharepoint/v3/contenttype/forms"/>
  </ds:schemaRefs>
</ds:datastoreItem>
</file>

<file path=customXml/itemProps3.xml><?xml version="1.0" encoding="utf-8"?>
<ds:datastoreItem xmlns:ds="http://schemas.openxmlformats.org/officeDocument/2006/customXml" ds:itemID="{5F8CD765-C15E-40E1-9572-AA4561C9BB86}">
  <ds:schemaRefs>
    <ds:schemaRef ds:uri="http://schemas.microsoft.com/office/2006/metadata/longProperties"/>
  </ds:schemaRefs>
</ds:datastoreItem>
</file>

<file path=customXml/itemProps4.xml><?xml version="1.0" encoding="utf-8"?>
<ds:datastoreItem xmlns:ds="http://schemas.openxmlformats.org/officeDocument/2006/customXml" ds:itemID="{E96F9BD0-9DFF-49A5-A0E1-78E053199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B055B7-355B-40A5-B88B-0FEA319E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T4NG-0018 BIRLS RFI Questions</vt:lpstr>
    </vt:vector>
  </TitlesOfParts>
  <Company>Department of Veterans Affairs</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T4NG-0018 BIRLS RFI Questions</dc:title>
  <dc:creator>vhaeascozzoj</dc:creator>
  <cp:lastModifiedBy>Department of Veterans Affairs</cp:lastModifiedBy>
  <cp:revision>4</cp:revision>
  <dcterms:created xsi:type="dcterms:W3CDTF">2017-08-10T11:45:00Z</dcterms:created>
  <dcterms:modified xsi:type="dcterms:W3CDTF">2017-08-10T15:26:00Z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657KNE7CTRDA-1857-360</vt:lpwstr>
  </property>
  <property fmtid="{D5CDD505-2E9C-101B-9397-08002B2CF9AE}" pid="3" name="_dlc_DocIdItemGuid">
    <vt:lpwstr>3cf20cc2-b701-43af-8d98-e866d920a7a5</vt:lpwstr>
  </property>
  <property fmtid="{D5CDD505-2E9C-101B-9397-08002B2CF9AE}" pid="4" name="_dlc_DocIdUrl">
    <vt:lpwstr>http://vaww.oed.portal.va.gov/development/legacy_product_enhancements/support/managers/_layouts/DocIdRedir.aspx?ID=657KNE7CTRDA-1857-360, 657KNE7CTRDA-1857-360</vt:lpwstr>
  </property>
  <property fmtid="{D5CDD505-2E9C-101B-9397-08002B2CF9AE}" pid="5" name="ContentTypeId">
    <vt:lpwstr>0x0101008D82F6EBE58F2049BD1FD1859A915E08</vt:lpwstr>
  </property>
</Properties>
</file>