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016FC660"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Pr>
          <w:rFonts w:cs="Arial"/>
          <w:b w:val="0"/>
          <w:sz w:val="24"/>
          <w:szCs w:val="24"/>
        </w:rPr>
        <w:t>8/</w:t>
      </w:r>
      <w:r w:rsidR="00484450">
        <w:rPr>
          <w:rFonts w:cs="Arial"/>
          <w:b w:val="0"/>
          <w:sz w:val="24"/>
          <w:szCs w:val="24"/>
          <w:highlight w:val="yellow"/>
        </w:rPr>
        <w:t>0</w:t>
      </w:r>
      <w:r w:rsidR="00484450">
        <w:rPr>
          <w:rFonts w:cs="Arial"/>
          <w:b w:val="0"/>
          <w:sz w:val="24"/>
          <w:szCs w:val="24"/>
        </w:rPr>
        <w:t>9</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484450">
        <w:rPr>
          <w:rFonts w:cs="Arial"/>
          <w:b w:val="0"/>
          <w:sz w:val="24"/>
          <w:szCs w:val="24"/>
          <w:highlight w:val="yellow"/>
        </w:rPr>
        <w:t>3.</w:t>
      </w:r>
      <w:r w:rsidR="00484450">
        <w:rPr>
          <w:rFonts w:cs="Arial"/>
          <w:b w:val="0"/>
          <w:sz w:val="24"/>
          <w:szCs w:val="24"/>
        </w:rPr>
        <w:t>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3027B2">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3027B2">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3027B2">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3027B2">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3027B2">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3027B2">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3027B2">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3027B2">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3027B2">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w:t>
      </w:r>
      <w:proofErr w:type="gramStart"/>
      <w:r w:rsidR="00A609AF">
        <w:rPr>
          <w:rFonts w:cs="Arial"/>
          <w:lang w:val="en"/>
        </w:rPr>
        <w:t>Off The</w:t>
      </w:r>
      <w:proofErr w:type="gramEnd"/>
      <w:r w:rsidR="00A609AF">
        <w:rPr>
          <w:rFonts w:cs="Arial"/>
          <w:lang w:val="en"/>
        </w:rPr>
        <w:t xml:space="preserv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w:t>
      </w:r>
      <w:proofErr w:type="gramStart"/>
      <w:r w:rsidR="00BC387A">
        <w:rPr>
          <w:lang w:val="en"/>
        </w:rPr>
        <w:t>veterans</w:t>
      </w:r>
      <w:proofErr w:type="gramEnd"/>
      <w:r w:rsidR="00BC387A">
        <w:rPr>
          <w:lang w:val="en"/>
        </w:rPr>
        <w:t xml:space="preserve">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 w:name="_Ref252976827"/>
      <w:bookmarkStart w:id="4" w:name="_Ref252976836"/>
      <w:bookmarkStart w:id="5" w:name="_Toc489536225"/>
      <w:r w:rsidRPr="00392614">
        <w:t>APPLICABLE DOCUMENTS</w:t>
      </w:r>
      <w:bookmarkEnd w:id="3"/>
      <w:bookmarkEnd w:id="4"/>
      <w:bookmarkEnd w:id="5"/>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6" w:name="_Toc251331939"/>
      <w:bookmarkStart w:id="7" w:name="_Ref252782643"/>
      <w:bookmarkStart w:id="8" w:name="_Ref252782644"/>
      <w:bookmarkStart w:id="9" w:name="_Ref252782689"/>
      <w:bookmarkStart w:id="10"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 w:name="_Toc489536226"/>
      <w:r w:rsidRPr="00392614">
        <w:t>SCOPE OF WORK</w:t>
      </w:r>
      <w:bookmarkEnd w:id="6"/>
      <w:bookmarkEnd w:id="7"/>
      <w:bookmarkEnd w:id="8"/>
      <w:bookmarkEnd w:id="9"/>
      <w:bookmarkEnd w:id="11"/>
    </w:p>
    <w:p w14:paraId="1DFECE5A" w14:textId="2CCB5E79" w:rsidR="006643A8" w:rsidRPr="00392614" w:rsidRDefault="00E47F5F" w:rsidP="006643A8">
      <w:pPr>
        <w:pStyle w:val="NoSpacing"/>
        <w:rPr>
          <w:rFonts w:cs="Arial"/>
        </w:rPr>
      </w:pPr>
      <w:r w:rsidRPr="000E551A">
        <w:rPr>
          <w:strike/>
        </w:rPr>
        <w:t xml:space="preserve">The Contractor shall </w:t>
      </w:r>
      <w:r w:rsidR="006643A8" w:rsidRPr="000E551A">
        <w:rPr>
          <w:strike/>
        </w:rPr>
        <w:t xml:space="preserve">provide services including </w:t>
      </w:r>
      <w:r w:rsidR="006171D4" w:rsidRPr="000E551A">
        <w:rPr>
          <w:strike/>
        </w:rPr>
        <w:t xml:space="preserve">manage, plan, develop, design, integrate, test, and deploy patches that provide the adaptive maintenance required for the selected VistA components such that the net result provides both backwards- and forwards-compatibility with other VistA and commercial products. </w:t>
      </w:r>
      <w:r w:rsidR="004036B4" w:rsidRPr="000E551A">
        <w:rPr>
          <w:strike/>
        </w:rPr>
        <w:t xml:space="preserve"> </w:t>
      </w:r>
      <w:r w:rsidR="004036B4" w:rsidRPr="00392614">
        <w:t xml:space="preserve"> </w:t>
      </w:r>
      <w:r w:rsidR="000E551A" w:rsidRPr="000E551A">
        <w:rPr>
          <w:highlight w:val="yellow"/>
        </w:rPr>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rsidR="000E551A">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2" w:name="_Toc300062767"/>
      <w:bookmarkStart w:id="13" w:name="_Toc489536227"/>
      <w:r w:rsidRPr="00392614">
        <w:rPr>
          <w:rStyle w:val="Emphasis"/>
          <w:rFonts w:cs="Arial"/>
          <w:b/>
          <w:i w:val="0"/>
          <w:iCs/>
          <w:color w:val="auto"/>
        </w:rPr>
        <w:t>APPLICABILITY</w:t>
      </w:r>
      <w:bookmarkEnd w:id="12"/>
      <w:bookmarkEnd w:id="13"/>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4" w:name="_Toc300062768"/>
      <w:bookmarkStart w:id="15" w:name="_Toc489536228"/>
      <w:r w:rsidRPr="00392614">
        <w:t>ORDER TYPE</w:t>
      </w:r>
      <w:bookmarkEnd w:id="14"/>
      <w:bookmarkEnd w:id="15"/>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6" w:name="_Toc489536229"/>
      <w:bookmarkStart w:id="17" w:name="_Toc251331940"/>
      <w:bookmarkStart w:id="18" w:name="_Ref252782779"/>
      <w:bookmarkStart w:id="19" w:name="_Ref252782791"/>
      <w:r w:rsidRPr="00392614">
        <w:t>PE</w:t>
      </w:r>
      <w:r w:rsidR="00CC6169" w:rsidRPr="00392614">
        <w:t>R</w:t>
      </w:r>
      <w:r w:rsidRPr="00392614">
        <w:t>FORMANCE DETAILS</w:t>
      </w:r>
      <w:bookmarkEnd w:id="16"/>
    </w:p>
    <w:p w14:paraId="1DFECE6D" w14:textId="77777777" w:rsidR="00E47F5F" w:rsidRPr="00392614" w:rsidRDefault="00E47F5F" w:rsidP="00B7462B">
      <w:pPr>
        <w:pStyle w:val="Heading2"/>
      </w:pPr>
      <w:bookmarkStart w:id="20" w:name="_Ref252977053"/>
      <w:bookmarkStart w:id="21" w:name="_Toc489536230"/>
      <w:r w:rsidRPr="00392614">
        <w:t>PERFORMANCE PERIOD</w:t>
      </w:r>
      <w:bookmarkEnd w:id="17"/>
      <w:bookmarkEnd w:id="18"/>
      <w:bookmarkEnd w:id="19"/>
      <w:bookmarkEnd w:id="20"/>
      <w:bookmarkEnd w:id="21"/>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2" w:name="_Toc251331941"/>
      <w:bookmarkStart w:id="23" w:name="_Ref252782809"/>
      <w:bookmarkStart w:id="24" w:name="_Ref252782820"/>
      <w:bookmarkStart w:id="25" w:name="_Toc489536231"/>
      <w:r w:rsidRPr="00392614">
        <w:t>PLACE OF PERFORMANCE</w:t>
      </w:r>
      <w:bookmarkEnd w:id="22"/>
      <w:bookmarkEnd w:id="23"/>
      <w:bookmarkEnd w:id="24"/>
      <w:bookmarkEnd w:id="25"/>
    </w:p>
    <w:p w14:paraId="1DFECE71" w14:textId="77777777" w:rsidR="00304988" w:rsidRPr="00392614" w:rsidRDefault="00304988" w:rsidP="000C2F41">
      <w:pPr>
        <w:pStyle w:val="NoSpacing"/>
        <w:rPr>
          <w:rStyle w:val="Emphasis"/>
          <w:b w:val="0"/>
        </w:rPr>
      </w:pPr>
      <w:bookmarkStart w:id="26" w:name="_Toc251331942"/>
      <w:bookmarkStart w:id="27" w:name="_Ref252782839"/>
      <w:bookmarkStart w:id="28"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29" w:name="_Toc489536232"/>
      <w:r w:rsidRPr="00392614">
        <w:t>TRAVEL</w:t>
      </w:r>
      <w:bookmarkEnd w:id="26"/>
      <w:bookmarkEnd w:id="27"/>
      <w:bookmarkEnd w:id="28"/>
      <w:r w:rsidR="00810B16" w:rsidRPr="00392614">
        <w:t xml:space="preserve"> OR SPECIAL REQUIREMENTS</w:t>
      </w:r>
      <w:bookmarkEnd w:id="29"/>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w:t>
      </w:r>
      <w:r w:rsidR="00EA733F" w:rsidRPr="00392614">
        <w:lastRenderedPageBreak/>
        <w:t xml:space="preserve">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0" w:name="_Toc300062773"/>
      <w:bookmarkStart w:id="31" w:name="_Toc489536233"/>
      <w:r w:rsidRPr="00392614">
        <w:t>CONTRACT MANAGEMENT</w:t>
      </w:r>
      <w:bookmarkEnd w:id="30"/>
      <w:bookmarkEnd w:id="31"/>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2" w:name="_Toc300062774"/>
      <w:bookmarkStart w:id="33" w:name="_Toc489536234"/>
      <w:r w:rsidRPr="00392614">
        <w:t>GOVERNMENT FURNISHED PROPERTY</w:t>
      </w:r>
      <w:bookmarkEnd w:id="32"/>
      <w:bookmarkEnd w:id="33"/>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proofErr w:type="spellStart"/>
      <w:r w:rsidR="00D924A4">
        <w:rPr>
          <w:lang w:val="en"/>
        </w:rPr>
        <w:t>Github</w:t>
      </w:r>
      <w:proofErr w:type="spellEnd"/>
      <w:r w:rsidR="00D924A4">
        <w:rPr>
          <w:lang w:val="en"/>
        </w:rPr>
        <w:t xml:space="preserve"> repository.</w:t>
      </w:r>
      <w:r w:rsidRPr="000638C5">
        <w:rPr>
          <w:iCs/>
        </w:rPr>
        <w:t xml:space="preserve"> </w:t>
      </w:r>
    </w:p>
    <w:p w14:paraId="1DFECE7E" w14:textId="77777777" w:rsidR="00304988" w:rsidRPr="00392614" w:rsidRDefault="00304988" w:rsidP="00304988">
      <w:pPr>
        <w:pStyle w:val="Heading2"/>
      </w:pPr>
      <w:bookmarkStart w:id="34" w:name="_Toc300062775"/>
      <w:bookmarkStart w:id="35" w:name="_Toc489536235"/>
      <w:r w:rsidRPr="00392614">
        <w:t>SECURITY</w:t>
      </w:r>
      <w:bookmarkEnd w:id="34"/>
      <w:r w:rsidR="000C5E61" w:rsidRPr="00392614">
        <w:t xml:space="preserve"> AND PRIVACY</w:t>
      </w:r>
      <w:bookmarkEnd w:id="35"/>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6" w:name="_Ref300062634"/>
      <w:bookmarkStart w:id="37" w:name="_Ref300062646"/>
      <w:bookmarkStart w:id="38" w:name="_Ref300062680"/>
      <w:bookmarkStart w:id="39" w:name="_Toc300062776"/>
      <w:bookmarkStart w:id="40" w:name="_Toc489536236"/>
      <w:r w:rsidRPr="00392614">
        <w:t>POSITION</w:t>
      </w:r>
      <w:r w:rsidR="00057EDE" w:rsidRPr="00392614">
        <w:t>/TASK RISK DESIGNATION LEVEL(S)</w:t>
      </w:r>
      <w:bookmarkEnd w:id="36"/>
      <w:bookmarkEnd w:id="37"/>
      <w:bookmarkEnd w:id="38"/>
      <w:bookmarkEnd w:id="39"/>
      <w:bookmarkEnd w:id="40"/>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lastRenderedPageBreak/>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027B2">
              <w:rPr>
                <w:rFonts w:cs="Arial"/>
              </w:rPr>
            </w:r>
            <w:r w:rsidR="003027B2">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489536237"/>
      <w:r w:rsidRPr="00392614">
        <w:rPr>
          <w:caps w:val="0"/>
        </w:rPr>
        <w:t>SPECIFIC TASKS AND DELIVERABLES</w:t>
      </w:r>
      <w:bookmarkEnd w:id="41"/>
      <w:bookmarkEnd w:id="42"/>
      <w:bookmarkEnd w:id="43"/>
      <w:bookmarkEnd w:id="44"/>
      <w:bookmarkEnd w:id="45"/>
      <w:bookmarkEnd w:id="46"/>
      <w:bookmarkEnd w:id="47"/>
      <w:bookmarkEnd w:id="48"/>
    </w:p>
    <w:p w14:paraId="1DFECEBD" w14:textId="77777777" w:rsidR="00C73E3C" w:rsidRPr="00392614" w:rsidRDefault="00932705" w:rsidP="00C93974">
      <w:pPr>
        <w:pStyle w:val="Heading2"/>
      </w:pPr>
      <w:bookmarkStart w:id="49" w:name="_Toc489536238"/>
      <w:bookmarkStart w:id="50" w:name="_Ref259632988"/>
      <w:r w:rsidRPr="00392614">
        <w:rPr>
          <w:caps w:val="0"/>
        </w:rPr>
        <w:t>PROJECT MANAGEMENT</w:t>
      </w:r>
      <w:bookmarkEnd w:id="49"/>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1" w:name="_Toc489536239"/>
      <w:r w:rsidRPr="00392614">
        <w:t xml:space="preserve">CONTRACTOR </w:t>
      </w:r>
      <w:r w:rsidR="00E93D53" w:rsidRPr="00392614">
        <w:t>PROJECT MANAGEMENT PLAN</w:t>
      </w:r>
      <w:bookmarkEnd w:id="50"/>
      <w:bookmarkEnd w:id="51"/>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lastRenderedPageBreak/>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2" w:name="_Ref259633002"/>
      <w:bookmarkStart w:id="53" w:name="_Toc489536240"/>
      <w:r w:rsidRPr="00392614">
        <w:t>REPORTING REQUIREMENTS</w:t>
      </w:r>
      <w:bookmarkEnd w:id="52"/>
      <w:bookmarkEnd w:id="53"/>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4" w:name="_Toc449021393"/>
      <w:bookmarkStart w:id="55" w:name="_Toc456014466"/>
      <w:bookmarkStart w:id="56" w:name="_Toc468795350"/>
      <w:bookmarkStart w:id="57" w:name="_Toc469573404"/>
      <w:bookmarkStart w:id="58" w:name="_Toc476751993"/>
      <w:bookmarkStart w:id="59" w:name="_Toc484452241"/>
      <w:bookmarkStart w:id="60" w:name="_Toc489536241"/>
      <w:r w:rsidRPr="00392614">
        <w:rPr>
          <w:rFonts w:cs="Arial"/>
          <w:b/>
          <w:bCs/>
          <w:iCs/>
          <w:kern w:val="32"/>
          <w:szCs w:val="26"/>
        </w:rPr>
        <w:t xml:space="preserve">RATIONAL TOOLS </w:t>
      </w:r>
      <w:bookmarkEnd w:id="54"/>
      <w:bookmarkEnd w:id="55"/>
      <w:bookmarkEnd w:id="56"/>
      <w:bookmarkEnd w:id="57"/>
      <w:bookmarkEnd w:id="58"/>
      <w:bookmarkEnd w:id="59"/>
      <w:r w:rsidR="006171D4" w:rsidRPr="00392614">
        <w:rPr>
          <w:rFonts w:cs="Arial"/>
          <w:b/>
          <w:bCs/>
          <w:iCs/>
          <w:kern w:val="32"/>
          <w:szCs w:val="26"/>
        </w:rPr>
        <w:t>USAGE</w:t>
      </w:r>
      <w:bookmarkEnd w:id="60"/>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1" w:name="_Toc449021394"/>
      <w:bookmarkStart w:id="62" w:name="_Toc456014467"/>
      <w:bookmarkStart w:id="63" w:name="_Toc468795351"/>
      <w:bookmarkStart w:id="64" w:name="_Toc469573405"/>
      <w:bookmarkStart w:id="65" w:name="_Toc476751994"/>
      <w:bookmarkStart w:id="66" w:name="_Toc484452242"/>
      <w:bookmarkStart w:id="67" w:name="_Toc489536242"/>
      <w:r w:rsidRPr="00392614">
        <w:rPr>
          <w:rFonts w:cs="Arial"/>
          <w:b/>
          <w:bCs/>
          <w:iCs/>
          <w:kern w:val="32"/>
          <w:szCs w:val="26"/>
        </w:rPr>
        <w:t>PRIVACY &amp; HIPAA TRAINING</w:t>
      </w:r>
      <w:bookmarkEnd w:id="61"/>
      <w:bookmarkEnd w:id="62"/>
      <w:bookmarkEnd w:id="63"/>
      <w:bookmarkEnd w:id="64"/>
      <w:bookmarkEnd w:id="65"/>
      <w:bookmarkEnd w:id="66"/>
      <w:bookmarkEnd w:id="67"/>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xml:space="preserve">, and provide signed copies of the </w:t>
      </w:r>
      <w:r w:rsidRPr="00392614">
        <w:lastRenderedPageBreak/>
        <w:t>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8" w:name="_ONBOARDING_STATUS"/>
      <w:bookmarkStart w:id="69" w:name="_Toc449021395"/>
      <w:bookmarkStart w:id="70" w:name="_Toc447539951"/>
      <w:bookmarkStart w:id="71" w:name="_Toc446068623"/>
      <w:bookmarkStart w:id="72" w:name="_Toc456014468"/>
      <w:bookmarkStart w:id="73" w:name="_Toc468795352"/>
      <w:bookmarkStart w:id="74" w:name="_Toc469573406"/>
      <w:bookmarkStart w:id="75" w:name="_Toc476751995"/>
      <w:bookmarkStart w:id="76" w:name="_Toc484452243"/>
      <w:bookmarkStart w:id="77" w:name="_Toc489536243"/>
      <w:bookmarkEnd w:id="68"/>
      <w:r w:rsidRPr="00392614">
        <w:rPr>
          <w:rFonts w:cs="Arial"/>
          <w:b/>
          <w:bCs/>
          <w:iCs/>
          <w:kern w:val="32"/>
          <w:szCs w:val="26"/>
        </w:rPr>
        <w:t>ONBOARDING STATUS</w:t>
      </w:r>
      <w:bookmarkEnd w:id="69"/>
      <w:bookmarkEnd w:id="70"/>
      <w:bookmarkEnd w:id="71"/>
      <w:bookmarkEnd w:id="72"/>
      <w:bookmarkEnd w:id="73"/>
      <w:bookmarkEnd w:id="74"/>
      <w:bookmarkEnd w:id="75"/>
      <w:bookmarkEnd w:id="76"/>
      <w:bookmarkEnd w:id="77"/>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w:t>
      </w:r>
      <w:proofErr w:type="spellStart"/>
      <w:r w:rsidRPr="00392614">
        <w:t>ProPath</w:t>
      </w:r>
      <w:proofErr w:type="spellEnd"/>
      <w:r w:rsidRPr="00392614">
        <w:t xml:space="preserve">.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 xml:space="preserve">ontactor requirements for off-boarding in the CONB process in </w:t>
      </w:r>
      <w:proofErr w:type="spellStart"/>
      <w:r w:rsidRPr="00392614">
        <w:t>ProPath</w:t>
      </w:r>
      <w:proofErr w:type="spellEnd"/>
      <w:r w:rsidRPr="00392614">
        <w:t>.</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8" w:name="_Toc489536244"/>
      <w:bookmarkStart w:id="79" w:name="_Ref259786803"/>
      <w:r w:rsidRPr="00392614">
        <w:t>TECHNICAL KICKOFF MEETING</w:t>
      </w:r>
      <w:bookmarkEnd w:id="78"/>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0" w:name="_Toc468795354"/>
      <w:bookmarkStart w:id="81" w:name="_Toc469573408"/>
      <w:bookmarkStart w:id="82" w:name="_Toc476751997"/>
      <w:bookmarkStart w:id="83" w:name="_Toc484452245"/>
      <w:bookmarkStart w:id="84" w:name="_Toc489536245"/>
      <w:r w:rsidRPr="00392614">
        <w:rPr>
          <w:rFonts w:cs="Arial"/>
          <w:b/>
          <w:bCs/>
          <w:iCs/>
          <w:kern w:val="32"/>
          <w:szCs w:val="26"/>
        </w:rPr>
        <w:t>CONFIGURATION MANAGEMENT</w:t>
      </w:r>
      <w:bookmarkEnd w:id="80"/>
      <w:bookmarkEnd w:id="81"/>
      <w:bookmarkEnd w:id="82"/>
      <w:bookmarkEnd w:id="83"/>
      <w:r w:rsidR="006171D4" w:rsidRPr="00392614">
        <w:rPr>
          <w:rFonts w:cs="Arial"/>
          <w:b/>
          <w:bCs/>
          <w:iCs/>
          <w:kern w:val="32"/>
          <w:szCs w:val="26"/>
        </w:rPr>
        <w:t xml:space="preserve"> (CM)</w:t>
      </w:r>
      <w:bookmarkEnd w:id="84"/>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lastRenderedPageBreak/>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5" w:name="_Toc417360620"/>
    </w:p>
    <w:p w14:paraId="1DFECF0E" w14:textId="77777777" w:rsidR="00173895" w:rsidRPr="00392614" w:rsidRDefault="00173895" w:rsidP="00AB5F38">
      <w:pPr>
        <w:pStyle w:val="NoSpacing"/>
        <w:numPr>
          <w:ilvl w:val="0"/>
          <w:numId w:val="20"/>
        </w:numPr>
      </w:pPr>
      <w:r w:rsidRPr="00392614">
        <w:t>Create and incorporate the CM Plan (CMP) into Rational and specify how all software source code and electronic artifact configuration and version 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5"/>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6"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7" w:name="_Toc417360626"/>
      <w:bookmarkEnd w:id="86"/>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7"/>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8" w:name="_Toc469573409"/>
      <w:bookmarkStart w:id="89" w:name="_Toc476751998"/>
      <w:bookmarkStart w:id="90" w:name="_Toc484452246"/>
      <w:bookmarkStart w:id="91" w:name="_Toc486843136"/>
      <w:bookmarkStart w:id="92" w:name="_Toc479258982"/>
      <w:bookmarkStart w:id="93" w:name="_Toc484452247"/>
      <w:bookmarkStart w:id="94" w:name="_Toc489536246"/>
      <w:bookmarkEnd w:id="79"/>
      <w:bookmarkEnd w:id="88"/>
      <w:bookmarkEnd w:id="89"/>
      <w:bookmarkEnd w:id="90"/>
      <w:bookmarkEnd w:id="91"/>
      <w:r>
        <w:rPr>
          <w:rFonts w:cs="Arial"/>
          <w:b/>
          <w:bCs/>
          <w:iCs/>
          <w:szCs w:val="28"/>
        </w:rPr>
        <w:lastRenderedPageBreak/>
        <w:t>ADAPTIVE MAINTENANCE</w:t>
      </w:r>
      <w:r w:rsidRPr="00392614">
        <w:rPr>
          <w:rFonts w:cs="Arial"/>
          <w:b/>
          <w:bCs/>
          <w:iCs/>
          <w:szCs w:val="28"/>
        </w:rPr>
        <w:t xml:space="preserve"> SERVICES</w:t>
      </w:r>
      <w:bookmarkEnd w:id="92"/>
      <w:r w:rsidRPr="00392614">
        <w:rPr>
          <w:rFonts w:cs="Arial"/>
          <w:b/>
          <w:bCs/>
          <w:iCs/>
          <w:szCs w:val="28"/>
        </w:rPr>
        <w:t xml:space="preserve"> (BASE &amp; OPTION </w:t>
      </w:r>
      <w:r w:rsidR="0041513E" w:rsidRPr="00392614">
        <w:rPr>
          <w:rFonts w:cs="Arial"/>
          <w:b/>
          <w:bCs/>
          <w:iCs/>
          <w:caps/>
          <w:szCs w:val="28"/>
        </w:rPr>
        <w:t>PERIOD)</w:t>
      </w:r>
      <w:bookmarkEnd w:id="93"/>
      <w:bookmarkEnd w:id="94"/>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5" w:name="_Toc484452248"/>
      <w:bookmarkStart w:id="96" w:name="_Toc489536247"/>
      <w:r w:rsidRPr="00392614">
        <w:rPr>
          <w:rFonts w:cs="Arial"/>
          <w:b/>
          <w:bCs/>
          <w:iCs/>
          <w:kern w:val="32"/>
          <w:szCs w:val="26"/>
        </w:rPr>
        <w:t>ISOLATE CPRS FROM VISTA MUMPS FOR SELECT PATIENT DATA ENTRY FUNCTIONS (BASE PERIOD)</w:t>
      </w:r>
      <w:bookmarkEnd w:id="95"/>
      <w:bookmarkEnd w:id="96"/>
    </w:p>
    <w:p w14:paraId="1DFECF32" w14:textId="29617114" w:rsidR="00337531" w:rsidRPr="00392614" w:rsidRDefault="00337531" w:rsidP="00CC2302">
      <w:pPr>
        <w:pStyle w:val="NoSpacing"/>
      </w:pPr>
      <w:r w:rsidRPr="00392614">
        <w:t xml:space="preserve">The Contractor shall </w:t>
      </w:r>
      <w:proofErr w:type="gramStart"/>
      <w:r w:rsidRPr="00392614">
        <w:t>migrate</w:t>
      </w:r>
      <w:proofErr w:type="gramEnd"/>
      <w:r w:rsidRPr="00392614">
        <w:t xml:space="preserv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all (RPC) interface with a service emulation layer which provides compatibility with web-friendly interfaces for new clients.  The Contractor’s solution shall also address issues that arise with a centralized service including location, time management, and synchronization.</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lastRenderedPageBreak/>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7" w:name="_Toc484452249"/>
      <w:bookmarkStart w:id="98"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7"/>
      <w:bookmarkEnd w:id="98"/>
    </w:p>
    <w:p w14:paraId="1DFECF36" w14:textId="29B6C27F" w:rsidR="00337531" w:rsidRPr="00392614" w:rsidRDefault="00337531" w:rsidP="00CC2302">
      <w:pPr>
        <w:pStyle w:val="NoSpacing"/>
      </w:pPr>
      <w:r w:rsidRPr="00392614">
        <w:t xml:space="preserve">Consistent with the guidance in PWS 5.2.1, the Contractor shall develop a </w:t>
      </w:r>
      <w:proofErr w:type="gramStart"/>
      <w:r w:rsidRPr="00392614">
        <w:t>VICS</w:t>
      </w:r>
      <w:proofErr w:type="gramEnd"/>
      <w:r w:rsidRPr="00392614">
        <w:t xml:space="preserve"> service layer that supports patient vitals entry and retrieval by CPRS and web-friendly interfacing by new clients.  The Contractor shall reroute the service layer to </w:t>
      </w:r>
      <w:r w:rsidR="00036B2D">
        <w:t>a</w:t>
      </w:r>
      <w:r w:rsidR="00036B2D" w:rsidRPr="00036B2D">
        <w:t xml:space="preserve"> node.js-supporting, industry-standard database</w:t>
      </w:r>
      <w:r w:rsidRPr="00392614">
        <w:t>.  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99" w:name="_Toc484452250"/>
      <w:bookmarkStart w:id="100"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99"/>
      <w:bookmarkEnd w:id="100"/>
    </w:p>
    <w:p w14:paraId="1DFECF3C" w14:textId="635049FE"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1" w:name="_Toc484452251"/>
      <w:bookmarkStart w:id="102"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1"/>
      <w:bookmarkEnd w:id="102"/>
    </w:p>
    <w:p w14:paraId="1DFECF44" w14:textId="1A337688"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3" w:name="_Toc484452252"/>
      <w:bookmarkStart w:id="104" w:name="_Toc489536251"/>
      <w:r w:rsidRPr="00392614">
        <w:rPr>
          <w:rFonts w:cs="Arial"/>
          <w:b/>
          <w:bCs/>
          <w:iCs/>
          <w:kern w:val="32"/>
          <w:szCs w:val="26"/>
        </w:rPr>
        <w:lastRenderedPageBreak/>
        <w:t>ISOLATE CPRS FROM VISTA MUMPS FOR OUTPATIENT PHARMACY CPOE (BASE PERIOD)</w:t>
      </w:r>
      <w:bookmarkEnd w:id="103"/>
      <w:bookmarkEnd w:id="104"/>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5E73E62E" w:rsidR="00337531" w:rsidRPr="00392614" w:rsidRDefault="00337531" w:rsidP="00CC2302">
      <w:pPr>
        <w:pStyle w:val="NoSpacing"/>
      </w:pPr>
      <w:r w:rsidRPr="00392614">
        <w:t xml:space="preserve">The Contractor shall develop a </w:t>
      </w:r>
      <w:proofErr w:type="gramStart"/>
      <w:r w:rsidRPr="00392614">
        <w:t>VICS</w:t>
      </w:r>
      <w:proofErr w:type="gramEnd"/>
      <w:r w:rsidRPr="00392614">
        <w:t xml:space="preserve"> service for Outpatient Pharmacy to segregate CPOE for operation outside of VistA RPCs.  The Contractor’s solution shall replace CPRS’s RPC interface with a service emulation layer which provides compatibility </w:t>
      </w:r>
      <w:proofErr w:type="gramStart"/>
      <w:r w:rsidRPr="00392614">
        <w:t xml:space="preserve">with </w:t>
      </w:r>
      <w:r w:rsidR="000F2332" w:rsidRPr="00392614">
        <w:t xml:space="preserve"> </w:t>
      </w:r>
      <w:r w:rsidRPr="00392614">
        <w:t>web</w:t>
      </w:r>
      <w:proofErr w:type="gramEnd"/>
      <w:r w:rsidRPr="00392614">
        <w:t xml:space="preserve">-friendly interfaces for new clients.  Such a VICS will demonstrate that </w:t>
      </w:r>
      <w:proofErr w:type="spellStart"/>
      <w:r w:rsidRPr="00392614">
        <w:t>V</w:t>
      </w:r>
      <w:r w:rsidR="004C5BE9" w:rsidRPr="00392614">
        <w:t>ist</w:t>
      </w:r>
      <w:r w:rsidRPr="00392614">
        <w:t>A’s</w:t>
      </w:r>
      <w:proofErr w:type="spellEnd"/>
      <w:r w:rsidRPr="00392614">
        <w:t xml:space="preserve">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5" w:name="_Toc484452253"/>
      <w:bookmarkStart w:id="106" w:name="_Toc489536252"/>
      <w:r>
        <w:t>SUSTAINMENT SUPPORT FOR THE PATIENT DATA ENTRY AND PHARMACY CPOE FUNCTIONS</w:t>
      </w:r>
      <w:r w:rsidR="00337531" w:rsidRPr="00392614">
        <w:t xml:space="preserve"> (BASE AND OPTION PERIOD)</w:t>
      </w:r>
      <w:bookmarkEnd w:id="105"/>
      <w:bookmarkEnd w:id="106"/>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7" w:name="_Toc479258983"/>
      <w:bookmarkStart w:id="108" w:name="_Toc484452254"/>
      <w:bookmarkStart w:id="109" w:name="_Toc489536253"/>
      <w:r w:rsidRPr="00392614">
        <w:rPr>
          <w:rFonts w:cs="Arial"/>
          <w:b/>
          <w:bCs/>
          <w:iCs/>
          <w:szCs w:val="28"/>
        </w:rPr>
        <w:t>PLANNING</w:t>
      </w:r>
      <w:bookmarkEnd w:id="107"/>
      <w:r w:rsidRPr="00392614">
        <w:rPr>
          <w:rFonts w:cs="Arial"/>
          <w:b/>
          <w:bCs/>
          <w:iCs/>
          <w:szCs w:val="28"/>
        </w:rPr>
        <w:t xml:space="preserve"> (BASE &amp; OPTION PERIOD)</w:t>
      </w:r>
      <w:bookmarkEnd w:id="108"/>
      <w:bookmarkEnd w:id="109"/>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63926FFC" w:rsidR="00F843C5" w:rsidRPr="00392614" w:rsidRDefault="00F843C5" w:rsidP="00F843C5">
      <w:pPr>
        <w:spacing w:after="120"/>
      </w:pPr>
      <w:r w:rsidRPr="00392614">
        <w:t>The Contractor shall continuously support the build and development methodology described within Section 5.</w:t>
      </w:r>
      <w:ins w:id="110" w:author="Department of Veterans Affairs" w:date="2017-08-09T10:54:00Z">
        <w:r w:rsidR="003027B2">
          <w:t>5</w:t>
        </w:r>
      </w:ins>
      <w:del w:id="111" w:author="Department of Veterans Affairs" w:date="2017-08-09T10:54:00Z">
        <w:r w:rsidRPr="00392614" w:rsidDel="003027B2">
          <w:delText>4</w:delText>
        </w:r>
      </w:del>
      <w:r w:rsidRPr="00392614">
        <w:t xml:space="preserve"> in order to complete the </w:t>
      </w:r>
      <w:del w:id="112" w:author="Department of Veterans Affairs" w:date="2017-08-09T10:52:00Z">
        <w:r w:rsidRPr="00392614" w:rsidDel="003027B2">
          <w:delText>epics, sub-epics and user stories</w:delText>
        </w:r>
      </w:del>
      <w:ins w:id="113" w:author="Department of Veterans Affairs" w:date="2017-08-09T10:52:00Z">
        <w:r w:rsidR="003027B2">
          <w:t>scope of RPC emulation requirements</w:t>
        </w:r>
      </w:ins>
      <w:r w:rsidRPr="00392614">
        <w:t xml:space="preserve">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4" w:name="_Toc449021398"/>
      <w:bookmarkStart w:id="115" w:name="_Toc456014472"/>
      <w:bookmarkStart w:id="116" w:name="_Toc468795356"/>
      <w:bookmarkStart w:id="117" w:name="_Toc469573411"/>
      <w:bookmarkStart w:id="118" w:name="_Toc479258984"/>
      <w:bookmarkStart w:id="119" w:name="_Toc484452255"/>
      <w:bookmarkStart w:id="120" w:name="_Toc489536254"/>
      <w:r w:rsidRPr="00392614">
        <w:rPr>
          <w:rFonts w:cs="Arial"/>
          <w:b/>
          <w:bCs/>
          <w:iCs/>
          <w:kern w:val="32"/>
          <w:szCs w:val="26"/>
        </w:rPr>
        <w:t>AGILE REQUIREMENTS ELABORATION</w:t>
      </w:r>
      <w:bookmarkEnd w:id="114"/>
      <w:bookmarkEnd w:id="115"/>
      <w:bookmarkEnd w:id="116"/>
      <w:bookmarkEnd w:id="117"/>
      <w:bookmarkEnd w:id="118"/>
      <w:bookmarkEnd w:id="119"/>
      <w:bookmarkEnd w:id="120"/>
    </w:p>
    <w:p w14:paraId="1DFECF70" w14:textId="691BF29F" w:rsidR="00F843C5" w:rsidRPr="00392614" w:rsidRDefault="003027B2" w:rsidP="00CC2302">
      <w:pPr>
        <w:pStyle w:val="NoSpacing"/>
      </w:pPr>
      <w:ins w:id="121" w:author="Department of Veterans Affairs" w:date="2017-08-09T10:56:00Z">
        <w:r>
          <w:t xml:space="preserve">At contract start, the Contractor shall perform an assessment to quantify the number of RPCs </w:t>
        </w:r>
        <w:r w:rsidRPr="003027B2">
          <w:t>containing Patient Data Entry functions and Pharmacy CPOE business logic</w:t>
        </w:r>
      </w:ins>
      <w:ins w:id="122" w:author="Department of Veterans Affairs" w:date="2017-08-09T10:57:00Z">
        <w:r>
          <w:t xml:space="preserve">.  </w:t>
        </w:r>
      </w:ins>
      <w:r w:rsidR="00F843C5" w:rsidRPr="00392614">
        <w:t>The Contractor shall perform backlog grooming sessions with the VA team</w:t>
      </w:r>
      <w:r w:rsidR="00F843C5" w:rsidRPr="00392614">
        <w:rPr>
          <w:lang w:val="en"/>
        </w:rPr>
        <w:t xml:space="preserve"> to properly understand and elaborate business agile requirements</w:t>
      </w:r>
      <w:r w:rsidR="00F843C5" w:rsidRPr="00392614">
        <w:t xml:space="preserve">.  The outcome of these sessions shall be a review of, and agreement to, the </w:t>
      </w:r>
      <w:ins w:id="123" w:author="Department of Veterans Affairs" w:date="2017-08-09T10:52:00Z">
        <w:r>
          <w:t xml:space="preserve">quantity of RPCs </w:t>
        </w:r>
      </w:ins>
      <w:ins w:id="124" w:author="Department of Veterans Affairs" w:date="2017-08-09T10:53:00Z">
        <w:r>
          <w:t>containing Patient Data Entry functions and Pharmacy CPOE business logic</w:t>
        </w:r>
      </w:ins>
      <w:ins w:id="125" w:author="Department of Veterans Affairs" w:date="2017-08-09T11:03:00Z">
        <w:r w:rsidR="00856876">
          <w:t xml:space="preserve"> and the percentage completion </w:t>
        </w:r>
      </w:ins>
      <w:ins w:id="126" w:author="Department of Veterans Affairs" w:date="2017-08-09T11:04:00Z">
        <w:r w:rsidR="00856876">
          <w:t xml:space="preserve">of RPC emulation </w:t>
        </w:r>
      </w:ins>
      <w:ins w:id="127" w:author="Department of Veterans Affairs" w:date="2017-08-09T11:03:00Z">
        <w:r w:rsidR="00856876">
          <w:t>planned for each build</w:t>
        </w:r>
      </w:ins>
      <w:del w:id="128" w:author="Department of Veterans Affairs" w:date="2017-08-09T10:53:00Z">
        <w:r w:rsidR="00F843C5" w:rsidRPr="00392614" w:rsidDel="003027B2">
          <w:delText xml:space="preserve">user stories, including user stories added as a </w:delText>
        </w:r>
        <w:r w:rsidR="00F843C5" w:rsidRPr="00392614" w:rsidDel="003027B2">
          <w:lastRenderedPageBreak/>
          <w:delText>result of backlog grooming by decomposing epics, business requirements, business rules, requirements visualizations and user story elaborations</w:delText>
        </w:r>
      </w:del>
      <w:r w:rsidR="00F843C5" w:rsidRPr="00392614">
        <w:t xml:space="preserve">. </w:t>
      </w:r>
      <w:r w:rsidR="00F843C5"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3DD07EA0" w:rsidR="00F843C5" w:rsidRPr="00392614" w:rsidRDefault="00F843C5" w:rsidP="00AB5F38">
      <w:pPr>
        <w:pStyle w:val="NoSpacing"/>
        <w:numPr>
          <w:ilvl w:val="0"/>
          <w:numId w:val="27"/>
        </w:numPr>
      </w:pPr>
      <w:r w:rsidRPr="00392614">
        <w:t xml:space="preserve">Ensure all </w:t>
      </w:r>
      <w:ins w:id="129" w:author="Department of Veterans Affairs" w:date="2017-08-09T11:04:00Z">
        <w:r w:rsidR="00856876">
          <w:t xml:space="preserve">RPC emulation requirements </w:t>
        </w:r>
      </w:ins>
      <w:del w:id="130" w:author="Department of Veterans Affairs" w:date="2017-08-09T11:05:00Z">
        <w:r w:rsidRPr="00392614" w:rsidDel="00856876">
          <w:delText xml:space="preserve">epics, including Mandatory Compliance Epics </w:delText>
        </w:r>
      </w:del>
      <w:r w:rsidRPr="00392614">
        <w:t>are identified, included, prioritized, and sized as appropriate within the overall product backlog grooming effort.</w:t>
      </w:r>
    </w:p>
    <w:p w14:paraId="1DFECF74" w14:textId="57B52C52"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w:t>
      </w:r>
      <w:ins w:id="131" w:author="Department of Veterans Affairs" w:date="2017-08-09T11:05:00Z">
        <w:r w:rsidR="00856876">
          <w:t>business logic</w:t>
        </w:r>
      </w:ins>
      <w:del w:id="132" w:author="Department of Veterans Affairs" w:date="2017-08-09T11:05:00Z">
        <w:r w:rsidRPr="00392614" w:rsidDel="00856876">
          <w:delText>features</w:delText>
        </w:r>
      </w:del>
      <w:r w:rsidRPr="00392614">
        <w:t xml:space="preserve"> the </w:t>
      </w:r>
      <w:r w:rsidR="00520D86" w:rsidRPr="00392614">
        <w:t>Government</w:t>
      </w:r>
      <w:r w:rsidRPr="00392614">
        <w:t xml:space="preserve"> considers relevant to </w:t>
      </w:r>
      <w:ins w:id="133" w:author="Department of Veterans Affairs" w:date="2017-08-09T11:05:00Z">
        <w:r w:rsidR="00856876">
          <w:t>the RPC emulation</w:t>
        </w:r>
      </w:ins>
      <w:del w:id="134" w:author="Department of Veterans Affairs" w:date="2017-08-09T11:05:00Z">
        <w:r w:rsidRPr="00392614" w:rsidDel="00856876">
          <w:delText>building the product</w:delText>
        </w:r>
      </w:del>
      <w:r w:rsidRPr="00392614">
        <w:t xml:space="preserve">.  </w:t>
      </w:r>
      <w:del w:id="135" w:author="Department of Veterans Affairs" w:date="2017-08-09T11:06:00Z">
        <w:r w:rsidRPr="00392614" w:rsidDel="00856876">
          <w:delText>The product backlog serves as the primary source for all program requirements and user stories, and the team shall prioritize the contents.</w:delText>
        </w:r>
      </w:del>
    </w:p>
    <w:p w14:paraId="1DFECF75" w14:textId="6F0953D5" w:rsidR="00F843C5" w:rsidRPr="00392614" w:rsidRDefault="00F843C5" w:rsidP="00AB5F38">
      <w:pPr>
        <w:pStyle w:val="NoSpacing"/>
        <w:numPr>
          <w:ilvl w:val="0"/>
          <w:numId w:val="27"/>
        </w:numPr>
      </w:pPr>
      <w:r w:rsidRPr="00392614">
        <w:t xml:space="preserve">Assign a Unit of measurement </w:t>
      </w:r>
      <w:ins w:id="136" w:author="Department of Veterans Affairs" w:date="2017-08-09T11:06:00Z">
        <w:r w:rsidR="00856876">
          <w:t xml:space="preserve">by which to quantify the </w:t>
        </w:r>
      </w:ins>
      <w:del w:id="137" w:author="Department of Veterans Affairs" w:date="2017-08-09T11:06:00Z">
        <w:r w:rsidRPr="00392614" w:rsidDel="00856876">
          <w:delText xml:space="preserve">(e.g. Epic Sizing) as the estimated </w:delText>
        </w:r>
      </w:del>
      <w:r w:rsidRPr="00392614">
        <w:t xml:space="preserve">relative complexity of </w:t>
      </w:r>
      <w:ins w:id="138" w:author="Department of Veterans Affairs" w:date="2017-08-09T11:06:00Z">
        <w:r w:rsidR="00856876">
          <w:t>RPC business logic to be emulated</w:t>
        </w:r>
      </w:ins>
      <w:del w:id="139" w:author="Department of Veterans Affairs" w:date="2017-08-09T11:07:00Z">
        <w:r w:rsidRPr="00392614" w:rsidDel="00856876">
          <w:delText>epics and user stories are identified</w:delText>
        </w:r>
      </w:del>
      <w:r w:rsidRPr="00392614">
        <w:t xml:space="preserve">. </w:t>
      </w:r>
    </w:p>
    <w:p w14:paraId="1DFECF76" w14:textId="30AAB895" w:rsidR="00F843C5" w:rsidRPr="00392614" w:rsidRDefault="00F843C5" w:rsidP="00AB5F38">
      <w:pPr>
        <w:pStyle w:val="NoSpacing"/>
        <w:numPr>
          <w:ilvl w:val="0"/>
          <w:numId w:val="27"/>
        </w:numPr>
      </w:pPr>
      <w:r w:rsidRPr="00392614">
        <w:t xml:space="preserve">Facilitate any stakeholder briefings, meetings and </w:t>
      </w:r>
      <w:del w:id="140" w:author="Department of Veterans Affairs" w:date="2017-08-09T11:07:00Z">
        <w:r w:rsidRPr="00392614" w:rsidDel="00856876">
          <w:delText xml:space="preserve">elicitation </w:delText>
        </w:r>
      </w:del>
      <w:ins w:id="141" w:author="Department of Veterans Affairs" w:date="2017-08-09T11:07:00Z">
        <w:r w:rsidR="00856876">
          <w:t>backlog grooming</w:t>
        </w:r>
        <w:r w:rsidR="00856876" w:rsidRPr="00392614">
          <w:t xml:space="preserve"> </w:t>
        </w:r>
      </w:ins>
      <w:r w:rsidRPr="00392614">
        <w:t>sessions.</w:t>
      </w:r>
    </w:p>
    <w:p w14:paraId="1DFECF77" w14:textId="77777777" w:rsidR="00F843C5" w:rsidRPr="00392614" w:rsidRDefault="00F843C5" w:rsidP="00AB5F38">
      <w:pPr>
        <w:pStyle w:val="NoSpacing"/>
        <w:numPr>
          <w:ilvl w:val="0"/>
          <w:numId w:val="27"/>
        </w:numPr>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4F1123E3" w:rsidR="00F843C5" w:rsidRPr="00392614" w:rsidRDefault="00F843C5" w:rsidP="00856876">
      <w:pPr>
        <w:pStyle w:val="NoSpacing"/>
        <w:numPr>
          <w:ilvl w:val="0"/>
          <w:numId w:val="27"/>
        </w:numPr>
      </w:pPr>
      <w:r w:rsidRPr="00392614">
        <w:t xml:space="preserve">Ensure all </w:t>
      </w:r>
      <w:del w:id="142" w:author="Department of Veterans Affairs" w:date="2017-08-09T11:08:00Z">
        <w:r w:rsidRPr="00392614" w:rsidDel="00856876">
          <w:delText xml:space="preserve">epics, stakeholder needs, visualizations, stories, and other </w:delText>
        </w:r>
      </w:del>
      <w:r w:rsidRPr="00392614">
        <w:t>sources of requirements information</w:t>
      </w:r>
      <w:ins w:id="143" w:author="Department of Veterans Affairs" w:date="2017-08-09T11:08:00Z">
        <w:r w:rsidR="00856876">
          <w:t xml:space="preserve"> (</w:t>
        </w:r>
      </w:ins>
      <w:ins w:id="144" w:author="Department of Veterans Affairs" w:date="2017-08-09T11:30:00Z">
        <w:r w:rsidR="00DE68E8">
          <w:t xml:space="preserve">e.g., </w:t>
        </w:r>
      </w:ins>
      <w:bookmarkStart w:id="145" w:name="_GoBack"/>
      <w:bookmarkEnd w:id="145"/>
      <w:ins w:id="146" w:author="Department of Veterans Affairs" w:date="2017-08-09T11:08:00Z">
        <w:r w:rsidR="00856876">
          <w:t xml:space="preserve">identification of </w:t>
        </w:r>
      </w:ins>
      <w:ins w:id="147" w:author="Department of Veterans Affairs" w:date="2017-08-09T11:09:00Z">
        <w:r w:rsidR="00856876" w:rsidRPr="00856876">
          <w:t>RPCs containing Patient Data Entry functions a</w:t>
        </w:r>
        <w:r w:rsidR="00856876">
          <w:t>nd Pharmacy CPOE business logic</w:t>
        </w:r>
      </w:ins>
      <w:ins w:id="148" w:author="Department of Veterans Affairs" w:date="2017-08-09T11:10:00Z">
        <w:r w:rsidR="00856876">
          <w:t xml:space="preserve">) </w:t>
        </w:r>
      </w:ins>
      <w:del w:id="149" w:author="Department of Veterans Affairs" w:date="2017-08-09T11:10:00Z">
        <w:r w:rsidRPr="00392614" w:rsidDel="00856876">
          <w:delText xml:space="preserve"> </w:delText>
        </w:r>
      </w:del>
      <w:r w:rsidRPr="00392614">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50" w:name="_BUILD_PLANNING"/>
      <w:bookmarkStart w:id="151" w:name="_REQUIREMENTS_ANALYSIS"/>
      <w:bookmarkStart w:id="152" w:name="_Toc449021400"/>
      <w:bookmarkStart w:id="153" w:name="_Toc456014474"/>
      <w:bookmarkEnd w:id="150"/>
      <w:bookmarkEnd w:id="151"/>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54" w:name="_BUILD_PLANNING_1"/>
      <w:bookmarkStart w:id="155" w:name="_Toc468795358"/>
      <w:bookmarkStart w:id="156" w:name="_Toc469573413"/>
      <w:bookmarkStart w:id="157" w:name="_Toc479258985"/>
      <w:bookmarkStart w:id="158" w:name="_Toc484452256"/>
      <w:bookmarkStart w:id="159" w:name="_Toc489536255"/>
      <w:bookmarkEnd w:id="154"/>
      <w:r w:rsidRPr="00392614">
        <w:rPr>
          <w:rFonts w:cs="Arial"/>
          <w:b/>
          <w:bCs/>
          <w:iCs/>
          <w:kern w:val="32"/>
          <w:szCs w:val="26"/>
        </w:rPr>
        <w:t>BUILD PLANNING</w:t>
      </w:r>
      <w:bookmarkEnd w:id="152"/>
      <w:bookmarkEnd w:id="153"/>
      <w:bookmarkEnd w:id="155"/>
      <w:bookmarkEnd w:id="156"/>
      <w:bookmarkEnd w:id="157"/>
      <w:bookmarkEnd w:id="158"/>
      <w:bookmarkEnd w:id="159"/>
    </w:p>
    <w:p w14:paraId="1DFECF7E" w14:textId="2F4A7EF9"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w:t>
      </w:r>
      <w:r w:rsidRPr="00392614">
        <w:lastRenderedPageBreak/>
        <w:t xml:space="preserve">review and determine the </w:t>
      </w:r>
      <w:del w:id="160" w:author="Department of Veterans Affairs" w:date="2017-08-09T11:11:00Z">
        <w:r w:rsidRPr="00392614" w:rsidDel="002D0F86">
          <w:delText>Epics and user stories</w:delText>
        </w:r>
      </w:del>
      <w:ins w:id="161" w:author="Department of Veterans Affairs" w:date="2017-08-09T11:11:00Z">
        <w:r w:rsidR="002D0F86">
          <w:t>percent of RPC business logic that is to be emulated and</w:t>
        </w:r>
      </w:ins>
      <w:r w:rsidRPr="00392614">
        <w:t xml:space="preserve">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04F00AC1" w:rsidR="000C3C26" w:rsidRPr="00392614" w:rsidRDefault="000C3C26" w:rsidP="003027B2">
      <w:pPr>
        <w:pStyle w:val="NoSpacing"/>
        <w:numPr>
          <w:ilvl w:val="0"/>
          <w:numId w:val="29"/>
        </w:numPr>
      </w:pPr>
      <w:del w:id="162" w:author="Department of Veterans Affairs" w:date="2017-08-09T11:00:00Z">
        <w:r w:rsidRPr="00392614" w:rsidDel="003027B2">
          <w:delText>High-level Epic(s)</w:delText>
        </w:r>
      </w:del>
      <w:ins w:id="163" w:author="Department of Veterans Affairs" w:date="2017-08-09T11:00:00Z">
        <w:r w:rsidR="003027B2">
          <w:t xml:space="preserve">The number of RPCs </w:t>
        </w:r>
        <w:r w:rsidR="003027B2" w:rsidRPr="003027B2">
          <w:t>containi</w:t>
        </w:r>
        <w:r w:rsidR="002D0F86">
          <w:t xml:space="preserve">ng Patient Data Entry </w:t>
        </w:r>
        <w:r w:rsidR="003027B2" w:rsidRPr="003027B2">
          <w:t>and Pharmacy CPOE business logic</w:t>
        </w:r>
      </w:ins>
    </w:p>
    <w:p w14:paraId="2571A878" w14:textId="7EC253E3" w:rsidR="000C3C26" w:rsidRPr="00392614" w:rsidRDefault="000C3C26" w:rsidP="00AB5F38">
      <w:pPr>
        <w:pStyle w:val="NoSpacing"/>
        <w:numPr>
          <w:ilvl w:val="0"/>
          <w:numId w:val="29"/>
        </w:numPr>
      </w:pPr>
      <w:del w:id="164" w:author="Department of Veterans Affairs" w:date="2017-08-09T11:00:00Z">
        <w:r w:rsidRPr="00392614" w:rsidDel="001E3B64">
          <w:delText>User Stories/Feature Breakout</w:delText>
        </w:r>
      </w:del>
      <w:ins w:id="165" w:author="Department of Veterans Affairs" w:date="2017-08-09T11:00:00Z">
        <w:r w:rsidR="001E3B64">
          <w:t>Alignment of the RPC emulation work scope to a build</w:t>
        </w:r>
      </w:ins>
      <w:r w:rsidRPr="00392614">
        <w:t xml:space="preserve"> </w:t>
      </w:r>
      <w:ins w:id="166" w:author="Department of Veterans Affairs" w:date="2017-08-09T11:11:00Z">
        <w:r w:rsidR="002D0F86">
          <w:t>and allocation</w:t>
        </w:r>
      </w:ins>
      <w:ins w:id="167" w:author="Department of Veterans Affairs" w:date="2017-08-09T11:12:00Z">
        <w:r w:rsidR="002D0F86">
          <w:t xml:space="preserve"> of that scope to a percent (%) o</w:t>
        </w:r>
      </w:ins>
      <w:ins w:id="168" w:author="Department of Veterans Affairs" w:date="2017-08-09T11:11:00Z">
        <w:r w:rsidR="002D0F86">
          <w:t>f RPC work completion planned</w:t>
        </w:r>
      </w:ins>
      <w:ins w:id="169" w:author="Department of Veterans Affairs" w:date="2017-08-09T11:12:00Z">
        <w:r w:rsidR="002D0F86">
          <w:t xml:space="preserve"> for each build, indicating progress to 100% complete </w:t>
        </w:r>
      </w:ins>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w:t>
      </w:r>
      <w:proofErr w:type="gramStart"/>
      <w:r w:rsidRPr="00392614">
        <w:t>build</w:t>
      </w:r>
      <w:proofErr w:type="gramEnd"/>
      <w:r w:rsidRPr="00392614">
        <w:t xml:space="preserve">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00191DE2" w:rsidR="00F843C5" w:rsidRPr="00392614" w:rsidRDefault="00F843C5" w:rsidP="00CC2302">
      <w:pPr>
        <w:pStyle w:val="NoSpacing"/>
      </w:pPr>
      <w:r w:rsidRPr="00392614">
        <w:t xml:space="preserve">All activity scheduled in each build and backlogs will be captured and have status showing all </w:t>
      </w:r>
      <w:ins w:id="170" w:author="Department of Veterans Affairs" w:date="2017-08-09T11:14:00Z">
        <w:r w:rsidR="002D0F86">
          <w:t xml:space="preserve">% completion of </w:t>
        </w:r>
      </w:ins>
      <w:r w:rsidRPr="00392614">
        <w:t>work items, changes, impediments, and retrospectives.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35852557" w:rsidR="00F843C5" w:rsidRPr="00392614" w:rsidRDefault="00F843C5" w:rsidP="002D0F86">
      <w:pPr>
        <w:pStyle w:val="NoSpacing"/>
        <w:numPr>
          <w:ilvl w:val="0"/>
          <w:numId w:val="36"/>
        </w:numPr>
      </w:pPr>
      <w:r w:rsidRPr="00392614">
        <w:t xml:space="preserve">Conduct additional </w:t>
      </w:r>
      <w:del w:id="171" w:author="Department of Veterans Affairs" w:date="2017-08-09T11:14:00Z">
        <w:r w:rsidRPr="00392614" w:rsidDel="002D0F86">
          <w:delText>requirements elaboration</w:delText>
        </w:r>
      </w:del>
      <w:ins w:id="172" w:author="Department of Veterans Affairs" w:date="2017-08-09T11:14:00Z">
        <w:r w:rsidR="002D0F86">
          <w:t>analysis</w:t>
        </w:r>
      </w:ins>
      <w:r w:rsidRPr="00392614">
        <w:t xml:space="preserve"> to the extent necessary to </w:t>
      </w:r>
      <w:del w:id="173" w:author="Department of Veterans Affairs" w:date="2017-08-09T11:14:00Z">
        <w:r w:rsidRPr="00392614" w:rsidDel="002D0F86">
          <w:delText>break the epics into user stories or tasks</w:delText>
        </w:r>
      </w:del>
      <w:ins w:id="174" w:author="Department of Veterans Affairs" w:date="2017-08-09T11:14:00Z">
        <w:r w:rsidR="002D0F86">
          <w:t xml:space="preserve">identify and quantify RPCs with </w:t>
        </w:r>
      </w:ins>
      <w:ins w:id="175" w:author="Department of Veterans Affairs" w:date="2017-08-09T11:15:00Z">
        <w:r w:rsidR="002D0F86">
          <w:t>Patient Data Entry</w:t>
        </w:r>
        <w:r w:rsidR="002D0F86" w:rsidRPr="002D0F86">
          <w:t xml:space="preserve"> and Pharmacy CPOE business logic</w:t>
        </w:r>
      </w:ins>
      <w:r w:rsidRPr="00392614">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lastRenderedPageBreak/>
        <w:t>Backlog grooming and Build Planning sessions, facilitated by the Contractor, that outline the intent of the build, are not a formal commitment.  The Contractor shall update the resulting Build Plan within Rational Team Concert.</w:t>
      </w:r>
    </w:p>
    <w:p w14:paraId="1DFECF89" w14:textId="54C77F0E" w:rsidR="00F843C5" w:rsidRPr="00392614" w:rsidRDefault="00F843C5" w:rsidP="00325A46">
      <w:pPr>
        <w:pStyle w:val="NoSpacing"/>
        <w:numPr>
          <w:ilvl w:val="0"/>
          <w:numId w:val="36"/>
        </w:numPr>
      </w:pPr>
      <w:r w:rsidRPr="00392614">
        <w:t xml:space="preserve">Identification of the </w:t>
      </w:r>
      <w:del w:id="176" w:author="Department of Veterans Affairs" w:date="2017-08-09T11:21:00Z">
        <w:r w:rsidRPr="00392614" w:rsidDel="00325A46">
          <w:delText xml:space="preserve">epics and user stories </w:delText>
        </w:r>
      </w:del>
      <w:ins w:id="177" w:author="Department of Veterans Affairs" w:date="2017-08-09T11:21:00Z">
        <w:r w:rsidR="00325A46" w:rsidRPr="00325A46">
          <w:t xml:space="preserve">RPC emulation work scope </w:t>
        </w:r>
      </w:ins>
      <w:ins w:id="178" w:author="Department of Veterans Affairs" w:date="2017-08-09T11:22:00Z">
        <w:r w:rsidR="00325A46">
          <w:t xml:space="preserve">aligned </w:t>
        </w:r>
      </w:ins>
      <w:ins w:id="179" w:author="Department of Veterans Affairs" w:date="2017-08-09T11:21:00Z">
        <w:r w:rsidR="00325A46" w:rsidRPr="00325A46">
          <w:t xml:space="preserve">to a build and allocation of that scope to a percent (%) of RPC work completion planned for each build, </w:t>
        </w:r>
      </w:ins>
      <w:del w:id="180" w:author="Department of Veterans Affairs" w:date="2017-08-09T11:22:00Z">
        <w:r w:rsidRPr="00392614" w:rsidDel="00325A46">
          <w:delText xml:space="preserve">to be completed within the build, </w:delText>
        </w:r>
      </w:del>
      <w:r w:rsidRPr="00392614">
        <w:t xml:space="preserve">the agreement of acceptance criteria for each </w:t>
      </w:r>
      <w:del w:id="181" w:author="Department of Veterans Affairs" w:date="2017-08-09T11:23:00Z">
        <w:r w:rsidRPr="00392614" w:rsidDel="00325A46">
          <w:delText xml:space="preserve">user story and task in the </w:delText>
        </w:r>
      </w:del>
      <w:r w:rsidRPr="00392614">
        <w:t xml:space="preserve">build. </w:t>
      </w:r>
    </w:p>
    <w:p w14:paraId="1DFECF8A" w14:textId="13C83CF7" w:rsidR="00F843C5" w:rsidRPr="00392614" w:rsidRDefault="00F843C5" w:rsidP="00AB5F38">
      <w:pPr>
        <w:pStyle w:val="NoSpacing"/>
        <w:numPr>
          <w:ilvl w:val="0"/>
          <w:numId w:val="36"/>
        </w:numPr>
      </w:pPr>
      <w:r w:rsidRPr="00392614">
        <w:t xml:space="preserve">Joint determination of the Definition of Done for the </w:t>
      </w:r>
      <w:ins w:id="182" w:author="Department of Veterans Affairs" w:date="2017-08-09T11:23:00Z">
        <w:r w:rsidR="00325A46">
          <w:t>RPC emulation requirements</w:t>
        </w:r>
      </w:ins>
      <w:del w:id="183" w:author="Department of Veterans Affairs" w:date="2017-08-09T11:23:00Z">
        <w:r w:rsidRPr="00392614" w:rsidDel="00325A46">
          <w:delText>features</w:delText>
        </w:r>
      </w:del>
      <w:r w:rsidRPr="00392614">
        <w:t xml:space="preserve"> within the build.</w:t>
      </w:r>
    </w:p>
    <w:p w14:paraId="1DFECF8B" w14:textId="77777777" w:rsidR="00F843C5" w:rsidRPr="00392614" w:rsidRDefault="00F843C5" w:rsidP="00AB5F38">
      <w:pPr>
        <w:pStyle w:val="NoSpacing"/>
        <w:numPr>
          <w:ilvl w:val="0"/>
          <w:numId w:val="36"/>
        </w:numPr>
      </w:pPr>
      <w:r w:rsidRPr="00392614">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84" w:name="_Toc468795360"/>
      <w:bookmarkStart w:id="185" w:name="_Toc469573414"/>
      <w:bookmarkStart w:id="186" w:name="_Toc479258986"/>
      <w:bookmarkStart w:id="187" w:name="_Toc484452257"/>
      <w:bookmarkStart w:id="188" w:name="_Toc489536256"/>
      <w:r w:rsidRPr="00392614">
        <w:rPr>
          <w:rFonts w:cs="Arial"/>
          <w:b/>
          <w:bCs/>
          <w:iCs/>
          <w:szCs w:val="28"/>
        </w:rPr>
        <w:t>BUILD AND DEVELOPMENT</w:t>
      </w:r>
      <w:bookmarkEnd w:id="184"/>
      <w:bookmarkEnd w:id="185"/>
      <w:bookmarkEnd w:id="186"/>
      <w:r w:rsidRPr="00392614">
        <w:rPr>
          <w:rFonts w:cs="Arial"/>
          <w:b/>
          <w:bCs/>
          <w:iCs/>
          <w:szCs w:val="28"/>
        </w:rPr>
        <w:t xml:space="preserve"> (BASE &amp; OPTION PERIOD)</w:t>
      </w:r>
      <w:bookmarkEnd w:id="187"/>
      <w:bookmarkEnd w:id="188"/>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t>
      </w:r>
      <w:r w:rsidR="008E7F74">
        <w:lastRenderedPageBreak/>
        <w:t xml:space="preserve">with the Configuration Management Plan in PWS 5.1.7, </w:t>
      </w:r>
      <w:r w:rsidRPr="00392614">
        <w:t xml:space="preserve">and the Build Plan shall be </w:t>
      </w:r>
      <w:proofErr w:type="gramStart"/>
      <w:r w:rsidRPr="00392614">
        <w:t>updated.</w:t>
      </w:r>
      <w:proofErr w:type="gramEnd"/>
      <w:r w:rsidRPr="00392614">
        <w:t xml:space="preserve">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89" w:name="_SYSTEM_DESIGN"/>
      <w:bookmarkStart w:id="190" w:name="_SOFTWARE_DESIGN"/>
      <w:bookmarkStart w:id="191" w:name="_Toc449021402"/>
      <w:bookmarkStart w:id="192" w:name="_Toc456014477"/>
      <w:bookmarkStart w:id="193" w:name="_Toc468795361"/>
      <w:bookmarkStart w:id="194" w:name="_Toc469573415"/>
      <w:bookmarkStart w:id="195" w:name="_Toc479258987"/>
      <w:bookmarkStart w:id="196" w:name="_Toc484452258"/>
      <w:bookmarkStart w:id="197" w:name="_Toc489536257"/>
      <w:bookmarkEnd w:id="189"/>
      <w:bookmarkEnd w:id="190"/>
      <w:r w:rsidRPr="00392614">
        <w:rPr>
          <w:rFonts w:cs="Arial"/>
          <w:b/>
          <w:bCs/>
          <w:iCs/>
          <w:kern w:val="32"/>
          <w:szCs w:val="26"/>
        </w:rPr>
        <w:t>SOFTWARE DESIGN</w:t>
      </w:r>
      <w:bookmarkEnd w:id="191"/>
      <w:bookmarkEnd w:id="192"/>
      <w:bookmarkEnd w:id="193"/>
      <w:bookmarkEnd w:id="194"/>
      <w:bookmarkEnd w:id="195"/>
      <w:bookmarkEnd w:id="196"/>
      <w:bookmarkEnd w:id="197"/>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 xml:space="preserve">to reflect any inherent </w:t>
      </w:r>
      <w:r w:rsidR="000D7F27" w:rsidRPr="00392614">
        <w:lastRenderedPageBreak/>
        <w:t>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98" w:name="_SPRINT_PLANNING"/>
      <w:bookmarkStart w:id="199" w:name="_Toc449021403"/>
      <w:bookmarkStart w:id="200" w:name="_Toc456014478"/>
      <w:bookmarkStart w:id="201" w:name="_Toc468795362"/>
      <w:bookmarkStart w:id="202" w:name="_Toc469573416"/>
      <w:bookmarkStart w:id="203" w:name="_Toc479258988"/>
      <w:bookmarkStart w:id="204" w:name="_Toc484452259"/>
      <w:bookmarkStart w:id="205" w:name="_Toc489536258"/>
      <w:bookmarkEnd w:id="198"/>
      <w:r w:rsidRPr="00392614">
        <w:rPr>
          <w:rFonts w:cs="Arial"/>
          <w:b/>
          <w:bCs/>
          <w:iCs/>
          <w:kern w:val="32"/>
          <w:szCs w:val="26"/>
        </w:rPr>
        <w:t>SPRINT PLANNING</w:t>
      </w:r>
      <w:bookmarkEnd w:id="199"/>
      <w:bookmarkEnd w:id="200"/>
      <w:bookmarkEnd w:id="201"/>
      <w:bookmarkEnd w:id="202"/>
      <w:bookmarkEnd w:id="203"/>
      <w:bookmarkEnd w:id="204"/>
      <w:bookmarkEnd w:id="205"/>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206" w:name="_SPRINT_EXECUTION"/>
      <w:bookmarkStart w:id="207" w:name="_Toc449021404"/>
      <w:bookmarkStart w:id="208" w:name="_Toc456014479"/>
      <w:bookmarkStart w:id="209" w:name="_Toc468795363"/>
      <w:bookmarkStart w:id="210" w:name="_Toc469573417"/>
      <w:bookmarkStart w:id="211" w:name="_Toc479258989"/>
      <w:bookmarkStart w:id="212" w:name="_Toc484452260"/>
      <w:bookmarkStart w:id="213" w:name="_Toc489536259"/>
      <w:bookmarkEnd w:id="206"/>
      <w:r w:rsidRPr="00392614">
        <w:rPr>
          <w:rFonts w:cs="Arial"/>
          <w:b/>
          <w:bCs/>
          <w:iCs/>
          <w:kern w:val="32"/>
          <w:szCs w:val="26"/>
        </w:rPr>
        <w:t>SPRINT EXECUTION</w:t>
      </w:r>
      <w:bookmarkEnd w:id="207"/>
      <w:bookmarkEnd w:id="208"/>
      <w:bookmarkEnd w:id="209"/>
      <w:bookmarkEnd w:id="210"/>
      <w:bookmarkEnd w:id="211"/>
      <w:bookmarkEnd w:id="212"/>
      <w:bookmarkEnd w:id="213"/>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lastRenderedPageBreak/>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214" w:name="_DEVELOPMENT_OPERATIONS,_ENGINEERING"/>
      <w:bookmarkStart w:id="215" w:name="_ENVIRONMENT_SUPPORT"/>
      <w:bookmarkStart w:id="216" w:name="_Toc446068648"/>
      <w:bookmarkStart w:id="217" w:name="_Toc453682388"/>
      <w:bookmarkStart w:id="218" w:name="_Toc455487572"/>
      <w:bookmarkStart w:id="219" w:name="_Toc456014480"/>
      <w:bookmarkStart w:id="220" w:name="_Toc468795364"/>
      <w:bookmarkStart w:id="221" w:name="_Toc469573418"/>
      <w:bookmarkStart w:id="222" w:name="_Toc479258990"/>
      <w:bookmarkStart w:id="223" w:name="_Toc484452261"/>
      <w:bookmarkStart w:id="224" w:name="_Toc489536260"/>
      <w:bookmarkEnd w:id="214"/>
      <w:bookmarkEnd w:id="215"/>
      <w:r w:rsidRPr="00392614">
        <w:rPr>
          <w:rFonts w:cs="Arial"/>
          <w:b/>
          <w:bCs/>
          <w:iCs/>
          <w:kern w:val="32"/>
          <w:szCs w:val="26"/>
        </w:rPr>
        <w:t>SYSTEM ADMINISTRATION AND ENVIRONMENT SUPPORT</w:t>
      </w:r>
      <w:bookmarkEnd w:id="216"/>
      <w:bookmarkEnd w:id="217"/>
      <w:bookmarkEnd w:id="218"/>
      <w:bookmarkEnd w:id="219"/>
      <w:bookmarkEnd w:id="220"/>
      <w:bookmarkEnd w:id="221"/>
      <w:bookmarkEnd w:id="222"/>
      <w:bookmarkEnd w:id="223"/>
      <w:bookmarkEnd w:id="224"/>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lastRenderedPageBreak/>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proofErr w:type="spellStart"/>
      <w:r w:rsidRPr="00392614">
        <w:t>ProPath</w:t>
      </w:r>
      <w:proofErr w:type="spellEnd"/>
      <w:r w:rsidRPr="00392614">
        <w:t>,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225" w:name="_SOFTWARE_TESTING"/>
      <w:bookmarkStart w:id="226" w:name="_TESTING"/>
      <w:bookmarkStart w:id="227" w:name="_Toc449021406"/>
      <w:bookmarkStart w:id="228" w:name="_Toc456014483"/>
      <w:bookmarkStart w:id="229" w:name="_Toc468795365"/>
      <w:bookmarkStart w:id="230" w:name="_Toc469573419"/>
      <w:bookmarkStart w:id="231" w:name="_Toc479258991"/>
      <w:bookmarkStart w:id="232" w:name="_Toc484452262"/>
      <w:bookmarkStart w:id="233" w:name="_Toc489536261"/>
      <w:bookmarkEnd w:id="225"/>
      <w:bookmarkEnd w:id="226"/>
      <w:r w:rsidRPr="00392614">
        <w:rPr>
          <w:rFonts w:cs="Arial"/>
          <w:b/>
          <w:bCs/>
          <w:iCs/>
          <w:kern w:val="32"/>
          <w:szCs w:val="26"/>
        </w:rPr>
        <w:t>TESTING</w:t>
      </w:r>
      <w:bookmarkEnd w:id="227"/>
      <w:bookmarkEnd w:id="228"/>
      <w:bookmarkEnd w:id="229"/>
      <w:bookmarkEnd w:id="230"/>
      <w:bookmarkEnd w:id="231"/>
      <w:bookmarkEnd w:id="232"/>
      <w:bookmarkEnd w:id="233"/>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234" w:name="_Toc469573420"/>
      <w:bookmarkStart w:id="235" w:name="_Toc479258992"/>
      <w:bookmarkStart w:id="236" w:name="_Toc484452263"/>
      <w:bookmarkStart w:id="237" w:name="_Toc489536262"/>
      <w:r w:rsidRPr="00392614">
        <w:rPr>
          <w:rFonts w:cs="Arial"/>
          <w:b/>
          <w:bCs/>
          <w:iCs/>
          <w:kern w:val="32"/>
          <w:szCs w:val="26"/>
        </w:rPr>
        <w:t>TEST APPROACH</w:t>
      </w:r>
      <w:bookmarkEnd w:id="234"/>
      <w:bookmarkEnd w:id="235"/>
      <w:bookmarkEnd w:id="236"/>
      <w:bookmarkEnd w:id="237"/>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lastRenderedPageBreak/>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238" w:name="_DEVELOPMENT_TESTING"/>
      <w:bookmarkStart w:id="239" w:name="_Toc469573421"/>
      <w:bookmarkStart w:id="240" w:name="_Toc479258993"/>
      <w:bookmarkStart w:id="241" w:name="_Toc484452264"/>
      <w:bookmarkStart w:id="242" w:name="_Toc489536263"/>
      <w:bookmarkEnd w:id="238"/>
      <w:r w:rsidRPr="00392614">
        <w:rPr>
          <w:rFonts w:cs="Arial"/>
          <w:b/>
          <w:bCs/>
          <w:iCs/>
          <w:kern w:val="32"/>
          <w:szCs w:val="26"/>
        </w:rPr>
        <w:t>DEVELOPMENT TESTING</w:t>
      </w:r>
      <w:bookmarkEnd w:id="239"/>
      <w:bookmarkEnd w:id="240"/>
      <w:bookmarkEnd w:id="241"/>
      <w:bookmarkEnd w:id="242"/>
    </w:p>
    <w:p w14:paraId="1DFED012" w14:textId="6A54AB2D"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w:t>
      </w:r>
      <w:del w:id="243" w:author="Department of Veterans Affairs" w:date="2017-08-09T11:25:00Z">
        <w:r w:rsidRPr="00392614" w:rsidDel="005D7F3D">
          <w:delText xml:space="preserve">user story, </w:delText>
        </w:r>
      </w:del>
      <w:r w:rsidRPr="00392614">
        <w:t xml:space="preserve">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w:t>
      </w:r>
      <w:proofErr w:type="gramStart"/>
      <w:r w:rsidRPr="00392614">
        <w:t>acceptance</w:t>
      </w:r>
      <w:proofErr w:type="gramEnd"/>
      <w:r w:rsidRPr="00392614">
        <w:t xml:space="preserv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 xml:space="preserve">overnment in conducting the security scans, accessibility reviews, performance tests, technical standards review, architectural </w:t>
      </w:r>
      <w:r w:rsidRPr="00392614">
        <w:lastRenderedPageBreak/>
        <w:t>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 xml:space="preserve">The Contractor shall ensure </w:t>
      </w:r>
      <w:proofErr w:type="gramStart"/>
      <w:r w:rsidRPr="00392614">
        <w:t>Rational</w:t>
      </w:r>
      <w:proofErr w:type="gramEnd"/>
      <w:r w:rsidRPr="00392614">
        <w:t xml:space="preserve">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244" w:name="_Toc467850747"/>
      <w:bookmarkStart w:id="245" w:name="_Toc467850821"/>
      <w:bookmarkStart w:id="246" w:name="_Toc467850749"/>
      <w:bookmarkStart w:id="247" w:name="_Toc467850823"/>
      <w:bookmarkStart w:id="248" w:name="_Toc467850752"/>
      <w:bookmarkStart w:id="249" w:name="_Toc467850826"/>
      <w:bookmarkStart w:id="250" w:name="_ASSESSMENT_AND_AUTHORIZATION"/>
      <w:bookmarkStart w:id="251" w:name="_Toc469573423"/>
      <w:bookmarkStart w:id="252" w:name="_Toc479258995"/>
      <w:bookmarkStart w:id="253" w:name="_Toc484452266"/>
      <w:bookmarkStart w:id="254" w:name="_Toc489536264"/>
      <w:bookmarkEnd w:id="244"/>
      <w:bookmarkEnd w:id="245"/>
      <w:bookmarkEnd w:id="246"/>
      <w:bookmarkEnd w:id="247"/>
      <w:bookmarkEnd w:id="248"/>
      <w:bookmarkEnd w:id="249"/>
      <w:bookmarkEnd w:id="250"/>
      <w:r w:rsidRPr="00392614">
        <w:rPr>
          <w:rFonts w:cs="Arial"/>
          <w:b/>
          <w:bCs/>
          <w:iCs/>
          <w:kern w:val="32"/>
          <w:szCs w:val="26"/>
        </w:rPr>
        <w:t>ASSESSMENT AND AUTHORIZATION (A&amp;A) SUPPORT</w:t>
      </w:r>
      <w:bookmarkEnd w:id="251"/>
      <w:bookmarkEnd w:id="252"/>
      <w:bookmarkEnd w:id="253"/>
      <w:bookmarkEnd w:id="254"/>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 xml:space="preserve">Support Field Security Services (FSS) Information Security Officers (ISOs) and Office of Cyber Security (OCS) Security Control Assessment (SCA) team for VistA assessment requirements as detailed in VA Directive and Handbook 6500 </w:t>
      </w:r>
      <w:r w:rsidRPr="00392614">
        <w:rPr>
          <w:rFonts w:cs="Arial"/>
        </w:rPr>
        <w:lastRenderedPageBreak/>
        <w:t>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lastRenderedPageBreak/>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255" w:name="_Toc479258996"/>
      <w:bookmarkStart w:id="256" w:name="_Toc484452267"/>
      <w:bookmarkStart w:id="257" w:name="_Toc489536265"/>
      <w:r w:rsidRPr="00392614">
        <w:rPr>
          <w:rFonts w:cs="Arial"/>
          <w:b/>
          <w:bCs/>
          <w:iCs/>
          <w:szCs w:val="28"/>
        </w:rPr>
        <w:t>IOC SUPPORT</w:t>
      </w:r>
      <w:bookmarkEnd w:id="255"/>
      <w:r w:rsidRPr="00392614">
        <w:rPr>
          <w:rFonts w:cs="Arial"/>
          <w:b/>
          <w:bCs/>
          <w:iCs/>
          <w:szCs w:val="28"/>
        </w:rPr>
        <w:t xml:space="preserve"> (BASE AND OPTION PERIOD)</w:t>
      </w:r>
      <w:bookmarkEnd w:id="256"/>
      <w:bookmarkEnd w:id="257"/>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w:t>
      </w:r>
      <w:proofErr w:type="spellStart"/>
      <w:r w:rsidRPr="00392614">
        <w:t>ProPath</w:t>
      </w:r>
      <w:proofErr w:type="spellEnd"/>
      <w:r w:rsidRPr="00392614">
        <w:t xml:space="preserve">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w:t>
      </w:r>
      <w:proofErr w:type="gramStart"/>
      <w:r w:rsidRPr="00392614">
        <w:t>Test</w:t>
      </w:r>
      <w:proofErr w:type="gramEnd"/>
      <w:r w:rsidRPr="00392614">
        <w:t xml:space="preserve">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lastRenderedPageBreak/>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58" w:name="_Toc479258997"/>
      <w:bookmarkStart w:id="259" w:name="_Toc484452268"/>
      <w:bookmarkStart w:id="260" w:name="_Toc489536266"/>
      <w:r w:rsidRPr="00392614">
        <w:rPr>
          <w:rFonts w:cs="Arial"/>
          <w:b/>
          <w:bCs/>
          <w:iCs/>
          <w:szCs w:val="28"/>
        </w:rPr>
        <w:t>RELEASE AND DEPLOYMENT SUPPORT</w:t>
      </w:r>
      <w:bookmarkEnd w:id="258"/>
      <w:r w:rsidRPr="00392614">
        <w:rPr>
          <w:rFonts w:cs="Arial"/>
          <w:b/>
          <w:bCs/>
          <w:iCs/>
          <w:szCs w:val="28"/>
        </w:rPr>
        <w:t xml:space="preserve"> (OPTION PERIOD)</w:t>
      </w:r>
      <w:bookmarkEnd w:id="259"/>
      <w:bookmarkEnd w:id="260"/>
    </w:p>
    <w:p w14:paraId="1DFED06C" w14:textId="7E1D26D1" w:rsidR="00F82168" w:rsidRPr="00392614" w:rsidRDefault="00F82168" w:rsidP="00D67A98">
      <w:pPr>
        <w:pStyle w:val="NoSpacing"/>
      </w:pPr>
      <w:r w:rsidRPr="00392614">
        <w:t xml:space="preserve">The Contractor shall provide all services required </w:t>
      </w:r>
      <w:proofErr w:type="gramStart"/>
      <w:r w:rsidRPr="00392614">
        <w:t>to support deploy</w:t>
      </w:r>
      <w:r w:rsidR="00225DB1">
        <w:t xml:space="preserve">ment of the </w:t>
      </w:r>
      <w:r w:rsidR="00225DB1" w:rsidRPr="00225DB1">
        <w:t>VistA domains and use</w:t>
      </w:r>
      <w:proofErr w:type="gramEnd"/>
      <w:r w:rsidR="00225DB1" w:rsidRPr="00225DB1">
        <w:t xml:space="preserv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w:t>
      </w:r>
      <w:r w:rsidRPr="00392614">
        <w:lastRenderedPageBreak/>
        <w:t xml:space="preserve">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w:t>
      </w:r>
      <w:proofErr w:type="gramStart"/>
      <w:r w:rsidRPr="00392614">
        <w:t>Rollback</w:t>
      </w:r>
      <w:proofErr w:type="gramEnd"/>
      <w:r w:rsidRPr="00392614">
        <w:t xml:space="preserve">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61" w:name="_Toc479258998"/>
      <w:bookmarkStart w:id="262" w:name="_Toc484452269"/>
      <w:bookmarkStart w:id="263" w:name="_Toc489536267"/>
      <w:r w:rsidRPr="00392614">
        <w:rPr>
          <w:rFonts w:cs="Arial"/>
          <w:b/>
          <w:bCs/>
          <w:iCs/>
          <w:kern w:val="32"/>
          <w:szCs w:val="26"/>
        </w:rPr>
        <w:t>POST-DEPLOYMENT WARRANTY SUPPORT</w:t>
      </w:r>
      <w:bookmarkEnd w:id="261"/>
      <w:bookmarkEnd w:id="262"/>
      <w:bookmarkEnd w:id="263"/>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lastRenderedPageBreak/>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64" w:name="_Toc479259009"/>
      <w:bookmarkStart w:id="265" w:name="_Toc484452270"/>
      <w:bookmarkStart w:id="266" w:name="_Toc489536268"/>
      <w:r w:rsidRPr="00392614">
        <w:rPr>
          <w:rFonts w:cs="Arial"/>
          <w:b/>
          <w:bCs/>
          <w:iCs/>
          <w:szCs w:val="28"/>
        </w:rPr>
        <w:t>TRANSITION SUPPORT (OPTIONAL TASK 1)</w:t>
      </w:r>
      <w:bookmarkEnd w:id="264"/>
      <w:bookmarkEnd w:id="265"/>
      <w:bookmarkEnd w:id="266"/>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lastRenderedPageBreak/>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67" w:name="_Toc489536269"/>
      <w:r w:rsidRPr="00392614">
        <w:t>GENERAL REQUIREMENTS</w:t>
      </w:r>
      <w:bookmarkEnd w:id="267"/>
    </w:p>
    <w:p w14:paraId="1DFED0B9" w14:textId="77777777" w:rsidR="008A293B" w:rsidRPr="00392614" w:rsidRDefault="00481989" w:rsidP="008A293B">
      <w:pPr>
        <w:pStyle w:val="Heading2"/>
      </w:pPr>
      <w:bookmarkStart w:id="268" w:name="_Toc489536270"/>
      <w:bookmarkEnd w:id="10"/>
      <w:r w:rsidRPr="00392614">
        <w:rPr>
          <w:caps w:val="0"/>
        </w:rPr>
        <w:t>PERFORMANCE METRICS</w:t>
      </w:r>
      <w:bookmarkEnd w:id="268"/>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lastRenderedPageBreak/>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69" w:name="_Toc489536271"/>
      <w:r w:rsidRPr="00E44EC2">
        <w:t>SECTION 508 – ELECTRONIC AND INFORMATIN TECHNOLOGY (</w:t>
      </w:r>
      <w:r w:rsidRPr="00E44EC2">
        <w:rPr>
          <w:caps w:val="0"/>
        </w:rPr>
        <w:t>EIT</w:t>
      </w:r>
      <w:r w:rsidRPr="00E44EC2">
        <w:t>) STANDARDS</w:t>
      </w:r>
      <w:bookmarkEnd w:id="269"/>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3"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4"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3027B2">
        <w:rPr>
          <w:rFonts w:cs="Arial"/>
          <w:color w:val="000000"/>
        </w:rPr>
      </w:r>
      <w:r w:rsidR="003027B2">
        <w:rPr>
          <w:rFonts w:cs="Arial"/>
          <w:color w:val="000000"/>
        </w:rPr>
        <w:fldChar w:fldCharType="separate"/>
      </w:r>
      <w:r w:rsidRPr="00392614">
        <w:rPr>
          <w:rFonts w:cs="Arial"/>
          <w:color w:val="000000"/>
        </w:rPr>
        <w:fldChar w:fldCharType="end"/>
      </w:r>
      <w:r w:rsidRPr="00392614">
        <w:rPr>
          <w:rFonts w:cs="Arial"/>
          <w:color w:val="000000"/>
        </w:rPr>
        <w:tab/>
      </w:r>
      <w:proofErr w:type="gramStart"/>
      <w:r w:rsidRPr="00392614">
        <w:rPr>
          <w:rFonts w:cs="Arial"/>
          <w:color w:val="000000"/>
        </w:rPr>
        <w:t>§ 1194.41 Information</w:t>
      </w:r>
      <w:proofErr w:type="gramEnd"/>
      <w:r w:rsidRPr="00392614">
        <w:rPr>
          <w:rFonts w:cs="Arial"/>
          <w:color w:val="000000"/>
        </w:rPr>
        <w:t>,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70" w:name="_Toc479661858"/>
      <w:bookmarkStart w:id="271" w:name="_Toc489536272"/>
      <w:r w:rsidRPr="00E44EC2">
        <w:rPr>
          <w:rFonts w:cs="Arial"/>
          <w:b/>
          <w:bCs/>
          <w:iCs/>
          <w:kern w:val="32"/>
          <w:szCs w:val="26"/>
        </w:rPr>
        <w:t>EQUIVALENT FACILITATION</w:t>
      </w:r>
      <w:bookmarkEnd w:id="270"/>
      <w:bookmarkEnd w:id="271"/>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72" w:name="_Toc479661859"/>
      <w:bookmarkStart w:id="273" w:name="_Toc489536273"/>
      <w:r w:rsidRPr="00E44EC2">
        <w:rPr>
          <w:rFonts w:cs="Arial"/>
          <w:b/>
          <w:bCs/>
          <w:iCs/>
          <w:kern w:val="32"/>
          <w:szCs w:val="26"/>
        </w:rPr>
        <w:t>COMPATIBILITY WITH ASSISTIVE TECHNOLOGY</w:t>
      </w:r>
      <w:bookmarkEnd w:id="272"/>
      <w:bookmarkEnd w:id="273"/>
    </w:p>
    <w:p w14:paraId="28DF80A0" w14:textId="77777777" w:rsidR="000D685B" w:rsidRPr="00392614" w:rsidRDefault="000D685B" w:rsidP="00304002">
      <w:pPr>
        <w:pStyle w:val="NoSpacing"/>
      </w:pPr>
      <w:r w:rsidRPr="00392614">
        <w:t xml:space="preserve">The Section 508 standards do not require the installation of specific accessibility-related software or the attachment of an assistive technology device. Section 508 requires that the EIT be compatible with such software and devices so that EIT can be accessible to </w:t>
      </w:r>
      <w:r w:rsidRPr="00392614">
        <w:lastRenderedPageBreak/>
        <w:t>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274" w:name="_Toc489536274"/>
      <w:r>
        <w:t>ORGANIZATIONAL CONFLICT OF INTEREST</w:t>
      </w:r>
      <w:bookmarkEnd w:id="274"/>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275" w:name="_Toc300062785"/>
      <w:bookmarkStart w:id="276" w:name="_Toc487461832"/>
      <w:bookmarkStart w:id="277" w:name="_Toc489536275"/>
      <w:r w:rsidRPr="00BE37C9">
        <w:rPr>
          <w:rFonts w:ascii="Times New Roman" w:hAnsi="Times New Roman"/>
          <w:b/>
          <w:caps/>
        </w:rPr>
        <w:t>APPENDIX A</w:t>
      </w:r>
      <w:bookmarkEnd w:id="275"/>
      <w:bookmarkEnd w:id="276"/>
      <w:bookmarkEnd w:id="277"/>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278" w:name="OLE_LINK1"/>
      <w:bookmarkStart w:id="279"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278"/>
    <w:bookmarkEnd w:id="279"/>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 xml:space="preserve">I further understand and agree that all Confidential, Proprietary and/or Sensitive Information shall be retained, disseminated, released, and destroyed in accordance with the requirements of law and applicable Federal or </w:t>
      </w:r>
      <w:proofErr w:type="gramStart"/>
      <w:r w:rsidRPr="00BE37C9">
        <w:t>Department of Veterans Affairs</w:t>
      </w:r>
      <w:proofErr w:type="gramEnd"/>
      <w:r w:rsidRPr="00BE37C9">
        <w:t xml:space="preserve">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280" w:name="_Toc489536276"/>
      <w:r>
        <w:lastRenderedPageBreak/>
        <w:t>APPENDIX B – RIGHTS IN DATA AND COMPUTER SOFTWARE</w:t>
      </w:r>
      <w:bookmarkEnd w:id="280"/>
    </w:p>
    <w:p w14:paraId="3C36C45B" w14:textId="64C46D45" w:rsidR="003764D7" w:rsidRDefault="00E37316" w:rsidP="003764D7">
      <w:pPr>
        <w:pStyle w:val="Heading2"/>
        <w:rPr>
          <w:lang w:val="en"/>
        </w:rPr>
      </w:pPr>
      <w:bookmarkStart w:id="281" w:name="_Toc489536277"/>
      <w:r>
        <w:rPr>
          <w:caps w:val="0"/>
          <w:lang w:val="en"/>
        </w:rPr>
        <w:t>DATA RIGHTS</w:t>
      </w:r>
      <w:bookmarkEnd w:id="281"/>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282" w:name="_Toc489536278"/>
      <w:r>
        <w:rPr>
          <w:caps w:val="0"/>
          <w:lang w:val="en"/>
        </w:rPr>
        <w:t>SOURCE</w:t>
      </w:r>
      <w:r w:rsidR="00E37316">
        <w:rPr>
          <w:caps w:val="0"/>
          <w:lang w:val="en"/>
        </w:rPr>
        <w:t xml:space="preserve"> REPOSITORY</w:t>
      </w:r>
      <w:bookmarkEnd w:id="282"/>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 xml:space="preserve">and continuity of access of all artifacts and deliverables produced under this contract as a single logical unit, all artifacts and deliverables shall be developed, version-controlled, stored, and delivered on a single industry-standard public </w:t>
      </w:r>
      <w:proofErr w:type="spellStart"/>
      <w:r>
        <w:rPr>
          <w:lang w:val="en"/>
        </w:rPr>
        <w:t>Github</w:t>
      </w:r>
      <w:proofErr w:type="spellEnd"/>
      <w:r>
        <w:rPr>
          <w:lang w:val="en"/>
        </w:rPr>
        <w:t xml:space="preserve">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w:t>
      </w:r>
      <w:proofErr w:type="spellStart"/>
      <w:r>
        <w:rPr>
          <w:lang w:val="en"/>
        </w:rPr>
        <w:t>Github</w:t>
      </w:r>
      <w:proofErr w:type="spellEnd"/>
      <w:r>
        <w:rPr>
          <w:lang w:val="en"/>
        </w:rPr>
        <w:t xml:space="preserve">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proofErr w:type="gramStart"/>
      <w:r>
        <w:rPr>
          <w:lang w:val="en"/>
        </w:rPr>
        <w:t>within</w:t>
      </w:r>
      <w:proofErr w:type="gramEnd"/>
      <w:r>
        <w:rPr>
          <w:lang w:val="en"/>
        </w:rPr>
        <w:t xml:space="preserve"> a secondary repository managed behind a government firewall on </w:t>
      </w:r>
      <w:proofErr w:type="spellStart"/>
      <w:r>
        <w:rPr>
          <w:lang w:val="en"/>
        </w:rPr>
        <w:t>Github</w:t>
      </w:r>
      <w:proofErr w:type="spellEnd"/>
      <w:r>
        <w:rPr>
          <w:lang w:val="en"/>
        </w:rPr>
        <w:t xml:space="preserve">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w:t>
      </w:r>
      <w:proofErr w:type="spellStart"/>
      <w:r>
        <w:rPr>
          <w:lang w:val="en"/>
        </w:rPr>
        <w:t>unredacted</w:t>
      </w:r>
      <w:proofErr w:type="spellEnd"/>
      <w:r>
        <w:rPr>
          <w:lang w:val="en"/>
        </w:rPr>
        <w:t xml:space="preserve">),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structured form on the Source Repository and carry a Creative Commons CC0 license. All data must include its corresponding, complete, correct, current operational metadata (schemes, data dictionaries) in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 xml:space="preserve">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w:t>
      </w:r>
      <w:proofErr w:type="gramStart"/>
      <w:r w:rsidRPr="003764D7">
        <w:rPr>
          <w:rFonts w:cs="Arial"/>
          <w:bCs/>
          <w:color w:val="24292E"/>
          <w:sz w:val="22"/>
          <w:szCs w:val="22"/>
          <w:lang w:val="en"/>
        </w:rPr>
        <w:t>approved  free</w:t>
      </w:r>
      <w:proofErr w:type="gramEnd"/>
      <w:r w:rsidRPr="003764D7">
        <w:rPr>
          <w:rFonts w:cs="Arial"/>
          <w:bCs/>
          <w:color w:val="24292E"/>
          <w:sz w:val="22"/>
          <w:szCs w:val="22"/>
          <w:lang w:val="en"/>
        </w:rPr>
        <w:t xml:space="preserv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 xml:space="preserve">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w:t>
      </w:r>
      <w:proofErr w:type="spellStart"/>
      <w:r w:rsidRPr="003764D7">
        <w:rPr>
          <w:rFonts w:cs="Arial"/>
          <w:bCs/>
          <w:color w:val="24292E"/>
          <w:sz w:val="22"/>
          <w:szCs w:val="22"/>
          <w:lang w:val="en"/>
        </w:rPr>
        <w:t>Github</w:t>
      </w:r>
      <w:proofErr w:type="spellEnd"/>
      <w:r w:rsidRPr="003764D7">
        <w:rPr>
          <w:rFonts w:cs="Arial"/>
          <w:bCs/>
          <w:color w:val="24292E"/>
          <w:sz w:val="22"/>
          <w:szCs w:val="22"/>
          <w:lang w:val="en"/>
        </w:rPr>
        <w:t xml:space="preserve"> Markdown and </w:t>
      </w:r>
      <w:proofErr w:type="spellStart"/>
      <w:r w:rsidRPr="003764D7">
        <w:rPr>
          <w:rFonts w:cs="Arial"/>
          <w:bCs/>
          <w:color w:val="24292E"/>
          <w:sz w:val="22"/>
          <w:szCs w:val="22"/>
          <w:lang w:val="en"/>
        </w:rPr>
        <w:t>Docbook</w:t>
      </w:r>
      <w:proofErr w:type="spellEnd"/>
      <w:r w:rsidRPr="003764D7">
        <w:rPr>
          <w:rFonts w:cs="Arial"/>
          <w:bCs/>
          <w:color w:val="24292E"/>
          <w:sz w:val="22"/>
          <w:szCs w:val="22"/>
          <w:lang w:val="en"/>
        </w:rPr>
        <w:t>.</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5"/>
      <w:footerReference w:type="default" r:id="rId16"/>
      <w:pgSz w:w="12240" w:h="15840" w:code="1"/>
      <w:pgMar w:top="1440" w:right="1440" w:bottom="1440" w:left="1440" w:header="720" w:footer="864"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06919" w14:textId="77777777" w:rsidR="00AD764E" w:rsidRDefault="00AD764E" w:rsidP="00E47F5F">
      <w:r>
        <w:separator/>
      </w:r>
    </w:p>
  </w:endnote>
  <w:endnote w:type="continuationSeparator" w:id="0">
    <w:p w14:paraId="76858AC0" w14:textId="77777777" w:rsidR="00AD764E" w:rsidRDefault="00AD764E"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3027B2" w:rsidRDefault="003027B2" w:rsidP="0034635A">
    <w:pPr>
      <w:tabs>
        <w:tab w:val="center" w:pos="4680"/>
      </w:tabs>
      <w:jc w:val="center"/>
      <w:rPr>
        <w:sz w:val="20"/>
        <w:szCs w:val="20"/>
      </w:rPr>
    </w:pPr>
  </w:p>
  <w:p w14:paraId="1DFED388" w14:textId="77777777" w:rsidR="003027B2" w:rsidRDefault="003027B2"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E84079">
      <w:rPr>
        <w:noProof/>
        <w:sz w:val="20"/>
        <w:szCs w:val="20"/>
      </w:rPr>
      <w:t>19</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E84079">
      <w:rPr>
        <w:noProof/>
        <w:sz w:val="20"/>
        <w:szCs w:val="20"/>
      </w:rPr>
      <w:t>39</w:t>
    </w:r>
    <w:r w:rsidRPr="00522A97">
      <w:rPr>
        <w:sz w:val="20"/>
        <w:szCs w:val="20"/>
      </w:rPr>
      <w:fldChar w:fldCharType="end"/>
    </w:r>
    <w:bookmarkStart w:id="283" w:name="_Toc6902883"/>
    <w:bookmarkStart w:id="284" w:name="_Toc393177566"/>
    <w:bookmarkStart w:id="285" w:name="_Toc393178136"/>
    <w:bookmarkStart w:id="286" w:name="_Toc393178382"/>
    <w:bookmarkStart w:id="287" w:name="_Toc393178446"/>
    <w:bookmarkStart w:id="288" w:name="_Toc393184012"/>
    <w:bookmarkStart w:id="289" w:name="_Toc393184086"/>
    <w:bookmarkStart w:id="290" w:name="_Toc393184719"/>
    <w:bookmarkStart w:id="291" w:name="_Toc393184927"/>
    <w:bookmarkStart w:id="292" w:name="_Toc398721054"/>
    <w:bookmarkStart w:id="293" w:name="_Toc396620687"/>
    <w:bookmarkStart w:id="294" w:name="_Ref392049487"/>
    <w:bookmarkEnd w:id="283"/>
    <w:bookmarkEnd w:id="284"/>
    <w:bookmarkEnd w:id="285"/>
    <w:bookmarkEnd w:id="286"/>
    <w:bookmarkEnd w:id="287"/>
    <w:bookmarkEnd w:id="288"/>
    <w:bookmarkEnd w:id="289"/>
    <w:bookmarkEnd w:id="290"/>
    <w:bookmarkEnd w:id="291"/>
    <w:bookmarkEnd w:id="292"/>
    <w:bookmarkEnd w:id="293"/>
    <w:bookmarkEnd w:id="29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05213" w14:textId="77777777" w:rsidR="00AD764E" w:rsidRDefault="00AD764E" w:rsidP="00E47F5F">
      <w:r>
        <w:separator/>
      </w:r>
    </w:p>
  </w:footnote>
  <w:footnote w:type="continuationSeparator" w:id="0">
    <w:p w14:paraId="0086CDE8" w14:textId="77777777" w:rsidR="00AD764E" w:rsidRDefault="00AD764E"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3027B2" w:rsidRPr="00B24A32" w:rsidRDefault="003027B2" w:rsidP="00785CCB">
    <w:pPr>
      <w:pStyle w:val="Header"/>
      <w:jc w:val="center"/>
      <w:rPr>
        <w:rStyle w:val="Emphasis"/>
      </w:rPr>
    </w:pPr>
    <w:r w:rsidRPr="00E457F8">
      <w:rPr>
        <w:rStyle w:val="Emphasis"/>
        <w:i w:val="0"/>
        <w:color w:val="auto"/>
      </w:rPr>
      <w:t>VistA Adaptive Maintenance</w:t>
    </w:r>
  </w:p>
  <w:p w14:paraId="1DFED386" w14:textId="77777777" w:rsidR="003027B2" w:rsidRPr="00785CCB" w:rsidRDefault="003027B2"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E2AAD"/>
    <w:rsid w:val="004E4183"/>
    <w:rsid w:val="004E4B88"/>
    <w:rsid w:val="004E4DEC"/>
    <w:rsid w:val="004E4E35"/>
    <w:rsid w:val="004E5BD3"/>
    <w:rsid w:val="004E5DF1"/>
    <w:rsid w:val="004E6868"/>
    <w:rsid w:val="004E6B05"/>
    <w:rsid w:val="004E71C3"/>
    <w:rsid w:val="004E72B3"/>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ess-board.gov/guidelines-and-standards/communications-and-it/about-the-section-508-standards/section-508-standa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gov/content/learn/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41583406-AE1F-4CCF-BB64-388F931FD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39</Pages>
  <Words>13516</Words>
  <Characters>77044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90380</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Department of Veterans Affairs</cp:lastModifiedBy>
  <cp:revision>7</cp:revision>
  <cp:lastPrinted>2017-01-11T21:04:00Z</cp:lastPrinted>
  <dcterms:created xsi:type="dcterms:W3CDTF">2017-08-09T14:50:00Z</dcterms:created>
  <dcterms:modified xsi:type="dcterms:W3CDTF">2017-08-09T15:31:00Z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