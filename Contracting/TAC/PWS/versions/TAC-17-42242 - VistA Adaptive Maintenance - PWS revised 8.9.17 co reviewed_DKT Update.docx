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016FC660" w:rsidR="00082667" w:rsidRPr="00392614"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B24BD9">
        <w:rPr>
          <w:rFonts w:cs="Arial"/>
          <w:b w:val="0"/>
          <w:sz w:val="24"/>
          <w:szCs w:val="24"/>
        </w:rPr>
        <w:t>8/</w:t>
      </w:r>
      <w:r w:rsidR="00484450">
        <w:rPr>
          <w:rFonts w:cs="Arial"/>
          <w:b w:val="0"/>
          <w:sz w:val="24"/>
          <w:szCs w:val="24"/>
          <w:highlight w:val="yellow"/>
        </w:rPr>
        <w:t>0</w:t>
      </w:r>
      <w:r w:rsidR="00484450">
        <w:rPr>
          <w:rFonts w:cs="Arial"/>
          <w:b w:val="0"/>
          <w:sz w:val="24"/>
          <w:szCs w:val="24"/>
        </w:rPr>
        <w:t>9</w:t>
      </w:r>
      <w:r w:rsidR="00F01610" w:rsidRPr="00392614">
        <w:rPr>
          <w:rFonts w:cs="Arial"/>
          <w:b w:val="0"/>
          <w:sz w:val="24"/>
          <w:szCs w:val="24"/>
        </w:rPr>
        <w:t>/17</w:t>
      </w:r>
    </w:p>
    <w:p w14:paraId="1DFECDD1" w14:textId="77777777" w:rsidR="00082667" w:rsidRPr="00392614" w:rsidRDefault="00082667" w:rsidP="00C9572C">
      <w:pPr>
        <w:pStyle w:val="Title"/>
        <w:jc w:val="center"/>
        <w:rPr>
          <w:rFonts w:cs="Arial"/>
          <w:b w:val="0"/>
          <w:sz w:val="24"/>
          <w:szCs w:val="24"/>
        </w:rPr>
      </w:pPr>
      <w:r w:rsidRPr="00392614">
        <w:rPr>
          <w:rStyle w:val="TitleChar"/>
          <w:rFonts w:eastAsia="Calibri"/>
          <w:sz w:val="24"/>
          <w:szCs w:val="24"/>
        </w:rPr>
        <w:t>TAC-</w:t>
      </w:r>
      <w:r w:rsidR="00324A57" w:rsidRPr="00392614">
        <w:rPr>
          <w:rStyle w:val="TitleChar"/>
          <w:rFonts w:eastAsia="Calibri" w:cs="Arial"/>
          <w:sz w:val="24"/>
          <w:szCs w:val="24"/>
        </w:rPr>
        <w:t>17-42242</w:t>
      </w:r>
    </w:p>
    <w:p w14:paraId="1DFECDD2" w14:textId="04FDFAD5" w:rsidR="00082667" w:rsidRPr="00392614" w:rsidRDefault="00082667" w:rsidP="00C9572C">
      <w:pPr>
        <w:pStyle w:val="Title"/>
        <w:jc w:val="center"/>
        <w:rPr>
          <w:rFonts w:cs="Arial"/>
          <w:b w:val="0"/>
          <w:sz w:val="24"/>
          <w:szCs w:val="24"/>
        </w:rPr>
      </w:pPr>
      <w:r w:rsidRPr="00392614">
        <w:rPr>
          <w:rStyle w:val="TitleChar"/>
          <w:rFonts w:eastAsia="Calibri"/>
          <w:sz w:val="24"/>
          <w:szCs w:val="24"/>
        </w:rPr>
        <w:t>Task Order PWS Version Number:</w:t>
      </w:r>
      <w:r w:rsidRPr="00392614">
        <w:rPr>
          <w:rFonts w:cs="Arial"/>
          <w:b w:val="0"/>
          <w:sz w:val="24"/>
          <w:szCs w:val="24"/>
        </w:rPr>
        <w:t xml:space="preserve">  </w:t>
      </w:r>
      <w:r w:rsidR="00484450">
        <w:rPr>
          <w:rFonts w:cs="Arial"/>
          <w:b w:val="0"/>
          <w:sz w:val="24"/>
          <w:szCs w:val="24"/>
          <w:highlight w:val="yellow"/>
        </w:rPr>
        <w:t>3.</w:t>
      </w:r>
      <w:r w:rsidR="00484450">
        <w:rPr>
          <w:rFonts w:cs="Arial"/>
          <w:b w:val="0"/>
          <w:sz w:val="24"/>
          <w:szCs w:val="24"/>
        </w:rPr>
        <w:t>1</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5B5E4CCA" w14:textId="77777777" w:rsidR="00E37316"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9536224" w:history="1">
        <w:r w:rsidR="00E37316" w:rsidRPr="00D44C06">
          <w:rPr>
            <w:rStyle w:val="Hyperlink"/>
            <w:noProof/>
          </w:rPr>
          <w:t>1.0</w:t>
        </w:r>
        <w:r w:rsidR="00E37316">
          <w:rPr>
            <w:rFonts w:asciiTheme="minorHAnsi" w:eastAsiaTheme="minorEastAsia" w:hAnsiTheme="minorHAnsi" w:cstheme="minorBidi"/>
            <w:noProof/>
            <w:sz w:val="22"/>
            <w:szCs w:val="22"/>
          </w:rPr>
          <w:tab/>
        </w:r>
        <w:r w:rsidR="00E37316" w:rsidRPr="00D44C06">
          <w:rPr>
            <w:rStyle w:val="Hyperlink"/>
            <w:noProof/>
          </w:rPr>
          <w:t>BACKGROUND</w:t>
        </w:r>
        <w:r w:rsidR="00E37316">
          <w:rPr>
            <w:noProof/>
            <w:webHidden/>
          </w:rPr>
          <w:tab/>
        </w:r>
        <w:r w:rsidR="00E37316">
          <w:rPr>
            <w:noProof/>
            <w:webHidden/>
          </w:rPr>
          <w:fldChar w:fldCharType="begin"/>
        </w:r>
        <w:r w:rsidR="00E37316">
          <w:rPr>
            <w:noProof/>
            <w:webHidden/>
          </w:rPr>
          <w:instrText xml:space="preserve"> PAGEREF _Toc489536224 \h </w:instrText>
        </w:r>
        <w:r w:rsidR="00E37316">
          <w:rPr>
            <w:noProof/>
            <w:webHidden/>
          </w:rPr>
        </w:r>
        <w:r w:rsidR="00E37316">
          <w:rPr>
            <w:noProof/>
            <w:webHidden/>
          </w:rPr>
          <w:fldChar w:fldCharType="separate"/>
        </w:r>
        <w:r w:rsidR="00E37316">
          <w:rPr>
            <w:noProof/>
            <w:webHidden/>
          </w:rPr>
          <w:t>4</w:t>
        </w:r>
        <w:r w:rsidR="00E37316">
          <w:rPr>
            <w:noProof/>
            <w:webHidden/>
          </w:rPr>
          <w:fldChar w:fldCharType="end"/>
        </w:r>
      </w:hyperlink>
    </w:p>
    <w:p w14:paraId="4BB4C7A9" w14:textId="77777777" w:rsidR="00E37316" w:rsidRDefault="006A1203">
      <w:pPr>
        <w:pStyle w:val="TOC1"/>
        <w:tabs>
          <w:tab w:val="left" w:pos="720"/>
          <w:tab w:val="right" w:leader="dot" w:pos="9350"/>
        </w:tabs>
        <w:rPr>
          <w:rFonts w:asciiTheme="minorHAnsi" w:eastAsiaTheme="minorEastAsia" w:hAnsiTheme="minorHAnsi" w:cstheme="minorBidi"/>
          <w:noProof/>
          <w:sz w:val="22"/>
          <w:szCs w:val="22"/>
        </w:rPr>
      </w:pPr>
      <w:hyperlink w:anchor="_Toc489536225" w:history="1">
        <w:r w:rsidR="00E37316" w:rsidRPr="00D44C06">
          <w:rPr>
            <w:rStyle w:val="Hyperlink"/>
            <w:noProof/>
          </w:rPr>
          <w:t>2.0</w:t>
        </w:r>
        <w:r w:rsidR="00E37316">
          <w:rPr>
            <w:rFonts w:asciiTheme="minorHAnsi" w:eastAsiaTheme="minorEastAsia" w:hAnsiTheme="minorHAnsi" w:cstheme="minorBidi"/>
            <w:noProof/>
            <w:sz w:val="22"/>
            <w:szCs w:val="22"/>
          </w:rPr>
          <w:tab/>
        </w:r>
        <w:r w:rsidR="00E37316" w:rsidRPr="00D44C06">
          <w:rPr>
            <w:rStyle w:val="Hyperlink"/>
            <w:noProof/>
          </w:rPr>
          <w:t>APPLICABLE DOCUMENTS</w:t>
        </w:r>
        <w:r w:rsidR="00E37316">
          <w:rPr>
            <w:noProof/>
            <w:webHidden/>
          </w:rPr>
          <w:tab/>
        </w:r>
        <w:r w:rsidR="00E37316">
          <w:rPr>
            <w:noProof/>
            <w:webHidden/>
          </w:rPr>
          <w:fldChar w:fldCharType="begin"/>
        </w:r>
        <w:r w:rsidR="00E37316">
          <w:rPr>
            <w:noProof/>
            <w:webHidden/>
          </w:rPr>
          <w:instrText xml:space="preserve"> PAGEREF _Toc489536225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715C75E8" w14:textId="77777777" w:rsidR="00E37316" w:rsidRDefault="006A1203">
      <w:pPr>
        <w:pStyle w:val="TOC1"/>
        <w:tabs>
          <w:tab w:val="left" w:pos="720"/>
          <w:tab w:val="right" w:leader="dot" w:pos="9350"/>
        </w:tabs>
        <w:rPr>
          <w:rFonts w:asciiTheme="minorHAnsi" w:eastAsiaTheme="minorEastAsia" w:hAnsiTheme="minorHAnsi" w:cstheme="minorBidi"/>
          <w:noProof/>
          <w:sz w:val="22"/>
          <w:szCs w:val="22"/>
        </w:rPr>
      </w:pPr>
      <w:hyperlink w:anchor="_Toc489536226" w:history="1">
        <w:r w:rsidR="00E37316" w:rsidRPr="00D44C06">
          <w:rPr>
            <w:rStyle w:val="Hyperlink"/>
            <w:noProof/>
          </w:rPr>
          <w:t>3.0</w:t>
        </w:r>
        <w:r w:rsidR="00E37316">
          <w:rPr>
            <w:rFonts w:asciiTheme="minorHAnsi" w:eastAsiaTheme="minorEastAsia" w:hAnsiTheme="minorHAnsi" w:cstheme="minorBidi"/>
            <w:noProof/>
            <w:sz w:val="22"/>
            <w:szCs w:val="22"/>
          </w:rPr>
          <w:tab/>
        </w:r>
        <w:r w:rsidR="00E37316" w:rsidRPr="00D44C06">
          <w:rPr>
            <w:rStyle w:val="Hyperlink"/>
            <w:noProof/>
          </w:rPr>
          <w:t>SCOPE OF WORK</w:t>
        </w:r>
        <w:r w:rsidR="00E37316">
          <w:rPr>
            <w:noProof/>
            <w:webHidden/>
          </w:rPr>
          <w:tab/>
        </w:r>
        <w:r w:rsidR="00E37316">
          <w:rPr>
            <w:noProof/>
            <w:webHidden/>
          </w:rPr>
          <w:fldChar w:fldCharType="begin"/>
        </w:r>
        <w:r w:rsidR="00E37316">
          <w:rPr>
            <w:noProof/>
            <w:webHidden/>
          </w:rPr>
          <w:instrText xml:space="preserve"> PAGEREF _Toc489536226 \h </w:instrText>
        </w:r>
        <w:r w:rsidR="00E37316">
          <w:rPr>
            <w:noProof/>
            <w:webHidden/>
          </w:rPr>
        </w:r>
        <w:r w:rsidR="00E37316">
          <w:rPr>
            <w:noProof/>
            <w:webHidden/>
          </w:rPr>
          <w:fldChar w:fldCharType="separate"/>
        </w:r>
        <w:r w:rsidR="00E37316">
          <w:rPr>
            <w:noProof/>
            <w:webHidden/>
          </w:rPr>
          <w:t>5</w:t>
        </w:r>
        <w:r w:rsidR="00E37316">
          <w:rPr>
            <w:noProof/>
            <w:webHidden/>
          </w:rPr>
          <w:fldChar w:fldCharType="end"/>
        </w:r>
      </w:hyperlink>
    </w:p>
    <w:p w14:paraId="03244B7B" w14:textId="77777777" w:rsid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27" w:history="1">
        <w:r w:rsidR="00E37316" w:rsidRPr="00D44C06">
          <w:rPr>
            <w:rStyle w:val="Hyperlink"/>
            <w:noProof/>
          </w:rPr>
          <w:t>3.1</w:t>
        </w:r>
        <w:r w:rsidR="00E37316">
          <w:rPr>
            <w:rFonts w:asciiTheme="minorHAnsi" w:eastAsiaTheme="minorEastAsia" w:hAnsiTheme="minorHAnsi" w:cstheme="minorBidi"/>
            <w:noProof/>
            <w:sz w:val="22"/>
            <w:szCs w:val="22"/>
          </w:rPr>
          <w:tab/>
        </w:r>
        <w:r w:rsidR="00E37316" w:rsidRPr="00D44C06">
          <w:rPr>
            <w:rStyle w:val="Hyperlink"/>
            <w:noProof/>
          </w:rPr>
          <w:t>APPLICABILITY</w:t>
        </w:r>
        <w:r w:rsidR="00E37316">
          <w:rPr>
            <w:noProof/>
            <w:webHidden/>
          </w:rPr>
          <w:tab/>
        </w:r>
        <w:r w:rsidR="00E37316">
          <w:rPr>
            <w:noProof/>
            <w:webHidden/>
          </w:rPr>
          <w:fldChar w:fldCharType="begin"/>
        </w:r>
        <w:r w:rsidR="00E37316">
          <w:rPr>
            <w:noProof/>
            <w:webHidden/>
          </w:rPr>
          <w:instrText xml:space="preserve"> PAGEREF _Toc489536227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22706D73" w14:textId="77777777" w:rsid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28" w:history="1">
        <w:r w:rsidR="00E37316" w:rsidRPr="00D44C06">
          <w:rPr>
            <w:rStyle w:val="Hyperlink"/>
            <w:noProof/>
          </w:rPr>
          <w:t>3.2</w:t>
        </w:r>
        <w:r w:rsidR="00E37316">
          <w:rPr>
            <w:rFonts w:asciiTheme="minorHAnsi" w:eastAsiaTheme="minorEastAsia" w:hAnsiTheme="minorHAnsi" w:cstheme="minorBidi"/>
            <w:noProof/>
            <w:sz w:val="22"/>
            <w:szCs w:val="22"/>
          </w:rPr>
          <w:tab/>
        </w:r>
        <w:r w:rsidR="00E37316" w:rsidRPr="00D44C06">
          <w:rPr>
            <w:rStyle w:val="Hyperlink"/>
            <w:noProof/>
          </w:rPr>
          <w:t>ORDER TYPE</w:t>
        </w:r>
        <w:r w:rsidR="00E37316">
          <w:rPr>
            <w:noProof/>
            <w:webHidden/>
          </w:rPr>
          <w:tab/>
        </w:r>
        <w:r w:rsidR="00E37316">
          <w:rPr>
            <w:noProof/>
            <w:webHidden/>
          </w:rPr>
          <w:fldChar w:fldCharType="begin"/>
        </w:r>
        <w:r w:rsidR="00E37316">
          <w:rPr>
            <w:noProof/>
            <w:webHidden/>
          </w:rPr>
          <w:instrText xml:space="preserve"> PAGEREF _Toc489536228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E239E5C" w14:textId="77777777" w:rsidR="00E37316" w:rsidRDefault="006A1203">
      <w:pPr>
        <w:pStyle w:val="TOC1"/>
        <w:tabs>
          <w:tab w:val="left" w:pos="720"/>
          <w:tab w:val="right" w:leader="dot" w:pos="9350"/>
        </w:tabs>
        <w:rPr>
          <w:rFonts w:asciiTheme="minorHAnsi" w:eastAsiaTheme="minorEastAsia" w:hAnsiTheme="minorHAnsi" w:cstheme="minorBidi"/>
          <w:noProof/>
          <w:sz w:val="22"/>
          <w:szCs w:val="22"/>
        </w:rPr>
      </w:pPr>
      <w:hyperlink w:anchor="_Toc489536229" w:history="1">
        <w:r w:rsidR="00E37316" w:rsidRPr="00D44C06">
          <w:rPr>
            <w:rStyle w:val="Hyperlink"/>
            <w:noProof/>
          </w:rPr>
          <w:t>4.0</w:t>
        </w:r>
        <w:r w:rsidR="00E37316">
          <w:rPr>
            <w:rFonts w:asciiTheme="minorHAnsi" w:eastAsiaTheme="minorEastAsia" w:hAnsiTheme="minorHAnsi" w:cstheme="minorBidi"/>
            <w:noProof/>
            <w:sz w:val="22"/>
            <w:szCs w:val="22"/>
          </w:rPr>
          <w:tab/>
        </w:r>
        <w:r w:rsidR="00E37316" w:rsidRPr="00D44C06">
          <w:rPr>
            <w:rStyle w:val="Hyperlink"/>
            <w:noProof/>
          </w:rPr>
          <w:t>PERFORMANCE DETAILS</w:t>
        </w:r>
        <w:r w:rsidR="00E37316">
          <w:rPr>
            <w:noProof/>
            <w:webHidden/>
          </w:rPr>
          <w:tab/>
        </w:r>
        <w:r w:rsidR="00E37316">
          <w:rPr>
            <w:noProof/>
            <w:webHidden/>
          </w:rPr>
          <w:fldChar w:fldCharType="begin"/>
        </w:r>
        <w:r w:rsidR="00E37316">
          <w:rPr>
            <w:noProof/>
            <w:webHidden/>
          </w:rPr>
          <w:instrText xml:space="preserve"> PAGEREF _Toc489536229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477F0823" w14:textId="77777777" w:rsid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30" w:history="1">
        <w:r w:rsidR="00E37316" w:rsidRPr="00D44C06">
          <w:rPr>
            <w:rStyle w:val="Hyperlink"/>
            <w:noProof/>
          </w:rPr>
          <w:t>4.1</w:t>
        </w:r>
        <w:r w:rsidR="00E37316">
          <w:rPr>
            <w:rFonts w:asciiTheme="minorHAnsi" w:eastAsiaTheme="minorEastAsia" w:hAnsiTheme="minorHAnsi" w:cstheme="minorBidi"/>
            <w:noProof/>
            <w:sz w:val="22"/>
            <w:szCs w:val="22"/>
          </w:rPr>
          <w:tab/>
        </w:r>
        <w:r w:rsidR="00E37316" w:rsidRPr="00D44C06">
          <w:rPr>
            <w:rStyle w:val="Hyperlink"/>
            <w:noProof/>
          </w:rPr>
          <w:t>PERFORMANCE PERIOD</w:t>
        </w:r>
        <w:r w:rsidR="00E37316">
          <w:rPr>
            <w:noProof/>
            <w:webHidden/>
          </w:rPr>
          <w:tab/>
        </w:r>
        <w:r w:rsidR="00E37316">
          <w:rPr>
            <w:noProof/>
            <w:webHidden/>
          </w:rPr>
          <w:fldChar w:fldCharType="begin"/>
        </w:r>
        <w:r w:rsidR="00E37316">
          <w:rPr>
            <w:noProof/>
            <w:webHidden/>
          </w:rPr>
          <w:instrText xml:space="preserve"> PAGEREF _Toc489536230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6F6802F3" w14:textId="77777777" w:rsid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31" w:history="1">
        <w:r w:rsidR="00E37316" w:rsidRPr="00D44C06">
          <w:rPr>
            <w:rStyle w:val="Hyperlink"/>
            <w:noProof/>
          </w:rPr>
          <w:t>4.2</w:t>
        </w:r>
        <w:r w:rsidR="00E37316">
          <w:rPr>
            <w:rFonts w:asciiTheme="minorHAnsi" w:eastAsiaTheme="minorEastAsia" w:hAnsiTheme="minorHAnsi" w:cstheme="minorBidi"/>
            <w:noProof/>
            <w:sz w:val="22"/>
            <w:szCs w:val="22"/>
          </w:rPr>
          <w:tab/>
        </w:r>
        <w:r w:rsidR="00E37316" w:rsidRPr="00D44C06">
          <w:rPr>
            <w:rStyle w:val="Hyperlink"/>
            <w:noProof/>
          </w:rPr>
          <w:t>PLACE OF PERFORMANCE</w:t>
        </w:r>
        <w:r w:rsidR="00E37316">
          <w:rPr>
            <w:noProof/>
            <w:webHidden/>
          </w:rPr>
          <w:tab/>
        </w:r>
        <w:r w:rsidR="00E37316">
          <w:rPr>
            <w:noProof/>
            <w:webHidden/>
          </w:rPr>
          <w:fldChar w:fldCharType="begin"/>
        </w:r>
        <w:r w:rsidR="00E37316">
          <w:rPr>
            <w:noProof/>
            <w:webHidden/>
          </w:rPr>
          <w:instrText xml:space="preserve"> PAGEREF _Toc489536231 \h </w:instrText>
        </w:r>
        <w:r w:rsidR="00E37316">
          <w:rPr>
            <w:noProof/>
            <w:webHidden/>
          </w:rPr>
        </w:r>
        <w:r w:rsidR="00E37316">
          <w:rPr>
            <w:noProof/>
            <w:webHidden/>
          </w:rPr>
          <w:fldChar w:fldCharType="separate"/>
        </w:r>
        <w:r w:rsidR="00E37316">
          <w:rPr>
            <w:noProof/>
            <w:webHidden/>
          </w:rPr>
          <w:t>6</w:t>
        </w:r>
        <w:r w:rsidR="00E37316">
          <w:rPr>
            <w:noProof/>
            <w:webHidden/>
          </w:rPr>
          <w:fldChar w:fldCharType="end"/>
        </w:r>
      </w:hyperlink>
    </w:p>
    <w:p w14:paraId="04461520"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32" w:history="1">
        <w:r w:rsidR="00E37316" w:rsidRPr="00E37316">
          <w:rPr>
            <w:rStyle w:val="Hyperlink"/>
            <w:noProof/>
          </w:rPr>
          <w:t>4.3</w:t>
        </w:r>
        <w:r w:rsidR="00E37316" w:rsidRPr="00E37316">
          <w:rPr>
            <w:rFonts w:asciiTheme="minorHAnsi" w:eastAsiaTheme="minorEastAsia" w:hAnsiTheme="minorHAnsi" w:cstheme="minorBidi"/>
            <w:noProof/>
            <w:sz w:val="22"/>
            <w:szCs w:val="22"/>
          </w:rPr>
          <w:tab/>
        </w:r>
        <w:r w:rsidR="00E37316" w:rsidRPr="00E37316">
          <w:rPr>
            <w:rStyle w:val="Hyperlink"/>
            <w:noProof/>
          </w:rPr>
          <w:t>TRAVEL OR SPECIAL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_Toc489536232 \h </w:instrText>
        </w:r>
        <w:r w:rsidR="00E37316" w:rsidRPr="00E37316">
          <w:rPr>
            <w:noProof/>
            <w:webHidden/>
          </w:rPr>
        </w:r>
        <w:r w:rsidR="00E37316" w:rsidRPr="00E37316">
          <w:rPr>
            <w:noProof/>
            <w:webHidden/>
          </w:rPr>
          <w:fldChar w:fldCharType="separate"/>
        </w:r>
        <w:r w:rsidR="00E37316" w:rsidRPr="00E37316">
          <w:rPr>
            <w:noProof/>
            <w:webHidden/>
          </w:rPr>
          <w:t>6</w:t>
        </w:r>
        <w:r w:rsidR="00E37316" w:rsidRPr="00E37316">
          <w:rPr>
            <w:noProof/>
            <w:webHidden/>
          </w:rPr>
          <w:fldChar w:fldCharType="end"/>
        </w:r>
      </w:hyperlink>
    </w:p>
    <w:p w14:paraId="0FA50EDF"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33" w:history="1">
        <w:r w:rsidR="00E37316" w:rsidRPr="00E37316">
          <w:rPr>
            <w:rStyle w:val="Hyperlink"/>
            <w:noProof/>
          </w:rPr>
          <w:t>4.4</w:t>
        </w:r>
        <w:r w:rsidR="00E37316" w:rsidRPr="00E37316">
          <w:rPr>
            <w:rFonts w:asciiTheme="minorHAnsi" w:eastAsiaTheme="minorEastAsia" w:hAnsiTheme="minorHAnsi" w:cstheme="minorBidi"/>
            <w:noProof/>
            <w:sz w:val="22"/>
            <w:szCs w:val="22"/>
          </w:rPr>
          <w:tab/>
        </w:r>
        <w:r w:rsidR="00E37316" w:rsidRPr="00E37316">
          <w:rPr>
            <w:rStyle w:val="Hyperlink"/>
            <w:noProof/>
          </w:rPr>
          <w:t>CONTRACT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_Toc489536233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4A3834DD"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34" w:history="1">
        <w:r w:rsidR="00E37316" w:rsidRPr="00E37316">
          <w:rPr>
            <w:rStyle w:val="Hyperlink"/>
            <w:noProof/>
          </w:rPr>
          <w:t>4.5</w:t>
        </w:r>
        <w:r w:rsidR="00E37316" w:rsidRPr="00E37316">
          <w:rPr>
            <w:rFonts w:asciiTheme="minorHAnsi" w:eastAsiaTheme="minorEastAsia" w:hAnsiTheme="minorHAnsi" w:cstheme="minorBidi"/>
            <w:noProof/>
            <w:sz w:val="22"/>
            <w:szCs w:val="22"/>
          </w:rPr>
          <w:tab/>
        </w:r>
        <w:r w:rsidR="00E37316" w:rsidRPr="00E37316">
          <w:rPr>
            <w:rStyle w:val="Hyperlink"/>
            <w:noProof/>
          </w:rPr>
          <w:t>GOVERNMENT FURNISHED PROPERTY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_Toc489536234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950D06F"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35" w:history="1">
        <w:r w:rsidR="00E37316" w:rsidRPr="00E37316">
          <w:rPr>
            <w:rStyle w:val="Hyperlink"/>
            <w:noProof/>
          </w:rPr>
          <w:t>4.6</w:t>
        </w:r>
        <w:r w:rsidR="00E37316" w:rsidRPr="00E37316">
          <w:rPr>
            <w:rFonts w:asciiTheme="minorHAnsi" w:eastAsiaTheme="minorEastAsia" w:hAnsiTheme="minorHAnsi" w:cstheme="minorBidi"/>
            <w:noProof/>
            <w:sz w:val="22"/>
            <w:szCs w:val="22"/>
          </w:rPr>
          <w:tab/>
        </w:r>
        <w:r w:rsidR="00E37316" w:rsidRPr="00E37316">
          <w:rPr>
            <w:rStyle w:val="Hyperlink"/>
            <w:noProof/>
          </w:rPr>
          <w:t>SECURITY AND PRIVACY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_Toc489536235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5C591D78"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36" w:history="1">
        <w:r w:rsidR="00E37316" w:rsidRPr="00E37316">
          <w:rPr>
            <w:rStyle w:val="Hyperlink"/>
            <w:noProof/>
          </w:rPr>
          <w:t>4.6.1</w:t>
        </w:r>
        <w:r w:rsidR="00E37316" w:rsidRPr="00E37316">
          <w:rPr>
            <w:rFonts w:asciiTheme="minorHAnsi" w:eastAsiaTheme="minorEastAsia" w:hAnsiTheme="minorHAnsi" w:cstheme="minorBidi"/>
            <w:noProof/>
            <w:sz w:val="22"/>
            <w:szCs w:val="22"/>
          </w:rPr>
          <w:tab/>
        </w:r>
        <w:r w:rsidR="00E37316" w:rsidRPr="00E37316">
          <w:rPr>
            <w:rStyle w:val="Hyperlink"/>
            <w:noProof/>
          </w:rPr>
          <w:t>POSITION/TASK RISK DESIGNATION LEVEL(S)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_Toc489536236 \h </w:instrText>
        </w:r>
        <w:r w:rsidR="00E37316" w:rsidRPr="00E37316">
          <w:rPr>
            <w:noProof/>
            <w:webHidden/>
          </w:rPr>
        </w:r>
        <w:r w:rsidR="00E37316" w:rsidRPr="00E37316">
          <w:rPr>
            <w:noProof/>
            <w:webHidden/>
          </w:rPr>
          <w:fldChar w:fldCharType="separate"/>
        </w:r>
        <w:r w:rsidR="00E37316" w:rsidRPr="00E37316">
          <w:rPr>
            <w:noProof/>
            <w:webHidden/>
          </w:rPr>
          <w:t>7</w:t>
        </w:r>
        <w:r w:rsidR="00E37316" w:rsidRPr="00E37316">
          <w:rPr>
            <w:noProof/>
            <w:webHidden/>
          </w:rPr>
          <w:fldChar w:fldCharType="end"/>
        </w:r>
      </w:hyperlink>
    </w:p>
    <w:p w14:paraId="61CC7B0E" w14:textId="77777777" w:rsidR="00E37316" w:rsidRPr="00E37316" w:rsidRDefault="006A1203">
      <w:pPr>
        <w:pStyle w:val="TOC1"/>
        <w:tabs>
          <w:tab w:val="left" w:pos="720"/>
          <w:tab w:val="right" w:leader="dot" w:pos="9350"/>
        </w:tabs>
        <w:rPr>
          <w:rFonts w:asciiTheme="minorHAnsi" w:eastAsiaTheme="minorEastAsia" w:hAnsiTheme="minorHAnsi" w:cstheme="minorBidi"/>
          <w:noProof/>
          <w:sz w:val="22"/>
          <w:szCs w:val="22"/>
        </w:rPr>
      </w:pPr>
      <w:hyperlink w:anchor="_Toc489536237" w:history="1">
        <w:r w:rsidR="00E37316" w:rsidRPr="00E37316">
          <w:rPr>
            <w:rStyle w:val="Hyperlink"/>
            <w:noProof/>
          </w:rPr>
          <w:t>5.0</w:t>
        </w:r>
        <w:r w:rsidR="00E37316" w:rsidRPr="00E37316">
          <w:rPr>
            <w:rFonts w:asciiTheme="minorHAnsi" w:eastAsiaTheme="minorEastAsia" w:hAnsiTheme="minorHAnsi" w:cstheme="minorBidi"/>
            <w:noProof/>
            <w:sz w:val="22"/>
            <w:szCs w:val="22"/>
          </w:rPr>
          <w:tab/>
        </w:r>
        <w:r w:rsidR="00E37316" w:rsidRPr="00E37316">
          <w:rPr>
            <w:rStyle w:val="Hyperlink"/>
            <w:noProof/>
          </w:rPr>
          <w:t>SPECIFIC TASKS AND DELIVERABLES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_Toc489536237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7C99A897"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38" w:history="1">
        <w:r w:rsidR="00E37316" w:rsidRPr="00E37316">
          <w:rPr>
            <w:rStyle w:val="Hyperlink"/>
            <w:noProof/>
          </w:rPr>
          <w:t>5.1</w:t>
        </w:r>
        <w:r w:rsidR="00E37316" w:rsidRPr="00E37316">
          <w:rPr>
            <w:rFonts w:asciiTheme="minorHAnsi" w:eastAsiaTheme="minorEastAsia" w:hAnsiTheme="minorHAnsi" w:cstheme="minorBidi"/>
            <w:noProof/>
            <w:sz w:val="22"/>
            <w:szCs w:val="22"/>
          </w:rPr>
          <w:tab/>
        </w:r>
        <w:r w:rsidR="00E37316" w:rsidRPr="00E37316">
          <w:rPr>
            <w:rStyle w:val="Hyperlink"/>
            <w:noProof/>
          </w:rPr>
          <w:t>PROJECT MANAGEMENT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_Toc489536238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2DE5A743"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39" w:history="1">
        <w:r w:rsidR="00E37316" w:rsidRPr="00E37316">
          <w:rPr>
            <w:rStyle w:val="Hyperlink"/>
            <w:noProof/>
          </w:rPr>
          <w:t>5.1.1</w:t>
        </w:r>
        <w:r w:rsidR="00E37316" w:rsidRPr="00E37316">
          <w:rPr>
            <w:rFonts w:asciiTheme="minorHAnsi" w:eastAsiaTheme="minorEastAsia" w:hAnsiTheme="minorHAnsi" w:cstheme="minorBidi"/>
            <w:noProof/>
            <w:sz w:val="22"/>
            <w:szCs w:val="22"/>
          </w:rPr>
          <w:tab/>
        </w:r>
        <w:r w:rsidR="00E37316" w:rsidRPr="00E37316">
          <w:rPr>
            <w:rStyle w:val="Hyperlink"/>
            <w:noProof/>
          </w:rPr>
          <w:t>CONTRACTOR PROJECT MANAGEMENT PLAN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_Toc489536239 \h </w:instrText>
        </w:r>
        <w:r w:rsidR="00E37316" w:rsidRPr="00E37316">
          <w:rPr>
            <w:noProof/>
            <w:webHidden/>
          </w:rPr>
        </w:r>
        <w:r w:rsidR="00E37316" w:rsidRPr="00E37316">
          <w:rPr>
            <w:noProof/>
            <w:webHidden/>
          </w:rPr>
          <w:fldChar w:fldCharType="separate"/>
        </w:r>
        <w:r w:rsidR="00E37316" w:rsidRPr="00E37316">
          <w:rPr>
            <w:noProof/>
            <w:webHidden/>
          </w:rPr>
          <w:t>8</w:t>
        </w:r>
        <w:r w:rsidR="00E37316" w:rsidRPr="00E37316">
          <w:rPr>
            <w:noProof/>
            <w:webHidden/>
          </w:rPr>
          <w:fldChar w:fldCharType="end"/>
        </w:r>
      </w:hyperlink>
    </w:p>
    <w:p w14:paraId="5E4E794C"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40" w:history="1">
        <w:r w:rsidR="00E37316" w:rsidRPr="00E37316">
          <w:rPr>
            <w:rStyle w:val="Hyperlink"/>
            <w:noProof/>
          </w:rPr>
          <w:t>5.1.2</w:t>
        </w:r>
        <w:r w:rsidR="00E37316" w:rsidRPr="00E37316">
          <w:rPr>
            <w:rFonts w:asciiTheme="minorHAnsi" w:eastAsiaTheme="minorEastAsia" w:hAnsiTheme="minorHAnsi" w:cstheme="minorBidi"/>
            <w:noProof/>
            <w:sz w:val="22"/>
            <w:szCs w:val="22"/>
          </w:rPr>
          <w:tab/>
        </w:r>
        <w:r w:rsidR="00E37316" w:rsidRPr="00E37316">
          <w:rPr>
            <w:rStyle w:val="Hyperlink"/>
            <w:noProof/>
          </w:rPr>
          <w:t>REPORTING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_Toc489536240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03904F26"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41" w:history="1">
        <w:r w:rsidR="00E37316" w:rsidRPr="00E37316">
          <w:rPr>
            <w:rStyle w:val="Hyperlink"/>
            <w:rFonts w:cs="Arial"/>
            <w:bCs/>
            <w:iCs/>
            <w:noProof/>
            <w:kern w:val="32"/>
          </w:rPr>
          <w:t>5.1.3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RATIONAL TOOLS USAGE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_Toc489536241 \h </w:instrText>
        </w:r>
        <w:r w:rsidR="00E37316" w:rsidRPr="00E37316">
          <w:rPr>
            <w:noProof/>
            <w:webHidden/>
          </w:rPr>
        </w:r>
        <w:r w:rsidR="00E37316" w:rsidRPr="00E37316">
          <w:rPr>
            <w:noProof/>
            <w:webHidden/>
          </w:rPr>
          <w:fldChar w:fldCharType="separate"/>
        </w:r>
        <w:r w:rsidR="00E37316" w:rsidRPr="00E37316">
          <w:rPr>
            <w:noProof/>
            <w:webHidden/>
          </w:rPr>
          <w:t>9</w:t>
        </w:r>
        <w:r w:rsidR="00E37316" w:rsidRPr="00E37316">
          <w:rPr>
            <w:noProof/>
            <w:webHidden/>
          </w:rPr>
          <w:fldChar w:fldCharType="end"/>
        </w:r>
      </w:hyperlink>
    </w:p>
    <w:p w14:paraId="523925EB"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42" w:history="1">
        <w:r w:rsidR="00E37316" w:rsidRPr="00E37316">
          <w:rPr>
            <w:rStyle w:val="Hyperlink"/>
            <w:rFonts w:cs="Arial"/>
            <w:bCs/>
            <w:iCs/>
            <w:noProof/>
            <w:kern w:val="32"/>
          </w:rPr>
          <w:t>5.1.4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PRIVACY &amp; HIPAA TRAINING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_Toc489536242 \h </w:instrText>
        </w:r>
        <w:r w:rsidR="00E37316" w:rsidRPr="00E37316">
          <w:rPr>
            <w:noProof/>
            <w:webHidden/>
          </w:rPr>
        </w:r>
        <w:r w:rsidR="00E37316" w:rsidRPr="00E37316">
          <w:rPr>
            <w:noProof/>
            <w:webHidden/>
          </w:rPr>
          <w:fldChar w:fldCharType="separate"/>
        </w:r>
        <w:r w:rsidR="00E37316" w:rsidRPr="00E37316">
          <w:rPr>
            <w:noProof/>
            <w:webHidden/>
          </w:rPr>
          <w:t>10</w:t>
        </w:r>
        <w:r w:rsidR="00E37316" w:rsidRPr="00E37316">
          <w:rPr>
            <w:noProof/>
            <w:webHidden/>
          </w:rPr>
          <w:fldChar w:fldCharType="end"/>
        </w:r>
      </w:hyperlink>
    </w:p>
    <w:p w14:paraId="75707C4A"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43" w:history="1">
        <w:r w:rsidR="00E37316" w:rsidRPr="00E37316">
          <w:rPr>
            <w:rStyle w:val="Hyperlink"/>
            <w:rFonts w:cs="Arial"/>
            <w:bCs/>
            <w:iCs/>
            <w:noProof/>
            <w:kern w:val="32"/>
          </w:rPr>
          <w:t>5.1.5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ONBOARDING STATUS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_Toc489536243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775D0D81"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44" w:history="1">
        <w:r w:rsidR="00E37316" w:rsidRPr="00E37316">
          <w:rPr>
            <w:rStyle w:val="Hyperlink"/>
            <w:noProof/>
          </w:rPr>
          <w:t>5.1.6</w:t>
        </w:r>
        <w:r w:rsidR="00E37316" w:rsidRPr="00E37316">
          <w:rPr>
            <w:rFonts w:asciiTheme="minorHAnsi" w:eastAsiaTheme="minorEastAsia" w:hAnsiTheme="minorHAnsi" w:cstheme="minorBidi"/>
            <w:noProof/>
            <w:sz w:val="22"/>
            <w:szCs w:val="22"/>
          </w:rPr>
          <w:tab/>
        </w:r>
        <w:r w:rsidR="00E37316" w:rsidRPr="00E37316">
          <w:rPr>
            <w:rStyle w:val="Hyperlink"/>
            <w:noProof/>
          </w:rPr>
          <w:t>TECHNICAL KICKOFF MEETING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_Toc489536244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47DBF9FC"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45" w:history="1">
        <w:r w:rsidR="00E37316" w:rsidRPr="00E37316">
          <w:rPr>
            <w:rStyle w:val="Hyperlink"/>
            <w:rFonts w:cs="Arial"/>
            <w:bCs/>
            <w:iCs/>
            <w:noProof/>
            <w:kern w:val="32"/>
          </w:rPr>
          <w:t>5.1.7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CONFIGURATION MANAGEMENT (CM)</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_Toc489536245 \h </w:instrText>
        </w:r>
        <w:r w:rsidR="00E37316" w:rsidRPr="00E37316">
          <w:rPr>
            <w:noProof/>
            <w:webHidden/>
          </w:rPr>
        </w:r>
        <w:r w:rsidR="00E37316" w:rsidRPr="00E37316">
          <w:rPr>
            <w:noProof/>
            <w:webHidden/>
          </w:rPr>
          <w:fldChar w:fldCharType="separate"/>
        </w:r>
        <w:r w:rsidR="00E37316" w:rsidRPr="00E37316">
          <w:rPr>
            <w:noProof/>
            <w:webHidden/>
          </w:rPr>
          <w:t>11</w:t>
        </w:r>
        <w:r w:rsidR="00E37316" w:rsidRPr="00E37316">
          <w:rPr>
            <w:noProof/>
            <w:webHidden/>
          </w:rPr>
          <w:fldChar w:fldCharType="end"/>
        </w:r>
      </w:hyperlink>
    </w:p>
    <w:p w14:paraId="5D121695"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46" w:history="1">
        <w:r w:rsidR="00E37316" w:rsidRPr="00E37316">
          <w:rPr>
            <w:rStyle w:val="Hyperlink"/>
            <w:rFonts w:cs="Arial"/>
            <w:bCs/>
            <w:iCs/>
            <w:noProof/>
          </w:rPr>
          <w:t>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 xml:space="preserve">ADAPTIVE MAINTENANCE SERVICES (BASE &amp; OPTION </w:t>
        </w:r>
        <w:r w:rsidR="00E37316" w:rsidRPr="00E37316">
          <w:rPr>
            <w:rStyle w:val="Hyperlink"/>
            <w:rFonts w:cs="Arial"/>
            <w:bCs/>
            <w:iCs/>
            <w:caps/>
            <w:noProof/>
          </w:rPr>
          <w:t>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_Toc489536246 \h </w:instrText>
        </w:r>
        <w:r w:rsidR="00E37316" w:rsidRPr="00E37316">
          <w:rPr>
            <w:noProof/>
            <w:webHidden/>
          </w:rPr>
        </w:r>
        <w:r w:rsidR="00E37316" w:rsidRPr="00E37316">
          <w:rPr>
            <w:noProof/>
            <w:webHidden/>
          </w:rPr>
          <w:fldChar w:fldCharType="separate"/>
        </w:r>
        <w:r w:rsidR="00E37316" w:rsidRPr="00E37316">
          <w:rPr>
            <w:noProof/>
            <w:webHidden/>
          </w:rPr>
          <w:t>12</w:t>
        </w:r>
        <w:r w:rsidR="00E37316" w:rsidRPr="00E37316">
          <w:rPr>
            <w:noProof/>
            <w:webHidden/>
          </w:rPr>
          <w:fldChar w:fldCharType="end"/>
        </w:r>
      </w:hyperlink>
    </w:p>
    <w:p w14:paraId="19F92A66"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47" w:history="1">
        <w:r w:rsidR="00E37316" w:rsidRPr="00E37316">
          <w:rPr>
            <w:rStyle w:val="Hyperlink"/>
            <w:rFonts w:cs="Arial"/>
            <w:bCs/>
            <w:iCs/>
            <w:noProof/>
            <w:kern w:val="32"/>
          </w:rPr>
          <w:t>5.2.1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SELECT PATIENT DATA ENTRY FUNCTIONS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_Toc489536247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06DC3D7C" w14:textId="77777777" w:rsidR="00E37316" w:rsidRPr="00E37316" w:rsidRDefault="006A1203">
      <w:pPr>
        <w:pStyle w:val="TOC4"/>
        <w:tabs>
          <w:tab w:val="left" w:pos="1760"/>
          <w:tab w:val="right" w:leader="dot" w:pos="9350"/>
        </w:tabs>
        <w:rPr>
          <w:rFonts w:asciiTheme="minorHAnsi" w:eastAsiaTheme="minorEastAsia" w:hAnsiTheme="minorHAnsi" w:cstheme="minorBidi"/>
          <w:noProof/>
          <w:sz w:val="22"/>
          <w:szCs w:val="22"/>
        </w:rPr>
      </w:pPr>
      <w:hyperlink w:anchor="_Toc489536248" w:history="1">
        <w:r w:rsidR="00E37316" w:rsidRPr="00E37316">
          <w:rPr>
            <w:rStyle w:val="Hyperlink"/>
            <w:rFonts w:cs="Arial"/>
            <w:bCs/>
            <w:iCs/>
            <w:noProof/>
            <w:kern w:val="32"/>
          </w:rPr>
          <w:t>5.2.1.1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VITALS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_Toc489536248 \h </w:instrText>
        </w:r>
        <w:r w:rsidR="00E37316" w:rsidRPr="00E37316">
          <w:rPr>
            <w:noProof/>
            <w:webHidden/>
          </w:rPr>
        </w:r>
        <w:r w:rsidR="00E37316" w:rsidRPr="00E37316">
          <w:rPr>
            <w:noProof/>
            <w:webHidden/>
          </w:rPr>
          <w:fldChar w:fldCharType="separate"/>
        </w:r>
        <w:r w:rsidR="00E37316" w:rsidRPr="00E37316">
          <w:rPr>
            <w:noProof/>
            <w:webHidden/>
          </w:rPr>
          <w:t>13</w:t>
        </w:r>
        <w:r w:rsidR="00E37316" w:rsidRPr="00E37316">
          <w:rPr>
            <w:noProof/>
            <w:webHidden/>
          </w:rPr>
          <w:fldChar w:fldCharType="end"/>
        </w:r>
      </w:hyperlink>
    </w:p>
    <w:p w14:paraId="4A2F7AE3" w14:textId="77777777" w:rsidR="00E37316" w:rsidRPr="00E37316" w:rsidRDefault="006A1203">
      <w:pPr>
        <w:pStyle w:val="TOC4"/>
        <w:tabs>
          <w:tab w:val="left" w:pos="1760"/>
          <w:tab w:val="right" w:leader="dot" w:pos="9350"/>
        </w:tabs>
        <w:rPr>
          <w:rFonts w:asciiTheme="minorHAnsi" w:eastAsiaTheme="minorEastAsia" w:hAnsiTheme="minorHAnsi" w:cstheme="minorBidi"/>
          <w:noProof/>
          <w:sz w:val="22"/>
          <w:szCs w:val="22"/>
        </w:rPr>
      </w:pPr>
      <w:hyperlink w:anchor="_Toc489536249" w:history="1">
        <w:r w:rsidR="00E37316" w:rsidRPr="00E37316">
          <w:rPr>
            <w:rStyle w:val="Hyperlink"/>
            <w:rFonts w:cs="Arial"/>
            <w:bCs/>
            <w:iCs/>
            <w:noProof/>
            <w:kern w:val="32"/>
          </w:rPr>
          <w:t>5.2.1.2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ALLERGY DATA ENTRY VICS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_Toc489536249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1A8A4330" w14:textId="77777777" w:rsidR="00E37316" w:rsidRPr="00E37316" w:rsidRDefault="006A1203">
      <w:pPr>
        <w:pStyle w:val="TOC4"/>
        <w:tabs>
          <w:tab w:val="left" w:pos="1760"/>
          <w:tab w:val="right" w:leader="dot" w:pos="9350"/>
        </w:tabs>
        <w:rPr>
          <w:rFonts w:asciiTheme="minorHAnsi" w:eastAsiaTheme="minorEastAsia" w:hAnsiTheme="minorHAnsi" w:cstheme="minorBidi"/>
          <w:noProof/>
          <w:sz w:val="22"/>
          <w:szCs w:val="22"/>
        </w:rPr>
      </w:pPr>
      <w:hyperlink w:anchor="_Toc489536250" w:history="1">
        <w:r w:rsidR="00E37316" w:rsidRPr="00E37316">
          <w:rPr>
            <w:rStyle w:val="Hyperlink"/>
            <w:rFonts w:cs="Arial"/>
            <w:bCs/>
            <w:iCs/>
            <w:noProof/>
            <w:kern w:val="32"/>
          </w:rPr>
          <w:t>5.2.1.3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PATIENT PROBLEM DATA ENTRY / RETRIEVAL</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_Toc489536250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540516B"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51" w:history="1">
        <w:r w:rsidR="00E37316" w:rsidRPr="00E37316">
          <w:rPr>
            <w:rStyle w:val="Hyperlink"/>
            <w:rFonts w:cs="Arial"/>
            <w:bCs/>
            <w:iCs/>
            <w:noProof/>
            <w:kern w:val="32"/>
          </w:rPr>
          <w:t>5.2.2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ISOLATE CPRS FROM VISTA MUMPS FOR OUTPATIENT PHARMACY CPOE (BASE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_Toc489536251 \h </w:instrText>
        </w:r>
        <w:r w:rsidR="00E37316" w:rsidRPr="00E37316">
          <w:rPr>
            <w:noProof/>
            <w:webHidden/>
          </w:rPr>
        </w:r>
        <w:r w:rsidR="00E37316" w:rsidRPr="00E37316">
          <w:rPr>
            <w:noProof/>
            <w:webHidden/>
          </w:rPr>
          <w:fldChar w:fldCharType="separate"/>
        </w:r>
        <w:r w:rsidR="00E37316" w:rsidRPr="00E37316">
          <w:rPr>
            <w:noProof/>
            <w:webHidden/>
          </w:rPr>
          <w:t>14</w:t>
        </w:r>
        <w:r w:rsidR="00E37316" w:rsidRPr="00E37316">
          <w:rPr>
            <w:noProof/>
            <w:webHidden/>
          </w:rPr>
          <w:fldChar w:fldCharType="end"/>
        </w:r>
      </w:hyperlink>
    </w:p>
    <w:p w14:paraId="4F804C90"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52" w:history="1">
        <w:r w:rsidR="00E37316" w:rsidRPr="00E37316">
          <w:rPr>
            <w:rStyle w:val="Hyperlink"/>
            <w:noProof/>
          </w:rPr>
          <w:t>5.3</w:t>
        </w:r>
        <w:r w:rsidR="00E37316" w:rsidRPr="00E37316">
          <w:rPr>
            <w:rFonts w:asciiTheme="minorHAnsi" w:eastAsiaTheme="minorEastAsia" w:hAnsiTheme="minorHAnsi" w:cstheme="minorBidi"/>
            <w:noProof/>
            <w:sz w:val="22"/>
            <w:szCs w:val="22"/>
          </w:rPr>
          <w:tab/>
        </w:r>
        <w:r w:rsidR="00E37316" w:rsidRPr="00E37316">
          <w:rPr>
            <w:rStyle w:val="Hyperlink"/>
            <w:noProof/>
          </w:rPr>
          <w:t>SUSTAINMENT SUPPORT FOR THE PATIENT DATA ENTRY AND PHARMACY CPOE FUNCTIONS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_Toc489536252 \h </w:instrText>
        </w:r>
        <w:r w:rsidR="00E37316" w:rsidRPr="00E37316">
          <w:rPr>
            <w:noProof/>
            <w:webHidden/>
          </w:rPr>
        </w:r>
        <w:r w:rsidR="00E37316" w:rsidRPr="00E37316">
          <w:rPr>
            <w:noProof/>
            <w:webHidden/>
          </w:rPr>
          <w:fldChar w:fldCharType="separate"/>
        </w:r>
        <w:r w:rsidR="00E37316" w:rsidRPr="00E37316">
          <w:rPr>
            <w:noProof/>
            <w:webHidden/>
          </w:rPr>
          <w:t>15</w:t>
        </w:r>
        <w:r w:rsidR="00E37316" w:rsidRPr="00E37316">
          <w:rPr>
            <w:noProof/>
            <w:webHidden/>
          </w:rPr>
          <w:fldChar w:fldCharType="end"/>
        </w:r>
      </w:hyperlink>
    </w:p>
    <w:p w14:paraId="08061039"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53" w:history="1">
        <w:r w:rsidR="00E37316" w:rsidRPr="00E37316">
          <w:rPr>
            <w:rStyle w:val="Hyperlink"/>
            <w:rFonts w:cs="Arial"/>
            <w:bCs/>
            <w:iCs/>
            <w:noProof/>
          </w:rPr>
          <w:t>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PLANNING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_Toc489536253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6BA9215D"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54" w:history="1">
        <w:r w:rsidR="00E37316" w:rsidRPr="00E37316">
          <w:rPr>
            <w:rStyle w:val="Hyperlink"/>
            <w:rFonts w:cs="Arial"/>
            <w:bCs/>
            <w:iCs/>
            <w:noProof/>
            <w:kern w:val="32"/>
          </w:rPr>
          <w:t>5.4.1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AGILE REQUIREMENTS ELABORATION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_Toc489536254 \h </w:instrText>
        </w:r>
        <w:r w:rsidR="00E37316" w:rsidRPr="00E37316">
          <w:rPr>
            <w:noProof/>
            <w:webHidden/>
          </w:rPr>
        </w:r>
        <w:r w:rsidR="00E37316" w:rsidRPr="00E37316">
          <w:rPr>
            <w:noProof/>
            <w:webHidden/>
          </w:rPr>
          <w:fldChar w:fldCharType="separate"/>
        </w:r>
        <w:r w:rsidR="00E37316" w:rsidRPr="00E37316">
          <w:rPr>
            <w:noProof/>
            <w:webHidden/>
          </w:rPr>
          <w:t>16</w:t>
        </w:r>
        <w:r w:rsidR="00E37316" w:rsidRPr="00E37316">
          <w:rPr>
            <w:noProof/>
            <w:webHidden/>
          </w:rPr>
          <w:fldChar w:fldCharType="end"/>
        </w:r>
      </w:hyperlink>
    </w:p>
    <w:p w14:paraId="5271D1A3"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55" w:history="1">
        <w:r w:rsidR="00E37316" w:rsidRPr="00E37316">
          <w:rPr>
            <w:rStyle w:val="Hyperlink"/>
            <w:rFonts w:cs="Arial"/>
            <w:bCs/>
            <w:iCs/>
            <w:noProof/>
            <w:kern w:val="32"/>
          </w:rPr>
          <w:t>5.4.2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BUILD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_Toc489536255 \h </w:instrText>
        </w:r>
        <w:r w:rsidR="00E37316" w:rsidRPr="00E37316">
          <w:rPr>
            <w:noProof/>
            <w:webHidden/>
          </w:rPr>
        </w:r>
        <w:r w:rsidR="00E37316" w:rsidRPr="00E37316">
          <w:rPr>
            <w:noProof/>
            <w:webHidden/>
          </w:rPr>
          <w:fldChar w:fldCharType="separate"/>
        </w:r>
        <w:r w:rsidR="00E37316" w:rsidRPr="00E37316">
          <w:rPr>
            <w:noProof/>
            <w:webHidden/>
          </w:rPr>
          <w:t>17</w:t>
        </w:r>
        <w:r w:rsidR="00E37316" w:rsidRPr="00E37316">
          <w:rPr>
            <w:noProof/>
            <w:webHidden/>
          </w:rPr>
          <w:fldChar w:fldCharType="end"/>
        </w:r>
      </w:hyperlink>
    </w:p>
    <w:p w14:paraId="738446C8"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56" w:history="1">
        <w:r w:rsidR="00E37316" w:rsidRPr="00E37316">
          <w:rPr>
            <w:rStyle w:val="Hyperlink"/>
            <w:rFonts w:cs="Arial"/>
            <w:bCs/>
            <w:iCs/>
            <w:noProof/>
          </w:rPr>
          <w:t>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BUILD AND DEVELOPMENT (BASE &amp;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_Toc489536256 \h </w:instrText>
        </w:r>
        <w:r w:rsidR="00E37316" w:rsidRPr="00E37316">
          <w:rPr>
            <w:noProof/>
            <w:webHidden/>
          </w:rPr>
        </w:r>
        <w:r w:rsidR="00E37316" w:rsidRPr="00E37316">
          <w:rPr>
            <w:noProof/>
            <w:webHidden/>
          </w:rPr>
          <w:fldChar w:fldCharType="separate"/>
        </w:r>
        <w:r w:rsidR="00E37316" w:rsidRPr="00E37316">
          <w:rPr>
            <w:noProof/>
            <w:webHidden/>
          </w:rPr>
          <w:t>18</w:t>
        </w:r>
        <w:r w:rsidR="00E37316" w:rsidRPr="00E37316">
          <w:rPr>
            <w:noProof/>
            <w:webHidden/>
          </w:rPr>
          <w:fldChar w:fldCharType="end"/>
        </w:r>
      </w:hyperlink>
    </w:p>
    <w:p w14:paraId="349C6E6D"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57" w:history="1">
        <w:r w:rsidR="00E37316" w:rsidRPr="00E37316">
          <w:rPr>
            <w:rStyle w:val="Hyperlink"/>
            <w:rFonts w:cs="Arial"/>
            <w:bCs/>
            <w:iCs/>
            <w:noProof/>
            <w:kern w:val="32"/>
          </w:rPr>
          <w:t>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SOFTWARE DESIGN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_Toc489536257 \h </w:instrText>
        </w:r>
        <w:r w:rsidR="00E37316" w:rsidRPr="00E37316">
          <w:rPr>
            <w:noProof/>
            <w:webHidden/>
          </w:rPr>
        </w:r>
        <w:r w:rsidR="00E37316" w:rsidRPr="00E37316">
          <w:rPr>
            <w:noProof/>
            <w:webHidden/>
          </w:rPr>
          <w:fldChar w:fldCharType="separate"/>
        </w:r>
        <w:r w:rsidR="00E37316" w:rsidRPr="00E37316">
          <w:rPr>
            <w:noProof/>
            <w:webHidden/>
          </w:rPr>
          <w:t>19</w:t>
        </w:r>
        <w:r w:rsidR="00E37316" w:rsidRPr="00E37316">
          <w:rPr>
            <w:noProof/>
            <w:webHidden/>
          </w:rPr>
          <w:fldChar w:fldCharType="end"/>
        </w:r>
      </w:hyperlink>
    </w:p>
    <w:p w14:paraId="70452A87"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58" w:history="1">
        <w:r w:rsidR="00E37316" w:rsidRPr="00E37316">
          <w:rPr>
            <w:rStyle w:val="Hyperlink"/>
            <w:rFonts w:cs="Arial"/>
            <w:bCs/>
            <w:iCs/>
            <w:noProof/>
            <w:kern w:val="32"/>
          </w:rPr>
          <w:t>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PLANNING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_Toc489536258 \h </w:instrText>
        </w:r>
        <w:r w:rsidR="00E37316" w:rsidRPr="00E37316">
          <w:rPr>
            <w:noProof/>
            <w:webHidden/>
          </w:rPr>
        </w:r>
        <w:r w:rsidR="00E37316" w:rsidRPr="00E37316">
          <w:rPr>
            <w:noProof/>
            <w:webHidden/>
          </w:rPr>
          <w:fldChar w:fldCharType="separate"/>
        </w:r>
        <w:r w:rsidR="00E37316" w:rsidRPr="00E37316">
          <w:rPr>
            <w:noProof/>
            <w:webHidden/>
          </w:rPr>
          <w:t>20</w:t>
        </w:r>
        <w:r w:rsidR="00E37316" w:rsidRPr="00E37316">
          <w:rPr>
            <w:noProof/>
            <w:webHidden/>
          </w:rPr>
          <w:fldChar w:fldCharType="end"/>
        </w:r>
      </w:hyperlink>
    </w:p>
    <w:p w14:paraId="287D8291"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59" w:history="1">
        <w:r w:rsidR="00E37316" w:rsidRPr="00E37316">
          <w:rPr>
            <w:rStyle w:val="Hyperlink"/>
            <w:rFonts w:cs="Arial"/>
            <w:bCs/>
            <w:iCs/>
            <w:noProof/>
            <w:kern w:val="32"/>
          </w:rPr>
          <w:t>5.5.3</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SPRINT EXECUTION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_Toc489536259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7206C260"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60" w:history="1">
        <w:r w:rsidR="00E37316" w:rsidRPr="00E37316">
          <w:rPr>
            <w:rStyle w:val="Hyperlink"/>
            <w:rFonts w:cs="Arial"/>
            <w:bCs/>
            <w:iCs/>
            <w:noProof/>
            <w:kern w:val="32"/>
          </w:rPr>
          <w:t>5.5.4</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SYSTEM ADMINISTRATION AND ENVIRONMENT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_Toc489536260 \h </w:instrText>
        </w:r>
        <w:r w:rsidR="00E37316" w:rsidRPr="00E37316">
          <w:rPr>
            <w:noProof/>
            <w:webHidden/>
          </w:rPr>
        </w:r>
        <w:r w:rsidR="00E37316" w:rsidRPr="00E37316">
          <w:rPr>
            <w:noProof/>
            <w:webHidden/>
          </w:rPr>
          <w:fldChar w:fldCharType="separate"/>
        </w:r>
        <w:r w:rsidR="00E37316" w:rsidRPr="00E37316">
          <w:rPr>
            <w:noProof/>
            <w:webHidden/>
          </w:rPr>
          <w:t>21</w:t>
        </w:r>
        <w:r w:rsidR="00E37316" w:rsidRPr="00E37316">
          <w:rPr>
            <w:noProof/>
            <w:webHidden/>
          </w:rPr>
          <w:fldChar w:fldCharType="end"/>
        </w:r>
      </w:hyperlink>
    </w:p>
    <w:p w14:paraId="085BC494"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61" w:history="1">
        <w:r w:rsidR="00E37316" w:rsidRPr="00E37316">
          <w:rPr>
            <w:rStyle w:val="Hyperlink"/>
            <w:rFonts w:cs="Arial"/>
            <w:bCs/>
            <w:iCs/>
            <w:noProof/>
            <w:kern w:val="32"/>
          </w:rPr>
          <w:t>5.5.5</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_Toc489536261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4391243A" w14:textId="77777777" w:rsidR="00E37316" w:rsidRPr="00E37316" w:rsidRDefault="006A1203">
      <w:pPr>
        <w:pStyle w:val="TOC4"/>
        <w:tabs>
          <w:tab w:val="left" w:pos="1760"/>
          <w:tab w:val="right" w:leader="dot" w:pos="9350"/>
        </w:tabs>
        <w:rPr>
          <w:rFonts w:asciiTheme="minorHAnsi" w:eastAsiaTheme="minorEastAsia" w:hAnsiTheme="minorHAnsi" w:cstheme="minorBidi"/>
          <w:noProof/>
          <w:sz w:val="22"/>
          <w:szCs w:val="22"/>
        </w:rPr>
      </w:pPr>
      <w:hyperlink w:anchor="_Toc489536262" w:history="1">
        <w:r w:rsidR="00E37316" w:rsidRPr="00E37316">
          <w:rPr>
            <w:rStyle w:val="Hyperlink"/>
            <w:rFonts w:cs="Arial"/>
            <w:bCs/>
            <w:iCs/>
            <w:noProof/>
            <w:kern w:val="32"/>
          </w:rPr>
          <w:t>5.5.5.1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TEST APPROACH</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_Toc489536262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227A355" w14:textId="77777777" w:rsidR="00E37316" w:rsidRPr="00E37316" w:rsidRDefault="006A1203">
      <w:pPr>
        <w:pStyle w:val="TOC4"/>
        <w:tabs>
          <w:tab w:val="left" w:pos="1760"/>
          <w:tab w:val="right" w:leader="dot" w:pos="9350"/>
        </w:tabs>
        <w:rPr>
          <w:rFonts w:asciiTheme="minorHAnsi" w:eastAsiaTheme="minorEastAsia" w:hAnsiTheme="minorHAnsi" w:cstheme="minorBidi"/>
          <w:noProof/>
          <w:sz w:val="22"/>
          <w:szCs w:val="22"/>
        </w:rPr>
      </w:pPr>
      <w:hyperlink w:anchor="_Toc489536263" w:history="1">
        <w:r w:rsidR="00E37316" w:rsidRPr="00E37316">
          <w:rPr>
            <w:rStyle w:val="Hyperlink"/>
            <w:rFonts w:cs="Arial"/>
            <w:bCs/>
            <w:iCs/>
            <w:noProof/>
            <w:kern w:val="32"/>
          </w:rPr>
          <w:t>5.5.5.2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DEVELOPMENT TESTING</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_Toc489536263 \h </w:instrText>
        </w:r>
        <w:r w:rsidR="00E37316" w:rsidRPr="00E37316">
          <w:rPr>
            <w:noProof/>
            <w:webHidden/>
          </w:rPr>
        </w:r>
        <w:r w:rsidR="00E37316" w:rsidRPr="00E37316">
          <w:rPr>
            <w:noProof/>
            <w:webHidden/>
          </w:rPr>
          <w:fldChar w:fldCharType="separate"/>
        </w:r>
        <w:r w:rsidR="00E37316" w:rsidRPr="00E37316">
          <w:rPr>
            <w:noProof/>
            <w:webHidden/>
          </w:rPr>
          <w:t>23</w:t>
        </w:r>
        <w:r w:rsidR="00E37316" w:rsidRPr="00E37316">
          <w:rPr>
            <w:noProof/>
            <w:webHidden/>
          </w:rPr>
          <w:fldChar w:fldCharType="end"/>
        </w:r>
      </w:hyperlink>
    </w:p>
    <w:p w14:paraId="35B1BAB0"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64" w:history="1">
        <w:r w:rsidR="00E37316" w:rsidRPr="00E37316">
          <w:rPr>
            <w:rStyle w:val="Hyperlink"/>
            <w:rFonts w:cs="Arial"/>
            <w:bCs/>
            <w:iCs/>
            <w:noProof/>
            <w:kern w:val="32"/>
          </w:rPr>
          <w:t>5.5.6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ASSESSMENT AND AUTHORIZATION (A&amp;A)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_Toc489536264 \h </w:instrText>
        </w:r>
        <w:r w:rsidR="00E37316" w:rsidRPr="00E37316">
          <w:rPr>
            <w:noProof/>
            <w:webHidden/>
          </w:rPr>
        </w:r>
        <w:r w:rsidR="00E37316" w:rsidRPr="00E37316">
          <w:rPr>
            <w:noProof/>
            <w:webHidden/>
          </w:rPr>
          <w:fldChar w:fldCharType="separate"/>
        </w:r>
        <w:r w:rsidR="00E37316" w:rsidRPr="00E37316">
          <w:rPr>
            <w:noProof/>
            <w:webHidden/>
          </w:rPr>
          <w:t>25</w:t>
        </w:r>
        <w:r w:rsidR="00E37316" w:rsidRPr="00E37316">
          <w:rPr>
            <w:noProof/>
            <w:webHidden/>
          </w:rPr>
          <w:fldChar w:fldCharType="end"/>
        </w:r>
      </w:hyperlink>
    </w:p>
    <w:p w14:paraId="7E53BE5C"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65" w:history="1">
        <w:r w:rsidR="00E37316" w:rsidRPr="00E37316">
          <w:rPr>
            <w:rStyle w:val="Hyperlink"/>
            <w:rFonts w:cs="Arial"/>
            <w:bCs/>
            <w:iCs/>
            <w:noProof/>
          </w:rPr>
          <w:t>5.6</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IOC SUPPORT (BASE AND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_Toc489536265 \h </w:instrText>
        </w:r>
        <w:r w:rsidR="00E37316" w:rsidRPr="00E37316">
          <w:rPr>
            <w:noProof/>
            <w:webHidden/>
          </w:rPr>
        </w:r>
        <w:r w:rsidR="00E37316" w:rsidRPr="00E37316">
          <w:rPr>
            <w:noProof/>
            <w:webHidden/>
          </w:rPr>
          <w:fldChar w:fldCharType="separate"/>
        </w:r>
        <w:r w:rsidR="00E37316" w:rsidRPr="00E37316">
          <w:rPr>
            <w:noProof/>
            <w:webHidden/>
          </w:rPr>
          <w:t>26</w:t>
        </w:r>
        <w:r w:rsidR="00E37316" w:rsidRPr="00E37316">
          <w:rPr>
            <w:noProof/>
            <w:webHidden/>
          </w:rPr>
          <w:fldChar w:fldCharType="end"/>
        </w:r>
      </w:hyperlink>
    </w:p>
    <w:p w14:paraId="6DBADA1D"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66" w:history="1">
        <w:r w:rsidR="00E37316" w:rsidRPr="00E37316">
          <w:rPr>
            <w:rStyle w:val="Hyperlink"/>
            <w:rFonts w:cs="Arial"/>
            <w:bCs/>
            <w:iCs/>
            <w:noProof/>
          </w:rPr>
          <w:t>5.7</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RELEASE AND DEPLOYMENT SUPPORT (OPTION PERIOD)</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_Toc489536266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44E6CC4"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67" w:history="1">
        <w:r w:rsidR="00E37316" w:rsidRPr="00E37316">
          <w:rPr>
            <w:rStyle w:val="Hyperlink"/>
            <w:rFonts w:cs="Arial"/>
            <w:bCs/>
            <w:iCs/>
            <w:noProof/>
            <w:kern w:val="32"/>
          </w:rPr>
          <w:t>5.7.1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POST-DEPLOYMENT WARRANTY SUPPORT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_Toc489536267 \h </w:instrText>
        </w:r>
        <w:r w:rsidR="00E37316" w:rsidRPr="00E37316">
          <w:rPr>
            <w:noProof/>
            <w:webHidden/>
          </w:rPr>
        </w:r>
        <w:r w:rsidR="00E37316" w:rsidRPr="00E37316">
          <w:rPr>
            <w:noProof/>
            <w:webHidden/>
          </w:rPr>
          <w:fldChar w:fldCharType="separate"/>
        </w:r>
        <w:r w:rsidR="00E37316" w:rsidRPr="00E37316">
          <w:rPr>
            <w:noProof/>
            <w:webHidden/>
          </w:rPr>
          <w:t>28</w:t>
        </w:r>
        <w:r w:rsidR="00E37316" w:rsidRPr="00E37316">
          <w:rPr>
            <w:noProof/>
            <w:webHidden/>
          </w:rPr>
          <w:fldChar w:fldCharType="end"/>
        </w:r>
      </w:hyperlink>
    </w:p>
    <w:p w14:paraId="3FAF7A23"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68" w:history="1">
        <w:r w:rsidR="00E37316" w:rsidRPr="00E37316">
          <w:rPr>
            <w:rStyle w:val="Hyperlink"/>
            <w:rFonts w:cs="Arial"/>
            <w:bCs/>
            <w:iCs/>
            <w:noProof/>
          </w:rPr>
          <w:t>5.8</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rPr>
          <w:t>TRANSITION SUPPORT (OPTIONAL TASK 1)</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_Toc489536268 \h </w:instrText>
        </w:r>
        <w:r w:rsidR="00E37316" w:rsidRPr="00E37316">
          <w:rPr>
            <w:noProof/>
            <w:webHidden/>
          </w:rPr>
        </w:r>
        <w:r w:rsidR="00E37316" w:rsidRPr="00E37316">
          <w:rPr>
            <w:noProof/>
            <w:webHidden/>
          </w:rPr>
          <w:fldChar w:fldCharType="separate"/>
        </w:r>
        <w:r w:rsidR="00E37316" w:rsidRPr="00E37316">
          <w:rPr>
            <w:noProof/>
            <w:webHidden/>
          </w:rPr>
          <w:t>29</w:t>
        </w:r>
        <w:r w:rsidR="00E37316" w:rsidRPr="00E37316">
          <w:rPr>
            <w:noProof/>
            <w:webHidden/>
          </w:rPr>
          <w:fldChar w:fldCharType="end"/>
        </w:r>
      </w:hyperlink>
    </w:p>
    <w:p w14:paraId="49ED6FE0" w14:textId="77777777" w:rsidR="00E37316" w:rsidRPr="00E37316" w:rsidRDefault="006A1203">
      <w:pPr>
        <w:pStyle w:val="TOC1"/>
        <w:tabs>
          <w:tab w:val="left" w:pos="720"/>
          <w:tab w:val="right" w:leader="dot" w:pos="9350"/>
        </w:tabs>
        <w:rPr>
          <w:rFonts w:asciiTheme="minorHAnsi" w:eastAsiaTheme="minorEastAsia" w:hAnsiTheme="minorHAnsi" w:cstheme="minorBidi"/>
          <w:noProof/>
          <w:sz w:val="22"/>
          <w:szCs w:val="22"/>
        </w:rPr>
      </w:pPr>
      <w:hyperlink w:anchor="_Toc489536269" w:history="1">
        <w:r w:rsidR="00E37316" w:rsidRPr="00E37316">
          <w:rPr>
            <w:rStyle w:val="Hyperlink"/>
            <w:noProof/>
          </w:rPr>
          <w:t>6.0</w:t>
        </w:r>
        <w:r w:rsidR="00E37316" w:rsidRPr="00E37316">
          <w:rPr>
            <w:rFonts w:asciiTheme="minorHAnsi" w:eastAsiaTheme="minorEastAsia" w:hAnsiTheme="minorHAnsi" w:cstheme="minorBidi"/>
            <w:noProof/>
            <w:sz w:val="22"/>
            <w:szCs w:val="22"/>
          </w:rPr>
          <w:tab/>
        </w:r>
        <w:r w:rsidR="00E37316" w:rsidRPr="00E37316">
          <w:rPr>
            <w:rStyle w:val="Hyperlink"/>
            <w:noProof/>
          </w:rPr>
          <w:t>GENERAL REQUIREMENTS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_Toc489536269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34E9B214"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70" w:history="1">
        <w:r w:rsidR="00E37316" w:rsidRPr="00E37316">
          <w:rPr>
            <w:rStyle w:val="Hyperlink"/>
            <w:noProof/>
          </w:rPr>
          <w:t>6.1</w:t>
        </w:r>
        <w:r w:rsidR="00E37316" w:rsidRPr="00E37316">
          <w:rPr>
            <w:rFonts w:asciiTheme="minorHAnsi" w:eastAsiaTheme="minorEastAsia" w:hAnsiTheme="minorHAnsi" w:cstheme="minorBidi"/>
            <w:noProof/>
            <w:sz w:val="22"/>
            <w:szCs w:val="22"/>
          </w:rPr>
          <w:tab/>
        </w:r>
        <w:r w:rsidR="00E37316" w:rsidRPr="00E37316">
          <w:rPr>
            <w:rStyle w:val="Hyperlink"/>
            <w:noProof/>
          </w:rPr>
          <w:t>PERFORMANCE METRICS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_Toc489536270 \h </w:instrText>
        </w:r>
        <w:r w:rsidR="00E37316" w:rsidRPr="00E37316">
          <w:rPr>
            <w:noProof/>
            <w:webHidden/>
          </w:rPr>
        </w:r>
        <w:r w:rsidR="00E37316" w:rsidRPr="00E37316">
          <w:rPr>
            <w:noProof/>
            <w:webHidden/>
          </w:rPr>
          <w:fldChar w:fldCharType="separate"/>
        </w:r>
        <w:r w:rsidR="00E37316" w:rsidRPr="00E37316">
          <w:rPr>
            <w:noProof/>
            <w:webHidden/>
          </w:rPr>
          <w:t>30</w:t>
        </w:r>
        <w:r w:rsidR="00E37316" w:rsidRPr="00E37316">
          <w:rPr>
            <w:noProof/>
            <w:webHidden/>
          </w:rPr>
          <w:fldChar w:fldCharType="end"/>
        </w:r>
      </w:hyperlink>
    </w:p>
    <w:p w14:paraId="04616A9B" w14:textId="77777777"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71" w:history="1">
        <w:r w:rsidR="00E37316" w:rsidRPr="00E37316">
          <w:rPr>
            <w:rStyle w:val="Hyperlink"/>
            <w:noProof/>
          </w:rPr>
          <w:t>6.2</w:t>
        </w:r>
        <w:r w:rsidR="00E37316" w:rsidRPr="00E37316">
          <w:rPr>
            <w:rFonts w:asciiTheme="minorHAnsi" w:eastAsiaTheme="minorEastAsia" w:hAnsiTheme="minorHAnsi" w:cstheme="minorBidi"/>
            <w:noProof/>
            <w:sz w:val="22"/>
            <w:szCs w:val="22"/>
          </w:rPr>
          <w:tab/>
        </w:r>
        <w:r w:rsidR="00E37316" w:rsidRPr="00E37316">
          <w:rPr>
            <w:rStyle w:val="Hyperlink"/>
            <w:noProof/>
          </w:rPr>
          <w:t>SECTION 508 – ELECTRONIC AND INFORMATIN TECHNOLOGY (EIT) STANDARDS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_Toc489536271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28437EC6"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72" w:history="1">
        <w:r w:rsidR="00E37316" w:rsidRPr="00E37316">
          <w:rPr>
            <w:rStyle w:val="Hyperlink"/>
            <w:rFonts w:cs="Arial"/>
            <w:bCs/>
            <w:iCs/>
            <w:noProof/>
            <w:kern w:val="32"/>
          </w:rPr>
          <w:t>6.2.1</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EQUIVALENT FACILITATION</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_Toc489536272 \h </w:instrText>
        </w:r>
        <w:r w:rsidR="00E37316" w:rsidRPr="00E37316">
          <w:rPr>
            <w:noProof/>
            <w:webHidden/>
          </w:rPr>
        </w:r>
        <w:r w:rsidR="00E37316" w:rsidRPr="00E37316">
          <w:rPr>
            <w:noProof/>
            <w:webHidden/>
          </w:rPr>
          <w:fldChar w:fldCharType="separate"/>
        </w:r>
        <w:r w:rsidR="00E37316" w:rsidRPr="00E37316">
          <w:rPr>
            <w:noProof/>
            <w:webHidden/>
          </w:rPr>
          <w:t>31</w:t>
        </w:r>
        <w:r w:rsidR="00E37316" w:rsidRPr="00E37316">
          <w:rPr>
            <w:noProof/>
            <w:webHidden/>
          </w:rPr>
          <w:fldChar w:fldCharType="end"/>
        </w:r>
      </w:hyperlink>
    </w:p>
    <w:p w14:paraId="406329D4"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73" w:history="1">
        <w:r w:rsidR="00E37316" w:rsidRPr="00E37316">
          <w:rPr>
            <w:rStyle w:val="Hyperlink"/>
            <w:rFonts w:cs="Arial"/>
            <w:bCs/>
            <w:iCs/>
            <w:noProof/>
            <w:kern w:val="32"/>
          </w:rPr>
          <w:t>6.2.2</w:t>
        </w:r>
        <w:r w:rsidR="00E37316" w:rsidRPr="00E37316">
          <w:rPr>
            <w:rFonts w:asciiTheme="minorHAnsi" w:eastAsiaTheme="minorEastAsia" w:hAnsiTheme="minorHAnsi" w:cstheme="minorBidi"/>
            <w:noProof/>
            <w:sz w:val="22"/>
            <w:szCs w:val="22"/>
          </w:rPr>
          <w:tab/>
        </w:r>
        <w:r w:rsidR="00E37316" w:rsidRPr="00E37316">
          <w:rPr>
            <w:rStyle w:val="Hyperlink"/>
            <w:rFonts w:cs="Arial"/>
            <w:bCs/>
            <w:iCs/>
            <w:noProof/>
            <w:kern w:val="32"/>
          </w:rPr>
          <w:t>COMPATIBILITY WITH ASSISTIVE TECHNOLOGY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_Toc489536273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374870D3" w14:textId="77777777" w:rsidR="00E37316" w:rsidRPr="00E37316" w:rsidRDefault="006A1203">
      <w:pPr>
        <w:pStyle w:val="TOC3"/>
        <w:tabs>
          <w:tab w:val="left" w:pos="1320"/>
          <w:tab w:val="right" w:leader="dot" w:pos="9350"/>
        </w:tabs>
        <w:rPr>
          <w:rFonts w:asciiTheme="minorHAnsi" w:eastAsiaTheme="minorEastAsia" w:hAnsiTheme="minorHAnsi" w:cstheme="minorBidi"/>
          <w:noProof/>
          <w:sz w:val="22"/>
          <w:szCs w:val="22"/>
        </w:rPr>
      </w:pPr>
      <w:hyperlink w:anchor="_Toc489536274" w:history="1">
        <w:r w:rsidR="00E37316" w:rsidRPr="00E37316">
          <w:rPr>
            <w:rStyle w:val="Hyperlink"/>
            <w:noProof/>
          </w:rPr>
          <w:t>6.2.3</w:t>
        </w:r>
        <w:r w:rsidR="00E37316" w:rsidRPr="00E37316">
          <w:rPr>
            <w:rFonts w:asciiTheme="minorHAnsi" w:eastAsiaTheme="minorEastAsia" w:hAnsiTheme="minorHAnsi" w:cstheme="minorBidi"/>
            <w:noProof/>
            <w:sz w:val="22"/>
            <w:szCs w:val="22"/>
          </w:rPr>
          <w:tab/>
        </w:r>
        <w:r w:rsidR="00E37316" w:rsidRPr="00E37316">
          <w:rPr>
            <w:rStyle w:val="Hyperlink"/>
            <w:noProof/>
          </w:rPr>
          <w:t>ORGANIZATIONAL CONFLICT OF INTEREST</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_Toc489536274 \h </w:instrText>
        </w:r>
        <w:r w:rsidR="00E37316" w:rsidRPr="00E37316">
          <w:rPr>
            <w:noProof/>
            <w:webHidden/>
          </w:rPr>
        </w:r>
        <w:r w:rsidR="00E37316" w:rsidRPr="00E37316">
          <w:rPr>
            <w:noProof/>
            <w:webHidden/>
          </w:rPr>
          <w:fldChar w:fldCharType="separate"/>
        </w:r>
        <w:r w:rsidR="00E37316" w:rsidRPr="00E37316">
          <w:rPr>
            <w:noProof/>
            <w:webHidden/>
          </w:rPr>
          <w:t>32</w:t>
        </w:r>
        <w:r w:rsidR="00E37316" w:rsidRPr="00E37316">
          <w:rPr>
            <w:noProof/>
            <w:webHidden/>
          </w:rPr>
          <w:fldChar w:fldCharType="end"/>
        </w:r>
      </w:hyperlink>
    </w:p>
    <w:p w14:paraId="711D1B14" w14:textId="77777777" w:rsidR="00E37316" w:rsidRPr="00E37316" w:rsidRDefault="006A1203">
      <w:pPr>
        <w:pStyle w:val="TOC1"/>
        <w:tabs>
          <w:tab w:val="right" w:leader="dot" w:pos="9350"/>
        </w:tabs>
        <w:rPr>
          <w:rFonts w:asciiTheme="minorHAnsi" w:eastAsiaTheme="minorEastAsia" w:hAnsiTheme="minorHAnsi" w:cstheme="minorBidi"/>
          <w:noProof/>
          <w:sz w:val="22"/>
          <w:szCs w:val="22"/>
        </w:rPr>
      </w:pPr>
      <w:hyperlink w:anchor="_Toc489536275" w:history="1">
        <w:r w:rsidR="00E37316" w:rsidRPr="00E37316">
          <w:rPr>
            <w:rStyle w:val="Hyperlink"/>
            <w:rFonts w:ascii="Times New Roman" w:hAnsi="Times New Roman"/>
            <w:caps/>
            <w:noProof/>
          </w:rPr>
          <w:t>APPENDIX A</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_Toc489536275 \h </w:instrText>
        </w:r>
        <w:r w:rsidR="00E37316" w:rsidRPr="00E37316">
          <w:rPr>
            <w:noProof/>
            <w:webHidden/>
          </w:rPr>
        </w:r>
        <w:r w:rsidR="00E37316" w:rsidRPr="00E37316">
          <w:rPr>
            <w:noProof/>
            <w:webHidden/>
          </w:rPr>
          <w:fldChar w:fldCharType="separate"/>
        </w:r>
        <w:r w:rsidR="00E37316" w:rsidRPr="00E37316">
          <w:rPr>
            <w:noProof/>
            <w:webHidden/>
          </w:rPr>
          <w:t>33</w:t>
        </w:r>
        <w:r w:rsidR="00E37316" w:rsidRPr="00E37316">
          <w:rPr>
            <w:noProof/>
            <w:webHidden/>
          </w:rPr>
          <w:fldChar w:fldCharType="end"/>
        </w:r>
      </w:hyperlink>
    </w:p>
    <w:p w14:paraId="04A4B299" w14:textId="77777777" w:rsidR="00E37316" w:rsidRPr="00E37316" w:rsidRDefault="006A1203">
      <w:pPr>
        <w:pStyle w:val="TOC1"/>
        <w:tabs>
          <w:tab w:val="left" w:pos="720"/>
          <w:tab w:val="right" w:leader="dot" w:pos="9350"/>
        </w:tabs>
        <w:rPr>
          <w:rFonts w:asciiTheme="minorHAnsi" w:eastAsiaTheme="minorEastAsia" w:hAnsiTheme="minorHAnsi" w:cstheme="minorBidi"/>
          <w:noProof/>
          <w:sz w:val="22"/>
          <w:szCs w:val="22"/>
        </w:rPr>
      </w:pPr>
      <w:hyperlink w:anchor="_Toc489536276" w:history="1">
        <w:r w:rsidR="00E37316" w:rsidRPr="00E37316">
          <w:rPr>
            <w:rStyle w:val="Hyperlink"/>
            <w:noProof/>
          </w:rPr>
          <w:t>7.0</w:t>
        </w:r>
        <w:r w:rsidR="00E37316" w:rsidRPr="00E37316">
          <w:rPr>
            <w:rFonts w:asciiTheme="minorHAnsi" w:eastAsiaTheme="minorEastAsia" w:hAnsiTheme="minorHAnsi" w:cstheme="minorBidi"/>
            <w:noProof/>
            <w:sz w:val="22"/>
            <w:szCs w:val="22"/>
          </w:rPr>
          <w:tab/>
        </w:r>
        <w:r w:rsidR="00E37316" w:rsidRPr="00E37316">
          <w:rPr>
            <w:rStyle w:val="Hyperlink"/>
            <w:noProof/>
          </w:rPr>
          <w:t>APPENDIX B – RIGHTS IN DATA AND COMPUTER SOFTWARE</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_Toc489536276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3D645373" w14:textId="0BDE3AB8"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77" w:history="1">
        <w:r w:rsidR="00E37316" w:rsidRPr="00E37316">
          <w:rPr>
            <w:rStyle w:val="Hyperlink"/>
            <w:noProof/>
            <w:lang w:val="en"/>
          </w:rPr>
          <w:t>7.1</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DATA RIGHTS</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_Toc489536277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4CE241A3" w14:textId="4DE37CC5" w:rsidR="00E37316" w:rsidRPr="00E37316" w:rsidRDefault="006A1203">
      <w:pPr>
        <w:pStyle w:val="TOC2"/>
        <w:tabs>
          <w:tab w:val="left" w:pos="880"/>
          <w:tab w:val="right" w:leader="dot" w:pos="9350"/>
        </w:tabs>
        <w:rPr>
          <w:rFonts w:asciiTheme="minorHAnsi" w:eastAsiaTheme="minorEastAsia" w:hAnsiTheme="minorHAnsi" w:cstheme="minorBidi"/>
          <w:noProof/>
          <w:sz w:val="22"/>
          <w:szCs w:val="22"/>
        </w:rPr>
      </w:pPr>
      <w:hyperlink w:anchor="_Toc489536278" w:history="1">
        <w:r w:rsidR="00E37316" w:rsidRPr="00E37316">
          <w:rPr>
            <w:rStyle w:val="Hyperlink"/>
            <w:noProof/>
            <w:lang w:val="en"/>
          </w:rPr>
          <w:t>7.2</w:t>
        </w:r>
        <w:r w:rsidR="00E37316" w:rsidRPr="00E37316">
          <w:rPr>
            <w:rFonts w:asciiTheme="minorHAnsi" w:eastAsiaTheme="minorEastAsia" w:hAnsiTheme="minorHAnsi" w:cstheme="minorBidi"/>
            <w:noProof/>
            <w:sz w:val="22"/>
            <w:szCs w:val="22"/>
          </w:rPr>
          <w:tab/>
        </w:r>
        <w:r w:rsidR="00E37316" w:rsidRPr="00E37316">
          <w:rPr>
            <w:rStyle w:val="Hyperlink"/>
            <w:noProof/>
            <w:lang w:val="en"/>
          </w:rPr>
          <w:t>ARTIFACT REPOSITORY</w:t>
        </w:r>
        <w:r w:rsidR="00E37316" w:rsidRPr="00E37316">
          <w:rPr>
            <w:noProof/>
            <w:webHidden/>
          </w:rPr>
          <w:tab/>
        </w:r>
        <w:r w:rsidR="00E37316" w:rsidRPr="00E37316">
          <w:rPr>
            <w:noProof/>
            <w:webHidden/>
          </w:rPr>
          <w:fldChar w:fldCharType="begin"/>
        </w:r>
        <w:r w:rsidR="00E37316" w:rsidRPr="00E37316">
          <w:rPr>
            <w:noProof/>
            <w:webHidden/>
          </w:rPr>
          <w:instrText xml:space="preserve"> PAGEREF _Toc489536278 \h </w:instrText>
        </w:r>
        <w:r w:rsidR="00E37316" w:rsidRPr="00E37316">
          <w:rPr>
            <w:noProof/>
            <w:webHidden/>
          </w:rPr>
        </w:r>
        <w:r w:rsidR="00E37316" w:rsidRPr="00E37316">
          <w:rPr>
            <w:noProof/>
            <w:webHidden/>
          </w:rPr>
          <w:fldChar w:fldCharType="separate"/>
        </w:r>
        <w:r w:rsidR="00E37316" w:rsidRPr="00E37316">
          <w:rPr>
            <w:noProof/>
            <w:webHidden/>
          </w:rPr>
          <w:t>37</w:t>
        </w:r>
        <w:r w:rsidR="00E37316" w:rsidRPr="00E37316">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0" w:name="_Ref252782738"/>
      <w:bookmarkStart w:id="1" w:name="_Ref252782752"/>
      <w:bookmarkStart w:id="2" w:name="_Toc489536224"/>
      <w:r w:rsidRPr="00392614">
        <w:lastRenderedPageBreak/>
        <w:t>BACKGROUND</w:t>
      </w:r>
      <w:bookmarkEnd w:id="0"/>
      <w:bookmarkEnd w:id="1"/>
      <w:bookmarkEnd w:id="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w:t>
      </w:r>
      <w:proofErr w:type="gramStart"/>
      <w:r w:rsidR="00A609AF">
        <w:rPr>
          <w:rFonts w:cs="Arial"/>
          <w:lang w:val="en"/>
        </w:rPr>
        <w:t>Off The</w:t>
      </w:r>
      <w:proofErr w:type="gramEnd"/>
      <w:r w:rsidR="00A609AF">
        <w:rPr>
          <w:rFonts w:cs="Arial"/>
          <w:lang w:val="en"/>
        </w:rPr>
        <w:t xml:space="preserv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w:t>
      </w:r>
      <w:proofErr w:type="gramStart"/>
      <w:r w:rsidR="00BC387A">
        <w:rPr>
          <w:lang w:val="en"/>
        </w:rPr>
        <w:t>veterans</w:t>
      </w:r>
      <w:proofErr w:type="gramEnd"/>
      <w:r w:rsidR="00BC387A">
        <w:rPr>
          <w:lang w:val="en"/>
        </w:rPr>
        <w:t xml:space="preserve">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3" w:name="_Ref252976827"/>
      <w:bookmarkStart w:id="4" w:name="_Ref252976836"/>
      <w:bookmarkStart w:id="5" w:name="_Toc489536225"/>
      <w:r w:rsidRPr="00392614">
        <w:t>APPLICABLE DOCUMENTS</w:t>
      </w:r>
      <w:bookmarkEnd w:id="3"/>
      <w:bookmarkEnd w:id="4"/>
      <w:bookmarkEnd w:id="5"/>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6" w:name="_Toc251331939"/>
      <w:bookmarkStart w:id="7" w:name="_Ref252782643"/>
      <w:bookmarkStart w:id="8" w:name="_Ref252782644"/>
      <w:bookmarkStart w:id="9" w:name="_Ref252782689"/>
      <w:bookmarkStart w:id="10"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11" w:name="_Toc489536226"/>
      <w:r w:rsidRPr="00392614">
        <w:t>SCOPE OF WORK</w:t>
      </w:r>
      <w:bookmarkEnd w:id="6"/>
      <w:bookmarkEnd w:id="7"/>
      <w:bookmarkEnd w:id="8"/>
      <w:bookmarkEnd w:id="9"/>
      <w:bookmarkEnd w:id="11"/>
    </w:p>
    <w:p w14:paraId="1DFECE5A" w14:textId="1B0145D1" w:rsidR="006643A8" w:rsidRPr="00392614" w:rsidRDefault="000E551A" w:rsidP="006643A8">
      <w:pPr>
        <w:pStyle w:val="NoSpacing"/>
        <w:rPr>
          <w:rFonts w:cs="Arial"/>
        </w:rPr>
      </w:pPr>
      <w:r w:rsidRPr="00B17593">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12" w:name="_Toc300062767"/>
      <w:bookmarkStart w:id="13" w:name="_Toc489536227"/>
      <w:r w:rsidRPr="00392614">
        <w:rPr>
          <w:rStyle w:val="Emphasis"/>
          <w:rFonts w:cs="Arial"/>
          <w:b/>
          <w:i w:val="0"/>
          <w:iCs/>
          <w:color w:val="auto"/>
        </w:rPr>
        <w:t>APPLICABILITY</w:t>
      </w:r>
      <w:bookmarkEnd w:id="12"/>
      <w:bookmarkEnd w:id="13"/>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14" w:name="_Toc300062768"/>
      <w:bookmarkStart w:id="15" w:name="_Toc489536228"/>
      <w:r w:rsidRPr="00392614">
        <w:t>ORDER TYPE</w:t>
      </w:r>
      <w:bookmarkEnd w:id="14"/>
      <w:bookmarkEnd w:id="15"/>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16" w:name="_Toc489536229"/>
      <w:bookmarkStart w:id="17" w:name="_Toc251331940"/>
      <w:bookmarkStart w:id="18" w:name="_Ref252782779"/>
      <w:bookmarkStart w:id="19" w:name="_Ref252782791"/>
      <w:r w:rsidRPr="00392614">
        <w:t>PE</w:t>
      </w:r>
      <w:r w:rsidR="00CC6169" w:rsidRPr="00392614">
        <w:t>R</w:t>
      </w:r>
      <w:r w:rsidRPr="00392614">
        <w:t>FORMANCE DETAILS</w:t>
      </w:r>
      <w:bookmarkEnd w:id="16"/>
    </w:p>
    <w:p w14:paraId="1DFECE6D" w14:textId="77777777" w:rsidR="00E47F5F" w:rsidRPr="00392614" w:rsidRDefault="00E47F5F" w:rsidP="00B7462B">
      <w:pPr>
        <w:pStyle w:val="Heading2"/>
      </w:pPr>
      <w:bookmarkStart w:id="20" w:name="_Ref252977053"/>
      <w:bookmarkStart w:id="21" w:name="_Toc489536230"/>
      <w:r w:rsidRPr="00392614">
        <w:t>PERFORMANCE PERIOD</w:t>
      </w:r>
      <w:bookmarkEnd w:id="17"/>
      <w:bookmarkEnd w:id="18"/>
      <w:bookmarkEnd w:id="19"/>
      <w:bookmarkEnd w:id="20"/>
      <w:bookmarkEnd w:id="21"/>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22" w:name="_Toc251331941"/>
      <w:bookmarkStart w:id="23" w:name="_Ref252782809"/>
      <w:bookmarkStart w:id="24" w:name="_Ref252782820"/>
      <w:bookmarkStart w:id="25" w:name="_Toc489536231"/>
      <w:r w:rsidRPr="00392614">
        <w:t>PLACE OF PERFORMANCE</w:t>
      </w:r>
      <w:bookmarkEnd w:id="22"/>
      <w:bookmarkEnd w:id="23"/>
      <w:bookmarkEnd w:id="24"/>
      <w:bookmarkEnd w:id="25"/>
    </w:p>
    <w:p w14:paraId="1DFECE71" w14:textId="77777777" w:rsidR="00304988" w:rsidRPr="00392614" w:rsidRDefault="00304988" w:rsidP="000C2F41">
      <w:pPr>
        <w:pStyle w:val="NoSpacing"/>
        <w:rPr>
          <w:rStyle w:val="Emphasis"/>
          <w:b w:val="0"/>
        </w:rPr>
      </w:pPr>
      <w:bookmarkStart w:id="26" w:name="_Toc251331942"/>
      <w:bookmarkStart w:id="27" w:name="_Ref252782839"/>
      <w:bookmarkStart w:id="28"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29" w:name="_Toc489536232"/>
      <w:r w:rsidRPr="00392614">
        <w:t>TRAVEL</w:t>
      </w:r>
      <w:bookmarkEnd w:id="26"/>
      <w:bookmarkEnd w:id="27"/>
      <w:bookmarkEnd w:id="28"/>
      <w:r w:rsidR="00810B16" w:rsidRPr="00392614">
        <w:t xml:space="preserve"> OR SPECIAL REQUIREMENTS</w:t>
      </w:r>
      <w:bookmarkEnd w:id="29"/>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30" w:name="_Toc300062773"/>
      <w:bookmarkStart w:id="31" w:name="_Toc489536233"/>
      <w:r w:rsidRPr="00392614">
        <w:lastRenderedPageBreak/>
        <w:t>CONTRACT MANAGEMENT</w:t>
      </w:r>
      <w:bookmarkEnd w:id="30"/>
      <w:bookmarkEnd w:id="31"/>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32" w:name="_Toc300062774"/>
      <w:bookmarkStart w:id="33" w:name="_Toc489536234"/>
      <w:r w:rsidRPr="00392614">
        <w:t>GOVERNMENT FURNISHED PROPERTY</w:t>
      </w:r>
      <w:bookmarkEnd w:id="32"/>
      <w:bookmarkEnd w:id="33"/>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proofErr w:type="spellStart"/>
      <w:r w:rsidR="00D924A4">
        <w:rPr>
          <w:lang w:val="en"/>
        </w:rPr>
        <w:t>Github</w:t>
      </w:r>
      <w:proofErr w:type="spellEnd"/>
      <w:r w:rsidR="00D924A4">
        <w:rPr>
          <w:lang w:val="en"/>
        </w:rPr>
        <w:t xml:space="preserve"> repository.</w:t>
      </w:r>
      <w:r w:rsidRPr="000638C5">
        <w:rPr>
          <w:iCs/>
        </w:rPr>
        <w:t xml:space="preserve"> </w:t>
      </w:r>
    </w:p>
    <w:p w14:paraId="1DFECE7E" w14:textId="77777777" w:rsidR="00304988" w:rsidRPr="00392614" w:rsidRDefault="00304988" w:rsidP="00304988">
      <w:pPr>
        <w:pStyle w:val="Heading2"/>
      </w:pPr>
      <w:bookmarkStart w:id="34" w:name="_Toc300062775"/>
      <w:bookmarkStart w:id="35" w:name="_Toc489536235"/>
      <w:r w:rsidRPr="00392614">
        <w:t>SECURITY</w:t>
      </w:r>
      <w:bookmarkEnd w:id="34"/>
      <w:r w:rsidR="000C5E61" w:rsidRPr="00392614">
        <w:t xml:space="preserve"> AND PRIVACY</w:t>
      </w:r>
      <w:bookmarkEnd w:id="35"/>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36" w:name="_Ref300062634"/>
      <w:bookmarkStart w:id="37" w:name="_Ref300062646"/>
      <w:bookmarkStart w:id="38" w:name="_Ref300062680"/>
      <w:bookmarkStart w:id="39" w:name="_Toc300062776"/>
      <w:bookmarkStart w:id="40" w:name="_Toc489536236"/>
      <w:r w:rsidRPr="00392614">
        <w:t>POSITION</w:t>
      </w:r>
      <w:r w:rsidR="00057EDE" w:rsidRPr="00392614">
        <w:t>/TASK RISK DESIGNATION LEVEL(S)</w:t>
      </w:r>
      <w:bookmarkEnd w:id="36"/>
      <w:bookmarkEnd w:id="37"/>
      <w:bookmarkEnd w:id="38"/>
      <w:bookmarkEnd w:id="39"/>
      <w:bookmarkEnd w:id="40"/>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6A1203">
              <w:rPr>
                <w:rFonts w:cs="Arial"/>
              </w:rPr>
            </w:r>
            <w:r w:rsidR="006A1203">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489536237"/>
      <w:r w:rsidRPr="00392614">
        <w:rPr>
          <w:caps w:val="0"/>
        </w:rPr>
        <w:t>SPECIFIC TASKS AND DELIVERABLES</w:t>
      </w:r>
      <w:bookmarkEnd w:id="41"/>
      <w:bookmarkEnd w:id="42"/>
      <w:bookmarkEnd w:id="43"/>
      <w:bookmarkEnd w:id="44"/>
      <w:bookmarkEnd w:id="45"/>
      <w:bookmarkEnd w:id="46"/>
      <w:bookmarkEnd w:id="47"/>
      <w:bookmarkEnd w:id="48"/>
    </w:p>
    <w:p w14:paraId="1DFECEBD" w14:textId="77777777" w:rsidR="00C73E3C" w:rsidRPr="00392614" w:rsidRDefault="00932705" w:rsidP="00C93974">
      <w:pPr>
        <w:pStyle w:val="Heading2"/>
      </w:pPr>
      <w:bookmarkStart w:id="49" w:name="_Toc489536238"/>
      <w:bookmarkStart w:id="50" w:name="_Ref259632988"/>
      <w:r w:rsidRPr="00392614">
        <w:rPr>
          <w:caps w:val="0"/>
        </w:rPr>
        <w:t>PROJECT MANAGEMENT</w:t>
      </w:r>
      <w:bookmarkEnd w:id="49"/>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51" w:name="_Toc489536239"/>
      <w:r w:rsidRPr="00392614">
        <w:t xml:space="preserve">CONTRACTOR </w:t>
      </w:r>
      <w:r w:rsidR="00E93D53" w:rsidRPr="00392614">
        <w:t>PROJECT MANAGEMENT PLAN</w:t>
      </w:r>
      <w:bookmarkEnd w:id="50"/>
      <w:bookmarkEnd w:id="51"/>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52" w:name="_Ref259633002"/>
      <w:bookmarkStart w:id="53" w:name="_Toc489536240"/>
      <w:r w:rsidRPr="00392614">
        <w:lastRenderedPageBreak/>
        <w:t>REPORTING REQUIREMENTS</w:t>
      </w:r>
      <w:bookmarkEnd w:id="52"/>
      <w:bookmarkEnd w:id="53"/>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54" w:name="_Toc449021393"/>
      <w:bookmarkStart w:id="55" w:name="_Toc456014466"/>
      <w:bookmarkStart w:id="56" w:name="_Toc468795350"/>
      <w:bookmarkStart w:id="57" w:name="_Toc469573404"/>
      <w:bookmarkStart w:id="58" w:name="_Toc476751993"/>
      <w:bookmarkStart w:id="59" w:name="_Toc484452241"/>
      <w:bookmarkStart w:id="60" w:name="_Toc489536241"/>
      <w:r w:rsidRPr="00392614">
        <w:rPr>
          <w:rFonts w:cs="Arial"/>
          <w:b/>
          <w:bCs/>
          <w:iCs/>
          <w:kern w:val="32"/>
          <w:szCs w:val="26"/>
        </w:rPr>
        <w:t xml:space="preserve">RATIONAL TOOLS </w:t>
      </w:r>
      <w:bookmarkEnd w:id="54"/>
      <w:bookmarkEnd w:id="55"/>
      <w:bookmarkEnd w:id="56"/>
      <w:bookmarkEnd w:id="57"/>
      <w:bookmarkEnd w:id="58"/>
      <w:bookmarkEnd w:id="59"/>
      <w:r w:rsidR="006171D4" w:rsidRPr="00392614">
        <w:rPr>
          <w:rFonts w:cs="Arial"/>
          <w:b/>
          <w:bCs/>
          <w:iCs/>
          <w:kern w:val="32"/>
          <w:szCs w:val="26"/>
        </w:rPr>
        <w:t>USAGE</w:t>
      </w:r>
      <w:bookmarkEnd w:id="60"/>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61" w:name="_Toc449021394"/>
      <w:bookmarkStart w:id="62" w:name="_Toc456014467"/>
      <w:bookmarkStart w:id="63" w:name="_Toc468795351"/>
      <w:bookmarkStart w:id="64" w:name="_Toc469573405"/>
      <w:bookmarkStart w:id="65" w:name="_Toc476751994"/>
      <w:bookmarkStart w:id="66" w:name="_Toc484452242"/>
      <w:bookmarkStart w:id="67" w:name="_Toc489536242"/>
      <w:r w:rsidRPr="00392614">
        <w:rPr>
          <w:rFonts w:cs="Arial"/>
          <w:b/>
          <w:bCs/>
          <w:iCs/>
          <w:kern w:val="32"/>
          <w:szCs w:val="26"/>
        </w:rPr>
        <w:t>PRIVACY &amp; HIPAA TRAINING</w:t>
      </w:r>
      <w:bookmarkEnd w:id="61"/>
      <w:bookmarkEnd w:id="62"/>
      <w:bookmarkEnd w:id="63"/>
      <w:bookmarkEnd w:id="64"/>
      <w:bookmarkEnd w:id="65"/>
      <w:bookmarkEnd w:id="66"/>
      <w:bookmarkEnd w:id="67"/>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68" w:name="_ONBOARDING_STATUS"/>
      <w:bookmarkStart w:id="69" w:name="_Toc449021395"/>
      <w:bookmarkStart w:id="70" w:name="_Toc447539951"/>
      <w:bookmarkStart w:id="71" w:name="_Toc446068623"/>
      <w:bookmarkStart w:id="72" w:name="_Toc456014468"/>
      <w:bookmarkStart w:id="73" w:name="_Toc468795352"/>
      <w:bookmarkStart w:id="74" w:name="_Toc469573406"/>
      <w:bookmarkStart w:id="75" w:name="_Toc476751995"/>
      <w:bookmarkStart w:id="76" w:name="_Toc484452243"/>
      <w:bookmarkStart w:id="77" w:name="_Toc489536243"/>
      <w:bookmarkEnd w:id="68"/>
      <w:r w:rsidRPr="00392614">
        <w:rPr>
          <w:rFonts w:cs="Arial"/>
          <w:b/>
          <w:bCs/>
          <w:iCs/>
          <w:kern w:val="32"/>
          <w:szCs w:val="26"/>
        </w:rPr>
        <w:t>ONBOARDING STATUS</w:t>
      </w:r>
      <w:bookmarkEnd w:id="69"/>
      <w:bookmarkEnd w:id="70"/>
      <w:bookmarkEnd w:id="71"/>
      <w:bookmarkEnd w:id="72"/>
      <w:bookmarkEnd w:id="73"/>
      <w:bookmarkEnd w:id="74"/>
      <w:bookmarkEnd w:id="75"/>
      <w:bookmarkEnd w:id="76"/>
      <w:bookmarkEnd w:id="77"/>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78" w:name="_Toc489536244"/>
      <w:bookmarkStart w:id="79" w:name="_Ref259786803"/>
      <w:r w:rsidRPr="00392614">
        <w:t>TECHNICAL KICKOFF MEETING</w:t>
      </w:r>
      <w:bookmarkEnd w:id="78"/>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80" w:name="_Toc468795354"/>
      <w:bookmarkStart w:id="81" w:name="_Toc469573408"/>
      <w:bookmarkStart w:id="82" w:name="_Toc476751997"/>
      <w:bookmarkStart w:id="83" w:name="_Toc484452245"/>
      <w:bookmarkStart w:id="84" w:name="_Toc489536245"/>
      <w:r w:rsidRPr="00392614">
        <w:rPr>
          <w:rFonts w:cs="Arial"/>
          <w:b/>
          <w:bCs/>
          <w:iCs/>
          <w:kern w:val="32"/>
          <w:szCs w:val="26"/>
        </w:rPr>
        <w:t>CONFIGURATION MANAGEMENT</w:t>
      </w:r>
      <w:bookmarkEnd w:id="80"/>
      <w:bookmarkEnd w:id="81"/>
      <w:bookmarkEnd w:id="82"/>
      <w:bookmarkEnd w:id="83"/>
      <w:r w:rsidR="006171D4" w:rsidRPr="00392614">
        <w:rPr>
          <w:rFonts w:cs="Arial"/>
          <w:b/>
          <w:bCs/>
          <w:iCs/>
          <w:kern w:val="32"/>
          <w:szCs w:val="26"/>
        </w:rPr>
        <w:t xml:space="preserve"> (CM)</w:t>
      </w:r>
      <w:bookmarkEnd w:id="84"/>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85"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85"/>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86" w:name="_Toc417360625"/>
    </w:p>
    <w:p w14:paraId="1DFECF11" w14:textId="77777777" w:rsidR="00173895" w:rsidRPr="00392614" w:rsidRDefault="00173895" w:rsidP="00AB5F38">
      <w:pPr>
        <w:pStyle w:val="NoSpacing"/>
        <w:numPr>
          <w:ilvl w:val="0"/>
          <w:numId w:val="20"/>
        </w:numPr>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87" w:name="_Toc417360626"/>
      <w:bookmarkEnd w:id="86"/>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87"/>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88" w:name="_Toc469573409"/>
      <w:bookmarkStart w:id="89" w:name="_Toc476751998"/>
      <w:bookmarkStart w:id="90" w:name="_Toc484452246"/>
      <w:bookmarkStart w:id="91" w:name="_Toc486843136"/>
      <w:bookmarkStart w:id="92" w:name="_Toc479258982"/>
      <w:bookmarkStart w:id="93" w:name="_Toc484452247"/>
      <w:bookmarkStart w:id="94" w:name="_Toc489536246"/>
      <w:bookmarkEnd w:id="79"/>
      <w:bookmarkEnd w:id="88"/>
      <w:bookmarkEnd w:id="89"/>
      <w:bookmarkEnd w:id="90"/>
      <w:bookmarkEnd w:id="91"/>
      <w:r>
        <w:rPr>
          <w:rFonts w:cs="Arial"/>
          <w:b/>
          <w:bCs/>
          <w:iCs/>
          <w:szCs w:val="28"/>
        </w:rPr>
        <w:t>ADAPTIVE MAINTENANCE</w:t>
      </w:r>
      <w:r w:rsidRPr="00392614">
        <w:rPr>
          <w:rFonts w:cs="Arial"/>
          <w:b/>
          <w:bCs/>
          <w:iCs/>
          <w:szCs w:val="28"/>
        </w:rPr>
        <w:t xml:space="preserve"> SERVICES</w:t>
      </w:r>
      <w:bookmarkEnd w:id="92"/>
      <w:r w:rsidRPr="00392614">
        <w:rPr>
          <w:rFonts w:cs="Arial"/>
          <w:b/>
          <w:bCs/>
          <w:iCs/>
          <w:szCs w:val="28"/>
        </w:rPr>
        <w:t xml:space="preserve"> (BASE &amp; OPTION </w:t>
      </w:r>
      <w:r w:rsidR="0041513E" w:rsidRPr="00392614">
        <w:rPr>
          <w:rFonts w:cs="Arial"/>
          <w:b/>
          <w:bCs/>
          <w:iCs/>
          <w:caps/>
          <w:szCs w:val="28"/>
        </w:rPr>
        <w:t>PERIOD)</w:t>
      </w:r>
      <w:bookmarkEnd w:id="93"/>
      <w:bookmarkEnd w:id="94"/>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5" w:name="_Toc484452248"/>
      <w:bookmarkStart w:id="96" w:name="_Toc489536247"/>
      <w:r w:rsidRPr="00392614">
        <w:rPr>
          <w:rFonts w:cs="Arial"/>
          <w:b/>
          <w:bCs/>
          <w:iCs/>
          <w:kern w:val="32"/>
          <w:szCs w:val="26"/>
        </w:rPr>
        <w:t>ISOLATE CPRS FROM VISTA MUMPS FOR SELECT PATIENT DATA ENTRY FUNCTIONS (BASE PERIOD)</w:t>
      </w:r>
      <w:bookmarkEnd w:id="95"/>
      <w:bookmarkEnd w:id="96"/>
    </w:p>
    <w:p w14:paraId="1DFECF32" w14:textId="2B14CE90" w:rsidR="00337531" w:rsidRPr="00392614" w:rsidRDefault="00337531" w:rsidP="00CC2302">
      <w:pPr>
        <w:pStyle w:val="NoSpacing"/>
      </w:pPr>
      <w:r w:rsidRPr="00392614">
        <w:t xml:space="preserve">The Contractor shall </w:t>
      </w:r>
      <w:proofErr w:type="gramStart"/>
      <w:r w:rsidRPr="00392614">
        <w:t>migrate</w:t>
      </w:r>
      <w:proofErr w:type="gramEnd"/>
      <w:r w:rsidRPr="00392614">
        <w:t xml:space="preserv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 xml:space="preserve">all (RPC) interface </w:t>
      </w:r>
      <w:ins w:id="97" w:author="Department of Veterans Affairs" w:date="2017-08-10T11:18:00Z">
        <w:r w:rsidR="00E55846">
          <w:t>and any dependent CPRS RPC</w:t>
        </w:r>
      </w:ins>
      <w:ins w:id="98" w:author="Department of Veterans Affairs" w:date="2017-08-10T11:32:00Z">
        <w:r w:rsidR="00A20713">
          <w:t>s</w:t>
        </w:r>
      </w:ins>
      <w:ins w:id="99" w:author="Department of Veterans Affairs" w:date="2017-08-10T11:33:00Z">
        <w:r w:rsidR="00A20713">
          <w:t xml:space="preserve"> (</w:t>
        </w:r>
      </w:ins>
      <w:ins w:id="100" w:author="Department of Veterans Affairs" w:date="2017-08-10T11:18:00Z">
        <w:r w:rsidR="00E55846">
          <w:t xml:space="preserve">such as the Virtual Patient </w:t>
        </w:r>
        <w:r w:rsidR="00A20713">
          <w:t>Record (VPR) RPC</w:t>
        </w:r>
      </w:ins>
      <w:ins w:id="101" w:author="Department of Veterans Affairs" w:date="2017-08-10T11:33:00Z">
        <w:r w:rsidR="00A20713">
          <w:t>)</w:t>
        </w:r>
      </w:ins>
      <w:ins w:id="102" w:author="Department of Veterans Affairs" w:date="2017-08-10T11:18:00Z">
        <w:r w:rsidR="00E55846">
          <w:t xml:space="preserve"> </w:t>
        </w:r>
      </w:ins>
      <w:r w:rsidRPr="00392614">
        <w:t>with a service emulation layer which provides compatibility with web-friendly interfaces for new clients.  The Contractor’s solution shall also address issues that arise with a centralized service including location, time management, and synchronization.</w:t>
      </w:r>
      <w:ins w:id="103" w:author="Department of Veterans Affairs" w:date="2017-08-10T11:17:00Z">
        <w:r w:rsidR="00E55846">
          <w:t xml:space="preserve">  </w:t>
        </w:r>
      </w:ins>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104" w:name="_Toc484452249"/>
      <w:bookmarkStart w:id="105" w:name="_Toc489536248"/>
      <w:r w:rsidRPr="00392614">
        <w:rPr>
          <w:rFonts w:cs="Arial"/>
          <w:b/>
          <w:bCs/>
          <w:iCs/>
          <w:kern w:val="32"/>
          <w:szCs w:val="26"/>
        </w:rPr>
        <w:t xml:space="preserve">PATIENT </w:t>
      </w:r>
      <w:r w:rsidR="00130C90" w:rsidRPr="00392614">
        <w:rPr>
          <w:rFonts w:cs="Arial"/>
          <w:b/>
          <w:bCs/>
          <w:iCs/>
          <w:kern w:val="32"/>
          <w:szCs w:val="26"/>
        </w:rPr>
        <w:t>VITALS DATA ENTRY VICS</w:t>
      </w:r>
      <w:bookmarkEnd w:id="104"/>
      <w:bookmarkEnd w:id="105"/>
    </w:p>
    <w:p w14:paraId="03C2030C" w14:textId="77777777" w:rsidR="00514CC0" w:rsidRDefault="00337531" w:rsidP="00CC2302">
      <w:pPr>
        <w:pStyle w:val="NoSpacing"/>
        <w:rPr>
          <w:ins w:id="106" w:author="Department of Veterans Affairs" w:date="2017-08-10T11:26:00Z"/>
        </w:rPr>
      </w:pPr>
      <w:r w:rsidRPr="00392614">
        <w:t xml:space="preserve">Consistent with the guidance in PWS 5.2.1, the Contractor shall develop a </w:t>
      </w:r>
      <w:proofErr w:type="gramStart"/>
      <w:r w:rsidRPr="00392614">
        <w:t>VICS</w:t>
      </w:r>
      <w:proofErr w:type="gramEnd"/>
      <w:r w:rsidRPr="00392614">
        <w:t xml:space="preserve"> service layer that supports patient vitals entry and retrieval by CPRS and web-friendly interfacing by new clients.  The Contractor shall reroute the service layer to </w:t>
      </w:r>
      <w:r w:rsidR="00036B2D">
        <w:t>a</w:t>
      </w:r>
      <w:r w:rsidR="00036B2D" w:rsidRPr="00036B2D">
        <w:t xml:space="preserve"> node.js-</w:t>
      </w:r>
      <w:r w:rsidR="00036B2D" w:rsidRPr="00036B2D">
        <w:lastRenderedPageBreak/>
        <w:t>supporting, industry-standard database</w:t>
      </w:r>
      <w:r w:rsidRPr="00392614">
        <w:t xml:space="preserve">.  </w:t>
      </w:r>
      <w:ins w:id="107" w:author="Department of Veterans Affairs" w:date="2017-08-10T11:25:00Z">
        <w:r w:rsidR="00514CC0" w:rsidRPr="00514CC0">
          <w:t xml:space="preserve">RPCs will be routed to the centralized service, while maintaining backwards compatibility with the </w:t>
        </w:r>
        <w:proofErr w:type="spellStart"/>
        <w:r w:rsidR="00514CC0" w:rsidRPr="00514CC0">
          <w:t>FileMan</w:t>
        </w:r>
        <w:proofErr w:type="spellEnd"/>
        <w:r w:rsidR="00514CC0" w:rsidRPr="00514CC0">
          <w:t xml:space="preserve"> Data Dictionary.</w:t>
        </w:r>
        <w:r w:rsidR="00514CC0">
          <w:t xml:space="preserve">  </w:t>
        </w:r>
      </w:ins>
    </w:p>
    <w:p w14:paraId="03719A6F" w14:textId="77777777" w:rsidR="00514CC0" w:rsidRDefault="00514CC0" w:rsidP="00CC2302">
      <w:pPr>
        <w:pStyle w:val="NoSpacing"/>
        <w:rPr>
          <w:ins w:id="108" w:author="Department of Veterans Affairs" w:date="2017-08-10T11:26:00Z"/>
        </w:rPr>
      </w:pPr>
    </w:p>
    <w:p w14:paraId="1DFECF36" w14:textId="44FB9AE2" w:rsidR="00337531" w:rsidRPr="00392614" w:rsidRDefault="00337531" w:rsidP="00CC2302">
      <w:pPr>
        <w:pStyle w:val="NoSpacing"/>
      </w:pPr>
      <w:r w:rsidRPr="00392614">
        <w:t>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109" w:name="_Toc484452250"/>
      <w:bookmarkStart w:id="110" w:name="_Toc489536249"/>
      <w:r w:rsidRPr="00392614">
        <w:rPr>
          <w:rFonts w:cs="Arial"/>
          <w:b/>
          <w:bCs/>
          <w:iCs/>
          <w:kern w:val="32"/>
          <w:szCs w:val="26"/>
        </w:rPr>
        <w:t xml:space="preserve">PATIENT </w:t>
      </w:r>
      <w:r w:rsidR="00130C90" w:rsidRPr="00392614">
        <w:rPr>
          <w:rFonts w:cs="Arial"/>
          <w:b/>
          <w:bCs/>
          <w:iCs/>
          <w:kern w:val="32"/>
          <w:szCs w:val="26"/>
        </w:rPr>
        <w:t>ALLERGY DATA ENTRY VICS</w:t>
      </w:r>
      <w:bookmarkEnd w:id="109"/>
      <w:bookmarkEnd w:id="110"/>
    </w:p>
    <w:p w14:paraId="1DFECF3C" w14:textId="6D30C9FE" w:rsidR="00CC2302" w:rsidRPr="00392614" w:rsidRDefault="00337531" w:rsidP="00CC2302">
      <w:pPr>
        <w:pStyle w:val="NoSpacing"/>
      </w:pPr>
      <w:r w:rsidRPr="00392614">
        <w:t xml:space="preserve">Consistent with the guidance in 5.2.1, the Contractor shall develop a </w:t>
      </w:r>
      <w:proofErr w:type="gramStart"/>
      <w:r w:rsidRPr="00392614">
        <w:t>VICS</w:t>
      </w:r>
      <w:proofErr w:type="gramEnd"/>
      <w:r w:rsidRPr="00392614">
        <w:t xml:space="preserve">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ins w:id="111" w:author="Department of Veterans Affairs" w:date="2017-08-10T11:26:00Z">
        <w:r w:rsidR="00514CC0" w:rsidRPr="00514CC0">
          <w:t xml:space="preserve">RPCs will be routed to the centralized service, while maintaining backwards compatibility with the </w:t>
        </w:r>
        <w:proofErr w:type="spellStart"/>
        <w:r w:rsidR="00514CC0" w:rsidRPr="00514CC0">
          <w:t>FileMan</w:t>
        </w:r>
        <w:proofErr w:type="spellEnd"/>
        <w:r w:rsidR="00514CC0" w:rsidRPr="00514CC0">
          <w:t xml:space="preserve"> Data Dictionary.</w:t>
        </w:r>
      </w:ins>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12" w:name="_Toc484452251"/>
      <w:bookmarkStart w:id="113" w:name="_Toc489536250"/>
      <w:r w:rsidRPr="00392614">
        <w:rPr>
          <w:rFonts w:cs="Arial"/>
          <w:b/>
          <w:bCs/>
          <w:iCs/>
          <w:kern w:val="32"/>
          <w:szCs w:val="26"/>
        </w:rPr>
        <w:t xml:space="preserve">PATIENT </w:t>
      </w:r>
      <w:r w:rsidR="00130C90" w:rsidRPr="00392614">
        <w:rPr>
          <w:rFonts w:cs="Arial"/>
          <w:b/>
          <w:bCs/>
          <w:iCs/>
          <w:kern w:val="32"/>
          <w:szCs w:val="26"/>
        </w:rPr>
        <w:t>PROBLEM DATA ENTRY / RETRIEVAL</w:t>
      </w:r>
      <w:bookmarkEnd w:id="112"/>
      <w:bookmarkEnd w:id="113"/>
    </w:p>
    <w:p w14:paraId="1DFECF44" w14:textId="55CEE735" w:rsidR="00CC2302" w:rsidRPr="00392614" w:rsidRDefault="00337531" w:rsidP="00CC2302">
      <w:pPr>
        <w:pStyle w:val="NoSpacing"/>
      </w:pPr>
      <w:r w:rsidRPr="00392614">
        <w:t xml:space="preserve">Consistent with the guidance in 5.2.1, the Contractor shall develop a </w:t>
      </w:r>
      <w:proofErr w:type="gramStart"/>
      <w:r w:rsidRPr="00392614">
        <w:t>VICS</w:t>
      </w:r>
      <w:proofErr w:type="gramEnd"/>
      <w:r w:rsidRPr="00392614">
        <w:t xml:space="preserve">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ins w:id="114" w:author="Department of Veterans Affairs" w:date="2017-08-10T11:04:00Z">
        <w:r w:rsidR="004D7E2D">
          <w:t>.  RPCs will be routed to the centralized service</w:t>
        </w:r>
      </w:ins>
      <w:ins w:id="115" w:author="Department of Veterans Affairs" w:date="2017-08-10T11:05:00Z">
        <w:r w:rsidR="004D7E2D">
          <w:t xml:space="preserve">, </w:t>
        </w:r>
      </w:ins>
      <w:ins w:id="116" w:author="Department of Veterans Affairs" w:date="2017-08-10T11:10:00Z">
        <w:r w:rsidR="00E55846">
          <w:t>while maintaining backwards compatibility with t</w:t>
        </w:r>
      </w:ins>
      <w:ins w:id="117" w:author="Department of Veterans Affairs" w:date="2017-08-10T11:04:00Z">
        <w:r w:rsidR="004D7E2D">
          <w:t xml:space="preserve">he </w:t>
        </w:r>
        <w:proofErr w:type="spellStart"/>
        <w:r w:rsidR="004D7E2D">
          <w:t>Fil</w:t>
        </w:r>
      </w:ins>
      <w:ins w:id="118" w:author="Department of Veterans Affairs" w:date="2017-08-10T11:05:00Z">
        <w:r w:rsidR="00E55846">
          <w:t>eMan</w:t>
        </w:r>
        <w:proofErr w:type="spellEnd"/>
        <w:r w:rsidR="00E55846">
          <w:t xml:space="preserve"> Data Dictionary</w:t>
        </w:r>
        <w:r w:rsidR="004D7E2D">
          <w:t>.</w:t>
        </w:r>
      </w:ins>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19" w:name="_Toc484452252"/>
      <w:bookmarkStart w:id="120" w:name="_Toc489536251"/>
      <w:r w:rsidRPr="00392614">
        <w:rPr>
          <w:rFonts w:cs="Arial"/>
          <w:b/>
          <w:bCs/>
          <w:iCs/>
          <w:kern w:val="32"/>
          <w:szCs w:val="26"/>
        </w:rPr>
        <w:t>ISOLATE CPRS FROM VISTA MUMPS FOR OUTPATIENT PHARMACY CPOE (BASE PERIOD)</w:t>
      </w:r>
      <w:bookmarkEnd w:id="119"/>
      <w:bookmarkEnd w:id="120"/>
    </w:p>
    <w:p w14:paraId="1DFECF4C" w14:textId="77777777" w:rsidR="00337531" w:rsidRPr="00392614" w:rsidRDefault="00337531" w:rsidP="00CC2302">
      <w:pPr>
        <w:pStyle w:val="NoSpacing"/>
      </w:pPr>
      <w:r w:rsidRPr="00392614">
        <w:t xml:space="preserve">CPRS allows a Provider to order a variety of items and activities including medications, lab tests and consultations. Orders lead to activity both inside and outside a hospital, in </w:t>
      </w:r>
      <w:r w:rsidRPr="00392614">
        <w:lastRenderedPageBreak/>
        <w:t>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029CDB23" w:rsidR="00337531" w:rsidRPr="00392614" w:rsidRDefault="00337531" w:rsidP="00CC2302">
      <w:pPr>
        <w:pStyle w:val="NoSpacing"/>
      </w:pPr>
      <w:r w:rsidRPr="00392614">
        <w:t xml:space="preserve">The Contractor shall develop a </w:t>
      </w:r>
      <w:proofErr w:type="gramStart"/>
      <w:r w:rsidRPr="00392614">
        <w:t>VICS</w:t>
      </w:r>
      <w:proofErr w:type="gramEnd"/>
      <w:r w:rsidRPr="00392614">
        <w:t xml:space="preserve"> service for Outpatient Pharmacy to segregate CPOE for operation outside of VistA RPCs.  The Contractor’s solution shall replace CPRS’s RPC interface with a service emulation layer </w:t>
      </w:r>
      <w:ins w:id="121" w:author="Department of Veterans Affairs" w:date="2017-08-10T11:19:00Z">
        <w:r w:rsidR="00E55846" w:rsidRPr="00E55846">
          <w:t>an</w:t>
        </w:r>
        <w:r w:rsidR="00A20713">
          <w:t>d any dependent CPRS RPC</w:t>
        </w:r>
        <w:r w:rsidR="00E55846" w:rsidRPr="00E55846">
          <w:t xml:space="preserve">s </w:t>
        </w:r>
      </w:ins>
      <w:ins w:id="122" w:author="Department of Veterans Affairs" w:date="2017-08-10T11:33:00Z">
        <w:r w:rsidR="00A20713">
          <w:t>(</w:t>
        </w:r>
      </w:ins>
      <w:ins w:id="123" w:author="Department of Veterans Affairs" w:date="2017-08-10T11:19:00Z">
        <w:r w:rsidR="00E55846" w:rsidRPr="00E55846">
          <w:t>such as the Virtual Patient Record (VPR) RPC)</w:t>
        </w:r>
      </w:ins>
      <w:ins w:id="124" w:author="Department of Veterans Affairs" w:date="2017-08-10T11:23:00Z">
        <w:r w:rsidR="00514CC0">
          <w:t>,</w:t>
        </w:r>
      </w:ins>
      <w:ins w:id="125" w:author="Department of Veterans Affairs" w:date="2017-08-10T11:19:00Z">
        <w:r w:rsidR="00E55846">
          <w:t xml:space="preserve"> </w:t>
        </w:r>
      </w:ins>
      <w:r w:rsidRPr="00392614">
        <w:t xml:space="preserve">which provides compatibility with </w:t>
      </w:r>
      <w:del w:id="126" w:author="Department of Veterans Affairs" w:date="2017-08-10T11:33:00Z">
        <w:r w:rsidR="000F2332" w:rsidRPr="00392614" w:rsidDel="00AF23D6">
          <w:delText xml:space="preserve"> </w:delText>
        </w:r>
      </w:del>
      <w:r w:rsidRPr="00392614">
        <w:t xml:space="preserve">web-friendly interfaces for new clients.  </w:t>
      </w:r>
      <w:ins w:id="127" w:author="Department of Veterans Affairs" w:date="2017-08-10T11:11:00Z">
        <w:r w:rsidR="00E55846" w:rsidRPr="00E55846">
          <w:t xml:space="preserve">RPCs will be routed to the centralized service, while maintaining backwards compatibility with the </w:t>
        </w:r>
        <w:proofErr w:type="spellStart"/>
        <w:r w:rsidR="00E55846" w:rsidRPr="00E55846">
          <w:t>FileMan</w:t>
        </w:r>
        <w:proofErr w:type="spellEnd"/>
        <w:r w:rsidR="00E55846" w:rsidRPr="00E55846">
          <w:t xml:space="preserve"> Data Dictionary.</w:t>
        </w:r>
        <w:r w:rsidR="00E55846">
          <w:t xml:space="preserve">  </w:t>
        </w:r>
      </w:ins>
      <w:r w:rsidRPr="00392614">
        <w:t xml:space="preserve">Such a VICS will demonstrate that </w:t>
      </w:r>
      <w:proofErr w:type="spellStart"/>
      <w:r w:rsidRPr="00392614">
        <w:t>V</w:t>
      </w:r>
      <w:r w:rsidR="004C5BE9" w:rsidRPr="00392614">
        <w:t>ist</w:t>
      </w:r>
      <w:r w:rsidRPr="00392614">
        <w:t>A’s</w:t>
      </w:r>
      <w:proofErr w:type="spellEnd"/>
      <w:r w:rsidRPr="00392614">
        <w:t xml:space="preserve">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59DEC1DD" w:rsidR="00337531" w:rsidRPr="00392614" w:rsidRDefault="00A609AF" w:rsidP="00A609AF">
      <w:pPr>
        <w:pStyle w:val="Heading2"/>
      </w:pPr>
      <w:bookmarkStart w:id="128" w:name="_Toc484452253"/>
      <w:bookmarkStart w:id="129" w:name="_Toc489536252"/>
      <w:r>
        <w:t>SUSTAINMENT SUPPORT FOR THE PATIENT DATA ENTRY AND PHARMACY CPOE FUNCTIONS</w:t>
      </w:r>
      <w:r w:rsidR="00337531" w:rsidRPr="00392614">
        <w:t xml:space="preserve"> (BASE AND OPTION PERIOD)</w:t>
      </w:r>
      <w:bookmarkEnd w:id="128"/>
      <w:bookmarkEnd w:id="129"/>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AB5F38">
      <w:pPr>
        <w:pStyle w:val="NoSpacing"/>
        <w:numPr>
          <w:ilvl w:val="0"/>
          <w:numId w:val="26"/>
        </w:numPr>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AB5F38">
      <w:pPr>
        <w:pStyle w:val="NoSpacing"/>
        <w:numPr>
          <w:ilvl w:val="0"/>
          <w:numId w:val="26"/>
        </w:numPr>
      </w:pPr>
      <w:r w:rsidRPr="00392614">
        <w:lastRenderedPageBreak/>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AB5F38">
      <w:pPr>
        <w:pStyle w:val="NoSpacing"/>
        <w:numPr>
          <w:ilvl w:val="0"/>
          <w:numId w:val="26"/>
        </w:numPr>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AB5F38">
      <w:pPr>
        <w:pStyle w:val="NoSpacing"/>
        <w:numPr>
          <w:ilvl w:val="0"/>
          <w:numId w:val="26"/>
        </w:numPr>
      </w:pPr>
      <w:r w:rsidRPr="00392614">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AB5F38">
      <w:pPr>
        <w:pStyle w:val="NoSpacing"/>
        <w:numPr>
          <w:ilvl w:val="0"/>
          <w:numId w:val="25"/>
        </w:numPr>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30" w:name="_Toc479258983"/>
      <w:bookmarkStart w:id="131" w:name="_Toc484452254"/>
      <w:bookmarkStart w:id="132" w:name="_Toc489536253"/>
      <w:r w:rsidRPr="00392614">
        <w:rPr>
          <w:rFonts w:cs="Arial"/>
          <w:b/>
          <w:bCs/>
          <w:iCs/>
          <w:szCs w:val="28"/>
        </w:rPr>
        <w:t>PLANNING</w:t>
      </w:r>
      <w:bookmarkEnd w:id="130"/>
      <w:r w:rsidRPr="00392614">
        <w:rPr>
          <w:rFonts w:cs="Arial"/>
          <w:b/>
          <w:bCs/>
          <w:iCs/>
          <w:szCs w:val="28"/>
        </w:rPr>
        <w:t xml:space="preserve"> (BASE &amp; OPTION PERIOD)</w:t>
      </w:r>
      <w:bookmarkEnd w:id="131"/>
      <w:bookmarkEnd w:id="132"/>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63926FFC" w:rsidR="00F843C5" w:rsidRPr="00392614" w:rsidRDefault="00F843C5" w:rsidP="00F843C5">
      <w:pPr>
        <w:spacing w:after="120"/>
      </w:pPr>
      <w:r w:rsidRPr="00392614">
        <w:t>The Contractor shall continuously support the build and development methodology described within Section 5.</w:t>
      </w:r>
      <w:ins w:id="133" w:author="Department of Veterans Affairs" w:date="2017-08-09T10:54:00Z">
        <w:r w:rsidR="003027B2">
          <w:t>5</w:t>
        </w:r>
      </w:ins>
      <w:del w:id="134" w:author="Department of Veterans Affairs" w:date="2017-08-09T10:54:00Z">
        <w:r w:rsidRPr="00392614" w:rsidDel="003027B2">
          <w:delText>4</w:delText>
        </w:r>
      </w:del>
      <w:r w:rsidRPr="00392614">
        <w:t xml:space="preserve"> in order to complete the </w:t>
      </w:r>
      <w:del w:id="135" w:author="Department of Veterans Affairs" w:date="2017-08-09T10:52:00Z">
        <w:r w:rsidRPr="00392614" w:rsidDel="003027B2">
          <w:delText>epics, sub-epics and user stories</w:delText>
        </w:r>
      </w:del>
      <w:ins w:id="136" w:author="Department of Veterans Affairs" w:date="2017-08-09T10:52:00Z">
        <w:r w:rsidR="003027B2">
          <w:t>scope of RPC emulation requirements</w:t>
        </w:r>
      </w:ins>
      <w:r w:rsidRPr="00392614">
        <w:t xml:space="preserve">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37" w:name="_Toc449021398"/>
      <w:bookmarkStart w:id="138" w:name="_Toc456014472"/>
      <w:bookmarkStart w:id="139" w:name="_Toc468795356"/>
      <w:bookmarkStart w:id="140" w:name="_Toc469573411"/>
      <w:bookmarkStart w:id="141" w:name="_Toc479258984"/>
      <w:bookmarkStart w:id="142" w:name="_Toc484452255"/>
      <w:bookmarkStart w:id="143" w:name="_Toc489536254"/>
      <w:r w:rsidRPr="00392614">
        <w:rPr>
          <w:rFonts w:cs="Arial"/>
          <w:b/>
          <w:bCs/>
          <w:iCs/>
          <w:kern w:val="32"/>
          <w:szCs w:val="26"/>
        </w:rPr>
        <w:t>AGILE REQUIREMENTS ELABORATION</w:t>
      </w:r>
      <w:bookmarkEnd w:id="137"/>
      <w:bookmarkEnd w:id="138"/>
      <w:bookmarkEnd w:id="139"/>
      <w:bookmarkEnd w:id="140"/>
      <w:bookmarkEnd w:id="141"/>
      <w:bookmarkEnd w:id="142"/>
      <w:bookmarkEnd w:id="143"/>
    </w:p>
    <w:p w14:paraId="1DFECF70" w14:textId="34E2EC83" w:rsidR="00F843C5" w:rsidRPr="00392614" w:rsidRDefault="003027B2" w:rsidP="00CC2302">
      <w:pPr>
        <w:pStyle w:val="NoSpacing"/>
      </w:pPr>
      <w:ins w:id="144" w:author="Department of Veterans Affairs" w:date="2017-08-09T10:56:00Z">
        <w:del w:id="145" w:author="Susan Banasiak" w:date="2017-08-09T14:01:00Z">
          <w:r w:rsidDel="00B17593">
            <w:delText>At contract start, t</w:delText>
          </w:r>
        </w:del>
      </w:ins>
      <w:ins w:id="146" w:author="Susan Banasiak" w:date="2017-08-09T14:01:00Z">
        <w:r w:rsidR="00B17593">
          <w:t>T</w:t>
        </w:r>
      </w:ins>
      <w:ins w:id="147" w:author="Department of Veterans Affairs" w:date="2017-08-09T10:56:00Z">
        <w:r>
          <w:t xml:space="preserve">he Contractor shall perform an assessment to quantify the number of RPCs </w:t>
        </w:r>
        <w:r w:rsidRPr="003027B2">
          <w:t>containing Patient Data Entry functions and Pharmacy CPOE business logic</w:t>
        </w:r>
      </w:ins>
      <w:ins w:id="148" w:author="Department of Veterans Affairs" w:date="2017-08-09T10:57:00Z">
        <w:r>
          <w:t xml:space="preserve">.  </w:t>
        </w:r>
      </w:ins>
      <w:r w:rsidR="00F843C5" w:rsidRPr="00392614">
        <w:t>The Contractor shall perform backlog grooming sessions with the VA team</w:t>
      </w:r>
      <w:r w:rsidR="00F843C5" w:rsidRPr="00392614">
        <w:rPr>
          <w:lang w:val="en"/>
        </w:rPr>
        <w:t xml:space="preserve"> to properly understand and elaborate business agile requirements</w:t>
      </w:r>
      <w:r w:rsidR="00F843C5" w:rsidRPr="00392614">
        <w:t xml:space="preserve">.  The outcome of these sessions shall be a review of, and agreement to, the </w:t>
      </w:r>
      <w:ins w:id="149" w:author="Department of Veterans Affairs" w:date="2017-08-09T10:52:00Z">
        <w:r>
          <w:t xml:space="preserve">quantity of RPCs </w:t>
        </w:r>
      </w:ins>
      <w:ins w:id="150" w:author="Department of Veterans Affairs" w:date="2017-08-09T10:53:00Z">
        <w:r>
          <w:t>containing Patient Data Entry functions and Pharmacy CPOE business logic</w:t>
        </w:r>
      </w:ins>
      <w:ins w:id="151" w:author="Department of Veterans Affairs" w:date="2017-08-09T11:03:00Z">
        <w:r w:rsidR="00856876">
          <w:t xml:space="preserve"> and the percentage completion </w:t>
        </w:r>
      </w:ins>
      <w:ins w:id="152" w:author="Department of Veterans Affairs" w:date="2017-08-09T11:04:00Z">
        <w:r w:rsidR="00856876">
          <w:t xml:space="preserve">of RPC emulation </w:t>
        </w:r>
      </w:ins>
      <w:ins w:id="153" w:author="Department of Veterans Affairs" w:date="2017-08-09T11:03:00Z">
        <w:r w:rsidR="00856876">
          <w:t>planned for each build</w:t>
        </w:r>
      </w:ins>
      <w:del w:id="154" w:author="Department of Veterans Affairs" w:date="2017-08-09T10:53:00Z">
        <w:r w:rsidR="00F843C5" w:rsidRPr="00392614" w:rsidDel="003027B2">
          <w:delText xml:space="preserve">user stories, including user stories added as a </w:delText>
        </w:r>
        <w:r w:rsidR="00F843C5" w:rsidRPr="00392614" w:rsidDel="003027B2">
          <w:lastRenderedPageBreak/>
          <w:delText>result of backlog grooming by decomposing epics, business requirements, business rules, requirements visualizations and user story elaborations</w:delText>
        </w:r>
      </w:del>
      <w:r w:rsidR="00F843C5" w:rsidRPr="00392614">
        <w:t xml:space="preserve">. </w:t>
      </w:r>
      <w:r w:rsidR="00F843C5"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3DD07EA0" w:rsidR="00F843C5" w:rsidRPr="00392614" w:rsidRDefault="00F843C5" w:rsidP="00AB5F38">
      <w:pPr>
        <w:pStyle w:val="NoSpacing"/>
        <w:numPr>
          <w:ilvl w:val="0"/>
          <w:numId w:val="27"/>
        </w:numPr>
      </w:pPr>
      <w:r w:rsidRPr="00392614">
        <w:t xml:space="preserve">Ensure all </w:t>
      </w:r>
      <w:bookmarkStart w:id="155" w:name="_GoBack"/>
      <w:ins w:id="156" w:author="Department of Veterans Affairs" w:date="2017-08-09T11:04:00Z">
        <w:r w:rsidR="00856876">
          <w:t xml:space="preserve">RPC emulation requirements </w:t>
        </w:r>
      </w:ins>
      <w:bookmarkEnd w:id="155"/>
      <w:del w:id="157" w:author="Department of Veterans Affairs" w:date="2017-08-09T11:05:00Z">
        <w:r w:rsidRPr="00392614" w:rsidDel="00856876">
          <w:delText xml:space="preserve">epics, including Mandatory Compliance Epics </w:delText>
        </w:r>
      </w:del>
      <w:r w:rsidRPr="00392614">
        <w:t>are identified, included, prioritized, and sized as appropriate within the overall product backlog grooming effort.</w:t>
      </w:r>
    </w:p>
    <w:p w14:paraId="1DFECF74" w14:textId="57B52C52" w:rsidR="00F843C5" w:rsidRPr="00392614" w:rsidRDefault="00F843C5" w:rsidP="00AB5F38">
      <w:pPr>
        <w:pStyle w:val="NoSpacing"/>
        <w:numPr>
          <w:ilvl w:val="0"/>
          <w:numId w:val="27"/>
        </w:numPr>
      </w:pPr>
      <w:r w:rsidRPr="00392614">
        <w:t xml:space="preserve">Coordinate with VA in populating and updating the product backlog during planning sessions, identifying all </w:t>
      </w:r>
      <w:ins w:id="158" w:author="Department of Veterans Affairs" w:date="2017-08-09T11:05:00Z">
        <w:r w:rsidR="00856876">
          <w:t>business logic</w:t>
        </w:r>
      </w:ins>
      <w:del w:id="159" w:author="Department of Veterans Affairs" w:date="2017-08-09T11:05:00Z">
        <w:r w:rsidRPr="00392614" w:rsidDel="00856876">
          <w:delText>features</w:delText>
        </w:r>
      </w:del>
      <w:r w:rsidRPr="00392614">
        <w:t xml:space="preserve"> the </w:t>
      </w:r>
      <w:r w:rsidR="00520D86" w:rsidRPr="00392614">
        <w:t>Government</w:t>
      </w:r>
      <w:r w:rsidRPr="00392614">
        <w:t xml:space="preserve"> considers relevant to </w:t>
      </w:r>
      <w:ins w:id="160" w:author="Department of Veterans Affairs" w:date="2017-08-09T11:05:00Z">
        <w:r w:rsidR="00856876">
          <w:t>the RPC emulation</w:t>
        </w:r>
      </w:ins>
      <w:del w:id="161" w:author="Department of Veterans Affairs" w:date="2017-08-09T11:05:00Z">
        <w:r w:rsidRPr="00392614" w:rsidDel="00856876">
          <w:delText>building the product</w:delText>
        </w:r>
      </w:del>
      <w:r w:rsidRPr="00392614">
        <w:t xml:space="preserve">.  </w:t>
      </w:r>
      <w:del w:id="162" w:author="Department of Veterans Affairs" w:date="2017-08-09T11:06:00Z">
        <w:r w:rsidRPr="00392614" w:rsidDel="00856876">
          <w:delText>The product backlog serves as the primary source for all program requirements and user stories, and the team shall prioritize the contents.</w:delText>
        </w:r>
      </w:del>
    </w:p>
    <w:p w14:paraId="1DFECF75" w14:textId="6F0953D5" w:rsidR="00F843C5" w:rsidRPr="00392614" w:rsidRDefault="00F843C5" w:rsidP="00AB5F38">
      <w:pPr>
        <w:pStyle w:val="NoSpacing"/>
        <w:numPr>
          <w:ilvl w:val="0"/>
          <w:numId w:val="27"/>
        </w:numPr>
      </w:pPr>
      <w:r w:rsidRPr="00392614">
        <w:t xml:space="preserve">Assign a Unit of measurement </w:t>
      </w:r>
      <w:ins w:id="163" w:author="Department of Veterans Affairs" w:date="2017-08-09T11:06:00Z">
        <w:r w:rsidR="00856876">
          <w:t xml:space="preserve">by which to quantify the </w:t>
        </w:r>
      </w:ins>
      <w:del w:id="164" w:author="Department of Veterans Affairs" w:date="2017-08-09T11:06:00Z">
        <w:r w:rsidRPr="00392614" w:rsidDel="00856876">
          <w:delText xml:space="preserve">(e.g. Epic Sizing) as the estimated </w:delText>
        </w:r>
      </w:del>
      <w:r w:rsidRPr="00392614">
        <w:t xml:space="preserve">relative complexity of </w:t>
      </w:r>
      <w:ins w:id="165" w:author="Department of Veterans Affairs" w:date="2017-08-09T11:06:00Z">
        <w:r w:rsidR="00856876">
          <w:t>RPC business logic to be emulated</w:t>
        </w:r>
      </w:ins>
      <w:del w:id="166" w:author="Department of Veterans Affairs" w:date="2017-08-09T11:07:00Z">
        <w:r w:rsidRPr="00392614" w:rsidDel="00856876">
          <w:delText>epics and user stories are identified</w:delText>
        </w:r>
      </w:del>
      <w:r w:rsidRPr="00392614">
        <w:t xml:space="preserve">. </w:t>
      </w:r>
    </w:p>
    <w:p w14:paraId="1DFECF76" w14:textId="30AAB895" w:rsidR="00F843C5" w:rsidRPr="00392614" w:rsidRDefault="00F843C5" w:rsidP="00AB5F38">
      <w:pPr>
        <w:pStyle w:val="NoSpacing"/>
        <w:numPr>
          <w:ilvl w:val="0"/>
          <w:numId w:val="27"/>
        </w:numPr>
      </w:pPr>
      <w:r w:rsidRPr="00392614">
        <w:t xml:space="preserve">Facilitate any stakeholder briefings, meetings and </w:t>
      </w:r>
      <w:del w:id="167" w:author="Department of Veterans Affairs" w:date="2017-08-09T11:07:00Z">
        <w:r w:rsidRPr="00392614" w:rsidDel="00856876">
          <w:delText xml:space="preserve">elicitation </w:delText>
        </w:r>
      </w:del>
      <w:ins w:id="168" w:author="Department of Veterans Affairs" w:date="2017-08-09T11:07:00Z">
        <w:r w:rsidR="00856876">
          <w:t>backlog grooming</w:t>
        </w:r>
        <w:r w:rsidR="00856876" w:rsidRPr="00392614">
          <w:t xml:space="preserve"> </w:t>
        </w:r>
      </w:ins>
      <w:r w:rsidRPr="00392614">
        <w:t>sessions.</w:t>
      </w:r>
    </w:p>
    <w:p w14:paraId="1DFECF77" w14:textId="77777777" w:rsidR="00F843C5" w:rsidRPr="00392614" w:rsidRDefault="00F843C5" w:rsidP="00AB5F38">
      <w:pPr>
        <w:pStyle w:val="NoSpacing"/>
        <w:numPr>
          <w:ilvl w:val="0"/>
          <w:numId w:val="27"/>
        </w:numPr>
      </w:pPr>
      <w:r w:rsidRPr="00392614">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AB5F38">
      <w:pPr>
        <w:pStyle w:val="NoSpacing"/>
        <w:numPr>
          <w:ilvl w:val="0"/>
          <w:numId w:val="27"/>
        </w:numPr>
      </w:pPr>
      <w:r w:rsidRPr="00392614">
        <w:t xml:space="preserve">Identify the development and test environment access that is needed 30 days prior to development start.  </w:t>
      </w:r>
    </w:p>
    <w:p w14:paraId="1DFECF79" w14:textId="4F1123E3" w:rsidR="00F843C5" w:rsidRPr="00392614" w:rsidRDefault="00F843C5" w:rsidP="00856876">
      <w:pPr>
        <w:pStyle w:val="NoSpacing"/>
        <w:numPr>
          <w:ilvl w:val="0"/>
          <w:numId w:val="27"/>
        </w:numPr>
      </w:pPr>
      <w:r w:rsidRPr="00392614">
        <w:t xml:space="preserve">Ensure all </w:t>
      </w:r>
      <w:del w:id="169" w:author="Department of Veterans Affairs" w:date="2017-08-09T11:08:00Z">
        <w:r w:rsidRPr="00392614" w:rsidDel="00856876">
          <w:delText xml:space="preserve">epics, stakeholder needs, visualizations, stories, and other </w:delText>
        </w:r>
      </w:del>
      <w:r w:rsidRPr="00392614">
        <w:t>sources of requirements information</w:t>
      </w:r>
      <w:ins w:id="170" w:author="Department of Veterans Affairs" w:date="2017-08-09T11:08:00Z">
        <w:r w:rsidR="00856876">
          <w:t xml:space="preserve"> (</w:t>
        </w:r>
      </w:ins>
      <w:ins w:id="171" w:author="Department of Veterans Affairs" w:date="2017-08-09T11:30:00Z">
        <w:r w:rsidR="00DE68E8">
          <w:t xml:space="preserve">e.g., </w:t>
        </w:r>
      </w:ins>
      <w:ins w:id="172" w:author="Department of Veterans Affairs" w:date="2017-08-09T11:08:00Z">
        <w:r w:rsidR="00856876">
          <w:t xml:space="preserve">identification of </w:t>
        </w:r>
      </w:ins>
      <w:ins w:id="173" w:author="Department of Veterans Affairs" w:date="2017-08-09T11:09:00Z">
        <w:r w:rsidR="00856876" w:rsidRPr="00856876">
          <w:t>RPCs containing Patient Data Entry functions a</w:t>
        </w:r>
        <w:r w:rsidR="00856876">
          <w:t>nd Pharmacy CPOE business logic</w:t>
        </w:r>
      </w:ins>
      <w:ins w:id="174" w:author="Department of Veterans Affairs" w:date="2017-08-09T11:10:00Z">
        <w:r w:rsidR="00856876">
          <w:t xml:space="preserve">) </w:t>
        </w:r>
      </w:ins>
      <w:del w:id="175" w:author="Department of Veterans Affairs" w:date="2017-08-09T11:10:00Z">
        <w:r w:rsidRPr="00392614" w:rsidDel="00856876">
          <w:delText xml:space="preserve"> </w:delText>
        </w:r>
      </w:del>
      <w:r w:rsidRPr="00392614">
        <w:t xml:space="preserve">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AB5F38">
      <w:pPr>
        <w:pStyle w:val="NoSpacing"/>
        <w:numPr>
          <w:ilvl w:val="0"/>
          <w:numId w:val="27"/>
        </w:numPr>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76" w:name="_BUILD_PLANNING"/>
      <w:bookmarkStart w:id="177" w:name="_REQUIREMENTS_ANALYSIS"/>
      <w:bookmarkStart w:id="178" w:name="_Toc449021400"/>
      <w:bookmarkStart w:id="179" w:name="_Toc456014474"/>
      <w:bookmarkEnd w:id="176"/>
      <w:bookmarkEnd w:id="177"/>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80" w:name="_BUILD_PLANNING_1"/>
      <w:bookmarkStart w:id="181" w:name="_Toc468795358"/>
      <w:bookmarkStart w:id="182" w:name="_Toc469573413"/>
      <w:bookmarkStart w:id="183" w:name="_Toc479258985"/>
      <w:bookmarkStart w:id="184" w:name="_Toc484452256"/>
      <w:bookmarkStart w:id="185" w:name="_Toc489536255"/>
      <w:bookmarkEnd w:id="180"/>
      <w:r w:rsidRPr="00392614">
        <w:rPr>
          <w:rFonts w:cs="Arial"/>
          <w:b/>
          <w:bCs/>
          <w:iCs/>
          <w:kern w:val="32"/>
          <w:szCs w:val="26"/>
        </w:rPr>
        <w:t>BUILD PLANNING</w:t>
      </w:r>
      <w:bookmarkEnd w:id="178"/>
      <w:bookmarkEnd w:id="179"/>
      <w:bookmarkEnd w:id="181"/>
      <w:bookmarkEnd w:id="182"/>
      <w:bookmarkEnd w:id="183"/>
      <w:bookmarkEnd w:id="184"/>
      <w:bookmarkEnd w:id="185"/>
    </w:p>
    <w:p w14:paraId="1DFECF7E" w14:textId="2F4A7EF9"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w:t>
      </w:r>
      <w:r w:rsidRPr="00392614">
        <w:lastRenderedPageBreak/>
        <w:t xml:space="preserve">review and determine the </w:t>
      </w:r>
      <w:del w:id="186" w:author="Department of Veterans Affairs" w:date="2017-08-09T11:11:00Z">
        <w:r w:rsidRPr="00392614" w:rsidDel="002D0F86">
          <w:delText>Epics and user stories</w:delText>
        </w:r>
      </w:del>
      <w:ins w:id="187" w:author="Department of Veterans Affairs" w:date="2017-08-09T11:11:00Z">
        <w:r w:rsidR="002D0F86">
          <w:t>percent of RPC business logic that is to be emulated and</w:t>
        </w:r>
      </w:ins>
      <w:r w:rsidRPr="00392614">
        <w:t xml:space="preserve">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04F00AC1" w:rsidR="000C3C26" w:rsidRPr="00392614" w:rsidRDefault="000C3C26" w:rsidP="003027B2">
      <w:pPr>
        <w:pStyle w:val="NoSpacing"/>
        <w:numPr>
          <w:ilvl w:val="0"/>
          <w:numId w:val="29"/>
        </w:numPr>
      </w:pPr>
      <w:del w:id="188" w:author="Department of Veterans Affairs" w:date="2017-08-09T11:00:00Z">
        <w:r w:rsidRPr="00392614" w:rsidDel="003027B2">
          <w:delText>High-level Epic(s)</w:delText>
        </w:r>
      </w:del>
      <w:ins w:id="189" w:author="Department of Veterans Affairs" w:date="2017-08-09T11:00:00Z">
        <w:r w:rsidR="003027B2">
          <w:t xml:space="preserve">The number of RPCs </w:t>
        </w:r>
        <w:r w:rsidR="003027B2" w:rsidRPr="003027B2">
          <w:t>containi</w:t>
        </w:r>
        <w:r w:rsidR="002D0F86">
          <w:t xml:space="preserve">ng Patient Data Entry </w:t>
        </w:r>
        <w:r w:rsidR="003027B2" w:rsidRPr="003027B2">
          <w:t>and Pharmacy CPOE business logic</w:t>
        </w:r>
      </w:ins>
    </w:p>
    <w:p w14:paraId="2571A878" w14:textId="7EC253E3" w:rsidR="000C3C26" w:rsidRPr="00392614" w:rsidRDefault="000C3C26" w:rsidP="00AB5F38">
      <w:pPr>
        <w:pStyle w:val="NoSpacing"/>
        <w:numPr>
          <w:ilvl w:val="0"/>
          <w:numId w:val="29"/>
        </w:numPr>
      </w:pPr>
      <w:del w:id="190" w:author="Department of Veterans Affairs" w:date="2017-08-09T11:00:00Z">
        <w:r w:rsidRPr="00392614" w:rsidDel="001E3B64">
          <w:delText>User Stories/Feature Breakout</w:delText>
        </w:r>
      </w:del>
      <w:ins w:id="191" w:author="Department of Veterans Affairs" w:date="2017-08-09T11:00:00Z">
        <w:r w:rsidR="001E3B64">
          <w:t>Alignment of the RPC emulation work scope to a build</w:t>
        </w:r>
      </w:ins>
      <w:r w:rsidRPr="00392614">
        <w:t xml:space="preserve"> </w:t>
      </w:r>
      <w:ins w:id="192" w:author="Department of Veterans Affairs" w:date="2017-08-09T11:11:00Z">
        <w:r w:rsidR="002D0F86">
          <w:t>and allocation</w:t>
        </w:r>
      </w:ins>
      <w:ins w:id="193" w:author="Department of Veterans Affairs" w:date="2017-08-09T11:12:00Z">
        <w:r w:rsidR="002D0F86">
          <w:t xml:space="preserve"> of that scope to a percent (%) o</w:t>
        </w:r>
      </w:ins>
      <w:ins w:id="194" w:author="Department of Veterans Affairs" w:date="2017-08-09T11:11:00Z">
        <w:r w:rsidR="002D0F86">
          <w:t>f RPC work completion planned</w:t>
        </w:r>
      </w:ins>
      <w:ins w:id="195" w:author="Department of Veterans Affairs" w:date="2017-08-09T11:12:00Z">
        <w:r w:rsidR="002D0F86">
          <w:t xml:space="preserve"> for each build, indicating progress to 100% complete </w:t>
        </w:r>
      </w:ins>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w:t>
      </w:r>
      <w:proofErr w:type="gramStart"/>
      <w:r w:rsidRPr="00392614">
        <w:t>build</w:t>
      </w:r>
      <w:proofErr w:type="gramEnd"/>
      <w:r w:rsidRPr="00392614">
        <w:t xml:space="preserve">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4658F7D4" w:rsidR="00F843C5" w:rsidRPr="00392614" w:rsidRDefault="00F843C5" w:rsidP="00CC2302">
      <w:pPr>
        <w:pStyle w:val="NoSpacing"/>
      </w:pPr>
      <w:r w:rsidRPr="00392614">
        <w:t xml:space="preserve">All activity scheduled in each build and backlogs will be captured and have status showing </w:t>
      </w:r>
      <w:commentRangeStart w:id="196"/>
      <w:del w:id="197" w:author="Department of Veterans Affairs" w:date="2017-08-10T09:29:00Z">
        <w:r w:rsidRPr="00392614" w:rsidDel="004F0869">
          <w:delText>all</w:delText>
        </w:r>
      </w:del>
      <w:ins w:id="198" w:author="Department of Veterans Affairs" w:date="2017-08-10T09:30:00Z">
        <w:r w:rsidR="004F0869">
          <w:t xml:space="preserve"> percent</w:t>
        </w:r>
      </w:ins>
      <w:ins w:id="199" w:author="Department of Veterans Affairs" w:date="2017-08-10T09:45:00Z">
        <w:r w:rsidR="00B56988">
          <w:t xml:space="preserve"> (%)</w:t>
        </w:r>
      </w:ins>
      <w:del w:id="200" w:author="Department of Veterans Affairs" w:date="2017-08-10T09:30:00Z">
        <w:r w:rsidRPr="00392614" w:rsidDel="004F0869">
          <w:delText xml:space="preserve"> </w:delText>
        </w:r>
      </w:del>
      <w:ins w:id="201" w:author="Department of Veterans Affairs" w:date="2017-08-09T11:14:00Z">
        <w:r w:rsidR="002D0F86">
          <w:t xml:space="preserve"> </w:t>
        </w:r>
      </w:ins>
      <w:commentRangeEnd w:id="196"/>
      <w:ins w:id="202" w:author="Department of Veterans Affairs" w:date="2017-08-09T15:59:00Z">
        <w:r w:rsidR="00B87E52">
          <w:rPr>
            <w:rStyle w:val="CommentReference"/>
            <w:kern w:val="22"/>
          </w:rPr>
          <w:commentReference w:id="196"/>
        </w:r>
      </w:ins>
      <w:ins w:id="203" w:author="Department of Veterans Affairs" w:date="2017-08-09T11:14:00Z">
        <w:r w:rsidR="002D0F86">
          <w:t xml:space="preserve">completion of </w:t>
        </w:r>
      </w:ins>
      <w:r w:rsidRPr="00392614">
        <w:t>work items</w:t>
      </w:r>
      <w:ins w:id="204" w:author="Department of Veterans Affairs" w:date="2017-08-10T09:45:00Z">
        <w:r w:rsidR="00B56988">
          <w:t xml:space="preserve"> in the build plan</w:t>
        </w:r>
      </w:ins>
      <w:r w:rsidRPr="00392614">
        <w:t xml:space="preserve">, </w:t>
      </w:r>
      <w:ins w:id="205" w:author="Department of Veterans Affairs" w:date="2017-08-10T09:45:00Z">
        <w:r w:rsidR="00B56988">
          <w:t xml:space="preserve">and any </w:t>
        </w:r>
      </w:ins>
      <w:r w:rsidRPr="00392614">
        <w:t>changes, impediments, and retrospectives</w:t>
      </w:r>
      <w:ins w:id="206" w:author="Department of Veterans Affairs" w:date="2017-08-10T09:46:00Z">
        <w:r w:rsidR="00B56988">
          <w:t xml:space="preserve"> affecting the planned percent complete</w:t>
        </w:r>
      </w:ins>
      <w:r w:rsidRPr="00392614">
        <w:t>.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35852557" w:rsidR="00F843C5" w:rsidRPr="00392614" w:rsidRDefault="00F843C5" w:rsidP="002D0F86">
      <w:pPr>
        <w:pStyle w:val="NoSpacing"/>
        <w:numPr>
          <w:ilvl w:val="0"/>
          <w:numId w:val="36"/>
        </w:numPr>
      </w:pPr>
      <w:r w:rsidRPr="00392614">
        <w:t xml:space="preserve">Conduct additional </w:t>
      </w:r>
      <w:del w:id="207" w:author="Department of Veterans Affairs" w:date="2017-08-09T11:14:00Z">
        <w:r w:rsidRPr="00392614" w:rsidDel="002D0F86">
          <w:delText>requirements elaboration</w:delText>
        </w:r>
      </w:del>
      <w:ins w:id="208" w:author="Department of Veterans Affairs" w:date="2017-08-09T11:14:00Z">
        <w:r w:rsidR="002D0F86">
          <w:t>analysis</w:t>
        </w:r>
      </w:ins>
      <w:r w:rsidRPr="00392614">
        <w:t xml:space="preserve"> to the extent necessary to </w:t>
      </w:r>
      <w:del w:id="209" w:author="Department of Veterans Affairs" w:date="2017-08-09T11:14:00Z">
        <w:r w:rsidRPr="00392614" w:rsidDel="002D0F86">
          <w:delText>break the epics into user stories or tasks</w:delText>
        </w:r>
      </w:del>
      <w:ins w:id="210" w:author="Department of Veterans Affairs" w:date="2017-08-09T11:14:00Z">
        <w:r w:rsidR="002D0F86">
          <w:t xml:space="preserve">identify and quantify RPCs with </w:t>
        </w:r>
      </w:ins>
      <w:ins w:id="211" w:author="Department of Veterans Affairs" w:date="2017-08-09T11:15:00Z">
        <w:r w:rsidR="002D0F86">
          <w:t>Patient Data Entry</w:t>
        </w:r>
        <w:r w:rsidR="002D0F86" w:rsidRPr="002D0F86">
          <w:t xml:space="preserve"> and Pharmacy CPOE business logic</w:t>
        </w:r>
      </w:ins>
      <w:r w:rsidRPr="00392614">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AB5F38">
      <w:pPr>
        <w:pStyle w:val="NoSpacing"/>
        <w:numPr>
          <w:ilvl w:val="0"/>
          <w:numId w:val="36"/>
        </w:numPr>
      </w:pPr>
      <w:r w:rsidRPr="00392614">
        <w:lastRenderedPageBreak/>
        <w:t>Backlog grooming and Build Planning sessions, facilitated by the Contractor, that outline the intent of the build, are not a formal commitment.  The Contractor shall update the resulting Build Plan within Rational Team Concert.</w:t>
      </w:r>
    </w:p>
    <w:p w14:paraId="1DFECF89" w14:textId="54C77F0E" w:rsidR="00F843C5" w:rsidRPr="00392614" w:rsidRDefault="00F843C5" w:rsidP="00325A46">
      <w:pPr>
        <w:pStyle w:val="NoSpacing"/>
        <w:numPr>
          <w:ilvl w:val="0"/>
          <w:numId w:val="36"/>
        </w:numPr>
      </w:pPr>
      <w:r w:rsidRPr="00392614">
        <w:t xml:space="preserve">Identification of the </w:t>
      </w:r>
      <w:del w:id="212" w:author="Department of Veterans Affairs" w:date="2017-08-09T11:21:00Z">
        <w:r w:rsidRPr="00392614" w:rsidDel="00325A46">
          <w:delText xml:space="preserve">epics and user stories </w:delText>
        </w:r>
      </w:del>
      <w:ins w:id="213" w:author="Department of Veterans Affairs" w:date="2017-08-09T11:21:00Z">
        <w:r w:rsidR="00325A46" w:rsidRPr="00325A46">
          <w:t xml:space="preserve">RPC emulation work scope </w:t>
        </w:r>
      </w:ins>
      <w:ins w:id="214" w:author="Department of Veterans Affairs" w:date="2017-08-09T11:22:00Z">
        <w:r w:rsidR="00325A46">
          <w:t xml:space="preserve">aligned </w:t>
        </w:r>
      </w:ins>
      <w:ins w:id="215" w:author="Department of Veterans Affairs" w:date="2017-08-09T11:21:00Z">
        <w:r w:rsidR="00325A46" w:rsidRPr="00325A46">
          <w:t xml:space="preserve">to a build and allocation of that scope to a percent (%) of RPC work completion planned for each build, </w:t>
        </w:r>
      </w:ins>
      <w:del w:id="216" w:author="Department of Veterans Affairs" w:date="2017-08-09T11:22:00Z">
        <w:r w:rsidRPr="00392614" w:rsidDel="00325A46">
          <w:delText xml:space="preserve">to be completed within the build, </w:delText>
        </w:r>
      </w:del>
      <w:r w:rsidRPr="00392614">
        <w:t xml:space="preserve">the agreement of acceptance criteria for each </w:t>
      </w:r>
      <w:del w:id="217" w:author="Department of Veterans Affairs" w:date="2017-08-09T11:23:00Z">
        <w:r w:rsidRPr="00392614" w:rsidDel="00325A46">
          <w:delText xml:space="preserve">user story and task in the </w:delText>
        </w:r>
      </w:del>
      <w:r w:rsidRPr="00392614">
        <w:t xml:space="preserve">build. </w:t>
      </w:r>
    </w:p>
    <w:p w14:paraId="1DFECF8A" w14:textId="13C83CF7" w:rsidR="00F843C5" w:rsidRPr="00392614" w:rsidRDefault="00F843C5" w:rsidP="00AB5F38">
      <w:pPr>
        <w:pStyle w:val="NoSpacing"/>
        <w:numPr>
          <w:ilvl w:val="0"/>
          <w:numId w:val="36"/>
        </w:numPr>
      </w:pPr>
      <w:r w:rsidRPr="00392614">
        <w:t xml:space="preserve">Joint determination of the Definition of Done for the </w:t>
      </w:r>
      <w:ins w:id="218" w:author="Department of Veterans Affairs" w:date="2017-08-09T11:23:00Z">
        <w:r w:rsidR="00325A46">
          <w:t>RPC emulation requirements</w:t>
        </w:r>
      </w:ins>
      <w:del w:id="219" w:author="Department of Veterans Affairs" w:date="2017-08-09T11:23:00Z">
        <w:r w:rsidRPr="00392614" w:rsidDel="00325A46">
          <w:delText>features</w:delText>
        </w:r>
      </w:del>
      <w:r w:rsidRPr="00392614">
        <w:t xml:space="preserve"> within the build.</w:t>
      </w:r>
    </w:p>
    <w:p w14:paraId="1DFECF8B" w14:textId="77777777" w:rsidR="00F843C5" w:rsidRPr="00392614" w:rsidRDefault="00F843C5" w:rsidP="00AB5F38">
      <w:pPr>
        <w:pStyle w:val="NoSpacing"/>
        <w:numPr>
          <w:ilvl w:val="0"/>
          <w:numId w:val="36"/>
        </w:numPr>
      </w:pPr>
      <w:r w:rsidRPr="00392614">
        <w:t>Identification of field sites (if needed), acceptance criteria, and ATO requirements.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220" w:name="_Toc468795360"/>
      <w:bookmarkStart w:id="221" w:name="_Toc469573414"/>
      <w:bookmarkStart w:id="222" w:name="_Toc479258986"/>
      <w:bookmarkStart w:id="223" w:name="_Toc484452257"/>
      <w:bookmarkStart w:id="224" w:name="_Toc489536256"/>
      <w:r w:rsidRPr="00392614">
        <w:rPr>
          <w:rFonts w:cs="Arial"/>
          <w:b/>
          <w:bCs/>
          <w:iCs/>
          <w:szCs w:val="28"/>
        </w:rPr>
        <w:t>BUILD AND DEVELOPMENT</w:t>
      </w:r>
      <w:bookmarkEnd w:id="220"/>
      <w:bookmarkEnd w:id="221"/>
      <w:bookmarkEnd w:id="222"/>
      <w:r w:rsidRPr="00392614">
        <w:rPr>
          <w:rFonts w:cs="Arial"/>
          <w:b/>
          <w:bCs/>
          <w:iCs/>
          <w:szCs w:val="28"/>
        </w:rPr>
        <w:t xml:space="preserve"> (BASE &amp; OPTION PERIOD)</w:t>
      </w:r>
      <w:bookmarkEnd w:id="223"/>
      <w:bookmarkEnd w:id="224"/>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t>
      </w:r>
      <w:r w:rsidR="008E7F74">
        <w:lastRenderedPageBreak/>
        <w:t xml:space="preserve">with the Configuration Management Plan in PWS 5.1.7, </w:t>
      </w:r>
      <w:r w:rsidRPr="00392614">
        <w:t xml:space="preserve">and the Build Plan shall be </w:t>
      </w:r>
      <w:proofErr w:type="gramStart"/>
      <w:r w:rsidRPr="00392614">
        <w:t>updated.</w:t>
      </w:r>
      <w:proofErr w:type="gramEnd"/>
      <w:r w:rsidRPr="00392614">
        <w:t xml:space="preserve">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225" w:name="_SYSTEM_DESIGN"/>
      <w:bookmarkStart w:id="226" w:name="_SOFTWARE_DESIGN"/>
      <w:bookmarkStart w:id="227" w:name="_Toc449021402"/>
      <w:bookmarkStart w:id="228" w:name="_Toc456014477"/>
      <w:bookmarkStart w:id="229" w:name="_Toc468795361"/>
      <w:bookmarkStart w:id="230" w:name="_Toc469573415"/>
      <w:bookmarkStart w:id="231" w:name="_Toc479258987"/>
      <w:bookmarkStart w:id="232" w:name="_Toc484452258"/>
      <w:bookmarkStart w:id="233" w:name="_Toc489536257"/>
      <w:bookmarkEnd w:id="225"/>
      <w:bookmarkEnd w:id="226"/>
      <w:r w:rsidRPr="00392614">
        <w:rPr>
          <w:rFonts w:cs="Arial"/>
          <w:b/>
          <w:bCs/>
          <w:iCs/>
          <w:kern w:val="32"/>
          <w:szCs w:val="26"/>
        </w:rPr>
        <w:t>SOFTWARE DESIGN</w:t>
      </w:r>
      <w:bookmarkEnd w:id="227"/>
      <w:bookmarkEnd w:id="228"/>
      <w:bookmarkEnd w:id="229"/>
      <w:bookmarkEnd w:id="230"/>
      <w:bookmarkEnd w:id="231"/>
      <w:bookmarkEnd w:id="232"/>
      <w:bookmarkEnd w:id="233"/>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 xml:space="preserve">to reflect any inherent </w:t>
      </w:r>
      <w:r w:rsidR="000D7F27" w:rsidRPr="00392614">
        <w:lastRenderedPageBreak/>
        <w:t>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234" w:name="_SPRINT_PLANNING"/>
      <w:bookmarkStart w:id="235" w:name="_Toc449021403"/>
      <w:bookmarkStart w:id="236" w:name="_Toc456014478"/>
      <w:bookmarkStart w:id="237" w:name="_Toc468795362"/>
      <w:bookmarkStart w:id="238" w:name="_Toc469573416"/>
      <w:bookmarkStart w:id="239" w:name="_Toc479258988"/>
      <w:bookmarkStart w:id="240" w:name="_Toc484452259"/>
      <w:bookmarkStart w:id="241" w:name="_Toc489536258"/>
      <w:bookmarkEnd w:id="234"/>
      <w:r w:rsidRPr="00392614">
        <w:rPr>
          <w:rFonts w:cs="Arial"/>
          <w:b/>
          <w:bCs/>
          <w:iCs/>
          <w:kern w:val="32"/>
          <w:szCs w:val="26"/>
        </w:rPr>
        <w:t>SPRINT PLANNING</w:t>
      </w:r>
      <w:bookmarkEnd w:id="235"/>
      <w:bookmarkEnd w:id="236"/>
      <w:bookmarkEnd w:id="237"/>
      <w:bookmarkEnd w:id="238"/>
      <w:bookmarkEnd w:id="239"/>
      <w:bookmarkEnd w:id="240"/>
      <w:bookmarkEnd w:id="241"/>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242" w:name="_SPRINT_EXECUTION"/>
      <w:bookmarkStart w:id="243" w:name="_Toc449021404"/>
      <w:bookmarkStart w:id="244" w:name="_Toc456014479"/>
      <w:bookmarkStart w:id="245" w:name="_Toc468795363"/>
      <w:bookmarkStart w:id="246" w:name="_Toc469573417"/>
      <w:bookmarkStart w:id="247" w:name="_Toc479258989"/>
      <w:bookmarkStart w:id="248" w:name="_Toc484452260"/>
      <w:bookmarkStart w:id="249" w:name="_Toc489536259"/>
      <w:bookmarkEnd w:id="242"/>
      <w:r w:rsidRPr="00392614">
        <w:rPr>
          <w:rFonts w:cs="Arial"/>
          <w:b/>
          <w:bCs/>
          <w:iCs/>
          <w:kern w:val="32"/>
          <w:szCs w:val="26"/>
        </w:rPr>
        <w:t>SPRINT EXECUTION</w:t>
      </w:r>
      <w:bookmarkEnd w:id="243"/>
      <w:bookmarkEnd w:id="244"/>
      <w:bookmarkEnd w:id="245"/>
      <w:bookmarkEnd w:id="246"/>
      <w:bookmarkEnd w:id="247"/>
      <w:bookmarkEnd w:id="248"/>
      <w:bookmarkEnd w:id="249"/>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lastRenderedPageBreak/>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250" w:name="_DEVELOPMENT_OPERATIONS,_ENGINEERING"/>
      <w:bookmarkStart w:id="251" w:name="_ENVIRONMENT_SUPPORT"/>
      <w:bookmarkStart w:id="252" w:name="_Toc446068648"/>
      <w:bookmarkStart w:id="253" w:name="_Toc453682388"/>
      <w:bookmarkStart w:id="254" w:name="_Toc455487572"/>
      <w:bookmarkStart w:id="255" w:name="_Toc456014480"/>
      <w:bookmarkStart w:id="256" w:name="_Toc468795364"/>
      <w:bookmarkStart w:id="257" w:name="_Toc469573418"/>
      <w:bookmarkStart w:id="258" w:name="_Toc479258990"/>
      <w:bookmarkStart w:id="259" w:name="_Toc484452261"/>
      <w:bookmarkStart w:id="260" w:name="_Toc489536260"/>
      <w:bookmarkEnd w:id="250"/>
      <w:bookmarkEnd w:id="251"/>
      <w:r w:rsidRPr="00392614">
        <w:rPr>
          <w:rFonts w:cs="Arial"/>
          <w:b/>
          <w:bCs/>
          <w:iCs/>
          <w:kern w:val="32"/>
          <w:szCs w:val="26"/>
        </w:rPr>
        <w:t>SYSTEM ADMINISTRATION AND ENVIRONMENT SUPPORT</w:t>
      </w:r>
      <w:bookmarkEnd w:id="252"/>
      <w:bookmarkEnd w:id="253"/>
      <w:bookmarkEnd w:id="254"/>
      <w:bookmarkEnd w:id="255"/>
      <w:bookmarkEnd w:id="256"/>
      <w:bookmarkEnd w:id="257"/>
      <w:bookmarkEnd w:id="258"/>
      <w:bookmarkEnd w:id="259"/>
      <w:bookmarkEnd w:id="260"/>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lastRenderedPageBreak/>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261" w:name="_SOFTWARE_TESTING"/>
      <w:bookmarkStart w:id="262" w:name="_TESTING"/>
      <w:bookmarkStart w:id="263" w:name="_Toc449021406"/>
      <w:bookmarkStart w:id="264" w:name="_Toc456014483"/>
      <w:bookmarkStart w:id="265" w:name="_Toc468795365"/>
      <w:bookmarkStart w:id="266" w:name="_Toc469573419"/>
      <w:bookmarkStart w:id="267" w:name="_Toc479258991"/>
      <w:bookmarkStart w:id="268" w:name="_Toc484452262"/>
      <w:bookmarkStart w:id="269" w:name="_Toc489536261"/>
      <w:bookmarkEnd w:id="261"/>
      <w:bookmarkEnd w:id="262"/>
      <w:r w:rsidRPr="00392614">
        <w:rPr>
          <w:rFonts w:cs="Arial"/>
          <w:b/>
          <w:bCs/>
          <w:iCs/>
          <w:kern w:val="32"/>
          <w:szCs w:val="26"/>
        </w:rPr>
        <w:t>TESTING</w:t>
      </w:r>
      <w:bookmarkEnd w:id="263"/>
      <w:bookmarkEnd w:id="264"/>
      <w:bookmarkEnd w:id="265"/>
      <w:bookmarkEnd w:id="266"/>
      <w:bookmarkEnd w:id="267"/>
      <w:bookmarkEnd w:id="268"/>
      <w:bookmarkEnd w:id="269"/>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270" w:name="_Toc469573420"/>
      <w:bookmarkStart w:id="271" w:name="_Toc479258992"/>
      <w:bookmarkStart w:id="272" w:name="_Toc484452263"/>
      <w:bookmarkStart w:id="273" w:name="_Toc489536262"/>
      <w:r w:rsidRPr="00392614">
        <w:rPr>
          <w:rFonts w:cs="Arial"/>
          <w:b/>
          <w:bCs/>
          <w:iCs/>
          <w:kern w:val="32"/>
          <w:szCs w:val="26"/>
        </w:rPr>
        <w:t>TEST APPROACH</w:t>
      </w:r>
      <w:bookmarkEnd w:id="270"/>
      <w:bookmarkEnd w:id="271"/>
      <w:bookmarkEnd w:id="272"/>
      <w:bookmarkEnd w:id="273"/>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lastRenderedPageBreak/>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274" w:name="_DEVELOPMENT_TESTING"/>
      <w:bookmarkStart w:id="275" w:name="_Toc469573421"/>
      <w:bookmarkStart w:id="276" w:name="_Toc479258993"/>
      <w:bookmarkStart w:id="277" w:name="_Toc484452264"/>
      <w:bookmarkStart w:id="278" w:name="_Toc489536263"/>
      <w:bookmarkEnd w:id="274"/>
      <w:r w:rsidRPr="00392614">
        <w:rPr>
          <w:rFonts w:cs="Arial"/>
          <w:b/>
          <w:bCs/>
          <w:iCs/>
          <w:kern w:val="32"/>
          <w:szCs w:val="26"/>
        </w:rPr>
        <w:t>DEVELOPMENT TESTING</w:t>
      </w:r>
      <w:bookmarkEnd w:id="275"/>
      <w:bookmarkEnd w:id="276"/>
      <w:bookmarkEnd w:id="277"/>
      <w:bookmarkEnd w:id="278"/>
    </w:p>
    <w:p w14:paraId="1DFED012" w14:textId="6A54AB2D"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w:t>
      </w:r>
      <w:del w:id="279" w:author="Department of Veterans Affairs" w:date="2017-08-09T11:25:00Z">
        <w:r w:rsidRPr="00392614" w:rsidDel="005D7F3D">
          <w:delText xml:space="preserve">user story, </w:delText>
        </w:r>
      </w:del>
      <w:r w:rsidRPr="00392614">
        <w:t xml:space="preserve">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w:t>
      </w:r>
      <w:proofErr w:type="gramStart"/>
      <w:r w:rsidRPr="00392614">
        <w:t>acceptance</w:t>
      </w:r>
      <w:proofErr w:type="gramEnd"/>
      <w:r w:rsidRPr="00392614">
        <w:t xml:space="preserv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 xml:space="preserve">overnment in conducting the security scans, accessibility reviews, performance tests, technical standards review, architectural </w:t>
      </w:r>
      <w:r w:rsidRPr="00392614">
        <w:lastRenderedPageBreak/>
        <w:t>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 xml:space="preserve">The Contractor shall ensure </w:t>
      </w:r>
      <w:proofErr w:type="gramStart"/>
      <w:r w:rsidRPr="00392614">
        <w:t>Rational</w:t>
      </w:r>
      <w:proofErr w:type="gramEnd"/>
      <w:r w:rsidRPr="00392614">
        <w:t xml:space="preserve">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280" w:name="_Toc467850747"/>
      <w:bookmarkStart w:id="281" w:name="_Toc467850821"/>
      <w:bookmarkStart w:id="282" w:name="_Toc467850749"/>
      <w:bookmarkStart w:id="283" w:name="_Toc467850823"/>
      <w:bookmarkStart w:id="284" w:name="_Toc467850752"/>
      <w:bookmarkStart w:id="285" w:name="_Toc467850826"/>
      <w:bookmarkStart w:id="286" w:name="_ASSESSMENT_AND_AUTHORIZATION"/>
      <w:bookmarkStart w:id="287" w:name="_Toc469573423"/>
      <w:bookmarkStart w:id="288" w:name="_Toc479258995"/>
      <w:bookmarkStart w:id="289" w:name="_Toc484452266"/>
      <w:bookmarkStart w:id="290" w:name="_Toc489536264"/>
      <w:bookmarkEnd w:id="280"/>
      <w:bookmarkEnd w:id="281"/>
      <w:bookmarkEnd w:id="282"/>
      <w:bookmarkEnd w:id="283"/>
      <w:bookmarkEnd w:id="284"/>
      <w:bookmarkEnd w:id="285"/>
      <w:bookmarkEnd w:id="286"/>
      <w:r w:rsidRPr="00392614">
        <w:rPr>
          <w:rFonts w:cs="Arial"/>
          <w:b/>
          <w:bCs/>
          <w:iCs/>
          <w:kern w:val="32"/>
          <w:szCs w:val="26"/>
        </w:rPr>
        <w:t>ASSESSMENT AND AUTHORIZATION (A&amp;A) SUPPORT</w:t>
      </w:r>
      <w:bookmarkEnd w:id="287"/>
      <w:bookmarkEnd w:id="288"/>
      <w:bookmarkEnd w:id="289"/>
      <w:bookmarkEnd w:id="290"/>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 xml:space="preserve">Support Field Security Services (FSS) Information Security Officers (ISOs) and Office of Cyber Security (OCS) Security Control Assessment (SCA) team for VistA assessment requirements as detailed in VA Directive and Handbook 6500 </w:t>
      </w:r>
      <w:r w:rsidRPr="00392614">
        <w:rPr>
          <w:rFonts w:cs="Arial"/>
        </w:rPr>
        <w:lastRenderedPageBreak/>
        <w:t>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lastRenderedPageBreak/>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291" w:name="_Toc479258996"/>
      <w:bookmarkStart w:id="292" w:name="_Toc484452267"/>
      <w:bookmarkStart w:id="293" w:name="_Toc489536265"/>
      <w:r w:rsidRPr="00392614">
        <w:rPr>
          <w:rFonts w:cs="Arial"/>
          <w:b/>
          <w:bCs/>
          <w:iCs/>
          <w:szCs w:val="28"/>
        </w:rPr>
        <w:t>IOC SUPPORT</w:t>
      </w:r>
      <w:bookmarkEnd w:id="291"/>
      <w:r w:rsidRPr="00392614">
        <w:rPr>
          <w:rFonts w:cs="Arial"/>
          <w:b/>
          <w:bCs/>
          <w:iCs/>
          <w:szCs w:val="28"/>
        </w:rPr>
        <w:t xml:space="preserve"> (BASE AND OPTION PERIOD)</w:t>
      </w:r>
      <w:bookmarkEnd w:id="292"/>
      <w:bookmarkEnd w:id="293"/>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w:t>
      </w:r>
      <w:proofErr w:type="gramStart"/>
      <w:r w:rsidRPr="00392614">
        <w:t>Test</w:t>
      </w:r>
      <w:proofErr w:type="gramEnd"/>
      <w:r w:rsidRPr="00392614">
        <w:t xml:space="preserve">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lastRenderedPageBreak/>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294" w:name="_Toc479258997"/>
      <w:bookmarkStart w:id="295" w:name="_Toc484452268"/>
      <w:bookmarkStart w:id="296" w:name="_Toc489536266"/>
      <w:r w:rsidRPr="00392614">
        <w:rPr>
          <w:rFonts w:cs="Arial"/>
          <w:b/>
          <w:bCs/>
          <w:iCs/>
          <w:szCs w:val="28"/>
        </w:rPr>
        <w:t>RELEASE AND DEPLOYMENT SUPPORT</w:t>
      </w:r>
      <w:bookmarkEnd w:id="294"/>
      <w:r w:rsidRPr="00392614">
        <w:rPr>
          <w:rFonts w:cs="Arial"/>
          <w:b/>
          <w:bCs/>
          <w:iCs/>
          <w:szCs w:val="28"/>
        </w:rPr>
        <w:t xml:space="preserve"> (OPTION PERIOD)</w:t>
      </w:r>
      <w:bookmarkEnd w:id="295"/>
      <w:bookmarkEnd w:id="296"/>
    </w:p>
    <w:p w14:paraId="1DFED06C" w14:textId="7E1D26D1" w:rsidR="00F82168" w:rsidRPr="00392614" w:rsidRDefault="00F82168" w:rsidP="00D67A98">
      <w:pPr>
        <w:pStyle w:val="NoSpacing"/>
      </w:pPr>
      <w:r w:rsidRPr="00392614">
        <w:t xml:space="preserve">The Contractor shall provide all services required </w:t>
      </w:r>
      <w:proofErr w:type="gramStart"/>
      <w:r w:rsidRPr="00392614">
        <w:t>to support deploy</w:t>
      </w:r>
      <w:r w:rsidR="00225DB1">
        <w:t xml:space="preserve">ment of the </w:t>
      </w:r>
      <w:r w:rsidR="00225DB1" w:rsidRPr="00225DB1">
        <w:t>VistA domains and use</w:t>
      </w:r>
      <w:proofErr w:type="gramEnd"/>
      <w:r w:rsidR="00225DB1" w:rsidRPr="00225DB1">
        <w:t xml:space="preserv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proofErr w:type="spellStart"/>
      <w:r w:rsidR="000F0A0B">
        <w:t>FedRAMP</w:t>
      </w:r>
      <w:proofErr w:type="spellEnd"/>
      <w:r w:rsidR="000F0A0B">
        <w:t xml:space="preserve">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w:t>
      </w:r>
      <w:r w:rsidRPr="00392614">
        <w:lastRenderedPageBreak/>
        <w:t xml:space="preserve">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w:t>
      </w:r>
      <w:proofErr w:type="gramStart"/>
      <w:r w:rsidRPr="00392614">
        <w:t>Rollback</w:t>
      </w:r>
      <w:proofErr w:type="gramEnd"/>
      <w:r w:rsidRPr="00392614">
        <w:t xml:space="preserve">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297" w:name="_Toc479258998"/>
      <w:bookmarkStart w:id="298" w:name="_Toc484452269"/>
      <w:bookmarkStart w:id="299" w:name="_Toc489536267"/>
      <w:r w:rsidRPr="00392614">
        <w:rPr>
          <w:rFonts w:cs="Arial"/>
          <w:b/>
          <w:bCs/>
          <w:iCs/>
          <w:kern w:val="32"/>
          <w:szCs w:val="26"/>
        </w:rPr>
        <w:t>POST-DEPLOYMENT WARRANTY SUPPORT</w:t>
      </w:r>
      <w:bookmarkEnd w:id="297"/>
      <w:bookmarkEnd w:id="298"/>
      <w:bookmarkEnd w:id="299"/>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lastRenderedPageBreak/>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300" w:name="_Toc479259009"/>
      <w:bookmarkStart w:id="301" w:name="_Toc484452270"/>
      <w:bookmarkStart w:id="302" w:name="_Toc489536268"/>
      <w:r w:rsidRPr="00392614">
        <w:rPr>
          <w:rFonts w:cs="Arial"/>
          <w:b/>
          <w:bCs/>
          <w:iCs/>
          <w:szCs w:val="28"/>
        </w:rPr>
        <w:t>TRANSITION SUPPORT (OPTIONAL TASK 1)</w:t>
      </w:r>
      <w:bookmarkEnd w:id="300"/>
      <w:bookmarkEnd w:id="301"/>
      <w:bookmarkEnd w:id="302"/>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lastRenderedPageBreak/>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303" w:name="_Toc489536269"/>
      <w:r w:rsidRPr="00392614">
        <w:t>GENERAL REQUIREMENTS</w:t>
      </w:r>
      <w:bookmarkEnd w:id="303"/>
    </w:p>
    <w:p w14:paraId="1DFED0B9" w14:textId="77777777" w:rsidR="008A293B" w:rsidRPr="00392614" w:rsidRDefault="00481989" w:rsidP="008A293B">
      <w:pPr>
        <w:pStyle w:val="Heading2"/>
      </w:pPr>
      <w:bookmarkStart w:id="304" w:name="_Toc489536270"/>
      <w:bookmarkEnd w:id="10"/>
      <w:r w:rsidRPr="00392614">
        <w:rPr>
          <w:caps w:val="0"/>
        </w:rPr>
        <w:t>PERFORMANCE METRICS</w:t>
      </w:r>
      <w:bookmarkEnd w:id="304"/>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lastRenderedPageBreak/>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w:t>
      </w:r>
      <w:proofErr w:type="spellStart"/>
      <w:r w:rsidRPr="00392614">
        <w:t>to</w:t>
      </w:r>
      <w:proofErr w:type="spellEnd"/>
      <w:r w:rsidRPr="00392614">
        <w:t xml:space="preserve">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305" w:name="_Toc489536271"/>
      <w:r w:rsidRPr="00E44EC2">
        <w:t>SECTION 508 – ELECTRONIC AND INFORMATIN TECHNOLOGY (</w:t>
      </w:r>
      <w:r w:rsidRPr="00E44EC2">
        <w:rPr>
          <w:caps w:val="0"/>
        </w:rPr>
        <w:t>EIT</w:t>
      </w:r>
      <w:r w:rsidRPr="00E44EC2">
        <w:t>) STANDARDS</w:t>
      </w:r>
      <w:bookmarkEnd w:id="305"/>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4"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5"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6A1203">
        <w:rPr>
          <w:rFonts w:cs="Arial"/>
          <w:color w:val="000000"/>
        </w:rPr>
      </w:r>
      <w:r w:rsidR="006A1203">
        <w:rPr>
          <w:rFonts w:cs="Arial"/>
          <w:color w:val="000000"/>
        </w:rPr>
        <w:fldChar w:fldCharType="separate"/>
      </w:r>
      <w:r w:rsidRPr="00392614">
        <w:rPr>
          <w:rFonts w:cs="Arial"/>
          <w:color w:val="000000"/>
        </w:rPr>
        <w:fldChar w:fldCharType="end"/>
      </w:r>
      <w:r w:rsidRPr="00392614">
        <w:rPr>
          <w:rFonts w:cs="Arial"/>
          <w:color w:val="000000"/>
        </w:rPr>
        <w:tab/>
      </w:r>
      <w:proofErr w:type="gramStart"/>
      <w:r w:rsidRPr="00392614">
        <w:rPr>
          <w:rFonts w:cs="Arial"/>
          <w:color w:val="000000"/>
        </w:rPr>
        <w:t>§ 1194.41 Information</w:t>
      </w:r>
      <w:proofErr w:type="gramEnd"/>
      <w:r w:rsidRPr="00392614">
        <w:rPr>
          <w:rFonts w:cs="Arial"/>
          <w:color w:val="000000"/>
        </w:rPr>
        <w:t>,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306" w:name="_Toc479661858"/>
      <w:bookmarkStart w:id="307" w:name="_Toc489536272"/>
      <w:r w:rsidRPr="00E44EC2">
        <w:rPr>
          <w:rFonts w:cs="Arial"/>
          <w:b/>
          <w:bCs/>
          <w:iCs/>
          <w:kern w:val="32"/>
          <w:szCs w:val="26"/>
        </w:rPr>
        <w:t>EQUIVALENT FACILITATION</w:t>
      </w:r>
      <w:bookmarkEnd w:id="306"/>
      <w:bookmarkEnd w:id="307"/>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308" w:name="_Toc479661859"/>
      <w:bookmarkStart w:id="309" w:name="_Toc489536273"/>
      <w:r w:rsidRPr="00E44EC2">
        <w:rPr>
          <w:rFonts w:cs="Arial"/>
          <w:b/>
          <w:bCs/>
          <w:iCs/>
          <w:kern w:val="32"/>
          <w:szCs w:val="26"/>
        </w:rPr>
        <w:t>COMPATIBILITY WITH ASSISTIVE TECHNOLOGY</w:t>
      </w:r>
      <w:bookmarkEnd w:id="308"/>
      <w:bookmarkEnd w:id="309"/>
    </w:p>
    <w:p w14:paraId="28DF80A0" w14:textId="77777777" w:rsidR="000D685B" w:rsidRPr="00392614" w:rsidRDefault="000D685B" w:rsidP="00304002">
      <w:pPr>
        <w:pStyle w:val="NoSpacing"/>
      </w:pPr>
      <w:r w:rsidRPr="00392614">
        <w:t xml:space="preserve">The Section 508 standards do not require the installation of specific accessibility-related software or the attachment of an assistive technology device. Section 508 requires that the EIT be compatible with such software and devices so that EIT can be accessible to </w:t>
      </w:r>
      <w:r w:rsidRPr="00392614">
        <w:lastRenderedPageBreak/>
        <w:t>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310" w:name="_Toc489536274"/>
      <w:r>
        <w:t>ORGANIZATIONAL CONFLICT OF INTEREST</w:t>
      </w:r>
      <w:bookmarkEnd w:id="310"/>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311" w:name="_Toc300062785"/>
      <w:bookmarkStart w:id="312" w:name="_Toc487461832"/>
      <w:bookmarkStart w:id="313" w:name="_Toc489536275"/>
      <w:r w:rsidRPr="00BE37C9">
        <w:rPr>
          <w:rFonts w:ascii="Times New Roman" w:hAnsi="Times New Roman"/>
          <w:b/>
          <w:caps/>
        </w:rPr>
        <w:t>APPENDIX A</w:t>
      </w:r>
      <w:bookmarkEnd w:id="311"/>
      <w:bookmarkEnd w:id="312"/>
      <w:bookmarkEnd w:id="313"/>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314" w:name="OLE_LINK1"/>
      <w:bookmarkStart w:id="315"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314"/>
    <w:bookmarkEnd w:id="315"/>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 xml:space="preserve">I further understand and agree that all Confidential, Proprietary and/or Sensitive Information shall be retained, disseminated, released, and destroyed in accordance with the requirements of law and applicable Federal or </w:t>
      </w:r>
      <w:proofErr w:type="gramStart"/>
      <w:r w:rsidRPr="00BE37C9">
        <w:t>Department of Veterans Affairs</w:t>
      </w:r>
      <w:proofErr w:type="gramEnd"/>
      <w:r w:rsidRPr="00BE37C9">
        <w:t xml:space="preserve">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316" w:name="_Toc489536276"/>
      <w:r>
        <w:lastRenderedPageBreak/>
        <w:t>APPENDIX B – RIGHTS IN DATA AND COMPUTER SOFTWARE</w:t>
      </w:r>
      <w:bookmarkEnd w:id="316"/>
    </w:p>
    <w:p w14:paraId="3C36C45B" w14:textId="64C46D45" w:rsidR="003764D7" w:rsidRDefault="00E37316" w:rsidP="003764D7">
      <w:pPr>
        <w:pStyle w:val="Heading2"/>
        <w:rPr>
          <w:lang w:val="en"/>
        </w:rPr>
      </w:pPr>
      <w:bookmarkStart w:id="317" w:name="_Toc489536277"/>
      <w:r>
        <w:rPr>
          <w:caps w:val="0"/>
          <w:lang w:val="en"/>
        </w:rPr>
        <w:t>DATA RIGHTS</w:t>
      </w:r>
      <w:bookmarkEnd w:id="317"/>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318" w:name="_Toc489536278"/>
      <w:r>
        <w:rPr>
          <w:caps w:val="0"/>
          <w:lang w:val="en"/>
        </w:rPr>
        <w:t>SOURCE</w:t>
      </w:r>
      <w:r w:rsidR="00E37316">
        <w:rPr>
          <w:caps w:val="0"/>
          <w:lang w:val="en"/>
        </w:rPr>
        <w:t xml:space="preserve"> REPOSITORY</w:t>
      </w:r>
      <w:bookmarkEnd w:id="318"/>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 xml:space="preserve">and continuity of access of all artifacts and deliverables produced under this contract as a single logical unit, all artifacts and deliverables shall be developed, version-controlled, stored, and delivered on a single industry-standard public </w:t>
      </w:r>
      <w:proofErr w:type="spellStart"/>
      <w:r>
        <w:rPr>
          <w:lang w:val="en"/>
        </w:rPr>
        <w:t>Github</w:t>
      </w:r>
      <w:proofErr w:type="spellEnd"/>
      <w:r>
        <w:rPr>
          <w:lang w:val="en"/>
        </w:rPr>
        <w:t xml:space="preserve">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w:t>
      </w:r>
      <w:proofErr w:type="spellStart"/>
      <w:r>
        <w:rPr>
          <w:lang w:val="en"/>
        </w:rPr>
        <w:t>Github</w:t>
      </w:r>
      <w:proofErr w:type="spellEnd"/>
      <w:r>
        <w:rPr>
          <w:lang w:val="en"/>
        </w:rPr>
        <w:t xml:space="preserve">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proofErr w:type="gramStart"/>
      <w:r>
        <w:rPr>
          <w:lang w:val="en"/>
        </w:rPr>
        <w:t>within</w:t>
      </w:r>
      <w:proofErr w:type="gramEnd"/>
      <w:r>
        <w:rPr>
          <w:lang w:val="en"/>
        </w:rPr>
        <w:t xml:space="preserve"> a secondary repository managed behind a government firewall on </w:t>
      </w:r>
      <w:proofErr w:type="spellStart"/>
      <w:r>
        <w:rPr>
          <w:lang w:val="en"/>
        </w:rPr>
        <w:t>Github</w:t>
      </w:r>
      <w:proofErr w:type="spellEnd"/>
      <w:r>
        <w:rPr>
          <w:lang w:val="en"/>
        </w:rPr>
        <w:t xml:space="preserve">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w:t>
      </w:r>
      <w:proofErr w:type="spellStart"/>
      <w:r>
        <w:rPr>
          <w:lang w:val="en"/>
        </w:rPr>
        <w:t>unredacted</w:t>
      </w:r>
      <w:proofErr w:type="spellEnd"/>
      <w:r>
        <w:rPr>
          <w:lang w:val="en"/>
        </w:rPr>
        <w:t xml:space="preserve">),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structured form on the Source Repository and carry a Creative Commons CC0 license. All data must include its corresponding, complete, correct, current operational metadata (schemes, data dictionaries) in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 xml:space="preserve">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w:t>
      </w:r>
      <w:proofErr w:type="gramStart"/>
      <w:r w:rsidRPr="003764D7">
        <w:rPr>
          <w:rFonts w:cs="Arial"/>
          <w:bCs/>
          <w:color w:val="24292E"/>
          <w:sz w:val="22"/>
          <w:szCs w:val="22"/>
          <w:lang w:val="en"/>
        </w:rPr>
        <w:t>approved  free</w:t>
      </w:r>
      <w:proofErr w:type="gramEnd"/>
      <w:r w:rsidRPr="003764D7">
        <w:rPr>
          <w:rFonts w:cs="Arial"/>
          <w:bCs/>
          <w:color w:val="24292E"/>
          <w:sz w:val="22"/>
          <w:szCs w:val="22"/>
          <w:lang w:val="en"/>
        </w:rPr>
        <w:t xml:space="preserv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 xml:space="preserve">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w:t>
      </w:r>
      <w:proofErr w:type="spellStart"/>
      <w:r w:rsidRPr="003764D7">
        <w:rPr>
          <w:rFonts w:cs="Arial"/>
          <w:bCs/>
          <w:color w:val="24292E"/>
          <w:sz w:val="22"/>
          <w:szCs w:val="22"/>
          <w:lang w:val="en"/>
        </w:rPr>
        <w:t>Github</w:t>
      </w:r>
      <w:proofErr w:type="spellEnd"/>
      <w:r w:rsidRPr="003764D7">
        <w:rPr>
          <w:rFonts w:cs="Arial"/>
          <w:bCs/>
          <w:color w:val="24292E"/>
          <w:sz w:val="22"/>
          <w:szCs w:val="22"/>
          <w:lang w:val="en"/>
        </w:rPr>
        <w:t xml:space="preserve"> Markdown and </w:t>
      </w:r>
      <w:proofErr w:type="spellStart"/>
      <w:r w:rsidRPr="003764D7">
        <w:rPr>
          <w:rFonts w:cs="Arial"/>
          <w:bCs/>
          <w:color w:val="24292E"/>
          <w:sz w:val="22"/>
          <w:szCs w:val="22"/>
          <w:lang w:val="en"/>
        </w:rPr>
        <w:t>Docbook</w:t>
      </w:r>
      <w:proofErr w:type="spellEnd"/>
      <w:r w:rsidRPr="003764D7">
        <w:rPr>
          <w:rFonts w:cs="Arial"/>
          <w:bCs/>
          <w:color w:val="24292E"/>
          <w:sz w:val="22"/>
          <w:szCs w:val="22"/>
          <w:lang w:val="en"/>
        </w:rPr>
        <w:t>.</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6"/>
      <w:footerReference w:type="default" r:id="rId17"/>
      <w:pgSz w:w="12240" w:h="15840" w:code="1"/>
      <w:pgMar w:top="1440" w:right="1440" w:bottom="1440" w:left="1440" w:header="720" w:footer="86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6" w:author="Department of Veterans Affairs" w:date="2017-08-10T09:29:00Z" w:initials="DoVA">
    <w:p w14:paraId="13E4F568" w14:textId="77777777" w:rsidR="00E55846" w:rsidRDefault="00E55846">
      <w:pPr>
        <w:pStyle w:val="CommentText"/>
      </w:pPr>
      <w:r>
        <w:rPr>
          <w:rStyle w:val="CommentReference"/>
        </w:rPr>
        <w:annotationRef/>
      </w:r>
      <w:r>
        <w:t>Clarify with a word.  And should “all” be there still?</w:t>
      </w:r>
    </w:p>
    <w:p w14:paraId="6CC0B98D" w14:textId="35DF2298" w:rsidR="00E55846" w:rsidRDefault="00E55846">
      <w:pPr>
        <w:pStyle w:val="CommentText"/>
      </w:pPr>
      <w:r w:rsidRPr="004F0869">
        <w:rPr>
          <w:highlight w:val="green"/>
        </w:rPr>
        <w:t>DKT – see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EF76A" w14:textId="77777777" w:rsidR="006A1203" w:rsidRDefault="006A1203" w:rsidP="00E47F5F">
      <w:r>
        <w:separator/>
      </w:r>
    </w:p>
  </w:endnote>
  <w:endnote w:type="continuationSeparator" w:id="0">
    <w:p w14:paraId="0904F33B" w14:textId="77777777" w:rsidR="006A1203" w:rsidRDefault="006A1203"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E55846" w:rsidRDefault="00E55846" w:rsidP="0034635A">
    <w:pPr>
      <w:tabs>
        <w:tab w:val="center" w:pos="4680"/>
      </w:tabs>
      <w:jc w:val="center"/>
      <w:rPr>
        <w:sz w:val="20"/>
        <w:szCs w:val="20"/>
      </w:rPr>
    </w:pPr>
  </w:p>
  <w:p w14:paraId="1DFED388" w14:textId="77777777" w:rsidR="00E55846" w:rsidRDefault="00E55846"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AF23D6">
      <w:rPr>
        <w:noProof/>
        <w:sz w:val="20"/>
        <w:szCs w:val="20"/>
      </w:rPr>
      <w:t>17</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AF23D6">
      <w:rPr>
        <w:noProof/>
        <w:sz w:val="20"/>
        <w:szCs w:val="20"/>
      </w:rPr>
      <w:t>39</w:t>
    </w:r>
    <w:r w:rsidRPr="00522A97">
      <w:rPr>
        <w:sz w:val="20"/>
        <w:szCs w:val="20"/>
      </w:rPr>
      <w:fldChar w:fldCharType="end"/>
    </w:r>
    <w:bookmarkStart w:id="319" w:name="_Toc6902883"/>
    <w:bookmarkStart w:id="320" w:name="_Toc393177566"/>
    <w:bookmarkStart w:id="321" w:name="_Toc393178136"/>
    <w:bookmarkStart w:id="322" w:name="_Toc393178382"/>
    <w:bookmarkStart w:id="323" w:name="_Toc393178446"/>
    <w:bookmarkStart w:id="324" w:name="_Toc393184012"/>
    <w:bookmarkStart w:id="325" w:name="_Toc393184086"/>
    <w:bookmarkStart w:id="326" w:name="_Toc393184719"/>
    <w:bookmarkStart w:id="327" w:name="_Toc393184927"/>
    <w:bookmarkStart w:id="328" w:name="_Toc398721054"/>
    <w:bookmarkStart w:id="329" w:name="_Toc396620687"/>
    <w:bookmarkStart w:id="330" w:name="_Ref392049487"/>
    <w:bookmarkEnd w:id="319"/>
    <w:bookmarkEnd w:id="320"/>
    <w:bookmarkEnd w:id="321"/>
    <w:bookmarkEnd w:id="322"/>
    <w:bookmarkEnd w:id="323"/>
    <w:bookmarkEnd w:id="324"/>
    <w:bookmarkEnd w:id="325"/>
    <w:bookmarkEnd w:id="326"/>
    <w:bookmarkEnd w:id="327"/>
    <w:bookmarkEnd w:id="328"/>
    <w:bookmarkEnd w:id="329"/>
    <w:bookmarkEnd w:id="33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A4A8A" w14:textId="77777777" w:rsidR="006A1203" w:rsidRDefault="006A1203" w:rsidP="00E47F5F">
      <w:r>
        <w:separator/>
      </w:r>
    </w:p>
  </w:footnote>
  <w:footnote w:type="continuationSeparator" w:id="0">
    <w:p w14:paraId="4650AEB4" w14:textId="77777777" w:rsidR="006A1203" w:rsidRDefault="006A1203"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5" w14:textId="77777777" w:rsidR="00E55846" w:rsidRPr="00B24A32" w:rsidRDefault="00E55846" w:rsidP="00785CCB">
    <w:pPr>
      <w:pStyle w:val="Header"/>
      <w:jc w:val="center"/>
      <w:rPr>
        <w:rStyle w:val="Emphasis"/>
      </w:rPr>
    </w:pPr>
    <w:r w:rsidRPr="00E457F8">
      <w:rPr>
        <w:rStyle w:val="Emphasis"/>
        <w:i w:val="0"/>
        <w:color w:val="auto"/>
      </w:rPr>
      <w:t>VistA Adaptive Maintenance</w:t>
    </w:r>
  </w:p>
  <w:p w14:paraId="1DFED386" w14:textId="77777777" w:rsidR="00E55846" w:rsidRPr="00785CCB" w:rsidRDefault="00E55846"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3B64"/>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0F86"/>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13BE8"/>
    <w:rsid w:val="00314DF7"/>
    <w:rsid w:val="00317B1A"/>
    <w:rsid w:val="00323406"/>
    <w:rsid w:val="00324A57"/>
    <w:rsid w:val="00325075"/>
    <w:rsid w:val="0032560C"/>
    <w:rsid w:val="00325A46"/>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483"/>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D7E2D"/>
    <w:rsid w:val="004E2AAD"/>
    <w:rsid w:val="004E4183"/>
    <w:rsid w:val="004E4B88"/>
    <w:rsid w:val="004E4DEC"/>
    <w:rsid w:val="004E4E35"/>
    <w:rsid w:val="004E5BD3"/>
    <w:rsid w:val="004E5DF1"/>
    <w:rsid w:val="004E6868"/>
    <w:rsid w:val="004E6B05"/>
    <w:rsid w:val="004E71C3"/>
    <w:rsid w:val="004E72B3"/>
    <w:rsid w:val="004F0869"/>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4CC0"/>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B64"/>
    <w:rsid w:val="00546E43"/>
    <w:rsid w:val="005475C5"/>
    <w:rsid w:val="00547FF6"/>
    <w:rsid w:val="00551F4F"/>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D7F3D"/>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120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2C6D"/>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56876"/>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0CAC"/>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0713"/>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D764E"/>
    <w:rsid w:val="00AE0CB3"/>
    <w:rsid w:val="00AE1CE8"/>
    <w:rsid w:val="00AE24E1"/>
    <w:rsid w:val="00AE36C7"/>
    <w:rsid w:val="00AE5878"/>
    <w:rsid w:val="00AE748F"/>
    <w:rsid w:val="00AF0584"/>
    <w:rsid w:val="00AF05F5"/>
    <w:rsid w:val="00AF067E"/>
    <w:rsid w:val="00AF0CB5"/>
    <w:rsid w:val="00AF13E4"/>
    <w:rsid w:val="00AF23D6"/>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593"/>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988"/>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87E52"/>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846"/>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9"/>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section508.gov/content/learn/standard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cess-board.gov/guidelines-and-standards/communications-and-it/about-the-section-508-standards/section-508-standards"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2.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0d3c429c-0412-4dc9-8a4d-a7216355f179"/>
  </ds:schemaRefs>
</ds:datastoreItem>
</file>

<file path=customXml/itemProps3.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F747FE-5140-4731-9FFE-2F7700BF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39</Pages>
  <Words>13578</Words>
  <Characters>77397</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90794</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Department of Veterans Affairs</cp:lastModifiedBy>
  <cp:revision>7</cp:revision>
  <cp:lastPrinted>2017-01-11T21:04:00Z</cp:lastPrinted>
  <dcterms:created xsi:type="dcterms:W3CDTF">2017-08-10T13:46:00Z</dcterms:created>
  <dcterms:modified xsi:type="dcterms:W3CDTF">2017-08-10T15:37:00Z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