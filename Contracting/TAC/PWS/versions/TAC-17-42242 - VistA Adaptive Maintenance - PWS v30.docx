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ECDC7" w14:textId="77777777" w:rsidR="006C6285" w:rsidRPr="00392614" w:rsidRDefault="0066697F" w:rsidP="00C91EC3">
      <w:pPr>
        <w:pStyle w:val="AppendixBheading"/>
        <w:numPr>
          <w:ilvl w:val="0"/>
          <w:numId w:val="0"/>
        </w:numPr>
        <w:rPr>
          <w:b w:val="0"/>
        </w:rPr>
      </w:pPr>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DFECDC8" w14:textId="77777777" w:rsidR="00082667" w:rsidRPr="00EF1B2A" w:rsidRDefault="00082667" w:rsidP="00741939">
      <w:pPr>
        <w:pStyle w:val="Title"/>
        <w:spacing w:before="2760"/>
        <w:jc w:val="center"/>
        <w:rPr>
          <w:rStyle w:val="BookTitle"/>
          <w:b/>
        </w:rPr>
      </w:pPr>
      <w:r w:rsidRPr="00EF1B2A">
        <w:rPr>
          <w:rStyle w:val="BookTitle"/>
          <w:b/>
        </w:rPr>
        <w:t>TRANSFORMATION TWENTY-ONE TOTAL TECHNOLOGY</w:t>
      </w:r>
      <w:r w:rsidR="001B6C96" w:rsidRPr="00EF1B2A">
        <w:rPr>
          <w:rStyle w:val="BookTitle"/>
          <w:b/>
        </w:rPr>
        <w:t xml:space="preserve"> NEXT GENERATION</w:t>
      </w:r>
      <w:r w:rsidRPr="00EF1B2A">
        <w:rPr>
          <w:rStyle w:val="BookTitle"/>
          <w:b/>
        </w:rPr>
        <w:t xml:space="preserve"> (T4</w:t>
      </w:r>
      <w:r w:rsidR="001B6C96" w:rsidRPr="00EF1B2A">
        <w:rPr>
          <w:rStyle w:val="BookTitle"/>
          <w:b/>
        </w:rPr>
        <w:t>NG</w:t>
      </w:r>
      <w:r w:rsidRPr="00EF1B2A">
        <w:rPr>
          <w:rStyle w:val="BookTitle"/>
          <w:b/>
        </w:rPr>
        <w:t>)</w:t>
      </w:r>
    </w:p>
    <w:p w14:paraId="1DFECDC9" w14:textId="77777777" w:rsidR="00082667" w:rsidRPr="00EF1B2A" w:rsidRDefault="00082667" w:rsidP="00B24A32">
      <w:pPr>
        <w:pStyle w:val="Title"/>
        <w:jc w:val="center"/>
        <w:rPr>
          <w:rStyle w:val="BookTitle"/>
          <w:b/>
        </w:rPr>
      </w:pPr>
      <w:r w:rsidRPr="00EF1B2A">
        <w:rPr>
          <w:rStyle w:val="BookTitle"/>
          <w:b/>
        </w:rPr>
        <w:t>PERFORMANCE WORK STATEMENT (PWS)</w:t>
      </w:r>
    </w:p>
    <w:p w14:paraId="1DFECDCA" w14:textId="77777777" w:rsidR="00082667" w:rsidRPr="00EF1B2A" w:rsidRDefault="00082667" w:rsidP="00B24A32">
      <w:pPr>
        <w:pStyle w:val="Title"/>
        <w:jc w:val="center"/>
        <w:rPr>
          <w:rStyle w:val="BookTitle"/>
          <w:b/>
        </w:rPr>
      </w:pPr>
      <w:r w:rsidRPr="00EF1B2A">
        <w:rPr>
          <w:rStyle w:val="BookTitle"/>
          <w:b/>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64CDA255" w:rsidR="00082667" w:rsidRPr="00392614"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r w:rsidR="00A056B7">
        <w:rPr>
          <w:rFonts w:cs="Arial"/>
          <w:b w:val="0"/>
          <w:sz w:val="24"/>
          <w:szCs w:val="24"/>
        </w:rPr>
        <w:t>7</w:t>
      </w:r>
      <w:r w:rsidR="00F01610" w:rsidRPr="00392614">
        <w:rPr>
          <w:rFonts w:cs="Arial"/>
          <w:b w:val="0"/>
          <w:sz w:val="24"/>
          <w:szCs w:val="24"/>
        </w:rPr>
        <w:t>/</w:t>
      </w:r>
      <w:r w:rsidR="00AC0419">
        <w:rPr>
          <w:rFonts w:cs="Arial"/>
          <w:b w:val="0"/>
          <w:sz w:val="24"/>
          <w:szCs w:val="24"/>
        </w:rPr>
        <w:t>27</w:t>
      </w:r>
      <w:r w:rsidR="00F01610" w:rsidRPr="00392614">
        <w:rPr>
          <w:rFonts w:cs="Arial"/>
          <w:b w:val="0"/>
          <w:sz w:val="24"/>
          <w:szCs w:val="24"/>
        </w:rPr>
        <w:t>/17</w:t>
      </w:r>
    </w:p>
    <w:p w14:paraId="1DFECDD1" w14:textId="77777777" w:rsidR="00082667" w:rsidRPr="00392614" w:rsidRDefault="00082667" w:rsidP="00C9572C">
      <w:pPr>
        <w:pStyle w:val="Title"/>
        <w:jc w:val="center"/>
        <w:rPr>
          <w:rFonts w:cs="Arial"/>
          <w:b w:val="0"/>
          <w:sz w:val="24"/>
          <w:szCs w:val="24"/>
        </w:rPr>
      </w:pPr>
      <w:r w:rsidRPr="00392614">
        <w:rPr>
          <w:rStyle w:val="TitleChar"/>
          <w:rFonts w:eastAsia="Calibri"/>
          <w:sz w:val="24"/>
          <w:szCs w:val="24"/>
        </w:rPr>
        <w:t>TAC-</w:t>
      </w:r>
      <w:r w:rsidR="00324A57" w:rsidRPr="00392614">
        <w:rPr>
          <w:rStyle w:val="TitleChar"/>
          <w:rFonts w:eastAsia="Calibri" w:cs="Arial"/>
          <w:sz w:val="24"/>
          <w:szCs w:val="24"/>
        </w:rPr>
        <w:t>17-42242</w:t>
      </w:r>
    </w:p>
    <w:p w14:paraId="1DFECDD2" w14:textId="5FB05159" w:rsidR="00082667" w:rsidRPr="00392614" w:rsidRDefault="00082667" w:rsidP="00C9572C">
      <w:pPr>
        <w:pStyle w:val="Title"/>
        <w:jc w:val="center"/>
        <w:rPr>
          <w:rFonts w:cs="Arial"/>
          <w:b w:val="0"/>
          <w:sz w:val="24"/>
          <w:szCs w:val="24"/>
        </w:rPr>
      </w:pPr>
      <w:r w:rsidRPr="00392614">
        <w:rPr>
          <w:rStyle w:val="TitleChar"/>
          <w:rFonts w:eastAsia="Calibri"/>
          <w:sz w:val="24"/>
          <w:szCs w:val="24"/>
        </w:rPr>
        <w:t>Task Order PWS Version Number:</w:t>
      </w:r>
      <w:r w:rsidRPr="00392614">
        <w:rPr>
          <w:rFonts w:cs="Arial"/>
          <w:b w:val="0"/>
          <w:sz w:val="24"/>
          <w:szCs w:val="24"/>
        </w:rPr>
        <w:t xml:space="preserve">  </w:t>
      </w:r>
      <w:r w:rsidR="00F01610" w:rsidRPr="00392614">
        <w:rPr>
          <w:rFonts w:cs="Arial"/>
          <w:b w:val="0"/>
          <w:sz w:val="24"/>
          <w:szCs w:val="24"/>
        </w:rPr>
        <w:t>2.</w:t>
      </w:r>
      <w:r w:rsidR="00AC0419">
        <w:rPr>
          <w:rFonts w:cs="Arial"/>
          <w:b w:val="0"/>
          <w:sz w:val="24"/>
          <w:szCs w:val="24"/>
        </w:rPr>
        <w:t>8</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5B5E4CCA" w14:textId="77777777" w:rsidR="00E37316" w:rsidRDefault="001013AB">
      <w:pPr>
        <w:pStyle w:val="TOC1"/>
        <w:tabs>
          <w:tab w:val="left" w:pos="720"/>
          <w:tab w:val="right" w:leader="dot" w:pos="9350"/>
        </w:tabs>
        <w:rPr>
          <w:rFonts w:asciiTheme="minorHAnsi" w:eastAsiaTheme="minorEastAsia" w:hAnsiTheme="minorHAnsi" w:cstheme="minorBidi"/>
          <w:noProof/>
          <w:sz w:val="22"/>
          <w:szCs w:val="22"/>
        </w:rPr>
      </w:pPr>
      <w:r w:rsidRPr="008614E9">
        <w:rPr>
          <w:rFonts w:cs="Arial"/>
        </w:rPr>
        <w:fldChar w:fldCharType="begin"/>
      </w:r>
      <w:r w:rsidRPr="008614E9">
        <w:rPr>
          <w:rFonts w:cs="Arial"/>
        </w:rPr>
        <w:instrText xml:space="preserve"> TOC \o "1-4" \h \z \u </w:instrText>
      </w:r>
      <w:r w:rsidRPr="008614E9">
        <w:rPr>
          <w:rFonts w:cs="Arial"/>
        </w:rPr>
        <w:fldChar w:fldCharType="separate"/>
      </w:r>
      <w:hyperlink w:anchor="_Toc489536224" w:history="1">
        <w:r w:rsidR="00E37316" w:rsidRPr="00D44C06">
          <w:rPr>
            <w:rStyle w:val="Hyperlink"/>
            <w:noProof/>
          </w:rPr>
          <w:t>1.0</w:t>
        </w:r>
        <w:r w:rsidR="00E37316">
          <w:rPr>
            <w:rFonts w:asciiTheme="minorHAnsi" w:eastAsiaTheme="minorEastAsia" w:hAnsiTheme="minorHAnsi" w:cstheme="minorBidi"/>
            <w:noProof/>
            <w:sz w:val="22"/>
            <w:szCs w:val="22"/>
          </w:rPr>
          <w:tab/>
        </w:r>
        <w:r w:rsidR="00E37316" w:rsidRPr="00D44C06">
          <w:rPr>
            <w:rStyle w:val="Hyperlink"/>
            <w:noProof/>
          </w:rPr>
          <w:t>BACKGROUND</w:t>
        </w:r>
        <w:r w:rsidR="00E37316">
          <w:rPr>
            <w:noProof/>
            <w:webHidden/>
          </w:rPr>
          <w:tab/>
        </w:r>
        <w:r w:rsidR="00E37316">
          <w:rPr>
            <w:noProof/>
            <w:webHidden/>
          </w:rPr>
          <w:fldChar w:fldCharType="begin"/>
        </w:r>
        <w:r w:rsidR="00E37316">
          <w:rPr>
            <w:noProof/>
            <w:webHidden/>
          </w:rPr>
          <w:instrText xml:space="preserve"> PAGEREF _Toc489536224 \h </w:instrText>
        </w:r>
        <w:r w:rsidR="00E37316">
          <w:rPr>
            <w:noProof/>
            <w:webHidden/>
          </w:rPr>
        </w:r>
        <w:r w:rsidR="00E37316">
          <w:rPr>
            <w:noProof/>
            <w:webHidden/>
          </w:rPr>
          <w:fldChar w:fldCharType="separate"/>
        </w:r>
        <w:r w:rsidR="00E37316">
          <w:rPr>
            <w:noProof/>
            <w:webHidden/>
          </w:rPr>
          <w:t>4</w:t>
        </w:r>
        <w:r w:rsidR="00E37316">
          <w:rPr>
            <w:noProof/>
            <w:webHidden/>
          </w:rPr>
          <w:fldChar w:fldCharType="end"/>
        </w:r>
      </w:hyperlink>
    </w:p>
    <w:p w14:paraId="4BB4C7A9" w14:textId="77777777" w:rsidR="00E37316" w:rsidRDefault="00D10A4E">
      <w:pPr>
        <w:pStyle w:val="TOC1"/>
        <w:tabs>
          <w:tab w:val="left" w:pos="720"/>
          <w:tab w:val="right" w:leader="dot" w:pos="9350"/>
        </w:tabs>
        <w:rPr>
          <w:rFonts w:asciiTheme="minorHAnsi" w:eastAsiaTheme="minorEastAsia" w:hAnsiTheme="minorHAnsi" w:cstheme="minorBidi"/>
          <w:noProof/>
          <w:sz w:val="22"/>
          <w:szCs w:val="22"/>
        </w:rPr>
      </w:pPr>
      <w:hyperlink w:anchor="_Toc489536225" w:history="1">
        <w:r w:rsidR="00E37316" w:rsidRPr="00D44C06">
          <w:rPr>
            <w:rStyle w:val="Hyperlink"/>
            <w:noProof/>
          </w:rPr>
          <w:t>2.0</w:t>
        </w:r>
        <w:r w:rsidR="00E37316">
          <w:rPr>
            <w:rFonts w:asciiTheme="minorHAnsi" w:eastAsiaTheme="minorEastAsia" w:hAnsiTheme="minorHAnsi" w:cstheme="minorBidi"/>
            <w:noProof/>
            <w:sz w:val="22"/>
            <w:szCs w:val="22"/>
          </w:rPr>
          <w:tab/>
        </w:r>
        <w:r w:rsidR="00E37316" w:rsidRPr="00D44C06">
          <w:rPr>
            <w:rStyle w:val="Hyperlink"/>
            <w:noProof/>
          </w:rPr>
          <w:t>APPLICABLE DOCUMENTS</w:t>
        </w:r>
        <w:r w:rsidR="00E37316">
          <w:rPr>
            <w:noProof/>
            <w:webHidden/>
          </w:rPr>
          <w:tab/>
        </w:r>
        <w:r w:rsidR="00E37316">
          <w:rPr>
            <w:noProof/>
            <w:webHidden/>
          </w:rPr>
          <w:fldChar w:fldCharType="begin"/>
        </w:r>
        <w:r w:rsidR="00E37316">
          <w:rPr>
            <w:noProof/>
            <w:webHidden/>
          </w:rPr>
          <w:instrText xml:space="preserve"> PAGEREF _Toc489536225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715C75E8" w14:textId="77777777" w:rsidR="00E37316" w:rsidRDefault="00D10A4E">
      <w:pPr>
        <w:pStyle w:val="TOC1"/>
        <w:tabs>
          <w:tab w:val="left" w:pos="720"/>
          <w:tab w:val="right" w:leader="dot" w:pos="9350"/>
        </w:tabs>
        <w:rPr>
          <w:rFonts w:asciiTheme="minorHAnsi" w:eastAsiaTheme="minorEastAsia" w:hAnsiTheme="minorHAnsi" w:cstheme="minorBidi"/>
          <w:noProof/>
          <w:sz w:val="22"/>
          <w:szCs w:val="22"/>
        </w:rPr>
      </w:pPr>
      <w:hyperlink w:anchor="_Toc489536226" w:history="1">
        <w:r w:rsidR="00E37316" w:rsidRPr="00D44C06">
          <w:rPr>
            <w:rStyle w:val="Hyperlink"/>
            <w:noProof/>
          </w:rPr>
          <w:t>3.0</w:t>
        </w:r>
        <w:r w:rsidR="00E37316">
          <w:rPr>
            <w:rFonts w:asciiTheme="minorHAnsi" w:eastAsiaTheme="minorEastAsia" w:hAnsiTheme="minorHAnsi" w:cstheme="minorBidi"/>
            <w:noProof/>
            <w:sz w:val="22"/>
            <w:szCs w:val="22"/>
          </w:rPr>
          <w:tab/>
        </w:r>
        <w:r w:rsidR="00E37316" w:rsidRPr="00D44C06">
          <w:rPr>
            <w:rStyle w:val="Hyperlink"/>
            <w:noProof/>
          </w:rPr>
          <w:t>SCOPE OF WORK</w:t>
        </w:r>
        <w:r w:rsidR="00E37316">
          <w:rPr>
            <w:noProof/>
            <w:webHidden/>
          </w:rPr>
          <w:tab/>
        </w:r>
        <w:r w:rsidR="00E37316">
          <w:rPr>
            <w:noProof/>
            <w:webHidden/>
          </w:rPr>
          <w:fldChar w:fldCharType="begin"/>
        </w:r>
        <w:r w:rsidR="00E37316">
          <w:rPr>
            <w:noProof/>
            <w:webHidden/>
          </w:rPr>
          <w:instrText xml:space="preserve"> PAGEREF _Toc489536226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03244B7B" w14:textId="77777777" w:rsid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27" w:history="1">
        <w:r w:rsidR="00E37316" w:rsidRPr="00D44C06">
          <w:rPr>
            <w:rStyle w:val="Hyperlink"/>
            <w:noProof/>
          </w:rPr>
          <w:t>3.1</w:t>
        </w:r>
        <w:r w:rsidR="00E37316">
          <w:rPr>
            <w:rFonts w:asciiTheme="minorHAnsi" w:eastAsiaTheme="minorEastAsia" w:hAnsiTheme="minorHAnsi" w:cstheme="minorBidi"/>
            <w:noProof/>
            <w:sz w:val="22"/>
            <w:szCs w:val="22"/>
          </w:rPr>
          <w:tab/>
        </w:r>
        <w:r w:rsidR="00E37316" w:rsidRPr="00D44C06">
          <w:rPr>
            <w:rStyle w:val="Hyperlink"/>
            <w:noProof/>
          </w:rPr>
          <w:t>APPLICABILITY</w:t>
        </w:r>
        <w:r w:rsidR="00E37316">
          <w:rPr>
            <w:noProof/>
            <w:webHidden/>
          </w:rPr>
          <w:tab/>
        </w:r>
        <w:r w:rsidR="00E37316">
          <w:rPr>
            <w:noProof/>
            <w:webHidden/>
          </w:rPr>
          <w:fldChar w:fldCharType="begin"/>
        </w:r>
        <w:r w:rsidR="00E37316">
          <w:rPr>
            <w:noProof/>
            <w:webHidden/>
          </w:rPr>
          <w:instrText xml:space="preserve"> PAGEREF _Toc489536227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22706D73" w14:textId="77777777" w:rsid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28" w:history="1">
        <w:r w:rsidR="00E37316" w:rsidRPr="00D44C06">
          <w:rPr>
            <w:rStyle w:val="Hyperlink"/>
            <w:noProof/>
          </w:rPr>
          <w:t>3.2</w:t>
        </w:r>
        <w:r w:rsidR="00E37316">
          <w:rPr>
            <w:rFonts w:asciiTheme="minorHAnsi" w:eastAsiaTheme="minorEastAsia" w:hAnsiTheme="minorHAnsi" w:cstheme="minorBidi"/>
            <w:noProof/>
            <w:sz w:val="22"/>
            <w:szCs w:val="22"/>
          </w:rPr>
          <w:tab/>
        </w:r>
        <w:r w:rsidR="00E37316" w:rsidRPr="00D44C06">
          <w:rPr>
            <w:rStyle w:val="Hyperlink"/>
            <w:noProof/>
          </w:rPr>
          <w:t>ORDER TYPE</w:t>
        </w:r>
        <w:r w:rsidR="00E37316">
          <w:rPr>
            <w:noProof/>
            <w:webHidden/>
          </w:rPr>
          <w:tab/>
        </w:r>
        <w:r w:rsidR="00E37316">
          <w:rPr>
            <w:noProof/>
            <w:webHidden/>
          </w:rPr>
          <w:fldChar w:fldCharType="begin"/>
        </w:r>
        <w:r w:rsidR="00E37316">
          <w:rPr>
            <w:noProof/>
            <w:webHidden/>
          </w:rPr>
          <w:instrText xml:space="preserve"> PAGEREF _Toc489536228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E239E5C" w14:textId="77777777" w:rsidR="00E37316" w:rsidRDefault="00D10A4E">
      <w:pPr>
        <w:pStyle w:val="TOC1"/>
        <w:tabs>
          <w:tab w:val="left" w:pos="720"/>
          <w:tab w:val="right" w:leader="dot" w:pos="9350"/>
        </w:tabs>
        <w:rPr>
          <w:rFonts w:asciiTheme="minorHAnsi" w:eastAsiaTheme="minorEastAsia" w:hAnsiTheme="minorHAnsi" w:cstheme="minorBidi"/>
          <w:noProof/>
          <w:sz w:val="22"/>
          <w:szCs w:val="22"/>
        </w:rPr>
      </w:pPr>
      <w:hyperlink w:anchor="_Toc489536229" w:history="1">
        <w:r w:rsidR="00E37316" w:rsidRPr="00D44C06">
          <w:rPr>
            <w:rStyle w:val="Hyperlink"/>
            <w:noProof/>
          </w:rPr>
          <w:t>4.0</w:t>
        </w:r>
        <w:r w:rsidR="00E37316">
          <w:rPr>
            <w:rFonts w:asciiTheme="minorHAnsi" w:eastAsiaTheme="minorEastAsia" w:hAnsiTheme="minorHAnsi" w:cstheme="minorBidi"/>
            <w:noProof/>
            <w:sz w:val="22"/>
            <w:szCs w:val="22"/>
          </w:rPr>
          <w:tab/>
        </w:r>
        <w:r w:rsidR="00E37316" w:rsidRPr="00D44C06">
          <w:rPr>
            <w:rStyle w:val="Hyperlink"/>
            <w:noProof/>
          </w:rPr>
          <w:t>PERFORMANCE DETAILS</w:t>
        </w:r>
        <w:r w:rsidR="00E37316">
          <w:rPr>
            <w:noProof/>
            <w:webHidden/>
          </w:rPr>
          <w:tab/>
        </w:r>
        <w:r w:rsidR="00E37316">
          <w:rPr>
            <w:noProof/>
            <w:webHidden/>
          </w:rPr>
          <w:fldChar w:fldCharType="begin"/>
        </w:r>
        <w:r w:rsidR="00E37316">
          <w:rPr>
            <w:noProof/>
            <w:webHidden/>
          </w:rPr>
          <w:instrText xml:space="preserve"> PAGEREF _Toc489536229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77F0823" w14:textId="77777777" w:rsid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30" w:history="1">
        <w:r w:rsidR="00E37316" w:rsidRPr="00D44C06">
          <w:rPr>
            <w:rStyle w:val="Hyperlink"/>
            <w:noProof/>
          </w:rPr>
          <w:t>4.1</w:t>
        </w:r>
        <w:r w:rsidR="00E37316">
          <w:rPr>
            <w:rFonts w:asciiTheme="minorHAnsi" w:eastAsiaTheme="minorEastAsia" w:hAnsiTheme="minorHAnsi" w:cstheme="minorBidi"/>
            <w:noProof/>
            <w:sz w:val="22"/>
            <w:szCs w:val="22"/>
          </w:rPr>
          <w:tab/>
        </w:r>
        <w:r w:rsidR="00E37316" w:rsidRPr="00D44C06">
          <w:rPr>
            <w:rStyle w:val="Hyperlink"/>
            <w:noProof/>
          </w:rPr>
          <w:t>PERFORMANCE PERIOD</w:t>
        </w:r>
        <w:r w:rsidR="00E37316">
          <w:rPr>
            <w:noProof/>
            <w:webHidden/>
          </w:rPr>
          <w:tab/>
        </w:r>
        <w:r w:rsidR="00E37316">
          <w:rPr>
            <w:noProof/>
            <w:webHidden/>
          </w:rPr>
          <w:fldChar w:fldCharType="begin"/>
        </w:r>
        <w:r w:rsidR="00E37316">
          <w:rPr>
            <w:noProof/>
            <w:webHidden/>
          </w:rPr>
          <w:instrText xml:space="preserve"> PAGEREF _Toc489536230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6F6802F3" w14:textId="77777777" w:rsid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31" w:history="1">
        <w:r w:rsidR="00E37316" w:rsidRPr="00D44C06">
          <w:rPr>
            <w:rStyle w:val="Hyperlink"/>
            <w:noProof/>
          </w:rPr>
          <w:t>4.2</w:t>
        </w:r>
        <w:r w:rsidR="00E37316">
          <w:rPr>
            <w:rFonts w:asciiTheme="minorHAnsi" w:eastAsiaTheme="minorEastAsia" w:hAnsiTheme="minorHAnsi" w:cstheme="minorBidi"/>
            <w:noProof/>
            <w:sz w:val="22"/>
            <w:szCs w:val="22"/>
          </w:rPr>
          <w:tab/>
        </w:r>
        <w:r w:rsidR="00E37316" w:rsidRPr="00D44C06">
          <w:rPr>
            <w:rStyle w:val="Hyperlink"/>
            <w:noProof/>
          </w:rPr>
          <w:t>PLACE OF PERFORMANCE</w:t>
        </w:r>
        <w:r w:rsidR="00E37316">
          <w:rPr>
            <w:noProof/>
            <w:webHidden/>
          </w:rPr>
          <w:tab/>
        </w:r>
        <w:r w:rsidR="00E37316">
          <w:rPr>
            <w:noProof/>
            <w:webHidden/>
          </w:rPr>
          <w:fldChar w:fldCharType="begin"/>
        </w:r>
        <w:r w:rsidR="00E37316">
          <w:rPr>
            <w:noProof/>
            <w:webHidden/>
          </w:rPr>
          <w:instrText xml:space="preserve"> PAGEREF _Toc489536231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04461520"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32" w:history="1">
        <w:r w:rsidR="00E37316" w:rsidRPr="00E37316">
          <w:rPr>
            <w:rStyle w:val="Hyperlink"/>
            <w:noProof/>
          </w:rPr>
          <w:t>4.3</w:t>
        </w:r>
        <w:r w:rsidR="00E37316" w:rsidRPr="00E37316">
          <w:rPr>
            <w:rFonts w:asciiTheme="minorHAnsi" w:eastAsiaTheme="minorEastAsia" w:hAnsiTheme="minorHAnsi" w:cstheme="minorBidi"/>
            <w:noProof/>
            <w:sz w:val="22"/>
            <w:szCs w:val="22"/>
          </w:rPr>
          <w:tab/>
        </w:r>
        <w:r w:rsidR="00E37316" w:rsidRPr="00E37316">
          <w:rPr>
            <w:rStyle w:val="Hyperlink"/>
            <w:noProof/>
          </w:rPr>
          <w:t>TRAVEL OR SPECIAL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_Toc489536232 \h </w:instrText>
        </w:r>
        <w:r w:rsidR="00E37316" w:rsidRPr="00E37316">
          <w:rPr>
            <w:noProof/>
            <w:webHidden/>
          </w:rPr>
        </w:r>
        <w:r w:rsidR="00E37316" w:rsidRPr="00E37316">
          <w:rPr>
            <w:noProof/>
            <w:webHidden/>
          </w:rPr>
          <w:fldChar w:fldCharType="separate"/>
        </w:r>
        <w:r w:rsidR="00E37316" w:rsidRPr="00E37316">
          <w:rPr>
            <w:noProof/>
            <w:webHidden/>
          </w:rPr>
          <w:t>6</w:t>
        </w:r>
        <w:r w:rsidR="00E37316" w:rsidRPr="00E37316">
          <w:rPr>
            <w:noProof/>
            <w:webHidden/>
          </w:rPr>
          <w:fldChar w:fldCharType="end"/>
        </w:r>
      </w:hyperlink>
    </w:p>
    <w:p w14:paraId="0FA50EDF"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33" w:history="1">
        <w:r w:rsidR="00E37316" w:rsidRPr="00E37316">
          <w:rPr>
            <w:rStyle w:val="Hyperlink"/>
            <w:noProof/>
          </w:rPr>
          <w:t>4.4</w:t>
        </w:r>
        <w:r w:rsidR="00E37316" w:rsidRPr="00E37316">
          <w:rPr>
            <w:rFonts w:asciiTheme="minorHAnsi" w:eastAsiaTheme="minorEastAsia" w:hAnsiTheme="minorHAnsi" w:cstheme="minorBidi"/>
            <w:noProof/>
            <w:sz w:val="22"/>
            <w:szCs w:val="22"/>
          </w:rPr>
          <w:tab/>
        </w:r>
        <w:r w:rsidR="00E37316" w:rsidRPr="00E37316">
          <w:rPr>
            <w:rStyle w:val="Hyperlink"/>
            <w:noProof/>
          </w:rPr>
          <w:t>CONTRACT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_Toc489536233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4A3834DD"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34" w:history="1">
        <w:r w:rsidR="00E37316" w:rsidRPr="00E37316">
          <w:rPr>
            <w:rStyle w:val="Hyperlink"/>
            <w:noProof/>
          </w:rPr>
          <w:t>4.5</w:t>
        </w:r>
        <w:r w:rsidR="00E37316" w:rsidRPr="00E37316">
          <w:rPr>
            <w:rFonts w:asciiTheme="minorHAnsi" w:eastAsiaTheme="minorEastAsia" w:hAnsiTheme="minorHAnsi" w:cstheme="minorBidi"/>
            <w:noProof/>
            <w:sz w:val="22"/>
            <w:szCs w:val="22"/>
          </w:rPr>
          <w:tab/>
        </w:r>
        <w:r w:rsidR="00E37316" w:rsidRPr="00E37316">
          <w:rPr>
            <w:rStyle w:val="Hyperlink"/>
            <w:noProof/>
          </w:rPr>
          <w:t>GOVERNMENT FURNISHED PROPERTY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_Toc489536234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950D06F"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35" w:history="1">
        <w:r w:rsidR="00E37316" w:rsidRPr="00E37316">
          <w:rPr>
            <w:rStyle w:val="Hyperlink"/>
            <w:noProof/>
          </w:rPr>
          <w:t>4.6</w:t>
        </w:r>
        <w:r w:rsidR="00E37316" w:rsidRPr="00E37316">
          <w:rPr>
            <w:rFonts w:asciiTheme="minorHAnsi" w:eastAsiaTheme="minorEastAsia" w:hAnsiTheme="minorHAnsi" w:cstheme="minorBidi"/>
            <w:noProof/>
            <w:sz w:val="22"/>
            <w:szCs w:val="22"/>
          </w:rPr>
          <w:tab/>
        </w:r>
        <w:r w:rsidR="00E37316" w:rsidRPr="00E37316">
          <w:rPr>
            <w:rStyle w:val="Hyperlink"/>
            <w:noProof/>
          </w:rPr>
          <w:t>SECURITY AND PRIVACY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_Toc489536235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5C591D78"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36" w:history="1">
        <w:r w:rsidR="00E37316" w:rsidRPr="00E37316">
          <w:rPr>
            <w:rStyle w:val="Hyperlink"/>
            <w:noProof/>
          </w:rPr>
          <w:t>4.6.1</w:t>
        </w:r>
        <w:r w:rsidR="00E37316" w:rsidRPr="00E37316">
          <w:rPr>
            <w:rFonts w:asciiTheme="minorHAnsi" w:eastAsiaTheme="minorEastAsia" w:hAnsiTheme="minorHAnsi" w:cstheme="minorBidi"/>
            <w:noProof/>
            <w:sz w:val="22"/>
            <w:szCs w:val="22"/>
          </w:rPr>
          <w:tab/>
        </w:r>
        <w:r w:rsidR="00E37316" w:rsidRPr="00E37316">
          <w:rPr>
            <w:rStyle w:val="Hyperlink"/>
            <w:noProof/>
          </w:rPr>
          <w:t>POSITION/TASK RISK DESIGNATION LEVEL(S)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_Toc489536236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1CC7B0E" w14:textId="77777777" w:rsidR="00E37316" w:rsidRPr="00E37316" w:rsidRDefault="00D10A4E">
      <w:pPr>
        <w:pStyle w:val="TOC1"/>
        <w:tabs>
          <w:tab w:val="left" w:pos="720"/>
          <w:tab w:val="right" w:leader="dot" w:pos="9350"/>
        </w:tabs>
        <w:rPr>
          <w:rFonts w:asciiTheme="minorHAnsi" w:eastAsiaTheme="minorEastAsia" w:hAnsiTheme="minorHAnsi" w:cstheme="minorBidi"/>
          <w:noProof/>
          <w:sz w:val="22"/>
          <w:szCs w:val="22"/>
        </w:rPr>
      </w:pPr>
      <w:hyperlink w:anchor="_Toc489536237" w:history="1">
        <w:r w:rsidR="00E37316" w:rsidRPr="00E37316">
          <w:rPr>
            <w:rStyle w:val="Hyperlink"/>
            <w:noProof/>
          </w:rPr>
          <w:t>5.0</w:t>
        </w:r>
        <w:r w:rsidR="00E37316" w:rsidRPr="00E37316">
          <w:rPr>
            <w:rFonts w:asciiTheme="minorHAnsi" w:eastAsiaTheme="minorEastAsia" w:hAnsiTheme="minorHAnsi" w:cstheme="minorBidi"/>
            <w:noProof/>
            <w:sz w:val="22"/>
            <w:szCs w:val="22"/>
          </w:rPr>
          <w:tab/>
        </w:r>
        <w:r w:rsidR="00E37316" w:rsidRPr="00E37316">
          <w:rPr>
            <w:rStyle w:val="Hyperlink"/>
            <w:noProof/>
          </w:rPr>
          <w:t>SPECIFIC TASKS AND DELIVERABLES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_Toc489536237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7C99A897"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38" w:history="1">
        <w:r w:rsidR="00E37316" w:rsidRPr="00E37316">
          <w:rPr>
            <w:rStyle w:val="Hyperlink"/>
            <w:noProof/>
          </w:rPr>
          <w:t>5.1</w:t>
        </w:r>
        <w:r w:rsidR="00E37316" w:rsidRPr="00E37316">
          <w:rPr>
            <w:rFonts w:asciiTheme="minorHAnsi" w:eastAsiaTheme="minorEastAsia" w:hAnsiTheme="minorHAnsi" w:cstheme="minorBidi"/>
            <w:noProof/>
            <w:sz w:val="22"/>
            <w:szCs w:val="22"/>
          </w:rPr>
          <w:tab/>
        </w:r>
        <w:r w:rsidR="00E37316" w:rsidRPr="00E37316">
          <w:rPr>
            <w:rStyle w:val="Hyperlink"/>
            <w:noProof/>
          </w:rPr>
          <w:t>PROJECT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_Toc489536238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2DE5A743"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39" w:history="1">
        <w:r w:rsidR="00E37316" w:rsidRPr="00E37316">
          <w:rPr>
            <w:rStyle w:val="Hyperlink"/>
            <w:noProof/>
          </w:rPr>
          <w:t>5.1.1</w:t>
        </w:r>
        <w:r w:rsidR="00E37316" w:rsidRPr="00E37316">
          <w:rPr>
            <w:rFonts w:asciiTheme="minorHAnsi" w:eastAsiaTheme="minorEastAsia" w:hAnsiTheme="minorHAnsi" w:cstheme="minorBidi"/>
            <w:noProof/>
            <w:sz w:val="22"/>
            <w:szCs w:val="22"/>
          </w:rPr>
          <w:tab/>
        </w:r>
        <w:r w:rsidR="00E37316" w:rsidRPr="00E37316">
          <w:rPr>
            <w:rStyle w:val="Hyperlink"/>
            <w:noProof/>
          </w:rPr>
          <w:t>CONTRACTOR PROJECT MANAGEMENT PLAN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_Toc489536239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5E4E794C"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40" w:history="1">
        <w:r w:rsidR="00E37316" w:rsidRPr="00E37316">
          <w:rPr>
            <w:rStyle w:val="Hyperlink"/>
            <w:noProof/>
          </w:rPr>
          <w:t>5.1.2</w:t>
        </w:r>
        <w:r w:rsidR="00E37316" w:rsidRPr="00E37316">
          <w:rPr>
            <w:rFonts w:asciiTheme="minorHAnsi" w:eastAsiaTheme="minorEastAsia" w:hAnsiTheme="minorHAnsi" w:cstheme="minorBidi"/>
            <w:noProof/>
            <w:sz w:val="22"/>
            <w:szCs w:val="22"/>
          </w:rPr>
          <w:tab/>
        </w:r>
        <w:r w:rsidR="00E37316" w:rsidRPr="00E37316">
          <w:rPr>
            <w:rStyle w:val="Hyperlink"/>
            <w:noProof/>
          </w:rPr>
          <w:t>REPORTING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_Toc489536240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03904F26"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41" w:history="1">
        <w:r w:rsidR="00E37316" w:rsidRPr="00E37316">
          <w:rPr>
            <w:rStyle w:val="Hyperlink"/>
            <w:rFonts w:cs="Arial"/>
            <w:bCs/>
            <w:iCs/>
            <w:noProof/>
            <w:kern w:val="32"/>
          </w:rPr>
          <w:t>5.1.3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RATIONAL TOOLS USAGE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_Toc489536241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523925EB"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42" w:history="1">
        <w:r w:rsidR="00E37316" w:rsidRPr="00E37316">
          <w:rPr>
            <w:rStyle w:val="Hyperlink"/>
            <w:rFonts w:cs="Arial"/>
            <w:bCs/>
            <w:iCs/>
            <w:noProof/>
            <w:kern w:val="32"/>
          </w:rPr>
          <w:t>5.1.4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PRIVACY &amp; HIPAA TRAINING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_Toc489536242 \h </w:instrText>
        </w:r>
        <w:r w:rsidR="00E37316" w:rsidRPr="00E37316">
          <w:rPr>
            <w:noProof/>
            <w:webHidden/>
          </w:rPr>
        </w:r>
        <w:r w:rsidR="00E37316" w:rsidRPr="00E37316">
          <w:rPr>
            <w:noProof/>
            <w:webHidden/>
          </w:rPr>
          <w:fldChar w:fldCharType="separate"/>
        </w:r>
        <w:r w:rsidR="00E37316" w:rsidRPr="00E37316">
          <w:rPr>
            <w:noProof/>
            <w:webHidden/>
          </w:rPr>
          <w:t>10</w:t>
        </w:r>
        <w:r w:rsidR="00E37316" w:rsidRPr="00E37316">
          <w:rPr>
            <w:noProof/>
            <w:webHidden/>
          </w:rPr>
          <w:fldChar w:fldCharType="end"/>
        </w:r>
      </w:hyperlink>
    </w:p>
    <w:p w14:paraId="75707C4A"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43" w:history="1">
        <w:r w:rsidR="00E37316" w:rsidRPr="00E37316">
          <w:rPr>
            <w:rStyle w:val="Hyperlink"/>
            <w:rFonts w:cs="Arial"/>
            <w:bCs/>
            <w:iCs/>
            <w:noProof/>
            <w:kern w:val="32"/>
          </w:rPr>
          <w:t>5.1.5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ONBOARDING STATUS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_Toc489536243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775D0D81"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44" w:history="1">
        <w:r w:rsidR="00E37316" w:rsidRPr="00E37316">
          <w:rPr>
            <w:rStyle w:val="Hyperlink"/>
            <w:noProof/>
          </w:rPr>
          <w:t>5.1.6</w:t>
        </w:r>
        <w:r w:rsidR="00E37316" w:rsidRPr="00E37316">
          <w:rPr>
            <w:rFonts w:asciiTheme="minorHAnsi" w:eastAsiaTheme="minorEastAsia" w:hAnsiTheme="minorHAnsi" w:cstheme="minorBidi"/>
            <w:noProof/>
            <w:sz w:val="22"/>
            <w:szCs w:val="22"/>
          </w:rPr>
          <w:tab/>
        </w:r>
        <w:r w:rsidR="00E37316" w:rsidRPr="00E37316">
          <w:rPr>
            <w:rStyle w:val="Hyperlink"/>
            <w:noProof/>
          </w:rPr>
          <w:t>TECHNICAL KICKOFF MEETING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_Toc489536244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47DBF9FC"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45" w:history="1">
        <w:r w:rsidR="00E37316" w:rsidRPr="00E37316">
          <w:rPr>
            <w:rStyle w:val="Hyperlink"/>
            <w:rFonts w:cs="Arial"/>
            <w:bCs/>
            <w:iCs/>
            <w:noProof/>
            <w:kern w:val="32"/>
          </w:rPr>
          <w:t>5.1.7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CONFIGURATION MANAGEMENT (CM)</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_Toc489536245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5D121695"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46" w:history="1">
        <w:r w:rsidR="00E37316" w:rsidRPr="00E37316">
          <w:rPr>
            <w:rStyle w:val="Hyperlink"/>
            <w:rFonts w:cs="Arial"/>
            <w:bCs/>
            <w:iCs/>
            <w:noProof/>
          </w:rPr>
          <w:t>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 xml:space="preserve">ADAPTIVE MAINTENANCE SERVICES (BASE &amp; OPTION </w:t>
        </w:r>
        <w:r w:rsidR="00E37316" w:rsidRPr="00E37316">
          <w:rPr>
            <w:rStyle w:val="Hyperlink"/>
            <w:rFonts w:cs="Arial"/>
            <w:bCs/>
            <w:iCs/>
            <w:caps/>
            <w:noProof/>
          </w:rPr>
          <w:t>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_Toc489536246 \h </w:instrText>
        </w:r>
        <w:r w:rsidR="00E37316" w:rsidRPr="00E37316">
          <w:rPr>
            <w:noProof/>
            <w:webHidden/>
          </w:rPr>
        </w:r>
        <w:r w:rsidR="00E37316" w:rsidRPr="00E37316">
          <w:rPr>
            <w:noProof/>
            <w:webHidden/>
          </w:rPr>
          <w:fldChar w:fldCharType="separate"/>
        </w:r>
        <w:r w:rsidR="00E37316" w:rsidRPr="00E37316">
          <w:rPr>
            <w:noProof/>
            <w:webHidden/>
          </w:rPr>
          <w:t>12</w:t>
        </w:r>
        <w:r w:rsidR="00E37316" w:rsidRPr="00E37316">
          <w:rPr>
            <w:noProof/>
            <w:webHidden/>
          </w:rPr>
          <w:fldChar w:fldCharType="end"/>
        </w:r>
      </w:hyperlink>
    </w:p>
    <w:p w14:paraId="19F92A66"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47" w:history="1">
        <w:r w:rsidR="00E37316" w:rsidRPr="00E37316">
          <w:rPr>
            <w:rStyle w:val="Hyperlink"/>
            <w:rFonts w:cs="Arial"/>
            <w:bCs/>
            <w:iCs/>
            <w:noProof/>
            <w:kern w:val="32"/>
          </w:rPr>
          <w:t>5.2.1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SELECT PATIENT DATA ENTRY FUNCTIONS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_Toc489536247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06DC3D7C" w14:textId="77777777" w:rsidR="00E37316" w:rsidRPr="00E37316" w:rsidRDefault="00D10A4E">
      <w:pPr>
        <w:pStyle w:val="TOC4"/>
        <w:tabs>
          <w:tab w:val="left" w:pos="1760"/>
          <w:tab w:val="right" w:leader="dot" w:pos="9350"/>
        </w:tabs>
        <w:rPr>
          <w:rFonts w:asciiTheme="minorHAnsi" w:eastAsiaTheme="minorEastAsia" w:hAnsiTheme="minorHAnsi" w:cstheme="minorBidi"/>
          <w:noProof/>
          <w:sz w:val="22"/>
          <w:szCs w:val="22"/>
        </w:rPr>
      </w:pPr>
      <w:hyperlink w:anchor="_Toc489536248" w:history="1">
        <w:r w:rsidR="00E37316" w:rsidRPr="00E37316">
          <w:rPr>
            <w:rStyle w:val="Hyperlink"/>
            <w:rFonts w:cs="Arial"/>
            <w:bCs/>
            <w:iCs/>
            <w:noProof/>
            <w:kern w:val="32"/>
          </w:rPr>
          <w:t>5.2.1.1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VITALS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_Toc489536248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4A2F7AE3" w14:textId="77777777" w:rsidR="00E37316" w:rsidRPr="00E37316" w:rsidRDefault="00D10A4E">
      <w:pPr>
        <w:pStyle w:val="TOC4"/>
        <w:tabs>
          <w:tab w:val="left" w:pos="1760"/>
          <w:tab w:val="right" w:leader="dot" w:pos="9350"/>
        </w:tabs>
        <w:rPr>
          <w:rFonts w:asciiTheme="minorHAnsi" w:eastAsiaTheme="minorEastAsia" w:hAnsiTheme="minorHAnsi" w:cstheme="minorBidi"/>
          <w:noProof/>
          <w:sz w:val="22"/>
          <w:szCs w:val="22"/>
        </w:rPr>
      </w:pPr>
      <w:hyperlink w:anchor="_Toc489536249" w:history="1">
        <w:r w:rsidR="00E37316" w:rsidRPr="00E37316">
          <w:rPr>
            <w:rStyle w:val="Hyperlink"/>
            <w:rFonts w:cs="Arial"/>
            <w:bCs/>
            <w:iCs/>
            <w:noProof/>
            <w:kern w:val="32"/>
          </w:rPr>
          <w:t>5.2.1.2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ALLERGY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_Toc489536249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1A8A4330" w14:textId="77777777" w:rsidR="00E37316" w:rsidRPr="00E37316" w:rsidRDefault="00D10A4E">
      <w:pPr>
        <w:pStyle w:val="TOC4"/>
        <w:tabs>
          <w:tab w:val="left" w:pos="1760"/>
          <w:tab w:val="right" w:leader="dot" w:pos="9350"/>
        </w:tabs>
        <w:rPr>
          <w:rFonts w:asciiTheme="minorHAnsi" w:eastAsiaTheme="minorEastAsia" w:hAnsiTheme="minorHAnsi" w:cstheme="minorBidi"/>
          <w:noProof/>
          <w:sz w:val="22"/>
          <w:szCs w:val="22"/>
        </w:rPr>
      </w:pPr>
      <w:hyperlink w:anchor="_Toc489536250" w:history="1">
        <w:r w:rsidR="00E37316" w:rsidRPr="00E37316">
          <w:rPr>
            <w:rStyle w:val="Hyperlink"/>
            <w:rFonts w:cs="Arial"/>
            <w:bCs/>
            <w:iCs/>
            <w:noProof/>
            <w:kern w:val="32"/>
          </w:rPr>
          <w:t>5.2.1.3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PROBLEM DATA ENTRY / RETRIEVAL</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_Toc489536250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540516B"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51" w:history="1">
        <w:r w:rsidR="00E37316" w:rsidRPr="00E37316">
          <w:rPr>
            <w:rStyle w:val="Hyperlink"/>
            <w:rFonts w:cs="Arial"/>
            <w:bCs/>
            <w:iCs/>
            <w:noProof/>
            <w:kern w:val="32"/>
          </w:rPr>
          <w:t>5.2.2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OUTPATIENT PHARMACY CPOE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_Toc489536251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F804C90"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52" w:history="1">
        <w:r w:rsidR="00E37316" w:rsidRPr="00E37316">
          <w:rPr>
            <w:rStyle w:val="Hyperlink"/>
            <w:noProof/>
          </w:rPr>
          <w:t>5.3</w:t>
        </w:r>
        <w:r w:rsidR="00E37316" w:rsidRPr="00E37316">
          <w:rPr>
            <w:rFonts w:asciiTheme="minorHAnsi" w:eastAsiaTheme="minorEastAsia" w:hAnsiTheme="minorHAnsi" w:cstheme="minorBidi"/>
            <w:noProof/>
            <w:sz w:val="22"/>
            <w:szCs w:val="22"/>
          </w:rPr>
          <w:tab/>
        </w:r>
        <w:r w:rsidR="00E37316" w:rsidRPr="00E37316">
          <w:rPr>
            <w:rStyle w:val="Hyperlink"/>
            <w:noProof/>
          </w:rPr>
          <w:t>SUSTAINMENT SUPPORT FOR THE PATIENT DATA ENTRY AND PHARMACY CPOE FUNCTIONS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_Toc489536252 \h </w:instrText>
        </w:r>
        <w:r w:rsidR="00E37316" w:rsidRPr="00E37316">
          <w:rPr>
            <w:noProof/>
            <w:webHidden/>
          </w:rPr>
        </w:r>
        <w:r w:rsidR="00E37316" w:rsidRPr="00E37316">
          <w:rPr>
            <w:noProof/>
            <w:webHidden/>
          </w:rPr>
          <w:fldChar w:fldCharType="separate"/>
        </w:r>
        <w:r w:rsidR="00E37316" w:rsidRPr="00E37316">
          <w:rPr>
            <w:noProof/>
            <w:webHidden/>
          </w:rPr>
          <w:t>15</w:t>
        </w:r>
        <w:r w:rsidR="00E37316" w:rsidRPr="00E37316">
          <w:rPr>
            <w:noProof/>
            <w:webHidden/>
          </w:rPr>
          <w:fldChar w:fldCharType="end"/>
        </w:r>
      </w:hyperlink>
    </w:p>
    <w:p w14:paraId="08061039"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53" w:history="1">
        <w:r w:rsidR="00E37316" w:rsidRPr="00E37316">
          <w:rPr>
            <w:rStyle w:val="Hyperlink"/>
            <w:rFonts w:cs="Arial"/>
            <w:bCs/>
            <w:iCs/>
            <w:noProof/>
          </w:rPr>
          <w:t>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PLANNING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_Toc489536253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6BA9215D"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54" w:history="1">
        <w:r w:rsidR="00E37316" w:rsidRPr="00E37316">
          <w:rPr>
            <w:rStyle w:val="Hyperlink"/>
            <w:rFonts w:cs="Arial"/>
            <w:bCs/>
            <w:iCs/>
            <w:noProof/>
            <w:kern w:val="32"/>
          </w:rPr>
          <w:t>5.4.1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AGILE REQUIREMENTS ELABORATION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_Toc489536254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5271D1A3"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55" w:history="1">
        <w:r w:rsidR="00E37316" w:rsidRPr="00E37316">
          <w:rPr>
            <w:rStyle w:val="Hyperlink"/>
            <w:rFonts w:cs="Arial"/>
            <w:bCs/>
            <w:iCs/>
            <w:noProof/>
            <w:kern w:val="32"/>
          </w:rPr>
          <w:t>5.4.2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BUILD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_Toc489536255 \h </w:instrText>
        </w:r>
        <w:r w:rsidR="00E37316" w:rsidRPr="00E37316">
          <w:rPr>
            <w:noProof/>
            <w:webHidden/>
          </w:rPr>
        </w:r>
        <w:r w:rsidR="00E37316" w:rsidRPr="00E37316">
          <w:rPr>
            <w:noProof/>
            <w:webHidden/>
          </w:rPr>
          <w:fldChar w:fldCharType="separate"/>
        </w:r>
        <w:r w:rsidR="00E37316" w:rsidRPr="00E37316">
          <w:rPr>
            <w:noProof/>
            <w:webHidden/>
          </w:rPr>
          <w:t>17</w:t>
        </w:r>
        <w:r w:rsidR="00E37316" w:rsidRPr="00E37316">
          <w:rPr>
            <w:noProof/>
            <w:webHidden/>
          </w:rPr>
          <w:fldChar w:fldCharType="end"/>
        </w:r>
      </w:hyperlink>
    </w:p>
    <w:p w14:paraId="738446C8"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56" w:history="1">
        <w:r w:rsidR="00E37316" w:rsidRPr="00E37316">
          <w:rPr>
            <w:rStyle w:val="Hyperlink"/>
            <w:rFonts w:cs="Arial"/>
            <w:bCs/>
            <w:iCs/>
            <w:noProof/>
          </w:rPr>
          <w:t>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BUILD AND DEVELOPMENT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_Toc489536256 \h </w:instrText>
        </w:r>
        <w:r w:rsidR="00E37316" w:rsidRPr="00E37316">
          <w:rPr>
            <w:noProof/>
            <w:webHidden/>
          </w:rPr>
        </w:r>
        <w:r w:rsidR="00E37316" w:rsidRPr="00E37316">
          <w:rPr>
            <w:noProof/>
            <w:webHidden/>
          </w:rPr>
          <w:fldChar w:fldCharType="separate"/>
        </w:r>
        <w:r w:rsidR="00E37316" w:rsidRPr="00E37316">
          <w:rPr>
            <w:noProof/>
            <w:webHidden/>
          </w:rPr>
          <w:t>18</w:t>
        </w:r>
        <w:r w:rsidR="00E37316" w:rsidRPr="00E37316">
          <w:rPr>
            <w:noProof/>
            <w:webHidden/>
          </w:rPr>
          <w:fldChar w:fldCharType="end"/>
        </w:r>
      </w:hyperlink>
    </w:p>
    <w:p w14:paraId="349C6E6D"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57" w:history="1">
        <w:r w:rsidR="00E37316" w:rsidRPr="00E37316">
          <w:rPr>
            <w:rStyle w:val="Hyperlink"/>
            <w:rFonts w:cs="Arial"/>
            <w:bCs/>
            <w:iCs/>
            <w:noProof/>
            <w:kern w:val="32"/>
          </w:rPr>
          <w:t>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SOFTWARE DESIGN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_Toc489536257 \h </w:instrText>
        </w:r>
        <w:r w:rsidR="00E37316" w:rsidRPr="00E37316">
          <w:rPr>
            <w:noProof/>
            <w:webHidden/>
          </w:rPr>
        </w:r>
        <w:r w:rsidR="00E37316" w:rsidRPr="00E37316">
          <w:rPr>
            <w:noProof/>
            <w:webHidden/>
          </w:rPr>
          <w:fldChar w:fldCharType="separate"/>
        </w:r>
        <w:r w:rsidR="00E37316" w:rsidRPr="00E37316">
          <w:rPr>
            <w:noProof/>
            <w:webHidden/>
          </w:rPr>
          <w:t>19</w:t>
        </w:r>
        <w:r w:rsidR="00E37316" w:rsidRPr="00E37316">
          <w:rPr>
            <w:noProof/>
            <w:webHidden/>
          </w:rPr>
          <w:fldChar w:fldCharType="end"/>
        </w:r>
      </w:hyperlink>
    </w:p>
    <w:p w14:paraId="70452A87"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58" w:history="1">
        <w:r w:rsidR="00E37316" w:rsidRPr="00E37316">
          <w:rPr>
            <w:rStyle w:val="Hyperlink"/>
            <w:rFonts w:cs="Arial"/>
            <w:bCs/>
            <w:iCs/>
            <w:noProof/>
            <w:kern w:val="32"/>
          </w:rPr>
          <w:t>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_Toc489536258 \h </w:instrText>
        </w:r>
        <w:r w:rsidR="00E37316" w:rsidRPr="00E37316">
          <w:rPr>
            <w:noProof/>
            <w:webHidden/>
          </w:rPr>
        </w:r>
        <w:r w:rsidR="00E37316" w:rsidRPr="00E37316">
          <w:rPr>
            <w:noProof/>
            <w:webHidden/>
          </w:rPr>
          <w:fldChar w:fldCharType="separate"/>
        </w:r>
        <w:r w:rsidR="00E37316" w:rsidRPr="00E37316">
          <w:rPr>
            <w:noProof/>
            <w:webHidden/>
          </w:rPr>
          <w:t>20</w:t>
        </w:r>
        <w:r w:rsidR="00E37316" w:rsidRPr="00E37316">
          <w:rPr>
            <w:noProof/>
            <w:webHidden/>
          </w:rPr>
          <w:fldChar w:fldCharType="end"/>
        </w:r>
      </w:hyperlink>
    </w:p>
    <w:p w14:paraId="287D8291"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59" w:history="1">
        <w:r w:rsidR="00E37316" w:rsidRPr="00E37316">
          <w:rPr>
            <w:rStyle w:val="Hyperlink"/>
            <w:rFonts w:cs="Arial"/>
            <w:bCs/>
            <w:iCs/>
            <w:noProof/>
            <w:kern w:val="32"/>
          </w:rPr>
          <w:t>5.5.3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EXECUTION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_Toc489536259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7206C260"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60" w:history="1">
        <w:r w:rsidR="00E37316" w:rsidRPr="00E37316">
          <w:rPr>
            <w:rStyle w:val="Hyperlink"/>
            <w:rFonts w:cs="Arial"/>
            <w:bCs/>
            <w:iCs/>
            <w:noProof/>
            <w:kern w:val="32"/>
          </w:rPr>
          <w:t>5.5.4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SYSTEM ADMINISTRATION AND ENVIRONMENT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_Toc489536260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085BC494"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61" w:history="1">
        <w:r w:rsidR="00E37316" w:rsidRPr="00E37316">
          <w:rPr>
            <w:rStyle w:val="Hyperlink"/>
            <w:rFonts w:cs="Arial"/>
            <w:bCs/>
            <w:iCs/>
            <w:noProof/>
            <w:kern w:val="32"/>
          </w:rPr>
          <w:t>5.5.5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_Toc489536261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4391243A" w14:textId="77777777" w:rsidR="00E37316" w:rsidRPr="00E37316" w:rsidRDefault="00D10A4E">
      <w:pPr>
        <w:pStyle w:val="TOC4"/>
        <w:tabs>
          <w:tab w:val="left" w:pos="1760"/>
          <w:tab w:val="right" w:leader="dot" w:pos="9350"/>
        </w:tabs>
        <w:rPr>
          <w:rFonts w:asciiTheme="minorHAnsi" w:eastAsiaTheme="minorEastAsia" w:hAnsiTheme="minorHAnsi" w:cstheme="minorBidi"/>
          <w:noProof/>
          <w:sz w:val="22"/>
          <w:szCs w:val="22"/>
        </w:rPr>
      </w:pPr>
      <w:hyperlink w:anchor="_Toc489536262" w:history="1">
        <w:r w:rsidR="00E37316" w:rsidRPr="00E37316">
          <w:rPr>
            <w:rStyle w:val="Hyperlink"/>
            <w:rFonts w:cs="Arial"/>
            <w:bCs/>
            <w:iCs/>
            <w:noProof/>
            <w:kern w:val="32"/>
          </w:rPr>
          <w:t>5.5.5.1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 APPROACH</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_Toc489536262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227A355" w14:textId="77777777" w:rsidR="00E37316" w:rsidRPr="00E37316" w:rsidRDefault="00D10A4E">
      <w:pPr>
        <w:pStyle w:val="TOC4"/>
        <w:tabs>
          <w:tab w:val="left" w:pos="1760"/>
          <w:tab w:val="right" w:leader="dot" w:pos="9350"/>
        </w:tabs>
        <w:rPr>
          <w:rFonts w:asciiTheme="minorHAnsi" w:eastAsiaTheme="minorEastAsia" w:hAnsiTheme="minorHAnsi" w:cstheme="minorBidi"/>
          <w:noProof/>
          <w:sz w:val="22"/>
          <w:szCs w:val="22"/>
        </w:rPr>
      </w:pPr>
      <w:hyperlink w:anchor="_Toc489536263" w:history="1">
        <w:r w:rsidR="00E37316" w:rsidRPr="00E37316">
          <w:rPr>
            <w:rStyle w:val="Hyperlink"/>
            <w:rFonts w:cs="Arial"/>
            <w:bCs/>
            <w:iCs/>
            <w:noProof/>
            <w:kern w:val="32"/>
          </w:rPr>
          <w:t>5.5.5.2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DEVELOPMENT 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_Toc489536263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5B1BAB0"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64" w:history="1">
        <w:r w:rsidR="00E37316" w:rsidRPr="00E37316">
          <w:rPr>
            <w:rStyle w:val="Hyperlink"/>
            <w:rFonts w:cs="Arial"/>
            <w:bCs/>
            <w:iCs/>
            <w:noProof/>
            <w:kern w:val="32"/>
          </w:rPr>
          <w:t>5.5.6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ASSESSMENT AND AUTHORIZATION (A&amp;A)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_Toc489536264 \h </w:instrText>
        </w:r>
        <w:r w:rsidR="00E37316" w:rsidRPr="00E37316">
          <w:rPr>
            <w:noProof/>
            <w:webHidden/>
          </w:rPr>
        </w:r>
        <w:r w:rsidR="00E37316" w:rsidRPr="00E37316">
          <w:rPr>
            <w:noProof/>
            <w:webHidden/>
          </w:rPr>
          <w:fldChar w:fldCharType="separate"/>
        </w:r>
        <w:r w:rsidR="00E37316" w:rsidRPr="00E37316">
          <w:rPr>
            <w:noProof/>
            <w:webHidden/>
          </w:rPr>
          <w:t>25</w:t>
        </w:r>
        <w:r w:rsidR="00E37316" w:rsidRPr="00E37316">
          <w:rPr>
            <w:noProof/>
            <w:webHidden/>
          </w:rPr>
          <w:fldChar w:fldCharType="end"/>
        </w:r>
      </w:hyperlink>
    </w:p>
    <w:p w14:paraId="7E53BE5C"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65" w:history="1">
        <w:r w:rsidR="00E37316" w:rsidRPr="00E37316">
          <w:rPr>
            <w:rStyle w:val="Hyperlink"/>
            <w:rFonts w:cs="Arial"/>
            <w:bCs/>
            <w:iCs/>
            <w:noProof/>
          </w:rPr>
          <w:t>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IOC SUPPORT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_Toc489536265 \h </w:instrText>
        </w:r>
        <w:r w:rsidR="00E37316" w:rsidRPr="00E37316">
          <w:rPr>
            <w:noProof/>
            <w:webHidden/>
          </w:rPr>
        </w:r>
        <w:r w:rsidR="00E37316" w:rsidRPr="00E37316">
          <w:rPr>
            <w:noProof/>
            <w:webHidden/>
          </w:rPr>
          <w:fldChar w:fldCharType="separate"/>
        </w:r>
        <w:r w:rsidR="00E37316" w:rsidRPr="00E37316">
          <w:rPr>
            <w:noProof/>
            <w:webHidden/>
          </w:rPr>
          <w:t>26</w:t>
        </w:r>
        <w:r w:rsidR="00E37316" w:rsidRPr="00E37316">
          <w:rPr>
            <w:noProof/>
            <w:webHidden/>
          </w:rPr>
          <w:fldChar w:fldCharType="end"/>
        </w:r>
      </w:hyperlink>
    </w:p>
    <w:p w14:paraId="6DBADA1D"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66" w:history="1">
        <w:r w:rsidR="00E37316" w:rsidRPr="00E37316">
          <w:rPr>
            <w:rStyle w:val="Hyperlink"/>
            <w:rFonts w:cs="Arial"/>
            <w:bCs/>
            <w:iCs/>
            <w:noProof/>
          </w:rPr>
          <w:t>5.7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RELEASE AND DEPLOYMENT SUPPORT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_Toc489536266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44E6CC4"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67" w:history="1">
        <w:r w:rsidR="00E37316" w:rsidRPr="00E37316">
          <w:rPr>
            <w:rStyle w:val="Hyperlink"/>
            <w:rFonts w:cs="Arial"/>
            <w:bCs/>
            <w:iCs/>
            <w:noProof/>
            <w:kern w:val="32"/>
          </w:rPr>
          <w:t>5.7.1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POST-DEPLOYMENT WARRANTY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_Toc489536267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FAF7A23"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68" w:history="1">
        <w:r w:rsidR="00E37316" w:rsidRPr="00E37316">
          <w:rPr>
            <w:rStyle w:val="Hyperlink"/>
            <w:rFonts w:cs="Arial"/>
            <w:bCs/>
            <w:iCs/>
            <w:noProof/>
          </w:rPr>
          <w:t>5.8</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TRANSITION SUPPORT (OPTIONAL TASK 1)</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_Toc489536268 \h </w:instrText>
        </w:r>
        <w:r w:rsidR="00E37316" w:rsidRPr="00E37316">
          <w:rPr>
            <w:noProof/>
            <w:webHidden/>
          </w:rPr>
        </w:r>
        <w:r w:rsidR="00E37316" w:rsidRPr="00E37316">
          <w:rPr>
            <w:noProof/>
            <w:webHidden/>
          </w:rPr>
          <w:fldChar w:fldCharType="separate"/>
        </w:r>
        <w:r w:rsidR="00E37316" w:rsidRPr="00E37316">
          <w:rPr>
            <w:noProof/>
            <w:webHidden/>
          </w:rPr>
          <w:t>29</w:t>
        </w:r>
        <w:r w:rsidR="00E37316" w:rsidRPr="00E37316">
          <w:rPr>
            <w:noProof/>
            <w:webHidden/>
          </w:rPr>
          <w:fldChar w:fldCharType="end"/>
        </w:r>
      </w:hyperlink>
    </w:p>
    <w:p w14:paraId="49ED6FE0" w14:textId="77777777" w:rsidR="00E37316" w:rsidRPr="00E37316" w:rsidRDefault="00D10A4E">
      <w:pPr>
        <w:pStyle w:val="TOC1"/>
        <w:tabs>
          <w:tab w:val="left" w:pos="720"/>
          <w:tab w:val="right" w:leader="dot" w:pos="9350"/>
        </w:tabs>
        <w:rPr>
          <w:rFonts w:asciiTheme="minorHAnsi" w:eastAsiaTheme="minorEastAsia" w:hAnsiTheme="minorHAnsi" w:cstheme="minorBidi"/>
          <w:noProof/>
          <w:sz w:val="22"/>
          <w:szCs w:val="22"/>
        </w:rPr>
      </w:pPr>
      <w:hyperlink w:anchor="_Toc489536269" w:history="1">
        <w:r w:rsidR="00E37316" w:rsidRPr="00E37316">
          <w:rPr>
            <w:rStyle w:val="Hyperlink"/>
            <w:noProof/>
          </w:rPr>
          <w:t>6.0</w:t>
        </w:r>
        <w:r w:rsidR="00E37316" w:rsidRPr="00E37316">
          <w:rPr>
            <w:rFonts w:asciiTheme="minorHAnsi" w:eastAsiaTheme="minorEastAsia" w:hAnsiTheme="minorHAnsi" w:cstheme="minorBidi"/>
            <w:noProof/>
            <w:sz w:val="22"/>
            <w:szCs w:val="22"/>
          </w:rPr>
          <w:tab/>
        </w:r>
        <w:r w:rsidR="00E37316" w:rsidRPr="00E37316">
          <w:rPr>
            <w:rStyle w:val="Hyperlink"/>
            <w:noProof/>
          </w:rPr>
          <w:t>GENERAL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_Toc489536269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34E9B214"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70" w:history="1">
        <w:r w:rsidR="00E37316" w:rsidRPr="00E37316">
          <w:rPr>
            <w:rStyle w:val="Hyperlink"/>
            <w:noProof/>
          </w:rPr>
          <w:t>6.1</w:t>
        </w:r>
        <w:r w:rsidR="00E37316" w:rsidRPr="00E37316">
          <w:rPr>
            <w:rFonts w:asciiTheme="minorHAnsi" w:eastAsiaTheme="minorEastAsia" w:hAnsiTheme="minorHAnsi" w:cstheme="minorBidi"/>
            <w:noProof/>
            <w:sz w:val="22"/>
            <w:szCs w:val="22"/>
          </w:rPr>
          <w:tab/>
        </w:r>
        <w:r w:rsidR="00E37316" w:rsidRPr="00E37316">
          <w:rPr>
            <w:rStyle w:val="Hyperlink"/>
            <w:noProof/>
          </w:rPr>
          <w:t>PERFORMANCE METRICS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_Toc489536270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04616A9B" w14:textId="77777777"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71" w:history="1">
        <w:r w:rsidR="00E37316" w:rsidRPr="00E37316">
          <w:rPr>
            <w:rStyle w:val="Hyperlink"/>
            <w:noProof/>
          </w:rPr>
          <w:t>6.2</w:t>
        </w:r>
        <w:r w:rsidR="00E37316" w:rsidRPr="00E37316">
          <w:rPr>
            <w:rFonts w:asciiTheme="minorHAnsi" w:eastAsiaTheme="minorEastAsia" w:hAnsiTheme="minorHAnsi" w:cstheme="minorBidi"/>
            <w:noProof/>
            <w:sz w:val="22"/>
            <w:szCs w:val="22"/>
          </w:rPr>
          <w:tab/>
        </w:r>
        <w:r w:rsidR="00E37316" w:rsidRPr="00E37316">
          <w:rPr>
            <w:rStyle w:val="Hyperlink"/>
            <w:noProof/>
          </w:rPr>
          <w:t>SECTION 508 – ELECTRONIC AND INFORMATIN TECHNOLOGY (EIT) STANDARDS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_Toc489536271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28437EC6"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72" w:history="1">
        <w:r w:rsidR="00E37316" w:rsidRPr="00E37316">
          <w:rPr>
            <w:rStyle w:val="Hyperlink"/>
            <w:rFonts w:cs="Arial"/>
            <w:bCs/>
            <w:iCs/>
            <w:noProof/>
            <w:kern w:val="32"/>
          </w:rPr>
          <w:t>6.2.1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EQUIVALENT FACILITATION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_Toc489536272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406329D4"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73" w:history="1">
        <w:r w:rsidR="00E37316" w:rsidRPr="00E37316">
          <w:rPr>
            <w:rStyle w:val="Hyperlink"/>
            <w:rFonts w:cs="Arial"/>
            <w:bCs/>
            <w:iCs/>
            <w:noProof/>
            <w:kern w:val="32"/>
          </w:rPr>
          <w:t>6.2.2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COMPATIBILITY WITH ASSISTIVE TECHNOLOGY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_Toc489536273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374870D3" w14:textId="77777777" w:rsidR="00E37316" w:rsidRPr="00E37316" w:rsidRDefault="00D10A4E">
      <w:pPr>
        <w:pStyle w:val="TOC3"/>
        <w:tabs>
          <w:tab w:val="left" w:pos="1320"/>
          <w:tab w:val="right" w:leader="dot" w:pos="9350"/>
        </w:tabs>
        <w:rPr>
          <w:rFonts w:asciiTheme="minorHAnsi" w:eastAsiaTheme="minorEastAsia" w:hAnsiTheme="minorHAnsi" w:cstheme="minorBidi"/>
          <w:noProof/>
          <w:sz w:val="22"/>
          <w:szCs w:val="22"/>
        </w:rPr>
      </w:pPr>
      <w:hyperlink w:anchor="_Toc489536274" w:history="1">
        <w:r w:rsidR="00E37316" w:rsidRPr="00E37316">
          <w:rPr>
            <w:rStyle w:val="Hyperlink"/>
            <w:noProof/>
          </w:rPr>
          <w:t>6.2.3</w:t>
        </w:r>
        <w:r w:rsidR="00E37316" w:rsidRPr="00E37316">
          <w:rPr>
            <w:rFonts w:asciiTheme="minorHAnsi" w:eastAsiaTheme="minorEastAsia" w:hAnsiTheme="minorHAnsi" w:cstheme="minorBidi"/>
            <w:noProof/>
            <w:sz w:val="22"/>
            <w:szCs w:val="22"/>
          </w:rPr>
          <w:tab/>
        </w:r>
        <w:r w:rsidR="00E37316" w:rsidRPr="00E37316">
          <w:rPr>
            <w:rStyle w:val="Hyperlink"/>
            <w:noProof/>
          </w:rPr>
          <w:t>ORGANIZATIONAL CONFLICT OF INTEREST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_Toc489536274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711D1B14" w14:textId="77777777" w:rsidR="00E37316" w:rsidRPr="00E37316" w:rsidRDefault="00D10A4E">
      <w:pPr>
        <w:pStyle w:val="TOC1"/>
        <w:tabs>
          <w:tab w:val="right" w:leader="dot" w:pos="9350"/>
        </w:tabs>
        <w:rPr>
          <w:rFonts w:asciiTheme="minorHAnsi" w:eastAsiaTheme="minorEastAsia" w:hAnsiTheme="minorHAnsi" w:cstheme="minorBidi"/>
          <w:noProof/>
          <w:sz w:val="22"/>
          <w:szCs w:val="22"/>
        </w:rPr>
      </w:pPr>
      <w:hyperlink w:anchor="_Toc489536275" w:history="1">
        <w:r w:rsidR="00E37316" w:rsidRPr="00E37316">
          <w:rPr>
            <w:rStyle w:val="Hyperlink"/>
            <w:rFonts w:ascii="Times New Roman" w:hAnsi="Times New Roman"/>
            <w:caps/>
            <w:noProof/>
          </w:rPr>
          <w:t>APPENDIX A</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_Toc489536275 \h </w:instrText>
        </w:r>
        <w:r w:rsidR="00E37316" w:rsidRPr="00E37316">
          <w:rPr>
            <w:noProof/>
            <w:webHidden/>
          </w:rPr>
        </w:r>
        <w:r w:rsidR="00E37316" w:rsidRPr="00E37316">
          <w:rPr>
            <w:noProof/>
            <w:webHidden/>
          </w:rPr>
          <w:fldChar w:fldCharType="separate"/>
        </w:r>
        <w:r w:rsidR="00E37316" w:rsidRPr="00E37316">
          <w:rPr>
            <w:noProof/>
            <w:webHidden/>
          </w:rPr>
          <w:t>33</w:t>
        </w:r>
        <w:r w:rsidR="00E37316" w:rsidRPr="00E37316">
          <w:rPr>
            <w:noProof/>
            <w:webHidden/>
          </w:rPr>
          <w:fldChar w:fldCharType="end"/>
        </w:r>
      </w:hyperlink>
    </w:p>
    <w:p w14:paraId="04A4B299" w14:textId="77777777" w:rsidR="00E37316" w:rsidRPr="00E37316" w:rsidRDefault="00D10A4E">
      <w:pPr>
        <w:pStyle w:val="TOC1"/>
        <w:tabs>
          <w:tab w:val="left" w:pos="720"/>
          <w:tab w:val="right" w:leader="dot" w:pos="9350"/>
        </w:tabs>
        <w:rPr>
          <w:rFonts w:asciiTheme="minorHAnsi" w:eastAsiaTheme="minorEastAsia" w:hAnsiTheme="minorHAnsi" w:cstheme="minorBidi"/>
          <w:noProof/>
          <w:sz w:val="22"/>
          <w:szCs w:val="22"/>
        </w:rPr>
      </w:pPr>
      <w:hyperlink w:anchor="_Toc489536276" w:history="1">
        <w:r w:rsidR="00E37316" w:rsidRPr="00E37316">
          <w:rPr>
            <w:rStyle w:val="Hyperlink"/>
            <w:noProof/>
          </w:rPr>
          <w:t>7.0</w:t>
        </w:r>
        <w:r w:rsidR="00E37316" w:rsidRPr="00E37316">
          <w:rPr>
            <w:rFonts w:asciiTheme="minorHAnsi" w:eastAsiaTheme="minorEastAsia" w:hAnsiTheme="minorHAnsi" w:cstheme="minorBidi"/>
            <w:noProof/>
            <w:sz w:val="22"/>
            <w:szCs w:val="22"/>
          </w:rPr>
          <w:tab/>
        </w:r>
        <w:r w:rsidR="00E37316" w:rsidRPr="00E37316">
          <w:rPr>
            <w:rStyle w:val="Hyperlink"/>
            <w:noProof/>
          </w:rPr>
          <w:t>APPENDIX B – RIGHTS IN DATA AND COMPUTER SOFTWARE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_Toc489536276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3D645373" w14:textId="0BDE3AB8"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77" w:history="1">
        <w:r w:rsidR="00E37316" w:rsidRPr="00E37316">
          <w:rPr>
            <w:rStyle w:val="Hyperlink"/>
            <w:noProof/>
            <w:lang w:val="en"/>
          </w:rPr>
          <w:t>7.1</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DATA RIGHTS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_Toc489536277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4CE241A3" w14:textId="4DE37CC5" w:rsidR="00E37316" w:rsidRPr="00E37316" w:rsidRDefault="00D10A4E">
      <w:pPr>
        <w:pStyle w:val="TOC2"/>
        <w:tabs>
          <w:tab w:val="left" w:pos="880"/>
          <w:tab w:val="right" w:leader="dot" w:pos="9350"/>
        </w:tabs>
        <w:rPr>
          <w:rFonts w:asciiTheme="minorHAnsi" w:eastAsiaTheme="minorEastAsia" w:hAnsiTheme="minorHAnsi" w:cstheme="minorBidi"/>
          <w:noProof/>
          <w:sz w:val="22"/>
          <w:szCs w:val="22"/>
        </w:rPr>
      </w:pPr>
      <w:hyperlink w:anchor="_Toc489536278" w:history="1">
        <w:r w:rsidR="00E37316" w:rsidRPr="00E37316">
          <w:rPr>
            <w:rStyle w:val="Hyperlink"/>
            <w:noProof/>
            <w:lang w:val="en"/>
          </w:rPr>
          <w:t>7.2</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ARTIFACT REPOSITORY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_Toc489536278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1DFECE09" w14:textId="77777777" w:rsidR="00E47F5F" w:rsidRPr="00392614" w:rsidRDefault="001013AB" w:rsidP="00E47F5F">
      <w:r w:rsidRPr="008614E9">
        <w:rPr>
          <w:rFonts w:cs="Arial"/>
        </w:rPr>
        <w:fldChar w:fldCharType="end"/>
      </w:r>
      <w:r w:rsidR="003F13D3" w:rsidRPr="00392614">
        <w:br w:type="page"/>
      </w:r>
    </w:p>
    <w:p w14:paraId="1DFECE0A" w14:textId="77777777" w:rsidR="00E47F5F" w:rsidRPr="00392614" w:rsidRDefault="00E47F5F" w:rsidP="0011119E">
      <w:pPr>
        <w:pStyle w:val="Heading1"/>
      </w:pPr>
      <w:bookmarkStart w:id="0" w:name="_Ref252782738"/>
      <w:bookmarkStart w:id="1" w:name="_Ref252782752"/>
      <w:bookmarkStart w:id="2" w:name="_Toc489536224"/>
      <w:r w:rsidRPr="00392614">
        <w:lastRenderedPageBreak/>
        <w:t>BACKGROUND</w:t>
      </w:r>
      <w:bookmarkEnd w:id="0"/>
      <w:bookmarkEnd w:id="1"/>
      <w:bookmarkEnd w:id="2"/>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8CE6C61"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r w:rsidR="001A176F">
        <w:t>therefore 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system including</w:t>
      </w:r>
      <w:r w:rsidR="004B61CC">
        <w:t xml:space="preserve"> billing, scheduling, and enterprise resource management</w:t>
      </w:r>
      <w:r w:rsidR="007B0D6B">
        <w:t xml:space="preserve"> (collectively “ERP”)</w:t>
      </w:r>
      <w:r w:rsidR="00325075">
        <w:t>.</w:t>
      </w:r>
      <w:r w:rsidR="007B0D6B">
        <w:t xml:space="preserve"> </w:t>
      </w:r>
      <w:r w:rsidR="00FF7188">
        <w:t xml:space="preserve"> </w:t>
      </w:r>
      <w:r w:rsidR="00EF35C2">
        <w:rPr>
          <w:lang w:val="en"/>
        </w:rPr>
        <w:t>In addition, over</w:t>
      </w:r>
      <w:r w:rsidR="00B179B6">
        <w:rPr>
          <w:lang w:val="en"/>
        </w:rPr>
        <w:t xml:space="preserve"> 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5AF9A791" w14:textId="059FA9DB"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the decision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242C50">
        <w:rPr>
          <w:lang w:val="en"/>
        </w:rPr>
        <w:t xml:space="preserve"> </w:t>
      </w:r>
      <w:r w:rsidR="007176AE">
        <w:rPr>
          <w:lang w:val="en"/>
        </w:rPr>
        <w:t>by</w:t>
      </w:r>
      <w:r w:rsidR="00A12DD9">
        <w:rPr>
          <w:lang w:val="en"/>
        </w:rPr>
        <w:t xml:space="preserve"> migration </w:t>
      </w:r>
      <w:r w:rsidR="003B2F16">
        <w:rPr>
          <w:lang w:val="en"/>
        </w:rPr>
        <w:t xml:space="preserve">to a </w:t>
      </w:r>
      <w:r w:rsidR="00206F5C">
        <w:rPr>
          <w:lang w:val="en"/>
        </w:rPr>
        <w:t xml:space="preserve">common </w:t>
      </w:r>
      <w:r w:rsidR="00293269">
        <w:rPr>
          <w:lang w:val="en"/>
        </w:rPr>
        <w:t xml:space="preserve">commercial </w:t>
      </w:r>
      <w:r w:rsidR="003B2F16">
        <w:rPr>
          <w:lang w:val="en"/>
        </w:rPr>
        <w:t>EHR.</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6574F4">
        <w:rPr>
          <w:lang w:val="en"/>
        </w:rPr>
        <w:t xml:space="preserve"> of VISTA</w:t>
      </w:r>
      <w:r w:rsidR="004C3E66">
        <w:rPr>
          <w:lang w:val="en"/>
        </w:rPr>
        <w:t xml:space="preserve"> (“EHR”) </w:t>
      </w:r>
      <w:r w:rsidR="005077D8">
        <w:rPr>
          <w:lang w:val="en"/>
        </w:rPr>
        <w:t xml:space="preserve"> </w:t>
      </w:r>
      <w:r w:rsidR="00697082" w:rsidRPr="00392614">
        <w:rPr>
          <w:lang w:val="en"/>
        </w:rPr>
        <w:t xml:space="preserve">to provide forwards compatibility for </w:t>
      </w:r>
      <w:r w:rsidR="00F94B0F">
        <w:rPr>
          <w:lang w:val="en"/>
        </w:rPr>
        <w:t xml:space="preserve">this future state,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with) </w:t>
      </w:r>
      <w:r w:rsidR="00E72434">
        <w:rPr>
          <w:lang w:val="en"/>
        </w:rPr>
        <w:t xml:space="preserve">the current </w:t>
      </w:r>
      <w:r w:rsidR="00403EB5">
        <w:rPr>
          <w:lang w:val="en"/>
        </w:rPr>
        <w:t>clinical functionality of VISTA</w:t>
      </w:r>
      <w:r w:rsidR="00E72434">
        <w:rPr>
          <w:lang w:val="en"/>
        </w:rPr>
        <w:t xml:space="preserve">. </w:t>
      </w:r>
      <w:r w:rsidR="009901F4">
        <w:rPr>
          <w:lang w:val="en"/>
        </w:rPr>
        <w:t xml:space="preserve"> </w:t>
      </w:r>
    </w:p>
    <w:p w14:paraId="73D17043" w14:textId="77777777" w:rsidR="00C74FC1" w:rsidRDefault="00C74FC1" w:rsidP="00713861">
      <w:pPr>
        <w:rPr>
          <w:lang w:val="en"/>
        </w:rPr>
      </w:pPr>
    </w:p>
    <w:p w14:paraId="71993874" w14:textId="7656E08F" w:rsidR="00713861" w:rsidRDefault="005405D1" w:rsidP="00713861">
      <w:pPr>
        <w:rPr>
          <w:lang w:val="en"/>
        </w:rPr>
      </w:pPr>
      <w:r>
        <w:rPr>
          <w:lang w:val="en"/>
        </w:rPr>
        <w:t>The clinical component 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isolating </w:t>
      </w:r>
      <w:r>
        <w:rPr>
          <w:lang w:val="en"/>
        </w:rPr>
        <w:t>specific</w:t>
      </w:r>
      <w:r w:rsidR="00F4060D">
        <w:rPr>
          <w:lang w:val="en"/>
        </w:rPr>
        <w:t xml:space="preserve"> </w:t>
      </w:r>
      <w:r w:rsidR="001D5F2F">
        <w:rPr>
          <w:lang w:val="en"/>
        </w:rPr>
        <w:t xml:space="preserve">clinical </w:t>
      </w:r>
      <w:r w:rsidR="00F4060D">
        <w:rPr>
          <w:lang w:val="en"/>
        </w:rPr>
        <w:t>components of VISTA</w:t>
      </w:r>
      <w:r>
        <w:rPr>
          <w:lang w:val="en"/>
        </w:rPr>
        <w:t xml:space="preserve">/CPRS </w:t>
      </w:r>
      <w:r w:rsidR="001D5F2F">
        <w:rPr>
          <w:lang w:val="en"/>
        </w:rPr>
        <w:t>from the n</w:t>
      </w:r>
      <w:r w:rsidR="0074144A">
        <w:rPr>
          <w:lang w:val="en"/>
        </w:rPr>
        <w:t>on</w:t>
      </w:r>
      <w:r>
        <w:rPr>
          <w:lang w:val="en"/>
        </w:rPr>
        <w:t>-</w:t>
      </w:r>
      <w:r w:rsidR="0074144A">
        <w:rPr>
          <w:lang w:val="en"/>
        </w:rPr>
        <w:t>clinical</w:t>
      </w:r>
      <w:r w:rsidR="00662D1D">
        <w:rPr>
          <w:lang w:val="en"/>
        </w:rPr>
        <w:t xml:space="preserve"> </w:t>
      </w:r>
      <w:r w:rsidR="0074144A">
        <w:rPr>
          <w:lang w:val="en"/>
        </w:rPr>
        <w:t>(“</w:t>
      </w:r>
      <w:r w:rsidR="003C7398">
        <w:rPr>
          <w:lang w:val="en"/>
        </w:rPr>
        <w:t>VISTA/</w:t>
      </w:r>
      <w:r w:rsidR="00D250B5">
        <w:rPr>
          <w:lang w:val="en"/>
        </w:rPr>
        <w:t>ERP</w:t>
      </w:r>
      <w:r w:rsidR="0074144A">
        <w:rPr>
          <w:lang w:val="en"/>
        </w:rPr>
        <w:t>”</w:t>
      </w:r>
      <w:r w:rsidR="00D250B5">
        <w:rPr>
          <w:lang w:val="en"/>
        </w:rPr>
        <w:t xml:space="preserve">: </w:t>
      </w:r>
      <w:r w:rsidR="005C71C4">
        <w:rPr>
          <w:lang w:val="en"/>
        </w:rPr>
        <w:t xml:space="preserve">business, financial, scheduling, </w:t>
      </w:r>
      <w:r w:rsidR="00C93A08">
        <w:rPr>
          <w:lang w:val="en"/>
        </w:rPr>
        <w:t>resource planning, reporting</w:t>
      </w:r>
      <w:r w:rsidR="00BC4519">
        <w:rPr>
          <w:lang w:val="en"/>
        </w:rPr>
        <w:t xml:space="preserve">) </w:t>
      </w:r>
      <w:r w:rsidR="00D00FC4">
        <w:rPr>
          <w:lang w:val="en"/>
        </w:rPr>
        <w:t>and mi</w:t>
      </w:r>
      <w:r w:rsidR="00B01EAA">
        <w:rPr>
          <w:lang w:val="en"/>
        </w:rPr>
        <w:t xml:space="preserve">grating these to a </w:t>
      </w:r>
      <w:r w:rsidR="008F6856">
        <w:rPr>
          <w:lang w:val="en"/>
        </w:rPr>
        <w:t xml:space="preserve">secured, </w:t>
      </w:r>
      <w:r w:rsidR="00B01EAA">
        <w:rPr>
          <w:lang w:val="en"/>
        </w:rPr>
        <w:t xml:space="preserve">centralized </w:t>
      </w:r>
      <w:r w:rsidR="00D00FC4">
        <w:rPr>
          <w:lang w:val="en"/>
        </w:rPr>
        <w:t>service</w:t>
      </w:r>
      <w:r w:rsidR="00B01EAA">
        <w:rPr>
          <w:lang w:val="en"/>
        </w:rPr>
        <w:t xml:space="preserve"> that can be migrated </w:t>
      </w:r>
      <w:r w:rsidR="005A50B5">
        <w:rPr>
          <w:lang w:val="en"/>
        </w:rPr>
        <w:t xml:space="preserve">easily </w:t>
      </w:r>
      <w:r w:rsidR="004F4694">
        <w:rPr>
          <w:lang w:val="en"/>
        </w:rPr>
        <w:t xml:space="preserve">to a </w:t>
      </w:r>
      <w:r w:rsidR="00700AEB">
        <w:rPr>
          <w:lang w:val="en"/>
        </w:rPr>
        <w:t>centralized, commercial</w:t>
      </w:r>
      <w:r w:rsidR="00E84093">
        <w:rPr>
          <w:lang w:val="en"/>
        </w:rPr>
        <w:t xml:space="preserve"> system</w:t>
      </w:r>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2B2D7E6A" w:rsidR="00713861" w:rsidRPr="00392614" w:rsidRDefault="00CD5BBC" w:rsidP="00AB5F38">
      <w:pPr>
        <w:numPr>
          <w:ilvl w:val="0"/>
          <w:numId w:val="57"/>
        </w:numPr>
        <w:tabs>
          <w:tab w:val="num" w:pos="360"/>
        </w:tabs>
        <w:spacing w:before="120" w:after="60"/>
        <w:contextualSpacing/>
        <w:rPr>
          <w:rFonts w:cs="Arial"/>
          <w:lang w:val="en"/>
        </w:rPr>
      </w:pPr>
      <w:r>
        <w:rPr>
          <w:rFonts w:cs="Arial"/>
          <w:lang w:val="en"/>
        </w:rPr>
        <w:t xml:space="preserve">Surface </w:t>
      </w:r>
      <w:r w:rsidR="005230AC">
        <w:rPr>
          <w:rFonts w:cs="Arial"/>
          <w:lang w:val="en"/>
        </w:rPr>
        <w:t xml:space="preserve">specific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025A27">
        <w:rPr>
          <w:rFonts w:cs="Arial"/>
          <w:lang w:val="en"/>
        </w:rPr>
        <w:t xml:space="preserve"> and business logic, </w:t>
      </w:r>
      <w:r w:rsidR="00713861" w:rsidRPr="00392614">
        <w:rPr>
          <w:rFonts w:cs="Arial"/>
          <w:lang w:val="en"/>
        </w:rPr>
        <w:t xml:space="preserve">and </w:t>
      </w:r>
      <w:r w:rsidR="00703731">
        <w:rPr>
          <w:rFonts w:cs="Arial"/>
          <w:lang w:val="en"/>
        </w:rPr>
        <w:t>emulate</w:t>
      </w:r>
      <w:r w:rsidR="0062086C">
        <w:rPr>
          <w:rFonts w:cs="Arial"/>
          <w:lang w:val="en"/>
        </w:rPr>
        <w:t xml:space="preserve"> with an </w:t>
      </w:r>
      <w:r w:rsidR="00A77B39">
        <w:rPr>
          <w:rFonts w:cs="Arial"/>
          <w:lang w:val="en"/>
        </w:rPr>
        <w:t>industry</w:t>
      </w:r>
      <w:r w:rsidR="00713861" w:rsidRPr="00392614">
        <w:rPr>
          <w:rFonts w:cs="Arial"/>
          <w:lang w:val="en"/>
        </w:rPr>
        <w:t>-standard</w:t>
      </w:r>
      <w:r w:rsidR="00DC1254">
        <w:rPr>
          <w:rFonts w:cs="Arial"/>
          <w:lang w:val="en"/>
        </w:rPr>
        <w:t xml:space="preserve">, </w:t>
      </w:r>
      <w:r>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DC1254" w:rsidRPr="00392614">
        <w:rPr>
          <w:rFonts w:cs="Arial"/>
          <w:lang w:val="en"/>
        </w:rPr>
        <w:t xml:space="preserve"> </w:t>
      </w:r>
      <w:r w:rsidR="0023632A" w:rsidRPr="0023632A">
        <w:rPr>
          <w:rFonts w:cs="Arial"/>
          <w:lang w:val="en"/>
        </w:rPr>
        <w:t xml:space="preserve">with no legacy </w:t>
      </w:r>
      <w:r w:rsidR="009F788B" w:rsidRPr="009F788B">
        <w:rPr>
          <w:rFonts w:cs="Arial"/>
          <w:lang w:val="en"/>
        </w:rPr>
        <w:t>Massachusetts General Hospital Utility Multi-Programming System (</w:t>
      </w:r>
      <w:r w:rsidR="0023632A" w:rsidRPr="0023632A">
        <w:rPr>
          <w:rFonts w:cs="Arial"/>
          <w:lang w:val="en"/>
        </w:rPr>
        <w:t>MUMPS</w:t>
      </w:r>
      <w:r w:rsidR="009F788B">
        <w:rPr>
          <w:rFonts w:cs="Arial"/>
          <w:lang w:val="en"/>
        </w:rPr>
        <w:t>)</w:t>
      </w:r>
      <w:r w:rsidR="0023632A" w:rsidRPr="0023632A">
        <w:rPr>
          <w:rFonts w:cs="Arial"/>
          <w:lang w:val="en"/>
        </w:rPr>
        <w:t xml:space="preserve"> code dependencies </w:t>
      </w:r>
      <w:r w:rsidR="00713861" w:rsidRPr="00392614">
        <w:rPr>
          <w:rFonts w:cs="Arial"/>
          <w:lang w:val="en"/>
        </w:rPr>
        <w:t xml:space="preserve">while keeping CPRS </w:t>
      </w:r>
      <w:r w:rsidR="00251365">
        <w:rPr>
          <w:rFonts w:cs="Arial"/>
          <w:lang w:val="en"/>
        </w:rPr>
        <w:t>operational</w:t>
      </w:r>
      <w:r w:rsidR="00B30F65">
        <w:rPr>
          <w:rFonts w:cs="Arial"/>
          <w:lang w:val="en"/>
        </w:rPr>
        <w:t xml:space="preserve"> </w:t>
      </w:r>
      <w:r w:rsidR="00251365">
        <w:rPr>
          <w:rFonts w:cs="Arial"/>
          <w:lang w:val="en"/>
        </w:rPr>
        <w:t>(</w:t>
      </w:r>
      <w:r w:rsidR="00B30F65">
        <w:rPr>
          <w:rFonts w:cs="Arial"/>
          <w:lang w:val="en"/>
        </w:rPr>
        <w:t xml:space="preserve">supporting </w:t>
      </w:r>
      <w:r w:rsidR="00251365">
        <w:rPr>
          <w:rFonts w:cs="Arial"/>
          <w:lang w:val="en"/>
        </w:rPr>
        <w:t xml:space="preserve">both </w:t>
      </w:r>
      <w:r w:rsidR="00B30F65">
        <w:rPr>
          <w:rFonts w:cs="Arial"/>
          <w:lang w:val="en"/>
        </w:rPr>
        <w:t>backwards and forwards compatibility</w:t>
      </w:r>
      <w:r w:rsidR="00ED6FAC">
        <w:rPr>
          <w:rFonts w:cs="Arial"/>
          <w:lang w:val="en"/>
        </w:rPr>
        <w:t>).</w:t>
      </w:r>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w:t>
      </w:r>
      <w:r>
        <w:rPr>
          <w:lang w:val="en"/>
        </w:rPr>
        <w:lastRenderedPageBreak/>
        <w:t xml:space="preserve">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7110EA59"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D83EAB">
        <w:rPr>
          <w:rFonts w:cs="Arial"/>
          <w:lang w:val="en"/>
        </w:rPr>
        <w:t xml:space="preserve">commercial </w:t>
      </w:r>
      <w:r w:rsidR="00DE7352">
        <w:rPr>
          <w:rFonts w:cs="Arial"/>
          <w:lang w:val="en"/>
        </w:rPr>
        <w:t xml:space="preserve">cloud-based </w:t>
      </w:r>
      <w:r w:rsidRPr="00392614">
        <w:rPr>
          <w:rFonts w:cs="Arial"/>
          <w:lang w:val="en"/>
        </w:rPr>
        <w:t>EHR solutions enterprise wide</w:t>
      </w:r>
    </w:p>
    <w:p w14:paraId="5C397F0E" w14:textId="7D0A4CF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Off The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 by site accommodations for enterprise wide releases of selected functionality</w:t>
      </w:r>
    </w:p>
    <w:p w14:paraId="44667749"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6B8955C2"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w:t>
      </w:r>
      <w:r w:rsidR="00AB5F38">
        <w:rPr>
          <w:lang w:val="en"/>
        </w:rPr>
        <w:t>offerings,</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veterans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3" w:name="_Ref252976827"/>
      <w:bookmarkStart w:id="4" w:name="_Ref252976836"/>
      <w:bookmarkStart w:id="5" w:name="_Toc489536225"/>
      <w:r w:rsidRPr="00392614">
        <w:t>APPLICABLE DOCUMENTS</w:t>
      </w:r>
      <w:bookmarkEnd w:id="3"/>
      <w:bookmarkEnd w:id="4"/>
      <w:bookmarkEnd w:id="5"/>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6" w:name="_Toc251331939"/>
      <w:bookmarkStart w:id="7" w:name="_Ref252782643"/>
      <w:bookmarkStart w:id="8" w:name="_Ref252782644"/>
      <w:bookmarkStart w:id="9" w:name="_Ref252782689"/>
      <w:bookmarkStart w:id="10"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11" w:name="_Toc489536226"/>
      <w:r w:rsidRPr="00392614">
        <w:t>SCOPE OF WORK</w:t>
      </w:r>
      <w:bookmarkEnd w:id="6"/>
      <w:bookmarkEnd w:id="7"/>
      <w:bookmarkEnd w:id="8"/>
      <w:bookmarkEnd w:id="9"/>
      <w:bookmarkEnd w:id="11"/>
    </w:p>
    <w:p w14:paraId="1DFECE5A" w14:textId="2C28B15D" w:rsidR="006643A8" w:rsidRPr="00392614" w:rsidRDefault="00E47F5F" w:rsidP="006643A8">
      <w:pPr>
        <w:pStyle w:val="NoSpacing"/>
        <w:rPr>
          <w:rFonts w:cs="Arial"/>
        </w:rPr>
      </w:pPr>
      <w:r w:rsidRPr="00392614">
        <w:t xml:space="preserve">The Contractor shall </w:t>
      </w:r>
      <w:r w:rsidR="006643A8" w:rsidRPr="00392614">
        <w:t xml:space="preserve">provide services including </w:t>
      </w:r>
      <w:r w:rsidR="006171D4" w:rsidRPr="00392614">
        <w:t xml:space="preserve">manage, plan, develop, design, integrate, test, and deploy patches that provide the adaptive maintenance required for the selected VistA components such that the net result provides both backwards- and forwards-compatibility with other VistA and commercial products. </w:t>
      </w:r>
      <w:r w:rsidR="004036B4" w:rsidRPr="00392614">
        <w:t xml:space="preserve">  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12" w:name="_Toc300062767"/>
      <w:bookmarkStart w:id="13" w:name="_Toc489536227"/>
      <w:r w:rsidRPr="00392614">
        <w:rPr>
          <w:rStyle w:val="Emphasis"/>
          <w:rFonts w:cs="Arial"/>
          <w:b/>
          <w:i w:val="0"/>
          <w:iCs/>
          <w:color w:val="auto"/>
        </w:rPr>
        <w:lastRenderedPageBreak/>
        <w:t>APPLICABILITY</w:t>
      </w:r>
      <w:bookmarkEnd w:id="12"/>
      <w:bookmarkEnd w:id="13"/>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14" w:name="_Toc300062768"/>
      <w:bookmarkStart w:id="15" w:name="_Toc489536228"/>
      <w:r w:rsidRPr="00392614">
        <w:t>ORDER TYPE</w:t>
      </w:r>
      <w:bookmarkEnd w:id="14"/>
      <w:bookmarkEnd w:id="15"/>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16" w:name="_Toc489536229"/>
      <w:bookmarkStart w:id="17" w:name="_Toc251331940"/>
      <w:bookmarkStart w:id="18" w:name="_Ref252782779"/>
      <w:bookmarkStart w:id="19" w:name="_Ref252782791"/>
      <w:r w:rsidRPr="00392614">
        <w:t>PE</w:t>
      </w:r>
      <w:r w:rsidR="00CC6169" w:rsidRPr="00392614">
        <w:t>R</w:t>
      </w:r>
      <w:r w:rsidRPr="00392614">
        <w:t>FORMANCE DETAILS</w:t>
      </w:r>
      <w:bookmarkEnd w:id="16"/>
    </w:p>
    <w:p w14:paraId="1DFECE6D" w14:textId="77777777" w:rsidR="00E47F5F" w:rsidRPr="00392614" w:rsidRDefault="00E47F5F" w:rsidP="00B7462B">
      <w:pPr>
        <w:pStyle w:val="Heading2"/>
      </w:pPr>
      <w:bookmarkStart w:id="20" w:name="_Ref252977053"/>
      <w:bookmarkStart w:id="21" w:name="_Toc489536230"/>
      <w:r w:rsidRPr="00392614">
        <w:t>PERFORMANCE PERIOD</w:t>
      </w:r>
      <w:bookmarkEnd w:id="17"/>
      <w:bookmarkEnd w:id="18"/>
      <w:bookmarkEnd w:id="19"/>
      <w:bookmarkEnd w:id="20"/>
      <w:bookmarkEnd w:id="21"/>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22" w:name="_Toc251331941"/>
      <w:bookmarkStart w:id="23" w:name="_Ref252782809"/>
      <w:bookmarkStart w:id="24" w:name="_Ref252782820"/>
      <w:bookmarkStart w:id="25" w:name="_Toc489536231"/>
      <w:r w:rsidRPr="00392614">
        <w:t>PLACE OF PERFORMANCE</w:t>
      </w:r>
      <w:bookmarkEnd w:id="22"/>
      <w:bookmarkEnd w:id="23"/>
      <w:bookmarkEnd w:id="24"/>
      <w:bookmarkEnd w:id="25"/>
    </w:p>
    <w:p w14:paraId="1DFECE71" w14:textId="77777777" w:rsidR="00304988" w:rsidRPr="00392614" w:rsidRDefault="00304988" w:rsidP="000C2F41">
      <w:pPr>
        <w:pStyle w:val="NoSpacing"/>
        <w:rPr>
          <w:rStyle w:val="Emphasis"/>
          <w:b w:val="0"/>
        </w:rPr>
      </w:pPr>
      <w:bookmarkStart w:id="26" w:name="_Toc251331942"/>
      <w:bookmarkStart w:id="27" w:name="_Ref252782839"/>
      <w:bookmarkStart w:id="28"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29" w:name="_Toc489536232"/>
      <w:r w:rsidRPr="00392614">
        <w:t>TRAVEL</w:t>
      </w:r>
      <w:bookmarkEnd w:id="26"/>
      <w:bookmarkEnd w:id="27"/>
      <w:bookmarkEnd w:id="28"/>
      <w:r w:rsidR="00810B16" w:rsidRPr="00392614">
        <w:t xml:space="preserve"> OR SPECIAL REQUIREMENTS</w:t>
      </w:r>
      <w:bookmarkEnd w:id="29"/>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30" w:name="_Toc300062773"/>
      <w:bookmarkStart w:id="31" w:name="_Toc489536233"/>
      <w:r w:rsidRPr="00392614">
        <w:lastRenderedPageBreak/>
        <w:t>CONTRACT MANAGEMENT</w:t>
      </w:r>
      <w:bookmarkEnd w:id="30"/>
      <w:bookmarkEnd w:id="31"/>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32" w:name="_Toc300062774"/>
      <w:bookmarkStart w:id="33" w:name="_Toc489536234"/>
      <w:r w:rsidRPr="00392614">
        <w:t>GOVERNMENT FURNISHED PROPERTY</w:t>
      </w:r>
      <w:bookmarkEnd w:id="32"/>
      <w:bookmarkEnd w:id="33"/>
    </w:p>
    <w:p w14:paraId="1DFECE7B" w14:textId="77777777" w:rsidR="00F0289D" w:rsidRPr="00392614" w:rsidRDefault="00F0289D" w:rsidP="00F0289D">
      <w:pPr>
        <w:rPr>
          <w:i/>
          <w:iCs/>
          <w:color w:val="0070C0"/>
        </w:rPr>
      </w:pPr>
    </w:p>
    <w:p w14:paraId="1DFECE7D" w14:textId="5A414316" w:rsidR="00F0289D" w:rsidRPr="00392614" w:rsidRDefault="000638C5" w:rsidP="00E67345">
      <w:pPr>
        <w:pStyle w:val="NoSpacing"/>
        <w:rPr>
          <w:rStyle w:val="Emphasis"/>
          <w:b w:val="0"/>
          <w:i w:val="0"/>
          <w:iCs w:val="0"/>
          <w:color w:val="auto"/>
        </w:rPr>
      </w:pPr>
      <w:r w:rsidRPr="000638C5">
        <w:rPr>
          <w:iCs/>
        </w:rPr>
        <w:t xml:space="preserve">VA shall provide metadata from production clones for testing. </w:t>
      </w:r>
    </w:p>
    <w:p w14:paraId="1DFECE7E" w14:textId="77777777" w:rsidR="00304988" w:rsidRPr="00392614" w:rsidRDefault="00304988" w:rsidP="00304988">
      <w:pPr>
        <w:pStyle w:val="Heading2"/>
      </w:pPr>
      <w:bookmarkStart w:id="34" w:name="_Toc300062775"/>
      <w:bookmarkStart w:id="35" w:name="_Toc489536235"/>
      <w:r w:rsidRPr="00392614">
        <w:t>SECURITY</w:t>
      </w:r>
      <w:bookmarkEnd w:id="34"/>
      <w:r w:rsidR="000C5E61" w:rsidRPr="00392614">
        <w:t xml:space="preserve"> AND PRIVACY</w:t>
      </w:r>
      <w:bookmarkEnd w:id="35"/>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36" w:name="_Ref300062634"/>
      <w:bookmarkStart w:id="37" w:name="_Ref300062646"/>
      <w:bookmarkStart w:id="38" w:name="_Ref300062680"/>
      <w:bookmarkStart w:id="39" w:name="_Toc300062776"/>
      <w:bookmarkStart w:id="40" w:name="_Toc489536236"/>
      <w:r w:rsidRPr="00392614">
        <w:t>POSITION</w:t>
      </w:r>
      <w:r w:rsidR="00057EDE" w:rsidRPr="00392614">
        <w:t>/TASK RISK DESIGNATION LEVEL(S)</w:t>
      </w:r>
      <w:bookmarkEnd w:id="36"/>
      <w:bookmarkEnd w:id="37"/>
      <w:bookmarkEnd w:id="38"/>
      <w:bookmarkEnd w:id="39"/>
      <w:bookmarkEnd w:id="40"/>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lastRenderedPageBreak/>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D10A4E">
              <w:rPr>
                <w:rFonts w:cs="Arial"/>
              </w:rPr>
            </w:r>
            <w:r w:rsidR="00D10A4E">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41" w:name="_Toc251331945"/>
      <w:bookmarkStart w:id="42" w:name="_Ref252783006"/>
      <w:bookmarkStart w:id="43" w:name="_Ref252783012"/>
      <w:bookmarkStart w:id="44" w:name="_Ref252783063"/>
      <w:bookmarkStart w:id="45" w:name="_Ref252783161"/>
      <w:bookmarkStart w:id="46" w:name="_Ref254597160"/>
      <w:bookmarkStart w:id="47" w:name="_Ref254625493"/>
      <w:bookmarkStart w:id="48" w:name="_Toc489536237"/>
      <w:r w:rsidRPr="00392614">
        <w:rPr>
          <w:caps w:val="0"/>
        </w:rPr>
        <w:t>SPECIFIC TASKS AND DELIVERABLES</w:t>
      </w:r>
      <w:bookmarkEnd w:id="41"/>
      <w:bookmarkEnd w:id="42"/>
      <w:bookmarkEnd w:id="43"/>
      <w:bookmarkEnd w:id="44"/>
      <w:bookmarkEnd w:id="45"/>
      <w:bookmarkEnd w:id="46"/>
      <w:bookmarkEnd w:id="47"/>
      <w:bookmarkEnd w:id="48"/>
    </w:p>
    <w:p w14:paraId="1DFECEBD" w14:textId="77777777" w:rsidR="00C73E3C" w:rsidRPr="00392614" w:rsidRDefault="00932705" w:rsidP="00C93974">
      <w:pPr>
        <w:pStyle w:val="Heading2"/>
      </w:pPr>
      <w:bookmarkStart w:id="49" w:name="_Toc489536238"/>
      <w:bookmarkStart w:id="50" w:name="_Ref259632988"/>
      <w:r w:rsidRPr="00392614">
        <w:rPr>
          <w:caps w:val="0"/>
        </w:rPr>
        <w:t>PROJECT MANAGEMENT</w:t>
      </w:r>
      <w:bookmarkEnd w:id="49"/>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51" w:name="_Toc489536239"/>
      <w:r w:rsidRPr="00392614">
        <w:t xml:space="preserve">CONTRACTOR </w:t>
      </w:r>
      <w:r w:rsidR="00E93D53" w:rsidRPr="00392614">
        <w:t>PROJECT MANAGEMENT PLAN</w:t>
      </w:r>
      <w:bookmarkEnd w:id="50"/>
      <w:bookmarkEnd w:id="51"/>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52" w:name="_Ref259633002"/>
      <w:bookmarkStart w:id="53" w:name="_Toc489536240"/>
      <w:r w:rsidRPr="00392614">
        <w:lastRenderedPageBreak/>
        <w:t>REPORTING REQUIREMENTS</w:t>
      </w:r>
      <w:bookmarkEnd w:id="52"/>
      <w:bookmarkEnd w:id="53"/>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54" w:name="_Toc449021393"/>
      <w:bookmarkStart w:id="55" w:name="_Toc456014466"/>
      <w:bookmarkStart w:id="56" w:name="_Toc468795350"/>
      <w:bookmarkStart w:id="57" w:name="_Toc469573404"/>
      <w:bookmarkStart w:id="58" w:name="_Toc476751993"/>
      <w:bookmarkStart w:id="59" w:name="_Toc484452241"/>
      <w:bookmarkStart w:id="60" w:name="_Toc489536241"/>
      <w:r w:rsidRPr="00392614">
        <w:rPr>
          <w:rFonts w:cs="Arial"/>
          <w:b/>
          <w:bCs/>
          <w:iCs/>
          <w:kern w:val="32"/>
          <w:szCs w:val="26"/>
        </w:rPr>
        <w:t xml:space="preserve">RATIONAL TOOLS </w:t>
      </w:r>
      <w:bookmarkEnd w:id="54"/>
      <w:bookmarkEnd w:id="55"/>
      <w:bookmarkEnd w:id="56"/>
      <w:bookmarkEnd w:id="57"/>
      <w:bookmarkEnd w:id="58"/>
      <w:bookmarkEnd w:id="59"/>
      <w:r w:rsidR="006171D4" w:rsidRPr="00392614">
        <w:rPr>
          <w:rFonts w:cs="Arial"/>
          <w:b/>
          <w:bCs/>
          <w:iCs/>
          <w:kern w:val="32"/>
          <w:szCs w:val="26"/>
        </w:rPr>
        <w:t>USAGE</w:t>
      </w:r>
      <w:bookmarkEnd w:id="60"/>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lastRenderedPageBreak/>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61" w:name="_Toc449021394"/>
      <w:bookmarkStart w:id="62" w:name="_Toc456014467"/>
      <w:bookmarkStart w:id="63" w:name="_Toc468795351"/>
      <w:bookmarkStart w:id="64" w:name="_Toc469573405"/>
      <w:bookmarkStart w:id="65" w:name="_Toc476751994"/>
      <w:bookmarkStart w:id="66" w:name="_Toc484452242"/>
      <w:bookmarkStart w:id="67" w:name="_Toc489536242"/>
      <w:r w:rsidRPr="00392614">
        <w:rPr>
          <w:rFonts w:cs="Arial"/>
          <w:b/>
          <w:bCs/>
          <w:iCs/>
          <w:kern w:val="32"/>
          <w:szCs w:val="26"/>
        </w:rPr>
        <w:t>PRIVACY &amp; HIPAA TRAINING</w:t>
      </w:r>
      <w:bookmarkEnd w:id="61"/>
      <w:bookmarkEnd w:id="62"/>
      <w:bookmarkEnd w:id="63"/>
      <w:bookmarkEnd w:id="64"/>
      <w:bookmarkEnd w:id="65"/>
      <w:bookmarkEnd w:id="66"/>
      <w:bookmarkEnd w:id="67"/>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and provide signed copies of the 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lastRenderedPageBreak/>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68" w:name="_ONBOARDING_STATUS"/>
      <w:bookmarkStart w:id="69" w:name="_Toc449021395"/>
      <w:bookmarkStart w:id="70" w:name="_Toc447539951"/>
      <w:bookmarkStart w:id="71" w:name="_Toc446068623"/>
      <w:bookmarkStart w:id="72" w:name="_Toc456014468"/>
      <w:bookmarkStart w:id="73" w:name="_Toc468795352"/>
      <w:bookmarkStart w:id="74" w:name="_Toc469573406"/>
      <w:bookmarkStart w:id="75" w:name="_Toc476751995"/>
      <w:bookmarkStart w:id="76" w:name="_Toc484452243"/>
      <w:bookmarkStart w:id="77" w:name="_Toc489536243"/>
      <w:bookmarkEnd w:id="68"/>
      <w:r w:rsidRPr="00392614">
        <w:rPr>
          <w:rFonts w:cs="Arial"/>
          <w:b/>
          <w:bCs/>
          <w:iCs/>
          <w:kern w:val="32"/>
          <w:szCs w:val="26"/>
        </w:rPr>
        <w:t>ONBOARDING STATUS</w:t>
      </w:r>
      <w:bookmarkEnd w:id="69"/>
      <w:bookmarkEnd w:id="70"/>
      <w:bookmarkEnd w:id="71"/>
      <w:bookmarkEnd w:id="72"/>
      <w:bookmarkEnd w:id="73"/>
      <w:bookmarkEnd w:id="74"/>
      <w:bookmarkEnd w:id="75"/>
      <w:bookmarkEnd w:id="76"/>
      <w:bookmarkEnd w:id="77"/>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w:t>
      </w:r>
      <w:proofErr w:type="spellStart"/>
      <w:r w:rsidRPr="00392614">
        <w:t>ProPath</w:t>
      </w:r>
      <w:proofErr w:type="spellEnd"/>
      <w:r w:rsidRPr="00392614">
        <w:t xml:space="preserve">.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 xml:space="preserve">ontactor requirements for off-boarding in the CONB process in </w:t>
      </w:r>
      <w:proofErr w:type="spellStart"/>
      <w:r w:rsidRPr="00392614">
        <w:t>ProPath</w:t>
      </w:r>
      <w:proofErr w:type="spellEnd"/>
      <w:r w:rsidRPr="00392614">
        <w:t>.</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78" w:name="_Toc489536244"/>
      <w:bookmarkStart w:id="79" w:name="_Ref259786803"/>
      <w:r w:rsidRPr="00392614">
        <w:t>TECHNICAL KICKOFF MEETING</w:t>
      </w:r>
      <w:bookmarkEnd w:id="78"/>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80" w:name="_Toc468795354"/>
      <w:bookmarkStart w:id="81" w:name="_Toc469573408"/>
      <w:bookmarkStart w:id="82" w:name="_Toc476751997"/>
      <w:bookmarkStart w:id="83" w:name="_Toc484452245"/>
      <w:bookmarkStart w:id="84" w:name="_Toc489536245"/>
      <w:r w:rsidRPr="00392614">
        <w:rPr>
          <w:rFonts w:cs="Arial"/>
          <w:b/>
          <w:bCs/>
          <w:iCs/>
          <w:kern w:val="32"/>
          <w:szCs w:val="26"/>
        </w:rPr>
        <w:t>CONFIGURATION MANAGEMENT</w:t>
      </w:r>
      <w:bookmarkEnd w:id="80"/>
      <w:bookmarkEnd w:id="81"/>
      <w:bookmarkEnd w:id="82"/>
      <w:bookmarkEnd w:id="83"/>
      <w:r w:rsidR="006171D4" w:rsidRPr="00392614">
        <w:rPr>
          <w:rFonts w:cs="Arial"/>
          <w:b/>
          <w:bCs/>
          <w:iCs/>
          <w:kern w:val="32"/>
          <w:szCs w:val="26"/>
        </w:rPr>
        <w:t xml:space="preserve"> (CM)</w:t>
      </w:r>
      <w:bookmarkEnd w:id="84"/>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85" w:name="_Toc417360620"/>
    </w:p>
    <w:p w14:paraId="1DFECF0E" w14:textId="77777777" w:rsidR="00173895" w:rsidRPr="00392614" w:rsidRDefault="00173895" w:rsidP="00AB5F38">
      <w:pPr>
        <w:pStyle w:val="NoSpacing"/>
        <w:numPr>
          <w:ilvl w:val="0"/>
          <w:numId w:val="20"/>
        </w:numPr>
      </w:pPr>
      <w:r w:rsidRPr="00392614">
        <w:t xml:space="preserve">Create and incorporate the CM Plan (CMP) into Rational and specify how all software source code and electronic artifact configuration and version </w:t>
      </w:r>
      <w:r w:rsidRPr="00392614">
        <w:lastRenderedPageBreak/>
        <w:t>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85"/>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86" w:name="_Toc417360625"/>
    </w:p>
    <w:p w14:paraId="1DFECF11" w14:textId="77777777" w:rsidR="00173895" w:rsidRPr="00392614" w:rsidRDefault="00173895" w:rsidP="00AB5F38">
      <w:pPr>
        <w:pStyle w:val="NoSpacing"/>
        <w:numPr>
          <w:ilvl w:val="0"/>
          <w:numId w:val="20"/>
        </w:numPr>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87" w:name="_Toc417360626"/>
      <w:bookmarkEnd w:id="86"/>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87"/>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88" w:name="_Toc469573409"/>
      <w:bookmarkStart w:id="89" w:name="_Toc476751998"/>
      <w:bookmarkStart w:id="90" w:name="_Toc484452246"/>
      <w:bookmarkStart w:id="91" w:name="_Toc486843136"/>
      <w:bookmarkStart w:id="92" w:name="_Toc479258982"/>
      <w:bookmarkStart w:id="93" w:name="_Toc484452247"/>
      <w:bookmarkStart w:id="94" w:name="_Toc489536246"/>
      <w:bookmarkEnd w:id="79"/>
      <w:bookmarkEnd w:id="88"/>
      <w:bookmarkEnd w:id="89"/>
      <w:bookmarkEnd w:id="90"/>
      <w:bookmarkEnd w:id="91"/>
      <w:r>
        <w:rPr>
          <w:rFonts w:cs="Arial"/>
          <w:b/>
          <w:bCs/>
          <w:iCs/>
          <w:szCs w:val="28"/>
        </w:rPr>
        <w:t>ADAPTIVE MAINTENANCE</w:t>
      </w:r>
      <w:r w:rsidRPr="00392614">
        <w:rPr>
          <w:rFonts w:cs="Arial"/>
          <w:b/>
          <w:bCs/>
          <w:iCs/>
          <w:szCs w:val="28"/>
        </w:rPr>
        <w:t xml:space="preserve"> SERVICES</w:t>
      </w:r>
      <w:bookmarkEnd w:id="92"/>
      <w:r w:rsidRPr="00392614">
        <w:rPr>
          <w:rFonts w:cs="Arial"/>
          <w:b/>
          <w:bCs/>
          <w:iCs/>
          <w:szCs w:val="28"/>
        </w:rPr>
        <w:t xml:space="preserve"> (BASE &amp; OPTION </w:t>
      </w:r>
      <w:r w:rsidR="0041513E" w:rsidRPr="00392614">
        <w:rPr>
          <w:rFonts w:cs="Arial"/>
          <w:b/>
          <w:bCs/>
          <w:iCs/>
          <w:caps/>
          <w:szCs w:val="28"/>
        </w:rPr>
        <w:t>PERIOD)</w:t>
      </w:r>
      <w:bookmarkEnd w:id="93"/>
      <w:bookmarkEnd w:id="94"/>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lastRenderedPageBreak/>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95" w:name="_Toc484452248"/>
      <w:bookmarkStart w:id="96" w:name="_Toc489536247"/>
      <w:r w:rsidRPr="00392614">
        <w:rPr>
          <w:rFonts w:cs="Arial"/>
          <w:b/>
          <w:bCs/>
          <w:iCs/>
          <w:kern w:val="32"/>
          <w:szCs w:val="26"/>
        </w:rPr>
        <w:t>ISOLATE CPRS FROM VISTA MUMPS FOR SELECT PATIENT DATA ENTRY FUNCTIONS (BASE PERIOD)</w:t>
      </w:r>
      <w:bookmarkEnd w:id="95"/>
      <w:bookmarkEnd w:id="96"/>
    </w:p>
    <w:p w14:paraId="1DFECF32" w14:textId="29617114" w:rsidR="00337531" w:rsidRPr="00392614" w:rsidRDefault="00337531" w:rsidP="00CC2302">
      <w:pPr>
        <w:pStyle w:val="NoSpacing"/>
      </w:pPr>
      <w:r w:rsidRPr="00392614">
        <w:t xml:space="preserve">The Contractor shall migrate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all (RPC) interface with a service emulation layer which provides compatibility with web-friendly interfaces for new clients.  The Contractor’s solution shall also address issues that arise with a centralized service including location, time management, and synchronization.</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97" w:name="_Toc484452249"/>
      <w:bookmarkStart w:id="98" w:name="_Toc489536248"/>
      <w:r w:rsidRPr="00392614">
        <w:rPr>
          <w:rFonts w:cs="Arial"/>
          <w:b/>
          <w:bCs/>
          <w:iCs/>
          <w:kern w:val="32"/>
          <w:szCs w:val="26"/>
        </w:rPr>
        <w:t xml:space="preserve">PATIENT </w:t>
      </w:r>
      <w:r w:rsidR="00130C90" w:rsidRPr="00392614">
        <w:rPr>
          <w:rFonts w:cs="Arial"/>
          <w:b/>
          <w:bCs/>
          <w:iCs/>
          <w:kern w:val="32"/>
          <w:szCs w:val="26"/>
        </w:rPr>
        <w:t>VITALS DATA ENTRY VICS</w:t>
      </w:r>
      <w:bookmarkEnd w:id="97"/>
      <w:bookmarkEnd w:id="98"/>
    </w:p>
    <w:p w14:paraId="1DFECF36" w14:textId="29B6C27F" w:rsidR="00337531" w:rsidRPr="00392614" w:rsidRDefault="00337531" w:rsidP="00CC2302">
      <w:pPr>
        <w:pStyle w:val="NoSpacing"/>
      </w:pPr>
      <w:r w:rsidRPr="00392614">
        <w:t xml:space="preserve">Consistent with the guidance in PWS 5.2.1, the Contractor shall develop a VICS service layer that supports patient vitals entry and retrieval by CPRS and web-friendly interfacing by new clients.  The Contractor shall reroute the service layer to </w:t>
      </w:r>
      <w:r w:rsidR="00036B2D">
        <w:t>a</w:t>
      </w:r>
      <w:r w:rsidR="00036B2D" w:rsidRPr="00036B2D">
        <w:t xml:space="preserve"> node.js-supporting, industry-standard database</w:t>
      </w:r>
      <w:r w:rsidRPr="00392614">
        <w:t>.  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lastRenderedPageBreak/>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99" w:name="_Toc484452250"/>
      <w:bookmarkStart w:id="100" w:name="_Toc489536249"/>
      <w:r w:rsidRPr="00392614">
        <w:rPr>
          <w:rFonts w:cs="Arial"/>
          <w:b/>
          <w:bCs/>
          <w:iCs/>
          <w:kern w:val="32"/>
          <w:szCs w:val="26"/>
        </w:rPr>
        <w:t xml:space="preserve">PATIENT </w:t>
      </w:r>
      <w:r w:rsidR="00130C90" w:rsidRPr="00392614">
        <w:rPr>
          <w:rFonts w:cs="Arial"/>
          <w:b/>
          <w:bCs/>
          <w:iCs/>
          <w:kern w:val="32"/>
          <w:szCs w:val="26"/>
        </w:rPr>
        <w:t>ALLERGY DATA ENTRY VICS</w:t>
      </w:r>
      <w:bookmarkEnd w:id="99"/>
      <w:bookmarkEnd w:id="100"/>
    </w:p>
    <w:p w14:paraId="1DFECF3C" w14:textId="635049FE" w:rsidR="00CC2302" w:rsidRPr="00392614" w:rsidRDefault="00337531" w:rsidP="00CC2302">
      <w:pPr>
        <w:pStyle w:val="NoSpacing"/>
      </w:pPr>
      <w:r w:rsidRPr="00392614">
        <w:t xml:space="preserve">Consistent with the guidance in 5.2.1, the Contractor shall develop a VICS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101" w:name="_Toc484452251"/>
      <w:bookmarkStart w:id="102" w:name="_Toc489536250"/>
      <w:r w:rsidRPr="00392614">
        <w:rPr>
          <w:rFonts w:cs="Arial"/>
          <w:b/>
          <w:bCs/>
          <w:iCs/>
          <w:kern w:val="32"/>
          <w:szCs w:val="26"/>
        </w:rPr>
        <w:t xml:space="preserve">PATIENT </w:t>
      </w:r>
      <w:r w:rsidR="00130C90" w:rsidRPr="00392614">
        <w:rPr>
          <w:rFonts w:cs="Arial"/>
          <w:b/>
          <w:bCs/>
          <w:iCs/>
          <w:kern w:val="32"/>
          <w:szCs w:val="26"/>
        </w:rPr>
        <w:t>PROBLEM DATA ENTRY / RETRIEVAL</w:t>
      </w:r>
      <w:bookmarkEnd w:id="101"/>
      <w:bookmarkEnd w:id="102"/>
    </w:p>
    <w:p w14:paraId="1DFECF44" w14:textId="1A337688" w:rsidR="00CC2302" w:rsidRPr="00392614" w:rsidRDefault="00337531" w:rsidP="00CC2302">
      <w:pPr>
        <w:pStyle w:val="NoSpacing"/>
      </w:pPr>
      <w:r w:rsidRPr="00392614">
        <w:t xml:space="preserve">Consistent with the guidance in 5.2.1, the Contractor shall develop a VICS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103" w:name="_Toc484452252"/>
      <w:bookmarkStart w:id="104" w:name="_Toc489536251"/>
      <w:r w:rsidRPr="00392614">
        <w:rPr>
          <w:rFonts w:cs="Arial"/>
          <w:b/>
          <w:bCs/>
          <w:iCs/>
          <w:kern w:val="32"/>
          <w:szCs w:val="26"/>
        </w:rPr>
        <w:t>ISOLATE CPRS FROM VISTA MUMPS FOR OUTPATIENT PHARMACY CPOE (BASE PERIOD)</w:t>
      </w:r>
      <w:bookmarkEnd w:id="103"/>
      <w:bookmarkEnd w:id="104"/>
    </w:p>
    <w:p w14:paraId="1DFECF4C" w14:textId="77777777" w:rsidR="00337531" w:rsidRPr="00392614" w:rsidRDefault="00337531" w:rsidP="00CC2302">
      <w:pPr>
        <w:pStyle w:val="NoSpacing"/>
      </w:pPr>
      <w:r w:rsidRPr="00392614">
        <w:t>CPRS allows a Provider to order a variety of items and activities including medications, lab tests and consultations. Orders lead to activity both inside and outside a hospital, in 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5E73E62E" w:rsidR="00337531" w:rsidRPr="00392614" w:rsidRDefault="00337531" w:rsidP="00CC2302">
      <w:pPr>
        <w:pStyle w:val="NoSpacing"/>
      </w:pPr>
      <w:r w:rsidRPr="00392614">
        <w:lastRenderedPageBreak/>
        <w:t xml:space="preserve">The Contractor shall develop a VICS service for Outpatient Pharmacy to segregate CPOE for operation outside of VistA RPCs.  The Contractor’s solution shall replace CPRS’s RPC interface with a service emulation layer which provides compatibility with </w:t>
      </w:r>
      <w:r w:rsidR="000F2332" w:rsidRPr="00392614">
        <w:t xml:space="preserve"> </w:t>
      </w:r>
      <w:r w:rsidRPr="00392614">
        <w:t xml:space="preserve">web-friendly interfaces for new clients.  Such a VICS will demonstrate that </w:t>
      </w:r>
      <w:proofErr w:type="spellStart"/>
      <w:r w:rsidRPr="00392614">
        <w:t>V</w:t>
      </w:r>
      <w:r w:rsidR="004C5BE9" w:rsidRPr="00392614">
        <w:t>ist</w:t>
      </w:r>
      <w:r w:rsidRPr="00392614">
        <w:t>A’s</w:t>
      </w:r>
      <w:proofErr w:type="spellEnd"/>
      <w:r w:rsidRPr="00392614">
        <w:t xml:space="preserve"> pharmacy can be replaced by third party solutions without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59DEC1DD" w:rsidR="00337531" w:rsidRPr="00392614" w:rsidRDefault="00A609AF" w:rsidP="00A609AF">
      <w:pPr>
        <w:pStyle w:val="Heading2"/>
      </w:pPr>
      <w:bookmarkStart w:id="105" w:name="_Toc484452253"/>
      <w:bookmarkStart w:id="106" w:name="_Toc489536252"/>
      <w:r>
        <w:t>SUSTAINMENT SUPPORT FOR THE PATIENT DATA ENTRY AND PHARMACY CPOE FUNCTIONS</w:t>
      </w:r>
      <w:r w:rsidR="00337531" w:rsidRPr="00392614">
        <w:t xml:space="preserve"> (BASE AND OPTION PERIOD)</w:t>
      </w:r>
      <w:bookmarkEnd w:id="105"/>
      <w:bookmarkEnd w:id="106"/>
    </w:p>
    <w:p w14:paraId="1DFECF5C" w14:textId="018D79A3" w:rsidR="00337531" w:rsidRPr="00392614" w:rsidRDefault="00520D86" w:rsidP="00CC2302">
      <w:pPr>
        <w:pStyle w:val="NoSpacing"/>
      </w:pPr>
      <w:r w:rsidRPr="00392614">
        <w:t>T</w:t>
      </w:r>
      <w:r w:rsidR="00337531" w:rsidRPr="00392614">
        <w:t>he Contractor shall also perform</w:t>
      </w:r>
      <w:r w:rsidRPr="00392614">
        <w:t xml:space="preserve"> lifecycle sustainment support for Patient Data Entry and Pharmacy CPOE functions, which include</w:t>
      </w:r>
      <w:r w:rsidR="00337531" w:rsidRPr="00392614">
        <w:t xml:space="preserve">: </w:t>
      </w:r>
    </w:p>
    <w:p w14:paraId="1DFECF5D" w14:textId="77777777" w:rsidR="00CC2302" w:rsidRPr="00392614" w:rsidRDefault="00CC2302" w:rsidP="00CC2302">
      <w:pPr>
        <w:pStyle w:val="NoSpacing"/>
      </w:pPr>
    </w:p>
    <w:p w14:paraId="1DFECF5E" w14:textId="13172CC0" w:rsidR="00337531" w:rsidRPr="00392614" w:rsidRDefault="00337531" w:rsidP="00AB5F38">
      <w:pPr>
        <w:pStyle w:val="NoSpacing"/>
        <w:numPr>
          <w:ilvl w:val="0"/>
          <w:numId w:val="26"/>
        </w:numPr>
      </w:pPr>
      <w:r w:rsidRPr="00392614">
        <w:t xml:space="preserve">Corrective Sustainment, which is the diagnosis and correction of program errors after software release.  The Contractor shall gain access to the VA </w:t>
      </w:r>
      <w:r w:rsidR="0002275A" w:rsidRPr="00392614">
        <w:t>C</w:t>
      </w:r>
      <w:r w:rsidR="00520D86" w:rsidRPr="00392614">
        <w:t>omputer Associates</w:t>
      </w:r>
      <w:r w:rsidR="0002275A" w:rsidRPr="00392614">
        <w:t xml:space="preserve"> Service Desk Manager (</w:t>
      </w:r>
      <w:r w:rsidRPr="00392614">
        <w:t>CA SDM</w:t>
      </w:r>
      <w:r w:rsidR="0002275A" w:rsidRPr="00392614">
        <w:t>)</w:t>
      </w:r>
      <w:r w:rsidRPr="00392614">
        <w:t xml:space="preserve"> web page to log, track, update, and reference work ticket requests.</w:t>
      </w:r>
    </w:p>
    <w:p w14:paraId="1DFECF5F" w14:textId="77777777" w:rsidR="00337531" w:rsidRPr="00392614" w:rsidRDefault="00337531" w:rsidP="00AB5F38">
      <w:pPr>
        <w:pStyle w:val="NoSpacing"/>
        <w:numPr>
          <w:ilvl w:val="0"/>
          <w:numId w:val="26"/>
        </w:numPr>
      </w:pPr>
      <w:r w:rsidRPr="00392614">
        <w:t>Preventive Sustainment, which is the modification of software to improve future maintainability or reliability as a result of a requirement to perform a hardware re-platform or operating system/system software upgrade.</w:t>
      </w:r>
    </w:p>
    <w:p w14:paraId="1DFECF60" w14:textId="2DDA9992" w:rsidR="00337531" w:rsidRPr="00392614" w:rsidRDefault="00337531" w:rsidP="00AB5F38">
      <w:pPr>
        <w:pStyle w:val="NoSpacing"/>
        <w:numPr>
          <w:ilvl w:val="0"/>
          <w:numId w:val="26"/>
        </w:numPr>
      </w:pPr>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14:paraId="1DFECF61" w14:textId="2B80208F" w:rsidR="00337531" w:rsidRPr="00392614" w:rsidRDefault="00337531" w:rsidP="00AB5F38">
      <w:pPr>
        <w:pStyle w:val="NoSpacing"/>
        <w:numPr>
          <w:ilvl w:val="0"/>
          <w:numId w:val="26"/>
        </w:numPr>
      </w:pPr>
      <w:r w:rsidRPr="00392614">
        <w:t xml:space="preserve">Sustainment services shall include </w:t>
      </w:r>
      <w:r w:rsidR="00520D86" w:rsidRPr="00392614">
        <w:t xml:space="preserve">Contractor provision of </w:t>
      </w:r>
      <w:r w:rsidRPr="00392614">
        <w:t xml:space="preserve">Tier 2 and Tier 3 </w:t>
      </w:r>
      <w:r w:rsidR="00520D86" w:rsidRPr="00392614">
        <w:t xml:space="preserve">escalation </w:t>
      </w:r>
      <w:r w:rsidRPr="00392614">
        <w:t xml:space="preserve">support </w:t>
      </w:r>
      <w:r w:rsidR="00520D86" w:rsidRPr="00392614">
        <w:t>according to the Response Times indicated in Table 5.6.1.  Tier 2 and 3 support shall</w:t>
      </w:r>
      <w:r w:rsidRPr="00392614">
        <w:t xml:space="preserve"> include maintenance and repair of software bugs until </w:t>
      </w:r>
      <w:r w:rsidRPr="00392614">
        <w:lastRenderedPageBreak/>
        <w:t>software is transitioned to VA’s IT/OPS (previously Service, Delivery and Engineering).</w:t>
      </w:r>
      <w:r w:rsidRPr="00392614">
        <w:br/>
      </w:r>
    </w:p>
    <w:p w14:paraId="1DFECF62" w14:textId="77777777" w:rsidR="00337531" w:rsidRPr="00392614" w:rsidRDefault="00337531" w:rsidP="00CC2302">
      <w:pPr>
        <w:pStyle w:val="NoSpacing"/>
      </w:pPr>
      <w:r w:rsidRPr="00392614">
        <w:t>The Contractor shall document the resources, allocations, and activities to execute sustainment support in Rational.</w:t>
      </w:r>
    </w:p>
    <w:p w14:paraId="1DFECF63" w14:textId="77777777" w:rsidR="00337531" w:rsidRPr="00392614" w:rsidRDefault="00337531" w:rsidP="00CC2302">
      <w:pPr>
        <w:pStyle w:val="NoSpacing"/>
      </w:pPr>
    </w:p>
    <w:p w14:paraId="1DFECF64" w14:textId="5715CEF0" w:rsidR="00337531" w:rsidRPr="00392614" w:rsidRDefault="00337531" w:rsidP="00CC2302">
      <w:pPr>
        <w:pStyle w:val="NoSpacing"/>
      </w:pPr>
      <w:r w:rsidRPr="00392614">
        <w:t>The Contractor shall provide a Bi-Weekly (every two weeks) Sustainment Summary Report detailing the status and disposition of reported issues to include the status of the tickets in the National Service Desk tickets</w:t>
      </w:r>
    </w:p>
    <w:p w14:paraId="1DFECF65" w14:textId="77777777" w:rsidR="00337531" w:rsidRPr="00392614" w:rsidRDefault="00337531" w:rsidP="00CC2302">
      <w:pPr>
        <w:pStyle w:val="NoSpacing"/>
      </w:pPr>
    </w:p>
    <w:p w14:paraId="1DFECF66" w14:textId="77777777" w:rsidR="00337531" w:rsidRPr="00A056B7" w:rsidRDefault="00337531" w:rsidP="00CC2302">
      <w:pPr>
        <w:pStyle w:val="NoSpacing"/>
        <w:rPr>
          <w:b/>
        </w:rPr>
      </w:pPr>
      <w:r w:rsidRPr="00A056B7">
        <w:rPr>
          <w:b/>
        </w:rPr>
        <w:t>Deliverable:</w:t>
      </w:r>
    </w:p>
    <w:p w14:paraId="1DFECF67" w14:textId="77777777" w:rsidR="00CC2302" w:rsidRPr="00392614" w:rsidRDefault="00CC2302" w:rsidP="00CC2302">
      <w:pPr>
        <w:pStyle w:val="NoSpacing"/>
      </w:pPr>
    </w:p>
    <w:p w14:paraId="1DFECF68" w14:textId="77777777" w:rsidR="00337531" w:rsidRPr="00392614" w:rsidRDefault="00337531" w:rsidP="00AB5F38">
      <w:pPr>
        <w:pStyle w:val="NoSpacing"/>
        <w:numPr>
          <w:ilvl w:val="0"/>
          <w:numId w:val="25"/>
        </w:numPr>
      </w:pPr>
      <w:r w:rsidRPr="00392614">
        <w:t>Bi-weekly Sustainment Summary Report</w:t>
      </w:r>
    </w:p>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107" w:name="_Toc479258983"/>
      <w:bookmarkStart w:id="108" w:name="_Toc484452254"/>
      <w:bookmarkStart w:id="109" w:name="_Toc489536253"/>
      <w:r w:rsidRPr="00392614">
        <w:rPr>
          <w:rFonts w:cs="Arial"/>
          <w:b/>
          <w:bCs/>
          <w:iCs/>
          <w:szCs w:val="28"/>
        </w:rPr>
        <w:t>PLANNING</w:t>
      </w:r>
      <w:bookmarkEnd w:id="107"/>
      <w:r w:rsidRPr="00392614">
        <w:rPr>
          <w:rFonts w:cs="Arial"/>
          <w:b/>
          <w:bCs/>
          <w:iCs/>
          <w:szCs w:val="28"/>
        </w:rPr>
        <w:t xml:space="preserve"> (BASE &amp; OPTION PERIOD)</w:t>
      </w:r>
      <w:bookmarkEnd w:id="108"/>
      <w:bookmarkEnd w:id="109"/>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77777777" w:rsidR="00F843C5" w:rsidRPr="00392614" w:rsidRDefault="00F843C5" w:rsidP="00F843C5">
      <w:pPr>
        <w:spacing w:after="120"/>
      </w:pPr>
      <w:r w:rsidRPr="00392614">
        <w:t xml:space="preserve">The Contractor shall continuously support the build and development methodology described within Section 5.4 in order to complete the epics, sub-epics and user stories identified from the backlog. </w:t>
      </w:r>
    </w:p>
    <w:p w14:paraId="1DFECF6D" w14:textId="77777777" w:rsidR="00F843C5" w:rsidRPr="00392614" w:rsidRDefault="00F843C5" w:rsidP="00F843C5">
      <w:pPr>
        <w:rPr>
          <w:lang w:val="en"/>
        </w:rPr>
      </w:pPr>
      <w:r w:rsidRPr="00392614">
        <w:rPr>
          <w:lang w:val="en"/>
        </w:rPr>
        <w:t>The Contractor shall complete the Planning State subtasks described below.</w:t>
      </w:r>
    </w:p>
    <w:p w14:paraId="1DFECF6E" w14:textId="77777777" w:rsidR="00F843C5" w:rsidRPr="00392614" w:rsidRDefault="00F843C5" w:rsidP="00F843C5"/>
    <w:p w14:paraId="1DFECF6F" w14:textId="77777777" w:rsidR="00F843C5" w:rsidRPr="00392614" w:rsidRDefault="00F843C5" w:rsidP="00F843C5">
      <w:pPr>
        <w:keepNext/>
        <w:numPr>
          <w:ilvl w:val="2"/>
          <w:numId w:val="2"/>
        </w:numPr>
        <w:spacing w:before="120" w:after="60"/>
        <w:outlineLvl w:val="2"/>
        <w:rPr>
          <w:rFonts w:cs="Arial"/>
          <w:b/>
          <w:bCs/>
          <w:iCs/>
          <w:kern w:val="32"/>
          <w:szCs w:val="26"/>
        </w:rPr>
      </w:pPr>
      <w:bookmarkStart w:id="110" w:name="_Toc449021398"/>
      <w:bookmarkStart w:id="111" w:name="_Toc456014472"/>
      <w:bookmarkStart w:id="112" w:name="_Toc468795356"/>
      <w:bookmarkStart w:id="113" w:name="_Toc469573411"/>
      <w:bookmarkStart w:id="114" w:name="_Toc479258984"/>
      <w:bookmarkStart w:id="115" w:name="_Toc484452255"/>
      <w:bookmarkStart w:id="116" w:name="_Toc489536254"/>
      <w:r w:rsidRPr="00392614">
        <w:rPr>
          <w:rFonts w:cs="Arial"/>
          <w:b/>
          <w:bCs/>
          <w:iCs/>
          <w:kern w:val="32"/>
          <w:szCs w:val="26"/>
        </w:rPr>
        <w:t>AGILE REQUIREMENTS ELABORATION</w:t>
      </w:r>
      <w:bookmarkEnd w:id="110"/>
      <w:bookmarkEnd w:id="111"/>
      <w:bookmarkEnd w:id="112"/>
      <w:bookmarkEnd w:id="113"/>
      <w:bookmarkEnd w:id="114"/>
      <w:bookmarkEnd w:id="115"/>
      <w:bookmarkEnd w:id="116"/>
    </w:p>
    <w:p w14:paraId="1DFECF70" w14:textId="77777777" w:rsidR="00F843C5" w:rsidRPr="00392614" w:rsidRDefault="00F843C5" w:rsidP="00CC2302">
      <w:pPr>
        <w:pStyle w:val="NoSpacing"/>
      </w:pPr>
      <w:r w:rsidRPr="00392614">
        <w:t>The Contractor shall perform backlog grooming sessions with the VA team</w:t>
      </w:r>
      <w:r w:rsidRPr="00392614">
        <w:rPr>
          <w:lang w:val="en"/>
        </w:rPr>
        <w:t xml:space="preserve"> to properly understand and elaborate business agile requirements</w:t>
      </w:r>
      <w:r w:rsidRPr="00392614">
        <w:t xml:space="preserve">.  The outcome of these sessions shall be a review of, and agreement to, the user stories, including user stories added as a result of backlog grooming by decomposing epics, business requirements, business rules, requirements visualizations and user story elaborations. </w:t>
      </w:r>
      <w:r w:rsidRPr="00392614">
        <w:br/>
      </w:r>
    </w:p>
    <w:p w14:paraId="1DFECF71" w14:textId="77777777" w:rsidR="00F843C5" w:rsidRPr="00392614" w:rsidRDefault="00F843C5" w:rsidP="00CC2302">
      <w:pPr>
        <w:pStyle w:val="NoSpacing"/>
      </w:pPr>
      <w:r w:rsidRPr="00392614">
        <w:t xml:space="preserve">The Contractor shall: </w:t>
      </w:r>
    </w:p>
    <w:p w14:paraId="1DFECF72" w14:textId="77777777" w:rsidR="00CC2302" w:rsidRPr="00392614" w:rsidRDefault="00CC2302" w:rsidP="00CC2302">
      <w:pPr>
        <w:pStyle w:val="NoSpacing"/>
      </w:pPr>
    </w:p>
    <w:p w14:paraId="1DFECF73" w14:textId="77777777" w:rsidR="00F843C5" w:rsidRPr="00392614" w:rsidRDefault="00F843C5" w:rsidP="00AB5F38">
      <w:pPr>
        <w:pStyle w:val="NoSpacing"/>
        <w:numPr>
          <w:ilvl w:val="0"/>
          <w:numId w:val="27"/>
        </w:numPr>
      </w:pPr>
      <w:r w:rsidRPr="00392614">
        <w:t>Ensure all epics, including Mandatory Compliance Epics are identified, included, prioritized, and sized as appropriate within the overall product backlog grooming effort.</w:t>
      </w:r>
    </w:p>
    <w:p w14:paraId="1DFECF74" w14:textId="6D6DC638" w:rsidR="00F843C5" w:rsidRPr="00392614" w:rsidRDefault="00F843C5" w:rsidP="00AB5F38">
      <w:pPr>
        <w:pStyle w:val="NoSpacing"/>
        <w:numPr>
          <w:ilvl w:val="0"/>
          <w:numId w:val="27"/>
        </w:numPr>
      </w:pPr>
      <w:r w:rsidRPr="00392614">
        <w:t xml:space="preserve">Coordinate with VA in populating and updating the product backlog during planning sessions, identifying all features the </w:t>
      </w:r>
      <w:r w:rsidR="00520D86" w:rsidRPr="00392614">
        <w:t>Government</w:t>
      </w:r>
      <w:r w:rsidRPr="00392614">
        <w:t xml:space="preserve"> considers relevant to building the product.  The product backlog serves as the primary source for all program requirements and user stories, and the team shall prioritize the contents.</w:t>
      </w:r>
    </w:p>
    <w:p w14:paraId="1DFECF75" w14:textId="77777777" w:rsidR="00F843C5" w:rsidRPr="00392614" w:rsidRDefault="00F843C5" w:rsidP="00AB5F38">
      <w:pPr>
        <w:pStyle w:val="NoSpacing"/>
        <w:numPr>
          <w:ilvl w:val="0"/>
          <w:numId w:val="27"/>
        </w:numPr>
      </w:pPr>
      <w:r w:rsidRPr="00392614">
        <w:t xml:space="preserve">Assign a Unit of measurement (e.g. Epic Sizing) as the estimated relative complexity of epics and user stories are identified. </w:t>
      </w:r>
    </w:p>
    <w:p w14:paraId="1DFECF76" w14:textId="77777777" w:rsidR="00F843C5" w:rsidRPr="00392614" w:rsidRDefault="00F843C5" w:rsidP="00AB5F38">
      <w:pPr>
        <w:pStyle w:val="NoSpacing"/>
        <w:numPr>
          <w:ilvl w:val="0"/>
          <w:numId w:val="27"/>
        </w:numPr>
      </w:pPr>
      <w:r w:rsidRPr="00392614">
        <w:t>Facilitate any stakeholder briefings, meetings and elicitation sessions.</w:t>
      </w:r>
    </w:p>
    <w:p w14:paraId="1DFECF77" w14:textId="77777777" w:rsidR="00F843C5" w:rsidRPr="00392614" w:rsidRDefault="00F843C5" w:rsidP="00AB5F38">
      <w:pPr>
        <w:pStyle w:val="NoSpacing"/>
        <w:numPr>
          <w:ilvl w:val="0"/>
          <w:numId w:val="27"/>
        </w:numPr>
      </w:pPr>
      <w:r w:rsidRPr="00392614">
        <w:lastRenderedPageBreak/>
        <w:t>Execute requirements reviews with stakeholders and record results of reviews using Rational DOORS Next Generation, updating requirements data as a result of the reviews.</w:t>
      </w:r>
    </w:p>
    <w:p w14:paraId="1DFECF78" w14:textId="77777777" w:rsidR="00F843C5" w:rsidRPr="00392614" w:rsidRDefault="00F843C5" w:rsidP="00AB5F38">
      <w:pPr>
        <w:pStyle w:val="NoSpacing"/>
        <w:numPr>
          <w:ilvl w:val="0"/>
          <w:numId w:val="27"/>
        </w:numPr>
      </w:pPr>
      <w:r w:rsidRPr="00392614">
        <w:t xml:space="preserve">Identify the development and test environment access that is needed 30 days prior to development start.  </w:t>
      </w:r>
    </w:p>
    <w:p w14:paraId="1DFECF79" w14:textId="77777777" w:rsidR="00F843C5" w:rsidRPr="00392614" w:rsidRDefault="00F843C5" w:rsidP="00AB5F38">
      <w:pPr>
        <w:pStyle w:val="NoSpacing"/>
        <w:numPr>
          <w:ilvl w:val="0"/>
          <w:numId w:val="27"/>
        </w:numPr>
      </w:pPr>
      <w:r w:rsidRPr="00392614">
        <w:t xml:space="preserve">Ensure all epics, stakeholder needs, visualizations, stories, and other sources of requirements information 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392614" w:rsidRDefault="00F843C5" w:rsidP="00AB5F38">
      <w:pPr>
        <w:pStyle w:val="NoSpacing"/>
        <w:numPr>
          <w:ilvl w:val="0"/>
          <w:numId w:val="27"/>
        </w:numPr>
      </w:pPr>
      <w:r w:rsidRPr="00392614">
        <w:t>Create and maintain the Requirements Traceability Matrix (RTM).</w:t>
      </w:r>
    </w:p>
    <w:p w14:paraId="1DFECF7B" w14:textId="77777777" w:rsidR="00F843C5" w:rsidRPr="00392614" w:rsidRDefault="00F843C5" w:rsidP="00CC2302">
      <w:pPr>
        <w:pStyle w:val="NoSpacing"/>
      </w:pPr>
    </w:p>
    <w:p w14:paraId="1DFECF7C" w14:textId="77777777" w:rsidR="00F843C5" w:rsidRPr="00392614" w:rsidRDefault="00F843C5" w:rsidP="00CC2302">
      <w:pPr>
        <w:pStyle w:val="NoSpacing"/>
      </w:pPr>
      <w:r w:rsidRPr="00392614">
        <w:t>Any attributes that may be identified as new requirements (outside the scope of the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117" w:name="_BUILD_PLANNING"/>
      <w:bookmarkStart w:id="118" w:name="_REQUIREMENTS_ANALYSIS"/>
      <w:bookmarkStart w:id="119" w:name="_Toc449021400"/>
      <w:bookmarkStart w:id="120" w:name="_Toc456014474"/>
      <w:bookmarkEnd w:id="117"/>
      <w:bookmarkEnd w:id="118"/>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121" w:name="_BUILD_PLANNING_1"/>
      <w:bookmarkStart w:id="122" w:name="_Toc468795358"/>
      <w:bookmarkStart w:id="123" w:name="_Toc469573413"/>
      <w:bookmarkStart w:id="124" w:name="_Toc479258985"/>
      <w:bookmarkStart w:id="125" w:name="_Toc484452256"/>
      <w:bookmarkStart w:id="126" w:name="_Toc489536255"/>
      <w:bookmarkEnd w:id="121"/>
      <w:r w:rsidRPr="00392614">
        <w:rPr>
          <w:rFonts w:cs="Arial"/>
          <w:b/>
          <w:bCs/>
          <w:iCs/>
          <w:kern w:val="32"/>
          <w:szCs w:val="26"/>
        </w:rPr>
        <w:t>BUILD PLANNING</w:t>
      </w:r>
      <w:bookmarkEnd w:id="119"/>
      <w:bookmarkEnd w:id="120"/>
      <w:bookmarkEnd w:id="122"/>
      <w:bookmarkEnd w:id="123"/>
      <w:bookmarkEnd w:id="124"/>
      <w:bookmarkEnd w:id="125"/>
      <w:bookmarkEnd w:id="126"/>
    </w:p>
    <w:p w14:paraId="1DFECF7E" w14:textId="0FA2139E" w:rsidR="00F843C5" w:rsidRPr="00392614" w:rsidRDefault="00F843C5" w:rsidP="00CC2302">
      <w:pPr>
        <w:pStyle w:val="NoSpacing"/>
      </w:pPr>
      <w:r w:rsidRPr="00392614">
        <w:t xml:space="preserve">The Contractor shall develop a Build Plan </w:t>
      </w:r>
      <w:r w:rsidR="00EE52D6" w:rsidRPr="00392614">
        <w:t xml:space="preserve">in Rational </w:t>
      </w:r>
      <w:r w:rsidRPr="00392614">
        <w:t xml:space="preserve">prior to the start of each build.  Each build shall be up to three months in duration and shall be made up of two to four week sprints. The Contractor shall work with the VA PM and the VA Business Owner to review and determine the Epics and user stories that should become part of the build. </w:t>
      </w:r>
    </w:p>
    <w:p w14:paraId="1DFECF7F" w14:textId="77777777" w:rsidR="00F843C5" w:rsidRPr="00392614" w:rsidRDefault="00F843C5" w:rsidP="00CC2302">
      <w:pPr>
        <w:pStyle w:val="NoSpacing"/>
      </w:pPr>
    </w:p>
    <w:p w14:paraId="5D201951" w14:textId="77777777" w:rsidR="000C3C26" w:rsidRPr="00392614" w:rsidRDefault="000C3C26" w:rsidP="000C3C26">
      <w:pPr>
        <w:pStyle w:val="NoSpacing"/>
      </w:pPr>
      <w:r w:rsidRPr="00392614">
        <w:t xml:space="preserve">The Build Plan shall include: </w:t>
      </w:r>
    </w:p>
    <w:p w14:paraId="33782D8A" w14:textId="77777777" w:rsidR="000C3C26" w:rsidRPr="00392614" w:rsidRDefault="000C3C26" w:rsidP="000C3C26">
      <w:pPr>
        <w:pStyle w:val="NoSpacing"/>
      </w:pPr>
    </w:p>
    <w:p w14:paraId="2477DD4D" w14:textId="77777777" w:rsidR="000C3C26" w:rsidRPr="00392614" w:rsidRDefault="000C3C26" w:rsidP="00AB5F38">
      <w:pPr>
        <w:pStyle w:val="NoSpacing"/>
        <w:numPr>
          <w:ilvl w:val="0"/>
          <w:numId w:val="29"/>
        </w:numPr>
      </w:pPr>
      <w:r w:rsidRPr="00392614">
        <w:t>High-level Epic(s)</w:t>
      </w:r>
    </w:p>
    <w:p w14:paraId="2571A878" w14:textId="77777777" w:rsidR="000C3C26" w:rsidRPr="00392614" w:rsidRDefault="000C3C26" w:rsidP="00AB5F38">
      <w:pPr>
        <w:pStyle w:val="NoSpacing"/>
        <w:numPr>
          <w:ilvl w:val="0"/>
          <w:numId w:val="29"/>
        </w:numPr>
      </w:pPr>
      <w:r w:rsidRPr="00392614">
        <w:t xml:space="preserve">User Stories/Feature Breakout </w:t>
      </w:r>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w:t>
      </w:r>
      <w:r w:rsidRPr="00392614">
        <w:lastRenderedPageBreak/>
        <w:t xml:space="preserve">the agreed upon build timeframe.  Each build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77777777" w:rsidR="00F843C5" w:rsidRPr="00392614" w:rsidRDefault="00F843C5" w:rsidP="00CC2302">
      <w:pPr>
        <w:pStyle w:val="NoSpacing"/>
      </w:pPr>
      <w:r w:rsidRPr="00392614">
        <w:t>All activity scheduled in each build and backlogs will be captured and have status showing all work items, changes, impediments, and retrospectives.  All data and artifacts in Team Concert shall be fully linked to requirements data and test data.</w:t>
      </w:r>
    </w:p>
    <w:p w14:paraId="1DFECF85" w14:textId="77777777" w:rsidR="00F843C5" w:rsidRPr="00392614" w:rsidRDefault="00F843C5" w:rsidP="00CC2302">
      <w:pPr>
        <w:pStyle w:val="NoSpacing"/>
      </w:pPr>
    </w:p>
    <w:p w14:paraId="1DFECF86" w14:textId="77777777" w:rsidR="00F843C5" w:rsidRDefault="00F843C5" w:rsidP="00CC2302">
      <w:pPr>
        <w:pStyle w:val="NoSpacing"/>
      </w:pPr>
      <w:r w:rsidRPr="00392614">
        <w:t xml:space="preserve">Build planning activities shall consist, at minimum, of the following: </w:t>
      </w:r>
    </w:p>
    <w:p w14:paraId="28BA5AB8" w14:textId="77777777" w:rsidR="00A056B7" w:rsidRPr="00392614" w:rsidRDefault="00A056B7" w:rsidP="00CC2302">
      <w:pPr>
        <w:pStyle w:val="NoSpacing"/>
      </w:pPr>
    </w:p>
    <w:p w14:paraId="1DFECF87" w14:textId="77777777" w:rsidR="00F843C5" w:rsidRPr="00392614" w:rsidRDefault="00F843C5" w:rsidP="00AB5F38">
      <w:pPr>
        <w:pStyle w:val="NoSpacing"/>
        <w:numPr>
          <w:ilvl w:val="0"/>
          <w:numId w:val="36"/>
        </w:numPr>
      </w:pPr>
      <w:r w:rsidRPr="00392614">
        <w:t>Conduct additional requirements elaboration to the extent necessary to break the epics into user stories or tasks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392614" w:rsidRDefault="00F843C5" w:rsidP="00AB5F38">
      <w:pPr>
        <w:pStyle w:val="NoSpacing"/>
        <w:numPr>
          <w:ilvl w:val="0"/>
          <w:numId w:val="36"/>
        </w:numPr>
      </w:pPr>
      <w:r w:rsidRPr="00392614">
        <w:t>Backlog grooming and Build Planning sessions, facilitated by the Contractor, that outline the intent of the build, are not a formal commitment.  The Contractor shall update the resulting Build Plan within Rational Team Concert.</w:t>
      </w:r>
    </w:p>
    <w:p w14:paraId="1DFECF89" w14:textId="77777777" w:rsidR="00F843C5" w:rsidRPr="00392614" w:rsidRDefault="00F843C5" w:rsidP="00AB5F38">
      <w:pPr>
        <w:pStyle w:val="NoSpacing"/>
        <w:numPr>
          <w:ilvl w:val="0"/>
          <w:numId w:val="36"/>
        </w:numPr>
      </w:pPr>
      <w:r w:rsidRPr="00392614">
        <w:t xml:space="preserve">Identification of the epics and user stories to be completed within the build, the agreement of acceptance criteria for each user story and task in the build. </w:t>
      </w:r>
    </w:p>
    <w:p w14:paraId="1DFECF8A" w14:textId="77777777" w:rsidR="00F843C5" w:rsidRPr="00392614" w:rsidRDefault="00F843C5" w:rsidP="00AB5F38">
      <w:pPr>
        <w:pStyle w:val="NoSpacing"/>
        <w:numPr>
          <w:ilvl w:val="0"/>
          <w:numId w:val="36"/>
        </w:numPr>
      </w:pPr>
      <w:r w:rsidRPr="00392614">
        <w:t>Joint determination of the Definition of Done for the features within the build.</w:t>
      </w:r>
    </w:p>
    <w:p w14:paraId="1DFECF8B" w14:textId="77777777" w:rsidR="00F843C5" w:rsidRPr="00392614" w:rsidRDefault="00F843C5" w:rsidP="00AB5F38">
      <w:pPr>
        <w:pStyle w:val="NoSpacing"/>
        <w:numPr>
          <w:ilvl w:val="0"/>
          <w:numId w:val="36"/>
        </w:numPr>
      </w:pPr>
      <w:r w:rsidRPr="00392614">
        <w:t>Identification of field sites (if needed), acceptance criteria, and ATO requirements.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127" w:name="_Toc468795360"/>
      <w:bookmarkStart w:id="128" w:name="_Toc469573414"/>
      <w:bookmarkStart w:id="129" w:name="_Toc479258986"/>
      <w:bookmarkStart w:id="130" w:name="_Toc484452257"/>
      <w:bookmarkStart w:id="131" w:name="_Toc489536256"/>
      <w:r w:rsidRPr="00392614">
        <w:rPr>
          <w:rFonts w:cs="Arial"/>
          <w:b/>
          <w:bCs/>
          <w:iCs/>
          <w:szCs w:val="28"/>
        </w:rPr>
        <w:t>BUILD AND DEVELOPMENT</w:t>
      </w:r>
      <w:bookmarkEnd w:id="127"/>
      <w:bookmarkEnd w:id="128"/>
      <w:bookmarkEnd w:id="129"/>
      <w:r w:rsidRPr="00392614">
        <w:rPr>
          <w:rFonts w:cs="Arial"/>
          <w:b/>
          <w:bCs/>
          <w:iCs/>
          <w:szCs w:val="28"/>
        </w:rPr>
        <w:t xml:space="preserve"> (BASE &amp; OPTION PERIOD)</w:t>
      </w:r>
      <w:bookmarkEnd w:id="130"/>
      <w:bookmarkEnd w:id="131"/>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lastRenderedPageBreak/>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with the Configuration Management Plan in PWS 5.1.7, </w:t>
      </w:r>
      <w:r w:rsidRPr="00392614">
        <w:t xml:space="preserve">and the Build Plan shall be updated.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132" w:name="_SYSTEM_DESIGN"/>
      <w:bookmarkStart w:id="133" w:name="_SOFTWARE_DESIGN"/>
      <w:bookmarkStart w:id="134" w:name="_Toc449021402"/>
      <w:bookmarkStart w:id="135" w:name="_Toc456014477"/>
      <w:bookmarkStart w:id="136" w:name="_Toc468795361"/>
      <w:bookmarkStart w:id="137" w:name="_Toc469573415"/>
      <w:bookmarkStart w:id="138" w:name="_Toc479258987"/>
      <w:bookmarkStart w:id="139" w:name="_Toc484452258"/>
      <w:bookmarkStart w:id="140" w:name="_Toc489536257"/>
      <w:bookmarkEnd w:id="132"/>
      <w:bookmarkEnd w:id="133"/>
      <w:r w:rsidRPr="00392614">
        <w:rPr>
          <w:rFonts w:cs="Arial"/>
          <w:b/>
          <w:bCs/>
          <w:iCs/>
          <w:kern w:val="32"/>
          <w:szCs w:val="26"/>
        </w:rPr>
        <w:t>SOFTWARE DESIGN</w:t>
      </w:r>
      <w:bookmarkEnd w:id="134"/>
      <w:bookmarkEnd w:id="135"/>
      <w:bookmarkEnd w:id="136"/>
      <w:bookmarkEnd w:id="137"/>
      <w:bookmarkEnd w:id="138"/>
      <w:bookmarkEnd w:id="139"/>
      <w:bookmarkEnd w:id="140"/>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w:t>
      </w:r>
      <w:r w:rsidRPr="00392614">
        <w:lastRenderedPageBreak/>
        <w:t xml:space="preserve">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to reflect any inherent 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141" w:name="_SPRINT_PLANNING"/>
      <w:bookmarkStart w:id="142" w:name="_Toc449021403"/>
      <w:bookmarkStart w:id="143" w:name="_Toc456014478"/>
      <w:bookmarkStart w:id="144" w:name="_Toc468795362"/>
      <w:bookmarkStart w:id="145" w:name="_Toc469573416"/>
      <w:bookmarkStart w:id="146" w:name="_Toc479258988"/>
      <w:bookmarkStart w:id="147" w:name="_Toc484452259"/>
      <w:bookmarkStart w:id="148" w:name="_Toc489536258"/>
      <w:bookmarkEnd w:id="141"/>
      <w:r w:rsidRPr="00392614">
        <w:rPr>
          <w:rFonts w:cs="Arial"/>
          <w:b/>
          <w:bCs/>
          <w:iCs/>
          <w:kern w:val="32"/>
          <w:szCs w:val="26"/>
        </w:rPr>
        <w:t>SPRINT PLANNING</w:t>
      </w:r>
      <w:bookmarkEnd w:id="142"/>
      <w:bookmarkEnd w:id="143"/>
      <w:bookmarkEnd w:id="144"/>
      <w:bookmarkEnd w:id="145"/>
      <w:bookmarkEnd w:id="146"/>
      <w:bookmarkEnd w:id="147"/>
      <w:bookmarkEnd w:id="148"/>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149" w:name="_SPRINT_EXECUTION"/>
      <w:bookmarkStart w:id="150" w:name="_Toc449021404"/>
      <w:bookmarkStart w:id="151" w:name="_Toc456014479"/>
      <w:bookmarkStart w:id="152" w:name="_Toc468795363"/>
      <w:bookmarkStart w:id="153" w:name="_Toc469573417"/>
      <w:bookmarkStart w:id="154" w:name="_Toc479258989"/>
      <w:bookmarkStart w:id="155" w:name="_Toc484452260"/>
      <w:bookmarkStart w:id="156" w:name="_Toc489536259"/>
      <w:bookmarkEnd w:id="149"/>
      <w:r w:rsidRPr="00392614">
        <w:rPr>
          <w:rFonts w:cs="Arial"/>
          <w:b/>
          <w:bCs/>
          <w:iCs/>
          <w:kern w:val="32"/>
          <w:szCs w:val="26"/>
        </w:rPr>
        <w:lastRenderedPageBreak/>
        <w:t>SPRINT EXECUTION</w:t>
      </w:r>
      <w:bookmarkEnd w:id="150"/>
      <w:bookmarkEnd w:id="151"/>
      <w:bookmarkEnd w:id="152"/>
      <w:bookmarkEnd w:id="153"/>
      <w:bookmarkEnd w:id="154"/>
      <w:bookmarkEnd w:id="155"/>
      <w:bookmarkEnd w:id="156"/>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7" w:name="_DEVELOPMENT_OPERATIONS,_ENGINEERING"/>
      <w:bookmarkStart w:id="158" w:name="_ENVIRONMENT_SUPPORT"/>
      <w:bookmarkStart w:id="159" w:name="_Toc446068648"/>
      <w:bookmarkStart w:id="160" w:name="_Toc453682388"/>
      <w:bookmarkStart w:id="161" w:name="_Toc455487572"/>
      <w:bookmarkStart w:id="162" w:name="_Toc456014480"/>
      <w:bookmarkStart w:id="163" w:name="_Toc468795364"/>
      <w:bookmarkStart w:id="164" w:name="_Toc469573418"/>
      <w:bookmarkStart w:id="165" w:name="_Toc479258990"/>
      <w:bookmarkStart w:id="166" w:name="_Toc484452261"/>
      <w:bookmarkStart w:id="167" w:name="_Toc489536260"/>
      <w:bookmarkEnd w:id="157"/>
      <w:bookmarkEnd w:id="158"/>
      <w:r w:rsidRPr="00392614">
        <w:rPr>
          <w:rFonts w:cs="Arial"/>
          <w:b/>
          <w:bCs/>
          <w:iCs/>
          <w:kern w:val="32"/>
          <w:szCs w:val="26"/>
        </w:rPr>
        <w:t>SYSTEM ADMINISTRATION AND ENVIRONMENT SUPPORT</w:t>
      </w:r>
      <w:bookmarkEnd w:id="159"/>
      <w:bookmarkEnd w:id="160"/>
      <w:bookmarkEnd w:id="161"/>
      <w:bookmarkEnd w:id="162"/>
      <w:bookmarkEnd w:id="163"/>
      <w:bookmarkEnd w:id="164"/>
      <w:bookmarkEnd w:id="165"/>
      <w:bookmarkEnd w:id="166"/>
      <w:bookmarkEnd w:id="167"/>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 xml:space="preserve">ontractor shall refer to the Master </w:t>
      </w:r>
      <w:r w:rsidRPr="00392614">
        <w:lastRenderedPageBreak/>
        <w:t>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proofErr w:type="spellStart"/>
      <w:r w:rsidRPr="00392614">
        <w:t>ProPath</w:t>
      </w:r>
      <w:proofErr w:type="spellEnd"/>
      <w:r w:rsidRPr="00392614">
        <w:t>,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168" w:name="_SOFTWARE_TESTING"/>
      <w:bookmarkStart w:id="169" w:name="_TESTING"/>
      <w:bookmarkStart w:id="170" w:name="_Toc449021406"/>
      <w:bookmarkStart w:id="171" w:name="_Toc456014483"/>
      <w:bookmarkStart w:id="172" w:name="_Toc468795365"/>
      <w:bookmarkStart w:id="173" w:name="_Toc469573419"/>
      <w:bookmarkStart w:id="174" w:name="_Toc479258991"/>
      <w:bookmarkStart w:id="175" w:name="_Toc484452262"/>
      <w:bookmarkStart w:id="176" w:name="_Toc489536261"/>
      <w:bookmarkEnd w:id="168"/>
      <w:bookmarkEnd w:id="169"/>
      <w:r w:rsidRPr="00392614">
        <w:rPr>
          <w:rFonts w:cs="Arial"/>
          <w:b/>
          <w:bCs/>
          <w:iCs/>
          <w:kern w:val="32"/>
          <w:szCs w:val="26"/>
        </w:rPr>
        <w:t>TESTING</w:t>
      </w:r>
      <w:bookmarkEnd w:id="170"/>
      <w:bookmarkEnd w:id="171"/>
      <w:bookmarkEnd w:id="172"/>
      <w:bookmarkEnd w:id="173"/>
      <w:bookmarkEnd w:id="174"/>
      <w:bookmarkEnd w:id="175"/>
      <w:bookmarkEnd w:id="176"/>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177" w:name="_Toc469573420"/>
      <w:bookmarkStart w:id="178" w:name="_Toc479258992"/>
      <w:bookmarkStart w:id="179" w:name="_Toc484452263"/>
      <w:bookmarkStart w:id="180" w:name="_Toc489536262"/>
      <w:r w:rsidRPr="00392614">
        <w:rPr>
          <w:rFonts w:cs="Arial"/>
          <w:b/>
          <w:bCs/>
          <w:iCs/>
          <w:kern w:val="32"/>
          <w:szCs w:val="26"/>
        </w:rPr>
        <w:t>TEST APPROACH</w:t>
      </w:r>
      <w:bookmarkEnd w:id="177"/>
      <w:bookmarkEnd w:id="178"/>
      <w:bookmarkEnd w:id="179"/>
      <w:bookmarkEnd w:id="180"/>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181" w:name="_DEVELOPMENT_TESTING"/>
      <w:bookmarkStart w:id="182" w:name="_Toc469573421"/>
      <w:bookmarkStart w:id="183" w:name="_Toc479258993"/>
      <w:bookmarkStart w:id="184" w:name="_Toc484452264"/>
      <w:bookmarkStart w:id="185" w:name="_Toc489536263"/>
      <w:bookmarkEnd w:id="181"/>
      <w:r w:rsidRPr="00392614">
        <w:rPr>
          <w:rFonts w:cs="Arial"/>
          <w:b/>
          <w:bCs/>
          <w:iCs/>
          <w:kern w:val="32"/>
          <w:szCs w:val="26"/>
        </w:rPr>
        <w:t>DEVELOPMENT TESTING</w:t>
      </w:r>
      <w:bookmarkEnd w:id="182"/>
      <w:bookmarkEnd w:id="183"/>
      <w:bookmarkEnd w:id="184"/>
      <w:bookmarkEnd w:id="185"/>
    </w:p>
    <w:p w14:paraId="1DFED012" w14:textId="69376D86"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w:t>
      </w:r>
      <w:r w:rsidRPr="00392614">
        <w:lastRenderedPageBreak/>
        <w:t xml:space="preserve">development lifecycle (e.g. user story,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acceptance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The Contractor shall ensure Rational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186" w:name="_Toc467850747"/>
      <w:bookmarkStart w:id="187" w:name="_Toc467850821"/>
      <w:bookmarkStart w:id="188" w:name="_Toc467850749"/>
      <w:bookmarkStart w:id="189" w:name="_Toc467850823"/>
      <w:bookmarkStart w:id="190" w:name="_Toc467850752"/>
      <w:bookmarkStart w:id="191" w:name="_Toc467850826"/>
      <w:bookmarkStart w:id="192" w:name="_ASSESSMENT_AND_AUTHORIZATION"/>
      <w:bookmarkStart w:id="193" w:name="_Toc469573423"/>
      <w:bookmarkStart w:id="194" w:name="_Toc479258995"/>
      <w:bookmarkStart w:id="195" w:name="_Toc484452266"/>
      <w:bookmarkStart w:id="196" w:name="_Toc489536264"/>
      <w:bookmarkEnd w:id="186"/>
      <w:bookmarkEnd w:id="187"/>
      <w:bookmarkEnd w:id="188"/>
      <w:bookmarkEnd w:id="189"/>
      <w:bookmarkEnd w:id="190"/>
      <w:bookmarkEnd w:id="191"/>
      <w:bookmarkEnd w:id="192"/>
      <w:r w:rsidRPr="00392614">
        <w:rPr>
          <w:rFonts w:cs="Arial"/>
          <w:b/>
          <w:bCs/>
          <w:iCs/>
          <w:kern w:val="32"/>
          <w:szCs w:val="26"/>
        </w:rPr>
        <w:t>ASSESSMENT AND AUTHORIZATION (A&amp;A) SUPPORT</w:t>
      </w:r>
      <w:bookmarkEnd w:id="193"/>
      <w:bookmarkEnd w:id="194"/>
      <w:bookmarkEnd w:id="195"/>
      <w:bookmarkEnd w:id="196"/>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Conduct and participate in vulnerability scans and tests or VistA best practice quality checks or reviews as detailed in National Institute of Standards and Technology (NIST) Special Publication (SP) 800-53 Rev 3 Recommended 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lastRenderedPageBreak/>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197" w:name="_Toc479258996"/>
      <w:bookmarkStart w:id="198" w:name="_Toc484452267"/>
      <w:bookmarkStart w:id="199" w:name="_Toc489536265"/>
      <w:r w:rsidRPr="00392614">
        <w:rPr>
          <w:rFonts w:cs="Arial"/>
          <w:b/>
          <w:bCs/>
          <w:iCs/>
          <w:szCs w:val="28"/>
        </w:rPr>
        <w:t>IOC SUPPORT</w:t>
      </w:r>
      <w:bookmarkEnd w:id="197"/>
      <w:r w:rsidRPr="00392614">
        <w:rPr>
          <w:rFonts w:cs="Arial"/>
          <w:b/>
          <w:bCs/>
          <w:iCs/>
          <w:szCs w:val="28"/>
        </w:rPr>
        <w:t xml:space="preserve"> (BASE AND OPTION PERIOD)</w:t>
      </w:r>
      <w:bookmarkEnd w:id="198"/>
      <w:bookmarkEnd w:id="199"/>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Government acceptance test policies and procedures as defined in </w:t>
      </w:r>
      <w:proofErr w:type="spellStart"/>
      <w:r w:rsidRPr="00392614">
        <w:t>ProPath</w:t>
      </w:r>
      <w:proofErr w:type="spellEnd"/>
      <w:r w:rsidRPr="00392614">
        <w:t xml:space="preserve">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w:t>
      </w:r>
      <w:r w:rsidRPr="00392614">
        <w:lastRenderedPageBreak/>
        <w:t xml:space="preserve">Test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lastRenderedPageBreak/>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200" w:name="_Toc479258997"/>
      <w:bookmarkStart w:id="201" w:name="_Toc484452268"/>
      <w:bookmarkStart w:id="202" w:name="_Toc489536266"/>
      <w:r w:rsidRPr="00392614">
        <w:rPr>
          <w:rFonts w:cs="Arial"/>
          <w:b/>
          <w:bCs/>
          <w:iCs/>
          <w:szCs w:val="28"/>
        </w:rPr>
        <w:t>RELEASE AND DEPLOYMENT SUPPORT</w:t>
      </w:r>
      <w:bookmarkEnd w:id="200"/>
      <w:r w:rsidRPr="00392614">
        <w:rPr>
          <w:rFonts w:cs="Arial"/>
          <w:b/>
          <w:bCs/>
          <w:iCs/>
          <w:szCs w:val="28"/>
        </w:rPr>
        <w:t xml:space="preserve"> (OPTION PERIOD)</w:t>
      </w:r>
      <w:bookmarkEnd w:id="201"/>
      <w:bookmarkEnd w:id="202"/>
    </w:p>
    <w:p w14:paraId="1DFED06C" w14:textId="7E1D26D1" w:rsidR="00F82168" w:rsidRPr="00392614" w:rsidRDefault="00F82168" w:rsidP="00D67A98">
      <w:pPr>
        <w:pStyle w:val="NoSpacing"/>
      </w:pPr>
      <w:r w:rsidRPr="00392614">
        <w:t>The Contractor shall provide all services required to support deploy</w:t>
      </w:r>
      <w:r w:rsidR="00225DB1">
        <w:t xml:space="preserve">ment of the </w:t>
      </w:r>
      <w:r w:rsidR="00225DB1" w:rsidRPr="00225DB1">
        <w:t xml:space="preserve">VistA domains and use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proofErr w:type="spellStart"/>
      <w:r w:rsidR="000F0A0B">
        <w:t>FedRAMP</w:t>
      </w:r>
      <w:proofErr w:type="spellEnd"/>
      <w:r w:rsidR="000F0A0B">
        <w:t xml:space="preserve">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Rollback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203" w:name="_Toc479258998"/>
      <w:bookmarkStart w:id="204" w:name="_Toc484452269"/>
      <w:bookmarkStart w:id="205" w:name="_Toc489536267"/>
      <w:r w:rsidRPr="00392614">
        <w:rPr>
          <w:rFonts w:cs="Arial"/>
          <w:b/>
          <w:bCs/>
          <w:iCs/>
          <w:kern w:val="32"/>
          <w:szCs w:val="26"/>
        </w:rPr>
        <w:t>POST-DEPLOYMENT WARRANTY SUPPORT</w:t>
      </w:r>
      <w:bookmarkEnd w:id="203"/>
      <w:bookmarkEnd w:id="204"/>
      <w:bookmarkEnd w:id="205"/>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w:t>
      </w:r>
      <w:r w:rsidRPr="00392614">
        <w:lastRenderedPageBreak/>
        <w:t xml:space="preserve">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On call until issue resolved or hourly status check</w:t>
            </w:r>
          </w:p>
        </w:tc>
        <w:tc>
          <w:tcPr>
            <w:tcW w:w="2112" w:type="dxa"/>
          </w:tcPr>
          <w:p w14:paraId="1DFED092" w14:textId="77777777" w:rsidR="00F82168" w:rsidRPr="00392614" w:rsidRDefault="00F82168" w:rsidP="00D67A98">
            <w:pPr>
              <w:pStyle w:val="NoSpacing"/>
            </w:pPr>
            <w:r w:rsidRPr="00392614">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206" w:name="_Toc479259009"/>
      <w:bookmarkStart w:id="207" w:name="_Toc484452270"/>
      <w:bookmarkStart w:id="208" w:name="_Toc489536268"/>
      <w:r w:rsidRPr="00392614">
        <w:rPr>
          <w:rFonts w:cs="Arial"/>
          <w:b/>
          <w:bCs/>
          <w:iCs/>
          <w:szCs w:val="28"/>
        </w:rPr>
        <w:t>TRANSITION SUPPORT (OPTIONAL TASK 1)</w:t>
      </w:r>
      <w:bookmarkEnd w:id="206"/>
      <w:bookmarkEnd w:id="207"/>
      <w:bookmarkEnd w:id="208"/>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 xml:space="preserve">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w:t>
      </w:r>
      <w:r w:rsidR="00F82168" w:rsidRPr="00392614">
        <w:lastRenderedPageBreak/>
        <w:t>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209" w:name="_Toc489536269"/>
      <w:r w:rsidRPr="00392614">
        <w:t>GENERAL REQUIREMENTS</w:t>
      </w:r>
      <w:bookmarkEnd w:id="209"/>
    </w:p>
    <w:p w14:paraId="1DFED0B9" w14:textId="77777777" w:rsidR="008A293B" w:rsidRPr="00392614" w:rsidRDefault="00481989" w:rsidP="008A293B">
      <w:pPr>
        <w:pStyle w:val="Heading2"/>
      </w:pPr>
      <w:bookmarkStart w:id="210" w:name="_Toc489536270"/>
      <w:bookmarkEnd w:id="10"/>
      <w:r w:rsidRPr="00392614">
        <w:rPr>
          <w:caps w:val="0"/>
        </w:rPr>
        <w:t>PERFORMANCE METRICS</w:t>
      </w:r>
      <w:bookmarkEnd w:id="210"/>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 xml:space="preserve">Notifies customer in advance </w:t>
            </w:r>
            <w:r w:rsidRPr="00392614">
              <w:rPr>
                <w:rFonts w:cs="Arial"/>
              </w:rPr>
              <w:lastRenderedPageBreak/>
              <w:t>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lastRenderedPageBreak/>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lastRenderedPageBreak/>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w:t>
      </w:r>
      <w:proofErr w:type="spellStart"/>
      <w:r w:rsidRPr="00392614">
        <w:t>to</w:t>
      </w:r>
      <w:proofErr w:type="spellEnd"/>
      <w:r w:rsidRPr="00392614">
        <w:t xml:space="preserve">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211" w:name="_Toc489536271"/>
      <w:r w:rsidRPr="00E44EC2">
        <w:t>SECTION 508 – ELECTRONIC AND INFORMATIN TECHNOLOGY (</w:t>
      </w:r>
      <w:r w:rsidRPr="00E44EC2">
        <w:rPr>
          <w:caps w:val="0"/>
        </w:rPr>
        <w:t>EIT</w:t>
      </w:r>
      <w:r w:rsidRPr="00E44EC2">
        <w:t>) STANDARDS</w:t>
      </w:r>
      <w:bookmarkEnd w:id="211"/>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3"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4"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D10A4E">
        <w:rPr>
          <w:rFonts w:cs="Arial"/>
          <w:color w:val="000000"/>
        </w:rPr>
      </w:r>
      <w:r w:rsidR="00D10A4E">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D10A4E">
        <w:rPr>
          <w:rFonts w:cs="Arial"/>
          <w:color w:val="000000"/>
        </w:rPr>
      </w:r>
      <w:r w:rsidR="00D10A4E">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D10A4E">
        <w:rPr>
          <w:rFonts w:cs="Arial"/>
          <w:color w:val="000000"/>
        </w:rPr>
      </w:r>
      <w:r w:rsidR="00D10A4E">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D10A4E">
        <w:rPr>
          <w:rFonts w:cs="Arial"/>
          <w:color w:val="000000"/>
        </w:rPr>
      </w:r>
      <w:r w:rsidR="00D10A4E">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D10A4E">
        <w:rPr>
          <w:rFonts w:cs="Arial"/>
          <w:color w:val="000000"/>
        </w:rPr>
      </w:r>
      <w:r w:rsidR="00D10A4E">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D10A4E">
        <w:rPr>
          <w:rFonts w:cs="Arial"/>
          <w:color w:val="000000"/>
        </w:rPr>
      </w:r>
      <w:r w:rsidR="00D10A4E">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D10A4E">
        <w:rPr>
          <w:rFonts w:cs="Arial"/>
          <w:color w:val="000000"/>
        </w:rPr>
      </w:r>
      <w:r w:rsidR="00D10A4E">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D10A4E">
        <w:rPr>
          <w:rFonts w:cs="Arial"/>
          <w:color w:val="000000"/>
        </w:rPr>
      </w:r>
      <w:r w:rsidR="00D10A4E">
        <w:rPr>
          <w:rFonts w:cs="Arial"/>
          <w:color w:val="000000"/>
        </w:rPr>
        <w:fldChar w:fldCharType="separate"/>
      </w:r>
      <w:r w:rsidRPr="00392614">
        <w:rPr>
          <w:rFonts w:cs="Arial"/>
          <w:color w:val="000000"/>
        </w:rPr>
        <w:fldChar w:fldCharType="end"/>
      </w:r>
      <w:r w:rsidRPr="00392614">
        <w:rPr>
          <w:rFonts w:cs="Arial"/>
          <w:color w:val="000000"/>
        </w:rPr>
        <w:tab/>
        <w:t>§ 1194.41 Information,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212" w:name="_Toc479661858"/>
      <w:bookmarkStart w:id="213" w:name="_Toc489536272"/>
      <w:r w:rsidRPr="00E44EC2">
        <w:rPr>
          <w:rFonts w:cs="Arial"/>
          <w:b/>
          <w:bCs/>
          <w:iCs/>
          <w:kern w:val="32"/>
          <w:szCs w:val="26"/>
        </w:rPr>
        <w:t>EQUIVALENT FACILITATION</w:t>
      </w:r>
      <w:bookmarkEnd w:id="212"/>
      <w:bookmarkEnd w:id="213"/>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w:t>
      </w:r>
      <w:r w:rsidRPr="00392614">
        <w:lastRenderedPageBreak/>
        <w:t xml:space="preserve">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214" w:name="_Toc479661859"/>
      <w:bookmarkStart w:id="215" w:name="_Toc489536273"/>
      <w:r w:rsidRPr="00E44EC2">
        <w:rPr>
          <w:rFonts w:cs="Arial"/>
          <w:b/>
          <w:bCs/>
          <w:iCs/>
          <w:kern w:val="32"/>
          <w:szCs w:val="26"/>
        </w:rPr>
        <w:t>COMPATIBILITY WITH ASSISTIVE TECHNOLOGY</w:t>
      </w:r>
      <w:bookmarkEnd w:id="214"/>
      <w:bookmarkEnd w:id="215"/>
    </w:p>
    <w:p w14:paraId="28DF80A0" w14:textId="77777777" w:rsidR="000D685B" w:rsidRPr="00392614" w:rsidRDefault="000D685B" w:rsidP="00304002">
      <w:pPr>
        <w:pStyle w:val="NoSpacing"/>
      </w:pPr>
      <w:r w:rsidRPr="00392614">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14:paraId="67946F14" w14:textId="77777777" w:rsidR="00E44EC2" w:rsidRDefault="00E44EC2" w:rsidP="00BE37C9">
      <w:pPr>
        <w:pStyle w:val="Title"/>
        <w:rPr>
          <w:rStyle w:val="Emphasis"/>
          <w:iCs w:val="0"/>
          <w:spacing w:val="0"/>
          <w:kern w:val="0"/>
          <w:sz w:val="24"/>
          <w:szCs w:val="24"/>
        </w:rPr>
      </w:pPr>
    </w:p>
    <w:p w14:paraId="15CD07D7" w14:textId="1FE9BD14" w:rsidR="00BE37C9" w:rsidRDefault="00BE37C9" w:rsidP="00BE37C9">
      <w:pPr>
        <w:pStyle w:val="Heading3"/>
        <w:rPr>
          <w:ins w:id="216" w:author="Susan Banasiak" w:date="2017-08-02T15:10:00Z"/>
        </w:rPr>
      </w:pPr>
      <w:bookmarkStart w:id="217" w:name="_Toc489536274"/>
      <w:ins w:id="218" w:author="Susan Banasiak" w:date="2017-08-02T15:10:00Z">
        <w:r>
          <w:t>ORGANIZATIONAL CONFLICT OF INTEREST</w:t>
        </w:r>
        <w:bookmarkEnd w:id="217"/>
      </w:ins>
    </w:p>
    <w:p w14:paraId="5D0EE811" w14:textId="77777777" w:rsidR="00BE37C9" w:rsidRDefault="00BE37C9" w:rsidP="00BE37C9">
      <w:pPr>
        <w:rPr>
          <w:ins w:id="219" w:author="Susan Banasiak" w:date="2017-08-02T15:10:00Z"/>
        </w:rPr>
      </w:pPr>
    </w:p>
    <w:p w14:paraId="7BBDA934" w14:textId="77777777" w:rsidR="00BE37C9" w:rsidRPr="00BE37C9" w:rsidRDefault="00BE37C9" w:rsidP="00BE37C9">
      <w:pPr>
        <w:spacing w:after="150"/>
        <w:rPr>
          <w:ins w:id="220" w:author="Susan Banasiak" w:date="2017-08-02T15:10:00Z"/>
          <w:rFonts w:cs="Arial"/>
          <w:color w:val="24292E"/>
          <w:lang w:val="en"/>
        </w:rPr>
      </w:pPr>
      <w:ins w:id="221" w:author="Susan Banasiak" w:date="2017-08-02T15:10:00Z">
        <w:r w:rsidRPr="00BE37C9">
          <w:rPr>
            <w:rFonts w:cs="Arial"/>
            <w:color w:val="24292E"/>
            <w:lang w:val="en"/>
          </w:rPr>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ins>
    </w:p>
    <w:p w14:paraId="65076721" w14:textId="77777777" w:rsidR="00BE37C9" w:rsidRPr="00BE37C9" w:rsidRDefault="00BE37C9" w:rsidP="00BE37C9"/>
    <w:p w14:paraId="44764EDF" w14:textId="77777777" w:rsidR="00E44EC2" w:rsidRDefault="00E44EC2" w:rsidP="00B24A32">
      <w:pPr>
        <w:pStyle w:val="Title"/>
        <w:jc w:val="center"/>
        <w:rPr>
          <w:ins w:id="222" w:author="Susan Banasiak" w:date="2017-08-02T15:11:00Z"/>
          <w:b w:val="0"/>
          <w:sz w:val="28"/>
          <w:szCs w:val="28"/>
        </w:rPr>
      </w:pPr>
    </w:p>
    <w:p w14:paraId="5C89548B" w14:textId="77777777" w:rsidR="00BE37C9" w:rsidRDefault="00BE37C9" w:rsidP="00BE37C9">
      <w:pPr>
        <w:rPr>
          <w:ins w:id="223" w:author="Susan Banasiak" w:date="2017-08-02T15:11:00Z"/>
        </w:rPr>
      </w:pPr>
    </w:p>
    <w:p w14:paraId="1B7D31D0" w14:textId="77777777" w:rsidR="00BE37C9" w:rsidRDefault="00BE37C9" w:rsidP="00BE37C9">
      <w:pPr>
        <w:rPr>
          <w:ins w:id="224" w:author="Susan Banasiak" w:date="2017-08-02T15:11:00Z"/>
        </w:rPr>
      </w:pPr>
    </w:p>
    <w:p w14:paraId="2CECBFD2" w14:textId="77777777" w:rsidR="00BE37C9" w:rsidRDefault="00BE37C9" w:rsidP="00BE37C9">
      <w:pPr>
        <w:rPr>
          <w:ins w:id="225" w:author="Susan Banasiak" w:date="2017-08-02T15:11:00Z"/>
        </w:rPr>
      </w:pPr>
    </w:p>
    <w:p w14:paraId="1187AB2A" w14:textId="77777777" w:rsidR="00BE37C9" w:rsidRDefault="00BE37C9" w:rsidP="00BE37C9">
      <w:pPr>
        <w:rPr>
          <w:ins w:id="226" w:author="Susan Banasiak" w:date="2017-08-02T15:11:00Z"/>
        </w:rPr>
      </w:pPr>
    </w:p>
    <w:p w14:paraId="1CBE35DD" w14:textId="77777777" w:rsidR="00BE37C9" w:rsidRDefault="00BE37C9" w:rsidP="00BE37C9">
      <w:pPr>
        <w:rPr>
          <w:ins w:id="227" w:author="Susan Banasiak" w:date="2017-08-02T15:11:00Z"/>
        </w:rPr>
      </w:pPr>
    </w:p>
    <w:p w14:paraId="48251D53" w14:textId="77777777" w:rsidR="00BE37C9" w:rsidRDefault="00BE37C9" w:rsidP="00BE37C9">
      <w:pPr>
        <w:rPr>
          <w:ins w:id="228" w:author="Susan Banasiak" w:date="2017-08-02T15:11:00Z"/>
        </w:rPr>
      </w:pPr>
    </w:p>
    <w:p w14:paraId="52E2E247" w14:textId="77777777" w:rsidR="00BE37C9" w:rsidRDefault="00BE37C9" w:rsidP="00BE37C9">
      <w:pPr>
        <w:rPr>
          <w:ins w:id="229" w:author="Susan Banasiak" w:date="2017-08-02T15:11:00Z"/>
        </w:rPr>
      </w:pPr>
    </w:p>
    <w:p w14:paraId="650F9190" w14:textId="77777777" w:rsidR="00BE37C9" w:rsidRDefault="00BE37C9" w:rsidP="00BE37C9">
      <w:pPr>
        <w:rPr>
          <w:ins w:id="230" w:author="Susan Banasiak" w:date="2017-08-02T15:11:00Z"/>
        </w:rPr>
      </w:pPr>
    </w:p>
    <w:p w14:paraId="21501E00" w14:textId="77777777" w:rsidR="00BE37C9" w:rsidRDefault="00BE37C9" w:rsidP="00BE37C9">
      <w:pPr>
        <w:rPr>
          <w:ins w:id="231" w:author="Susan Banasiak" w:date="2017-08-02T15:11:00Z"/>
        </w:rPr>
      </w:pPr>
    </w:p>
    <w:p w14:paraId="199BB3EE" w14:textId="77777777" w:rsidR="00BE37C9" w:rsidRDefault="00BE37C9" w:rsidP="00BE37C9">
      <w:pPr>
        <w:rPr>
          <w:ins w:id="232" w:author="Susan Banasiak" w:date="2017-08-02T15:11:00Z"/>
        </w:rPr>
      </w:pPr>
    </w:p>
    <w:p w14:paraId="05526158" w14:textId="77777777" w:rsidR="00BE37C9" w:rsidRDefault="00BE37C9" w:rsidP="00BE37C9">
      <w:pPr>
        <w:rPr>
          <w:ins w:id="233" w:author="Susan Banasiak" w:date="2017-08-02T15:11:00Z"/>
        </w:rPr>
      </w:pPr>
    </w:p>
    <w:p w14:paraId="446D2311" w14:textId="77777777" w:rsidR="00BE37C9" w:rsidRDefault="00BE37C9" w:rsidP="00BE37C9">
      <w:pPr>
        <w:rPr>
          <w:ins w:id="234" w:author="Susan Banasiak" w:date="2017-08-02T15:11:00Z"/>
        </w:rPr>
      </w:pPr>
    </w:p>
    <w:p w14:paraId="29E72290" w14:textId="77777777" w:rsidR="00BE37C9" w:rsidRDefault="00BE37C9" w:rsidP="00BE37C9">
      <w:pPr>
        <w:rPr>
          <w:ins w:id="235" w:author="Susan Banasiak" w:date="2017-08-02T15:11:00Z"/>
        </w:rPr>
      </w:pPr>
    </w:p>
    <w:p w14:paraId="2325AA8F" w14:textId="77777777" w:rsidR="00BE37C9" w:rsidRDefault="00BE37C9" w:rsidP="00BE37C9">
      <w:pPr>
        <w:rPr>
          <w:ins w:id="236" w:author="Susan Banasiak" w:date="2017-08-02T15:11:00Z"/>
        </w:rPr>
      </w:pPr>
    </w:p>
    <w:p w14:paraId="770CE4EC" w14:textId="77777777" w:rsidR="00BE37C9" w:rsidRDefault="00BE37C9" w:rsidP="00BE37C9">
      <w:pPr>
        <w:rPr>
          <w:ins w:id="237" w:author="Susan Banasiak" w:date="2017-08-02T15:11:00Z"/>
        </w:rPr>
      </w:pPr>
    </w:p>
    <w:p w14:paraId="470F6F0C" w14:textId="77777777" w:rsidR="00BE37C9" w:rsidRPr="00BE37C9" w:rsidRDefault="00BE37C9" w:rsidP="00BE37C9">
      <w:pPr>
        <w:keepNext/>
        <w:spacing w:before="240" w:after="120"/>
        <w:ind w:left="90"/>
        <w:jc w:val="center"/>
        <w:outlineLvl w:val="0"/>
        <w:rPr>
          <w:ins w:id="238" w:author="Susan Banasiak" w:date="2017-08-02T15:11:00Z"/>
          <w:rFonts w:ascii="Times New Roman" w:hAnsi="Times New Roman"/>
          <w:b/>
          <w:caps/>
        </w:rPr>
      </w:pPr>
      <w:bookmarkStart w:id="239" w:name="_Toc300062785"/>
      <w:bookmarkStart w:id="240" w:name="_Toc487461832"/>
      <w:bookmarkStart w:id="241" w:name="_Toc489536275"/>
      <w:ins w:id="242" w:author="Susan Banasiak" w:date="2017-08-02T15:11:00Z">
        <w:r w:rsidRPr="00BE37C9">
          <w:rPr>
            <w:rFonts w:ascii="Times New Roman" w:hAnsi="Times New Roman"/>
            <w:b/>
            <w:caps/>
          </w:rPr>
          <w:lastRenderedPageBreak/>
          <w:t>APPENDIX A</w:t>
        </w:r>
        <w:bookmarkEnd w:id="239"/>
        <w:bookmarkEnd w:id="240"/>
        <w:bookmarkEnd w:id="241"/>
      </w:ins>
    </w:p>
    <w:p w14:paraId="3623F740" w14:textId="77777777" w:rsidR="00BE37C9" w:rsidRPr="00BE37C9" w:rsidRDefault="00BE37C9" w:rsidP="00BE37C9">
      <w:pPr>
        <w:rPr>
          <w:ins w:id="243" w:author="Susan Banasiak" w:date="2017-08-02T15:11:00Z"/>
          <w:rFonts w:ascii="Times New Roman" w:hAnsi="Times New Roman"/>
        </w:rPr>
      </w:pPr>
    </w:p>
    <w:p w14:paraId="1CD12E90" w14:textId="77777777" w:rsidR="00BE37C9" w:rsidRPr="00BE37C9" w:rsidRDefault="00BE37C9" w:rsidP="00BE37C9">
      <w:pPr>
        <w:spacing w:after="300"/>
        <w:contextualSpacing/>
        <w:jc w:val="center"/>
        <w:rPr>
          <w:ins w:id="244" w:author="Susan Banasiak" w:date="2017-08-02T15:11:00Z"/>
          <w:rFonts w:ascii="Times New Roman" w:hAnsi="Times New Roman"/>
          <w:b/>
          <w:spacing w:val="5"/>
          <w:kern w:val="28"/>
          <w:sz w:val="28"/>
          <w:szCs w:val="28"/>
        </w:rPr>
      </w:pPr>
      <w:ins w:id="245" w:author="Susan Banasiak" w:date="2017-08-02T15:11:00Z">
        <w:r w:rsidRPr="00BE37C9">
          <w:rPr>
            <w:rFonts w:ascii="Times New Roman" w:hAnsi="Times New Roman"/>
            <w:b/>
            <w:spacing w:val="5"/>
            <w:kern w:val="28"/>
            <w:sz w:val="28"/>
            <w:szCs w:val="28"/>
          </w:rPr>
          <w:t>CONTRACTOR NON-DISCLOSURE AGREEMENT</w:t>
        </w:r>
      </w:ins>
    </w:p>
    <w:p w14:paraId="1FF41BC3" w14:textId="77777777" w:rsidR="00BE37C9" w:rsidRPr="00BE37C9" w:rsidRDefault="00BE37C9" w:rsidP="00BE37C9">
      <w:pPr>
        <w:rPr>
          <w:ins w:id="246" w:author="Susan Banasiak" w:date="2017-08-02T15:11:00Z"/>
          <w:rFonts w:ascii="Times New Roman" w:hAnsi="Times New Roman"/>
          <w:b/>
          <w:bCs/>
        </w:rPr>
      </w:pPr>
    </w:p>
    <w:p w14:paraId="72D9CC52" w14:textId="77777777" w:rsidR="00BE37C9" w:rsidRPr="00BE37C9" w:rsidRDefault="00BE37C9" w:rsidP="00BE37C9">
      <w:pPr>
        <w:pStyle w:val="NoSpacing"/>
        <w:rPr>
          <w:ins w:id="247" w:author="Susan Banasiak" w:date="2017-08-02T15:11:00Z"/>
        </w:rPr>
      </w:pPr>
      <w:ins w:id="248" w:author="Susan Banasiak" w:date="2017-08-02T15:11:00Z">
        <w:r w:rsidRPr="00BE37C9">
          <w:t>This Agreement refers to Contract/Order _________________ entered into between the Department of Veterans Affairs and _________________________ (Contractor).</w:t>
        </w:r>
      </w:ins>
    </w:p>
    <w:p w14:paraId="288066BE" w14:textId="77777777" w:rsidR="00BE37C9" w:rsidRPr="00BE37C9" w:rsidRDefault="00BE37C9" w:rsidP="00BE37C9">
      <w:pPr>
        <w:pStyle w:val="NoSpacing"/>
        <w:rPr>
          <w:ins w:id="249" w:author="Susan Banasiak" w:date="2017-08-02T15:11:00Z"/>
        </w:rPr>
      </w:pPr>
    </w:p>
    <w:p w14:paraId="60F251BA" w14:textId="77777777" w:rsidR="00BE37C9" w:rsidRPr="00BE37C9" w:rsidRDefault="00BE37C9" w:rsidP="00BE37C9">
      <w:pPr>
        <w:pStyle w:val="NoSpacing"/>
        <w:rPr>
          <w:ins w:id="250" w:author="Susan Banasiak" w:date="2017-08-02T15:11:00Z"/>
        </w:rPr>
      </w:pPr>
      <w:ins w:id="251" w:author="Susan Banasiak" w:date="2017-08-02T15:11:00Z">
        <w:r w:rsidRPr="00BE37C9">
          <w:t xml:space="preserve">As an officer of </w:t>
        </w:r>
        <w:r w:rsidRPr="00BE37C9">
          <w:rPr>
            <w:b/>
            <w:i/>
            <w:iCs/>
          </w:rPr>
          <w:t>&lt;fill in name of Contractor&gt;</w:t>
        </w:r>
        <w:r w:rsidRPr="00BE37C9">
          <w:t xml:space="preserve">, authorized to bind the company, I understand that in connection with our participation in the </w:t>
        </w:r>
        <w:r w:rsidRPr="00BE37C9">
          <w:rPr>
            <w:b/>
            <w:i/>
            <w:iCs/>
          </w:rPr>
          <w:t>&lt;fill in program&gt;</w:t>
        </w:r>
        <w:r w:rsidRPr="00BE37C9">
          <w:t xml:space="preserve"> acquisition under the subject Contract/Order, Contractor’s employees may acquire or have access to procurement sensitive or source selection information relating to any aspect of </w:t>
        </w:r>
        <w:r w:rsidRPr="00BE37C9">
          <w:rPr>
            <w:b/>
            <w:iCs/>
          </w:rPr>
          <w:t>&lt;</w:t>
        </w:r>
        <w:r w:rsidRPr="00BE37C9">
          <w:rPr>
            <w:b/>
            <w:i/>
            <w:iCs/>
          </w:rPr>
          <w:t>fill in program&gt;</w:t>
        </w:r>
        <w:r w:rsidRPr="00BE37C9">
          <w:t xml:space="preserve"> acquisition. Company</w:t>
        </w:r>
        <w:r w:rsidRPr="00BE37C9">
          <w:rPr>
            <w:i/>
            <w:iCs/>
          </w:rPr>
          <w:t xml:space="preserve"> </w:t>
        </w:r>
        <w:r w:rsidRPr="00BE37C9">
          <w:rPr>
            <w:b/>
            <w:i/>
            <w:iCs/>
          </w:rPr>
          <w:t>&lt;fill in name&gt;</w:t>
        </w:r>
        <w:r w:rsidRPr="00BE37C9">
          <w:t xml:space="preserve"> hereby agrees that it will obtain 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E37C9">
          <w:rPr>
            <w:b/>
            <w:i/>
            <w:iCs/>
          </w:rPr>
          <w:t>&lt;fill in name&gt;</w:t>
        </w:r>
        <w:r w:rsidRPr="00BE37C9">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ins>
    </w:p>
    <w:p w14:paraId="4B362A15" w14:textId="77777777" w:rsidR="00BE37C9" w:rsidRPr="00BE37C9" w:rsidRDefault="00BE37C9" w:rsidP="00BE37C9">
      <w:pPr>
        <w:pStyle w:val="NoSpacing"/>
        <w:rPr>
          <w:ins w:id="252" w:author="Susan Banasiak" w:date="2017-08-02T15:11:00Z"/>
        </w:rPr>
      </w:pPr>
    </w:p>
    <w:p w14:paraId="77F9357A" w14:textId="77777777" w:rsidR="00BE37C9" w:rsidRPr="00BE37C9" w:rsidRDefault="00BE37C9" w:rsidP="00BE37C9">
      <w:pPr>
        <w:pStyle w:val="NoSpacing"/>
        <w:rPr>
          <w:ins w:id="253" w:author="Susan Banasiak" w:date="2017-08-02T15:11:00Z"/>
        </w:rPr>
      </w:pPr>
      <w:ins w:id="254" w:author="Susan Banasiak" w:date="2017-08-02T15:11:00Z">
        <w:r w:rsidRPr="00BE37C9">
          <w:t xml:space="preserve">Company </w:t>
        </w:r>
        <w:r w:rsidRPr="00BE37C9">
          <w:rPr>
            <w:b/>
            <w:i/>
            <w:iCs/>
          </w:rPr>
          <w:t>&lt;fill in name&gt;</w:t>
        </w:r>
        <w:r w:rsidRPr="00BE37C9">
          <w:rPr>
            <w:i/>
            <w:iCs/>
            <w:u w:val="single"/>
          </w:rPr>
          <w:t xml:space="preserve"> </w:t>
        </w:r>
        <w:r w:rsidRPr="00BE37C9">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BE37C9">
          <w:rPr>
            <w:b/>
            <w:i/>
            <w:iCs/>
          </w:rPr>
          <w:t>&lt;fill in name&gt;</w:t>
        </w:r>
        <w:r w:rsidRPr="00BE37C9">
          <w:rPr>
            <w:b/>
            <w:i/>
            <w:iCs/>
            <w:spacing w:val="5"/>
            <w:kern w:val="28"/>
          </w:rPr>
          <w:t xml:space="preserve"> </w:t>
        </w:r>
        <w:r w:rsidRPr="00BE37C9">
          <w:t>agrees, in the event of such notification, that, unless authorized otherwise by the Contracting Officer, it will immediately withdraw that employee from further participation in the acquisition until the Organizational Conflict of Interest issue is resolved.</w:t>
        </w:r>
      </w:ins>
    </w:p>
    <w:p w14:paraId="2E857EF6" w14:textId="77777777" w:rsidR="00BE37C9" w:rsidRPr="00BE37C9" w:rsidRDefault="00BE37C9" w:rsidP="00BE37C9">
      <w:pPr>
        <w:pStyle w:val="NoSpacing"/>
        <w:rPr>
          <w:ins w:id="255" w:author="Susan Banasiak" w:date="2017-08-02T15:11:00Z"/>
        </w:rPr>
      </w:pPr>
    </w:p>
    <w:p w14:paraId="52645D96" w14:textId="77777777" w:rsidR="00BE37C9" w:rsidRPr="00BE37C9" w:rsidRDefault="00BE37C9" w:rsidP="00BE37C9">
      <w:pPr>
        <w:pStyle w:val="NoSpacing"/>
        <w:rPr>
          <w:ins w:id="256" w:author="Susan Banasiak" w:date="2017-08-02T15:11:00Z"/>
        </w:rPr>
      </w:pPr>
      <w:ins w:id="257" w:author="Susan Banasiak" w:date="2017-08-02T15:11:00Z">
        <w:r w:rsidRPr="00BE37C9">
          <w:t>This agreement shall be interpreted under and in conformance with the laws of the United States.</w:t>
        </w:r>
      </w:ins>
    </w:p>
    <w:p w14:paraId="6F672280" w14:textId="77777777" w:rsidR="00BE37C9" w:rsidRPr="00BE37C9" w:rsidRDefault="00BE37C9" w:rsidP="00BE37C9">
      <w:pPr>
        <w:pStyle w:val="NoSpacing"/>
        <w:rPr>
          <w:ins w:id="258" w:author="Susan Banasiak" w:date="2017-08-02T15:11:00Z"/>
        </w:rPr>
      </w:pPr>
    </w:p>
    <w:p w14:paraId="62A36EA0" w14:textId="77777777" w:rsidR="00BE37C9" w:rsidRPr="00BE37C9" w:rsidRDefault="00BE37C9" w:rsidP="00BE37C9">
      <w:pPr>
        <w:pStyle w:val="NoSpacing"/>
        <w:rPr>
          <w:ins w:id="259" w:author="Susan Banasiak" w:date="2017-08-02T15:11:00Z"/>
        </w:rPr>
      </w:pPr>
    </w:p>
    <w:p w14:paraId="32D7E025" w14:textId="77777777" w:rsidR="00BE37C9" w:rsidRPr="00BE37C9" w:rsidRDefault="00BE37C9" w:rsidP="00BE37C9">
      <w:pPr>
        <w:pStyle w:val="NoSpacing"/>
        <w:rPr>
          <w:ins w:id="260" w:author="Susan Banasiak" w:date="2017-08-02T15:11:00Z"/>
        </w:rPr>
      </w:pPr>
      <w:ins w:id="261" w:author="Susan Banasiak" w:date="2017-08-02T15:11:00Z">
        <w:r w:rsidRPr="00BE37C9">
          <w:t>________________________________________ ________________________________________</w:t>
        </w:r>
      </w:ins>
    </w:p>
    <w:p w14:paraId="1EBEB420" w14:textId="77777777" w:rsidR="00BE37C9" w:rsidRPr="00BE37C9" w:rsidRDefault="00BE37C9" w:rsidP="00BE37C9">
      <w:pPr>
        <w:pStyle w:val="NoSpacing"/>
        <w:rPr>
          <w:ins w:id="262" w:author="Susan Banasiak" w:date="2017-08-02T15:11:00Z"/>
        </w:rPr>
      </w:pPr>
      <w:ins w:id="263" w:author="Susan Banasiak" w:date="2017-08-02T15:11:00Z">
        <w:r w:rsidRPr="00BE37C9">
          <w:t>Signature and Date</w:t>
        </w:r>
        <w:r w:rsidRPr="00BE37C9">
          <w:tab/>
          <w:t>Company</w:t>
        </w:r>
      </w:ins>
    </w:p>
    <w:p w14:paraId="1510EA72" w14:textId="77777777" w:rsidR="00BE37C9" w:rsidRPr="00BE37C9" w:rsidRDefault="00BE37C9" w:rsidP="00BE37C9">
      <w:pPr>
        <w:pStyle w:val="NoSpacing"/>
        <w:rPr>
          <w:ins w:id="264" w:author="Susan Banasiak" w:date="2017-08-02T15:11:00Z"/>
        </w:rPr>
      </w:pPr>
    </w:p>
    <w:p w14:paraId="44FEE171" w14:textId="77777777" w:rsidR="00BE37C9" w:rsidRPr="00BE37C9" w:rsidRDefault="00BE37C9" w:rsidP="00BE37C9">
      <w:pPr>
        <w:pStyle w:val="NoSpacing"/>
        <w:rPr>
          <w:ins w:id="265" w:author="Susan Banasiak" w:date="2017-08-02T15:11:00Z"/>
        </w:rPr>
      </w:pPr>
    </w:p>
    <w:p w14:paraId="011B9794" w14:textId="77777777" w:rsidR="00BE37C9" w:rsidRPr="00BE37C9" w:rsidRDefault="00BE37C9" w:rsidP="00BE37C9">
      <w:pPr>
        <w:pStyle w:val="NoSpacing"/>
        <w:rPr>
          <w:ins w:id="266" w:author="Susan Banasiak" w:date="2017-08-02T15:11:00Z"/>
        </w:rPr>
      </w:pPr>
      <w:ins w:id="267" w:author="Susan Banasiak" w:date="2017-08-02T15:11:00Z">
        <w:r w:rsidRPr="00BE37C9">
          <w:t>_________________________________________ _________________________________________</w:t>
        </w:r>
      </w:ins>
    </w:p>
    <w:p w14:paraId="1A92AEFB" w14:textId="77777777" w:rsidR="00BE37C9" w:rsidRPr="00BE37C9" w:rsidRDefault="00BE37C9" w:rsidP="00BE37C9">
      <w:pPr>
        <w:pStyle w:val="NoSpacing"/>
        <w:rPr>
          <w:ins w:id="268" w:author="Susan Banasiak" w:date="2017-08-02T15:11:00Z"/>
        </w:rPr>
      </w:pPr>
      <w:ins w:id="269" w:author="Susan Banasiak" w:date="2017-08-02T15:11:00Z">
        <w:r w:rsidRPr="00BE37C9">
          <w:t>Printed Name</w:t>
        </w:r>
        <w:r w:rsidRPr="00BE37C9">
          <w:tab/>
          <w:t>Phone Number</w:t>
        </w:r>
      </w:ins>
    </w:p>
    <w:p w14:paraId="084F9F17" w14:textId="77777777" w:rsidR="00BE37C9" w:rsidRPr="00BE37C9" w:rsidRDefault="00BE37C9" w:rsidP="00BE37C9">
      <w:pPr>
        <w:pStyle w:val="NoSpacing"/>
        <w:rPr>
          <w:ins w:id="270" w:author="Susan Banasiak" w:date="2017-08-02T15:11:00Z"/>
        </w:rPr>
      </w:pPr>
    </w:p>
    <w:p w14:paraId="7196F468" w14:textId="77777777" w:rsidR="00BE37C9" w:rsidRPr="00BE37C9" w:rsidRDefault="00BE37C9" w:rsidP="00BE37C9">
      <w:pPr>
        <w:pStyle w:val="NoSpacing"/>
        <w:rPr>
          <w:ins w:id="271" w:author="Susan Banasiak" w:date="2017-08-02T15:11:00Z"/>
        </w:rPr>
      </w:pPr>
    </w:p>
    <w:p w14:paraId="472B2112" w14:textId="77777777" w:rsidR="00BE37C9" w:rsidRPr="00BE37C9" w:rsidRDefault="00BE37C9" w:rsidP="00BE37C9">
      <w:pPr>
        <w:pStyle w:val="NoSpacing"/>
        <w:jc w:val="center"/>
        <w:rPr>
          <w:ins w:id="272" w:author="Susan Banasiak" w:date="2017-08-02T15:11:00Z"/>
          <w:spacing w:val="5"/>
          <w:kern w:val="28"/>
        </w:rPr>
      </w:pPr>
      <w:ins w:id="273" w:author="Susan Banasiak" w:date="2017-08-02T15:11:00Z">
        <w:r w:rsidRPr="00BE37C9">
          <w:rPr>
            <w:b/>
            <w:spacing w:val="5"/>
            <w:kern w:val="28"/>
            <w:sz w:val="32"/>
            <w:szCs w:val="52"/>
          </w:rPr>
          <w:br w:type="page"/>
        </w:r>
        <w:bookmarkStart w:id="274" w:name="OLE_LINK1"/>
        <w:bookmarkStart w:id="275" w:name="OLE_LINK2"/>
        <w:r w:rsidRPr="00BE37C9">
          <w:rPr>
            <w:spacing w:val="5"/>
            <w:kern w:val="28"/>
          </w:rPr>
          <w:lastRenderedPageBreak/>
          <w:t>CONTRACTOR EMPLOYEE</w:t>
        </w:r>
      </w:ins>
    </w:p>
    <w:p w14:paraId="5CA0852E" w14:textId="77777777" w:rsidR="00BE37C9" w:rsidRPr="00BE37C9" w:rsidRDefault="00BE37C9" w:rsidP="00BE37C9">
      <w:pPr>
        <w:pStyle w:val="NoSpacing"/>
        <w:jc w:val="center"/>
        <w:rPr>
          <w:ins w:id="276" w:author="Susan Banasiak" w:date="2017-08-02T15:11:00Z"/>
          <w:spacing w:val="5"/>
          <w:kern w:val="28"/>
        </w:rPr>
      </w:pPr>
      <w:ins w:id="277" w:author="Susan Banasiak" w:date="2017-08-02T15:11:00Z">
        <w:r w:rsidRPr="00BE37C9">
          <w:rPr>
            <w:spacing w:val="5"/>
            <w:kern w:val="28"/>
          </w:rPr>
          <w:t>PERSONAL FINANCIAL INTEREST/PROTECTION OF SENSITIVE INFORMATION AGREEMENT</w:t>
        </w:r>
      </w:ins>
    </w:p>
    <w:bookmarkEnd w:id="274"/>
    <w:bookmarkEnd w:id="275"/>
    <w:p w14:paraId="15222728" w14:textId="77777777" w:rsidR="00BE37C9" w:rsidRPr="00BE37C9" w:rsidRDefault="00BE37C9" w:rsidP="00BE37C9">
      <w:pPr>
        <w:pStyle w:val="NoSpacing"/>
        <w:rPr>
          <w:ins w:id="278" w:author="Susan Banasiak" w:date="2017-08-02T15:11:00Z"/>
        </w:rPr>
      </w:pPr>
    </w:p>
    <w:p w14:paraId="5A44DD28" w14:textId="77777777" w:rsidR="00BE37C9" w:rsidRPr="00BE37C9" w:rsidRDefault="00BE37C9" w:rsidP="00BE37C9">
      <w:pPr>
        <w:pStyle w:val="NoSpacing"/>
        <w:rPr>
          <w:ins w:id="279" w:author="Susan Banasiak" w:date="2017-08-02T15:11:00Z"/>
        </w:rPr>
      </w:pPr>
      <w:ins w:id="280" w:author="Susan Banasiak" w:date="2017-08-02T15:11:00Z">
        <w:r w:rsidRPr="00BE37C9">
          <w:t>This Agreement refers to Contract/Order _____________________ entered into between the Department of Veterans Affairs and ____________________ (Contractor).</w:t>
        </w:r>
      </w:ins>
    </w:p>
    <w:p w14:paraId="1EE52724" w14:textId="77777777" w:rsidR="00BE37C9" w:rsidRPr="00BE37C9" w:rsidRDefault="00BE37C9" w:rsidP="00BE37C9">
      <w:pPr>
        <w:pStyle w:val="NoSpacing"/>
        <w:rPr>
          <w:ins w:id="281" w:author="Susan Banasiak" w:date="2017-08-02T15:11:00Z"/>
        </w:rPr>
      </w:pPr>
    </w:p>
    <w:p w14:paraId="581B6139" w14:textId="77777777" w:rsidR="00BE37C9" w:rsidRPr="00BE37C9" w:rsidRDefault="00BE37C9" w:rsidP="00BE37C9">
      <w:pPr>
        <w:pStyle w:val="NoSpacing"/>
        <w:rPr>
          <w:ins w:id="282" w:author="Susan Banasiak" w:date="2017-08-02T15:11:00Z"/>
        </w:rPr>
      </w:pPr>
      <w:ins w:id="283" w:author="Susan Banasiak" w:date="2017-08-02T15:11:00Z">
        <w:r w:rsidRPr="00BE37C9">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ins>
    </w:p>
    <w:p w14:paraId="2D6DBD0C" w14:textId="77777777" w:rsidR="00BE37C9" w:rsidRPr="00BE37C9" w:rsidRDefault="00BE37C9" w:rsidP="00BE37C9">
      <w:pPr>
        <w:pStyle w:val="NoSpacing"/>
        <w:rPr>
          <w:ins w:id="284" w:author="Susan Banasiak" w:date="2017-08-02T15:11:00Z"/>
        </w:rPr>
      </w:pPr>
    </w:p>
    <w:p w14:paraId="65FA3A11" w14:textId="77777777" w:rsidR="00BE37C9" w:rsidRDefault="00BE37C9" w:rsidP="00BE37C9">
      <w:pPr>
        <w:pStyle w:val="NoSpacing"/>
        <w:rPr>
          <w:ins w:id="285" w:author="Susan Banasiak" w:date="2017-08-02T15:12:00Z"/>
        </w:rPr>
      </w:pPr>
      <w:ins w:id="286" w:author="Susan Banasiak" w:date="2017-08-02T15:11:00Z">
        <w:r w:rsidRPr="00BE37C9">
          <w:t xml:space="preserve">“Sensitive information” includes: </w:t>
        </w:r>
      </w:ins>
    </w:p>
    <w:p w14:paraId="08247CD8" w14:textId="77777777" w:rsidR="00BE37C9" w:rsidRPr="00BE37C9" w:rsidRDefault="00BE37C9" w:rsidP="00BE37C9">
      <w:pPr>
        <w:pStyle w:val="NoSpacing"/>
        <w:rPr>
          <w:ins w:id="287" w:author="Susan Banasiak" w:date="2017-08-02T15:11:00Z"/>
        </w:rPr>
      </w:pPr>
    </w:p>
    <w:p w14:paraId="4B928DAB" w14:textId="77777777" w:rsidR="00BE37C9" w:rsidRPr="00BE37C9" w:rsidRDefault="00BE37C9" w:rsidP="00BE37C9">
      <w:pPr>
        <w:pStyle w:val="NoSpacing"/>
        <w:numPr>
          <w:ilvl w:val="0"/>
          <w:numId w:val="61"/>
        </w:numPr>
        <w:rPr>
          <w:ins w:id="288" w:author="Susan Banasiak" w:date="2017-08-02T15:11:00Z"/>
        </w:rPr>
      </w:pPr>
      <w:ins w:id="289" w:author="Susan Banasiak" w:date="2017-08-02T15:11:00Z">
        <w:r w:rsidRPr="00BE37C9">
          <w:t>Information provided to the Contractor or the Government that would be competitively useful on current or future related procurements; or</w:t>
        </w:r>
      </w:ins>
    </w:p>
    <w:p w14:paraId="5051BDC0" w14:textId="77777777" w:rsidR="00BE37C9" w:rsidRPr="00BE37C9" w:rsidRDefault="00BE37C9" w:rsidP="00BE37C9">
      <w:pPr>
        <w:pStyle w:val="NoSpacing"/>
        <w:numPr>
          <w:ilvl w:val="0"/>
          <w:numId w:val="61"/>
        </w:numPr>
        <w:rPr>
          <w:ins w:id="290" w:author="Susan Banasiak" w:date="2017-08-02T15:11:00Z"/>
        </w:rPr>
      </w:pPr>
      <w:ins w:id="291" w:author="Susan Banasiak" w:date="2017-08-02T15:11:00Z">
        <w:r w:rsidRPr="00BE37C9">
          <w:t>Is considered source selection information or bid and proposal information as defined in FAR 2.101, and FAR 3.104-4; or</w:t>
        </w:r>
      </w:ins>
    </w:p>
    <w:p w14:paraId="6AE9466A" w14:textId="77777777" w:rsidR="00BE37C9" w:rsidRPr="00BE37C9" w:rsidRDefault="00BE37C9" w:rsidP="00BE37C9">
      <w:pPr>
        <w:pStyle w:val="NoSpacing"/>
        <w:numPr>
          <w:ilvl w:val="0"/>
          <w:numId w:val="61"/>
        </w:numPr>
        <w:rPr>
          <w:ins w:id="292" w:author="Susan Banasiak" w:date="2017-08-02T15:11:00Z"/>
        </w:rPr>
      </w:pPr>
      <w:ins w:id="293" w:author="Susan Banasiak" w:date="2017-08-02T15:11:00Z">
        <w:r w:rsidRPr="00BE37C9">
          <w:t>Contains (1) information about a Contractor’s pricing, rates, costs, schedule, or contract performance; or (2) the Government’s analysis of that information; or</w:t>
        </w:r>
      </w:ins>
    </w:p>
    <w:p w14:paraId="123F3E48" w14:textId="77777777" w:rsidR="00BE37C9" w:rsidRPr="00BE37C9" w:rsidRDefault="00BE37C9" w:rsidP="00BE37C9">
      <w:pPr>
        <w:pStyle w:val="NoSpacing"/>
        <w:numPr>
          <w:ilvl w:val="0"/>
          <w:numId w:val="61"/>
        </w:numPr>
        <w:rPr>
          <w:ins w:id="294" w:author="Susan Banasiak" w:date="2017-08-02T15:11:00Z"/>
        </w:rPr>
      </w:pPr>
      <w:ins w:id="295" w:author="Susan Banasiak" w:date="2017-08-02T15:11:00Z">
        <w:r w:rsidRPr="00BE37C9">
          <w:t>Program information relating to current or estimated budgets, schedules or other financial information relating to the program office; or</w:t>
        </w:r>
      </w:ins>
    </w:p>
    <w:p w14:paraId="1F4507AE" w14:textId="64F7AA8E" w:rsidR="00BE37C9" w:rsidRPr="00BE37C9" w:rsidRDefault="00BE37C9" w:rsidP="00BE37C9">
      <w:pPr>
        <w:pStyle w:val="NoSpacing"/>
        <w:numPr>
          <w:ilvl w:val="0"/>
          <w:numId w:val="61"/>
        </w:numPr>
        <w:rPr>
          <w:ins w:id="296" w:author="Susan Banasiak" w:date="2017-08-02T15:11:00Z"/>
        </w:rPr>
      </w:pPr>
      <w:ins w:id="297" w:author="Susan Banasiak" w:date="2017-08-02T15:11:00Z">
        <w:r w:rsidRPr="00BE37C9">
          <w:t>Is properly marked as source selection information or any similar markings.</w:t>
        </w:r>
      </w:ins>
    </w:p>
    <w:p w14:paraId="3644688A" w14:textId="77777777" w:rsidR="00BE37C9" w:rsidRPr="00BE37C9" w:rsidRDefault="00BE37C9" w:rsidP="00BE37C9">
      <w:pPr>
        <w:pStyle w:val="NoSpacing"/>
        <w:rPr>
          <w:ins w:id="298" w:author="Susan Banasiak" w:date="2017-08-02T15:11:00Z"/>
        </w:rPr>
      </w:pPr>
    </w:p>
    <w:p w14:paraId="796B5729" w14:textId="77777777" w:rsidR="00BE37C9" w:rsidRPr="00BE37C9" w:rsidRDefault="00BE37C9" w:rsidP="00BE37C9">
      <w:pPr>
        <w:pStyle w:val="NoSpacing"/>
        <w:rPr>
          <w:ins w:id="299" w:author="Susan Banasiak" w:date="2017-08-02T15:11:00Z"/>
        </w:rPr>
      </w:pPr>
      <w:ins w:id="300" w:author="Susan Banasiak" w:date="2017-08-02T15:11:00Z">
        <w:r w:rsidRPr="00BE37C9">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ins>
    </w:p>
    <w:p w14:paraId="25FBC8B7" w14:textId="77777777" w:rsidR="00BE37C9" w:rsidRPr="00BE37C9" w:rsidRDefault="00BE37C9" w:rsidP="00BE37C9">
      <w:pPr>
        <w:pStyle w:val="NoSpacing"/>
        <w:rPr>
          <w:ins w:id="301" w:author="Susan Banasiak" w:date="2017-08-02T15:11:00Z"/>
        </w:rPr>
      </w:pPr>
    </w:p>
    <w:p w14:paraId="474FE1E2" w14:textId="77777777" w:rsidR="00BE37C9" w:rsidRPr="00BE37C9" w:rsidRDefault="00BE37C9" w:rsidP="00BE37C9">
      <w:pPr>
        <w:pStyle w:val="NoSpacing"/>
        <w:rPr>
          <w:ins w:id="302" w:author="Susan Banasiak" w:date="2017-08-02T15:11:00Z"/>
        </w:rPr>
      </w:pPr>
      <w:ins w:id="303" w:author="Susan Banasiak" w:date="2017-08-02T15:11:00Z">
        <w:r w:rsidRPr="00BE37C9">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BE37C9">
          <w:lastRenderedPageBreak/>
          <w:t xml:space="preserve">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ins>
    </w:p>
    <w:p w14:paraId="5E9966ED" w14:textId="77777777" w:rsidR="00BE37C9" w:rsidRPr="00BE37C9" w:rsidRDefault="00BE37C9" w:rsidP="00BE37C9">
      <w:pPr>
        <w:pStyle w:val="NoSpacing"/>
        <w:rPr>
          <w:ins w:id="304" w:author="Susan Banasiak" w:date="2017-08-02T15:11:00Z"/>
        </w:rPr>
      </w:pPr>
    </w:p>
    <w:p w14:paraId="3E0E8B68" w14:textId="77777777" w:rsidR="00BE37C9" w:rsidRPr="00BE37C9" w:rsidRDefault="00BE37C9" w:rsidP="00BE37C9">
      <w:pPr>
        <w:pStyle w:val="NoSpacing"/>
        <w:rPr>
          <w:ins w:id="305" w:author="Susan Banasiak" w:date="2017-08-02T15:11:00Z"/>
        </w:rPr>
      </w:pPr>
      <w:ins w:id="306" w:author="Susan Banasiak" w:date="2017-08-02T15:11:00Z">
        <w:r w:rsidRPr="00BE37C9">
          <w:t xml:space="preserve">Among the possible consequences, I understand that violation of any of the above conditions/requirements may result in my immediate disqualification or termination from working on this Contract/Order pending legal and contractual review. </w:t>
        </w:r>
      </w:ins>
    </w:p>
    <w:p w14:paraId="4F06F18B" w14:textId="77777777" w:rsidR="00BE37C9" w:rsidRPr="00BE37C9" w:rsidRDefault="00BE37C9" w:rsidP="00BE37C9">
      <w:pPr>
        <w:pStyle w:val="NoSpacing"/>
        <w:rPr>
          <w:ins w:id="307" w:author="Susan Banasiak" w:date="2017-08-02T15:11:00Z"/>
        </w:rPr>
      </w:pPr>
    </w:p>
    <w:p w14:paraId="586D3664" w14:textId="77777777" w:rsidR="00BE37C9" w:rsidRPr="00BE37C9" w:rsidRDefault="00BE37C9" w:rsidP="00BE37C9">
      <w:pPr>
        <w:pStyle w:val="NoSpacing"/>
        <w:rPr>
          <w:ins w:id="308" w:author="Susan Banasiak" w:date="2017-08-02T15:11:00Z"/>
        </w:rPr>
      </w:pPr>
      <w:ins w:id="309" w:author="Susan Banasiak" w:date="2017-08-02T15:11:00Z">
        <w:r w:rsidRPr="00BE37C9">
          <w:t>I further understand and agree that all Confidential, Proprietary and/or Sensitive Information shall be retained, disseminated, released, and destroyed in accordance with the requirements of law and applicable Federal or Department of Veterans Affairs directives, regulations, instructions, policies and guidance.</w:t>
        </w:r>
      </w:ins>
    </w:p>
    <w:p w14:paraId="70CC6C72" w14:textId="77777777" w:rsidR="00BE37C9" w:rsidRPr="00BE37C9" w:rsidRDefault="00BE37C9" w:rsidP="00BE37C9">
      <w:pPr>
        <w:pStyle w:val="NoSpacing"/>
        <w:rPr>
          <w:ins w:id="310" w:author="Susan Banasiak" w:date="2017-08-02T15:11:00Z"/>
        </w:rPr>
      </w:pPr>
    </w:p>
    <w:p w14:paraId="6D69549C" w14:textId="77777777" w:rsidR="00BE37C9" w:rsidRPr="00BE37C9" w:rsidRDefault="00BE37C9" w:rsidP="00BE37C9">
      <w:pPr>
        <w:pStyle w:val="NoSpacing"/>
        <w:rPr>
          <w:ins w:id="311" w:author="Susan Banasiak" w:date="2017-08-02T15:11:00Z"/>
        </w:rPr>
      </w:pPr>
      <w:ins w:id="312" w:author="Susan Banasiak" w:date="2017-08-02T15:11:00Z">
        <w:r w:rsidRPr="00BE37C9">
          <w:t xml:space="preserve">This Agreement shall be interpreted under and in conformance with the laws of the United States. </w:t>
        </w:r>
      </w:ins>
    </w:p>
    <w:p w14:paraId="7CDFE6F8" w14:textId="77777777" w:rsidR="00BE37C9" w:rsidRPr="00BE37C9" w:rsidRDefault="00BE37C9" w:rsidP="00BE37C9">
      <w:pPr>
        <w:pStyle w:val="NoSpacing"/>
        <w:rPr>
          <w:ins w:id="313" w:author="Susan Banasiak" w:date="2017-08-02T15:11:00Z"/>
        </w:rPr>
      </w:pPr>
    </w:p>
    <w:p w14:paraId="34ACB380" w14:textId="77777777" w:rsidR="00BE37C9" w:rsidRPr="00BE37C9" w:rsidRDefault="00BE37C9" w:rsidP="00BE37C9">
      <w:pPr>
        <w:pStyle w:val="NoSpacing"/>
        <w:rPr>
          <w:ins w:id="314" w:author="Susan Banasiak" w:date="2017-08-02T15:11:00Z"/>
        </w:rPr>
      </w:pPr>
      <w:ins w:id="315" w:author="Susan Banasiak" w:date="2017-08-02T15:11:00Z">
        <w:r w:rsidRPr="00BE37C9">
          <w:t>I agree to the Terms of this Agreement and certify that I have read and understand the above Agreement. I further certify that the statements made herein are true and correct.</w:t>
        </w:r>
      </w:ins>
    </w:p>
    <w:p w14:paraId="606F15A2" w14:textId="77777777" w:rsidR="00BE37C9" w:rsidRPr="00BE37C9" w:rsidRDefault="00BE37C9" w:rsidP="00BE37C9">
      <w:pPr>
        <w:pStyle w:val="NoSpacing"/>
        <w:rPr>
          <w:ins w:id="316" w:author="Susan Banasiak" w:date="2017-08-02T15:11:00Z"/>
        </w:rPr>
      </w:pPr>
    </w:p>
    <w:p w14:paraId="209DC36B" w14:textId="77777777" w:rsidR="00BE37C9" w:rsidRPr="00BE37C9" w:rsidRDefault="00BE37C9" w:rsidP="00BE37C9">
      <w:pPr>
        <w:pStyle w:val="NoSpacing"/>
        <w:rPr>
          <w:ins w:id="317" w:author="Susan Banasiak" w:date="2017-08-02T15:11:00Z"/>
        </w:rPr>
      </w:pPr>
    </w:p>
    <w:p w14:paraId="5F5E91FF" w14:textId="77777777" w:rsidR="00BE37C9" w:rsidRPr="00BE37C9" w:rsidRDefault="00BE37C9" w:rsidP="00BE37C9">
      <w:pPr>
        <w:pStyle w:val="NoSpacing"/>
        <w:rPr>
          <w:ins w:id="318" w:author="Susan Banasiak" w:date="2017-08-02T15:11:00Z"/>
        </w:rPr>
      </w:pPr>
      <w:ins w:id="319" w:author="Susan Banasiak" w:date="2017-08-02T15:11:00Z">
        <w:r w:rsidRPr="00BE37C9">
          <w:t>_________________________________________ _________________________________________</w:t>
        </w:r>
      </w:ins>
    </w:p>
    <w:p w14:paraId="4A13D155" w14:textId="77777777" w:rsidR="00BE37C9" w:rsidRPr="00BE37C9" w:rsidRDefault="00BE37C9" w:rsidP="00BE37C9">
      <w:pPr>
        <w:pStyle w:val="NoSpacing"/>
        <w:rPr>
          <w:ins w:id="320" w:author="Susan Banasiak" w:date="2017-08-02T15:11:00Z"/>
        </w:rPr>
      </w:pPr>
      <w:ins w:id="321" w:author="Susan Banasiak" w:date="2017-08-02T15:11:00Z">
        <w:r w:rsidRPr="00BE37C9">
          <w:t>Signature and Date</w:t>
        </w:r>
        <w:r w:rsidRPr="00BE37C9">
          <w:tab/>
          <w:t>Company</w:t>
        </w:r>
      </w:ins>
    </w:p>
    <w:p w14:paraId="755280B8" w14:textId="77777777" w:rsidR="00BE37C9" w:rsidRPr="00BE37C9" w:rsidRDefault="00BE37C9" w:rsidP="00BE37C9">
      <w:pPr>
        <w:pStyle w:val="NoSpacing"/>
        <w:rPr>
          <w:ins w:id="322" w:author="Susan Banasiak" w:date="2017-08-02T15:11:00Z"/>
        </w:rPr>
      </w:pPr>
    </w:p>
    <w:p w14:paraId="792100AF" w14:textId="77777777" w:rsidR="00BE37C9" w:rsidRPr="00BE37C9" w:rsidRDefault="00BE37C9" w:rsidP="00BE37C9">
      <w:pPr>
        <w:pStyle w:val="NoSpacing"/>
        <w:rPr>
          <w:ins w:id="323" w:author="Susan Banasiak" w:date="2017-08-02T15:11:00Z"/>
        </w:rPr>
      </w:pPr>
    </w:p>
    <w:p w14:paraId="022444B8" w14:textId="77777777" w:rsidR="00BE37C9" w:rsidRPr="00BE37C9" w:rsidRDefault="00BE37C9" w:rsidP="00BE37C9">
      <w:pPr>
        <w:pStyle w:val="NoSpacing"/>
        <w:rPr>
          <w:ins w:id="324" w:author="Susan Banasiak" w:date="2017-08-02T15:11:00Z"/>
        </w:rPr>
      </w:pPr>
      <w:ins w:id="325" w:author="Susan Banasiak" w:date="2017-08-02T15:11:00Z">
        <w:r w:rsidRPr="00BE37C9">
          <w:t>_________________________________________ _________________________________________</w:t>
        </w:r>
      </w:ins>
    </w:p>
    <w:p w14:paraId="446D0629" w14:textId="77777777" w:rsidR="00BE37C9" w:rsidRPr="00BE37C9" w:rsidRDefault="00BE37C9" w:rsidP="00BE37C9">
      <w:pPr>
        <w:pStyle w:val="NoSpacing"/>
        <w:rPr>
          <w:ins w:id="326" w:author="Susan Banasiak" w:date="2017-08-02T15:11:00Z"/>
        </w:rPr>
      </w:pPr>
      <w:ins w:id="327" w:author="Susan Banasiak" w:date="2017-08-02T15:11:00Z">
        <w:r w:rsidRPr="00BE37C9">
          <w:t>Printed Name</w:t>
        </w:r>
        <w:r w:rsidRPr="00BE37C9">
          <w:tab/>
          <w:t>Phone Number</w:t>
        </w:r>
      </w:ins>
    </w:p>
    <w:p w14:paraId="25921908" w14:textId="77777777" w:rsidR="00BE37C9" w:rsidRPr="00BE37C9" w:rsidRDefault="00BE37C9" w:rsidP="00BE37C9">
      <w:pPr>
        <w:rPr>
          <w:ins w:id="328" w:author="Susan Banasiak" w:date="2017-08-02T15:11:00Z"/>
          <w:rFonts w:ascii="Times New Roman" w:hAnsi="Times New Roman"/>
        </w:rPr>
      </w:pPr>
      <w:ins w:id="329" w:author="Susan Banasiak" w:date="2017-08-02T15:11:00Z">
        <w:r w:rsidRPr="00BE37C9">
          <w:rPr>
            <w:rFonts w:ascii="Times New Roman" w:hAnsi="Times New Roman"/>
          </w:rPr>
          <w:br w:type="page"/>
        </w:r>
      </w:ins>
    </w:p>
    <w:p w14:paraId="44B71BAF" w14:textId="43457633" w:rsidR="00BE37C9" w:rsidRDefault="003764D7" w:rsidP="003764D7">
      <w:pPr>
        <w:pStyle w:val="Heading1"/>
        <w:rPr>
          <w:ins w:id="330" w:author="Susan Banasiak" w:date="2017-08-03T14:58:00Z"/>
        </w:rPr>
      </w:pPr>
      <w:bookmarkStart w:id="331" w:name="_Toc489536276"/>
      <w:ins w:id="332" w:author="Susan Banasiak" w:date="2017-08-03T14:58:00Z">
        <w:r>
          <w:lastRenderedPageBreak/>
          <w:t>APPENDIX B – RIGHTS IN DATA AND COMPUTER SOFTWARE</w:t>
        </w:r>
        <w:bookmarkEnd w:id="331"/>
      </w:ins>
    </w:p>
    <w:p w14:paraId="3C36C45B" w14:textId="64C46D45" w:rsidR="003764D7" w:rsidRDefault="00E37316" w:rsidP="003764D7">
      <w:pPr>
        <w:pStyle w:val="Heading2"/>
        <w:rPr>
          <w:ins w:id="333" w:author="Susan Banasiak" w:date="2017-08-03T14:59:00Z"/>
          <w:lang w:val="en"/>
        </w:rPr>
      </w:pPr>
      <w:bookmarkStart w:id="334" w:name="_Toc489536277"/>
      <w:ins w:id="335" w:author="Susan Banasiak" w:date="2017-08-03T14:59:00Z">
        <w:r>
          <w:rPr>
            <w:caps w:val="0"/>
            <w:lang w:val="en"/>
          </w:rPr>
          <w:t>DATA RIGHTS</w:t>
        </w:r>
        <w:bookmarkEnd w:id="334"/>
      </w:ins>
    </w:p>
    <w:p w14:paraId="1C17AC08" w14:textId="77777777" w:rsidR="003764D7" w:rsidRDefault="003764D7" w:rsidP="003764D7">
      <w:pPr>
        <w:pStyle w:val="NoSpacing"/>
        <w:rPr>
          <w:ins w:id="336" w:author="Susan Banasiak" w:date="2017-08-03T14:59:00Z"/>
          <w:lang w:val="en"/>
        </w:rPr>
      </w:pPr>
      <w:ins w:id="337" w:author="Susan Banasiak" w:date="2017-08-03T14:59:00Z">
        <w:r>
          <w:rPr>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ins>
    </w:p>
    <w:p w14:paraId="352ECBFD" w14:textId="202A14EB" w:rsidR="003764D7" w:rsidRDefault="00E37316" w:rsidP="003764D7">
      <w:pPr>
        <w:pStyle w:val="Heading2"/>
        <w:rPr>
          <w:ins w:id="338" w:author="Susan Banasiak" w:date="2017-08-03T15:00:00Z"/>
          <w:lang w:val="en"/>
        </w:rPr>
      </w:pPr>
      <w:bookmarkStart w:id="339" w:name="_Toc489536278"/>
      <w:ins w:id="340" w:author="Susan Banasiak" w:date="2017-08-03T14:59:00Z">
        <w:del w:id="341" w:author="Richards, Rafael M." w:date="2017-08-03T22:54:00Z">
          <w:r w:rsidDel="00D10A4E">
            <w:rPr>
              <w:caps w:val="0"/>
              <w:lang w:val="en"/>
            </w:rPr>
            <w:delText>ARTIFACT</w:delText>
          </w:r>
        </w:del>
      </w:ins>
      <w:ins w:id="342" w:author="Richards, Rafael M." w:date="2017-08-03T22:54:00Z">
        <w:r w:rsidR="00D10A4E">
          <w:rPr>
            <w:caps w:val="0"/>
            <w:lang w:val="en"/>
          </w:rPr>
          <w:t xml:space="preserve">SOURCE </w:t>
        </w:r>
      </w:ins>
      <w:ins w:id="343" w:author="Susan Banasiak" w:date="2017-08-03T14:59:00Z">
        <w:r>
          <w:rPr>
            <w:caps w:val="0"/>
            <w:lang w:val="en"/>
          </w:rPr>
          <w:t xml:space="preserve"> REPOSITORY</w:t>
        </w:r>
        <w:bookmarkEnd w:id="339"/>
        <w:r>
          <w:rPr>
            <w:caps w:val="0"/>
            <w:lang w:val="en"/>
          </w:rPr>
          <w:t xml:space="preserve"> </w:t>
        </w:r>
      </w:ins>
    </w:p>
    <w:p w14:paraId="532F61A2" w14:textId="592BC831" w:rsidR="003764D7" w:rsidRDefault="003764D7" w:rsidP="00E37316">
      <w:pPr>
        <w:pStyle w:val="NoSpacing"/>
        <w:rPr>
          <w:ins w:id="344" w:author="Richards, Rafael M." w:date="2017-08-03T23:08:00Z"/>
          <w:lang w:val="en"/>
        </w:rPr>
      </w:pPr>
      <w:ins w:id="345" w:author="Susan Banasiak" w:date="2017-08-03T14:59:00Z">
        <w:r>
          <w:rPr>
            <w:lang w:val="en"/>
          </w:rPr>
          <w:t xml:space="preserve">To facilitate the management, reporting, collaboration, </w:t>
        </w:r>
      </w:ins>
      <w:ins w:id="346" w:author="Richards, Rafael M." w:date="2017-08-03T23:34:00Z">
        <w:r w:rsidR="00E972A4">
          <w:rPr>
            <w:lang w:val="en"/>
          </w:rPr>
          <w:t xml:space="preserve">standardization, </w:t>
        </w:r>
      </w:ins>
      <w:ins w:id="347" w:author="Susan Banasiak" w:date="2017-08-03T14:59:00Z">
        <w:r>
          <w:rPr>
            <w:lang w:val="en"/>
          </w:rPr>
          <w:t xml:space="preserve">and continuity of access of all </w:t>
        </w:r>
        <w:del w:id="348" w:author="Richards, Rafael M." w:date="2017-08-03T22:59:00Z">
          <w:r w:rsidDel="00D10A4E">
            <w:rPr>
              <w:lang w:val="en"/>
            </w:rPr>
            <w:delText xml:space="preserve">government </w:delText>
          </w:r>
        </w:del>
        <w:r>
          <w:rPr>
            <w:lang w:val="en"/>
          </w:rPr>
          <w:t>artifacts and deliverables produced under this contract as a single logical unit, all artifacts and deliverables shall be developed, version-controlled, stored, and delivered on a single industry-standard public Github repository (“Source Repository”) with clearly designated and appropriate</w:t>
        </w:r>
      </w:ins>
      <w:ins w:id="349" w:author="Richards, Rafael M." w:date="2017-08-03T23:28:00Z">
        <w:r w:rsidR="00F717F1">
          <w:rPr>
            <w:lang w:val="en"/>
          </w:rPr>
          <w:t xml:space="preserve"> industry-standard </w:t>
        </w:r>
      </w:ins>
      <w:ins w:id="350" w:author="Susan Banasiak" w:date="2017-08-03T14:59:00Z">
        <w:r>
          <w:rPr>
            <w:lang w:val="en"/>
          </w:rPr>
          <w:t xml:space="preserve"> licenses</w:t>
        </w:r>
      </w:ins>
      <w:ins w:id="351" w:author="Richards, Rafael M." w:date="2017-08-03T23:01:00Z">
        <w:r w:rsidR="00A0591C">
          <w:rPr>
            <w:lang w:val="en"/>
          </w:rPr>
          <w:t xml:space="preserve"> and formats</w:t>
        </w:r>
      </w:ins>
      <w:ins w:id="352" w:author="Susan Banasiak" w:date="2017-08-03T14:59:00Z">
        <w:r>
          <w:rPr>
            <w:lang w:val="en"/>
          </w:rPr>
          <w:t xml:space="preserve">. Upon commencement of the contract period, the contractor shall establish the Source Repository, and provide a publically accessible URL of the Source Repository to the project manager, contracting representative, and relevant government stakeholders. </w:t>
        </w:r>
      </w:ins>
    </w:p>
    <w:p w14:paraId="580D7A99" w14:textId="77777777" w:rsidR="00834B71" w:rsidRDefault="00834B71" w:rsidP="00E37316">
      <w:pPr>
        <w:pStyle w:val="NoSpacing"/>
        <w:rPr>
          <w:ins w:id="353" w:author="Susan Banasiak" w:date="2017-08-03T14:59:00Z"/>
          <w:lang w:val="en"/>
        </w:rPr>
      </w:pPr>
    </w:p>
    <w:p w14:paraId="57D59CE8" w14:textId="77777777" w:rsidR="00834B71" w:rsidRDefault="003764D7" w:rsidP="00E37316">
      <w:pPr>
        <w:pStyle w:val="NoSpacing"/>
        <w:rPr>
          <w:ins w:id="354" w:author="Richards, Rafael M." w:date="2017-08-03T23:10:00Z"/>
          <w:lang w:val="en"/>
        </w:rPr>
      </w:pPr>
      <w:ins w:id="355" w:author="Susan Banasiak" w:date="2017-08-03T14:59:00Z">
        <w:r>
          <w:rPr>
            <w:lang w:val="en"/>
          </w:rPr>
          <w:t>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w:t>
        </w:r>
      </w:ins>
      <w:ins w:id="356" w:author="Richards, Rafael M." w:date="2017-08-03T23:10:00Z">
        <w:r w:rsidR="00834B71">
          <w:rPr>
            <w:lang w:val="en"/>
          </w:rPr>
          <w:t>s</w:t>
        </w:r>
      </w:ins>
      <w:ins w:id="357" w:author="Susan Banasiak" w:date="2017-08-03T14:59:00Z">
        <w:r>
          <w:rPr>
            <w:lang w:val="en"/>
          </w:rPr>
          <w:t xml:space="preserve"> in the Source Repository. </w:t>
        </w:r>
      </w:ins>
    </w:p>
    <w:p w14:paraId="1DF43F12" w14:textId="77777777" w:rsidR="00834B71" w:rsidRDefault="00834B71" w:rsidP="00E37316">
      <w:pPr>
        <w:pStyle w:val="NoSpacing"/>
        <w:rPr>
          <w:ins w:id="358" w:author="Richards, Rafael M." w:date="2017-08-03T23:10:00Z"/>
          <w:lang w:val="en"/>
        </w:rPr>
      </w:pPr>
    </w:p>
    <w:p w14:paraId="5BC15C91" w14:textId="38F1591B" w:rsidR="003764D7" w:rsidDel="00834B71" w:rsidRDefault="003764D7" w:rsidP="00E37316">
      <w:pPr>
        <w:pStyle w:val="NoSpacing"/>
        <w:rPr>
          <w:ins w:id="359" w:author="Susan Banasiak" w:date="2017-08-03T14:59:00Z"/>
          <w:del w:id="360" w:author="Richards, Rafael M." w:date="2017-08-03T23:10:00Z"/>
          <w:lang w:val="en"/>
        </w:rPr>
      </w:pPr>
      <w:ins w:id="361" w:author="Susan Banasiak" w:date="2017-08-03T14:59:00Z">
        <w:r>
          <w:rPr>
            <w:lang w:val="en"/>
          </w:rPr>
          <w:t xml:space="preserve">By default all artifacts of the Source Repository shall be hosted on a public Github repository. </w:t>
        </w:r>
      </w:ins>
    </w:p>
    <w:p w14:paraId="784D1C6B" w14:textId="3E245C59" w:rsidR="003764D7" w:rsidRDefault="003764D7" w:rsidP="00E37316">
      <w:pPr>
        <w:pStyle w:val="NoSpacing"/>
        <w:rPr>
          <w:ins w:id="362" w:author="Susan Banasiak" w:date="2017-08-03T15:00:00Z"/>
          <w:lang w:val="en"/>
        </w:rPr>
      </w:pPr>
      <w:ins w:id="363" w:author="Susan Banasiak" w:date="2017-08-03T14:59:00Z">
        <w:r>
          <w:rPr>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ins>
    </w:p>
    <w:p w14:paraId="06D331FD" w14:textId="24D7AF4C" w:rsidR="003764D7" w:rsidRDefault="003764D7" w:rsidP="003764D7">
      <w:pPr>
        <w:pStyle w:val="NoSpacing"/>
        <w:numPr>
          <w:ilvl w:val="0"/>
          <w:numId w:val="62"/>
        </w:numPr>
        <w:rPr>
          <w:ins w:id="364" w:author="Susan Banasiak" w:date="2017-08-03T15:00:00Z"/>
          <w:lang w:val="en"/>
        </w:rPr>
      </w:pPr>
      <w:ins w:id="365" w:author="Susan Banasiak" w:date="2017-08-03T14:59:00Z">
        <w:r>
          <w:rPr>
            <w:lang w:val="en"/>
          </w:rPr>
          <w:t xml:space="preserve">either a private repository within the primary public Source Repository, or </w:t>
        </w:r>
      </w:ins>
    </w:p>
    <w:p w14:paraId="552D10C0" w14:textId="39298226" w:rsidR="003764D7" w:rsidRDefault="003764D7" w:rsidP="003764D7">
      <w:pPr>
        <w:pStyle w:val="NoSpacing"/>
        <w:numPr>
          <w:ilvl w:val="0"/>
          <w:numId w:val="62"/>
        </w:numPr>
        <w:rPr>
          <w:ins w:id="366" w:author="Susan Banasiak" w:date="2017-08-03T15:01:00Z"/>
          <w:lang w:val="en"/>
        </w:rPr>
      </w:pPr>
      <w:ins w:id="367" w:author="Susan Banasiak" w:date="2017-08-03T14:59:00Z">
        <w:r>
          <w:rPr>
            <w:lang w:val="en"/>
          </w:rPr>
          <w:t xml:space="preserve">within a secondary repository managed behind a government firewall on Github Enterprise.  </w:t>
        </w:r>
      </w:ins>
    </w:p>
    <w:p w14:paraId="3B784C41" w14:textId="77777777" w:rsidR="003764D7" w:rsidRDefault="003764D7" w:rsidP="00E37316">
      <w:pPr>
        <w:pStyle w:val="NoSpacing"/>
        <w:rPr>
          <w:ins w:id="368" w:author="Susan Banasiak" w:date="2017-08-03T15:01:00Z"/>
          <w:lang w:val="en"/>
        </w:rPr>
      </w:pPr>
    </w:p>
    <w:p w14:paraId="240902EA" w14:textId="3CE86BB1" w:rsidR="003764D7" w:rsidRDefault="003764D7" w:rsidP="00E37316">
      <w:pPr>
        <w:pStyle w:val="NoSpacing"/>
        <w:rPr>
          <w:ins w:id="369" w:author="Susan Banasiak" w:date="2017-08-03T15:01:00Z"/>
          <w:lang w:val="en"/>
        </w:rPr>
      </w:pPr>
      <w:ins w:id="370" w:author="Susan Banasiak" w:date="2017-08-03T14:59:00Z">
        <w:r>
          <w:rPr>
            <w:lang w:val="en"/>
          </w:rPr>
          <w:t>All repositories, whether private and public, shall be maintained consistent and up-to-date by fully automated means.</w:t>
        </w:r>
      </w:ins>
    </w:p>
    <w:p w14:paraId="1112231F" w14:textId="77777777" w:rsidR="003764D7" w:rsidRDefault="003764D7" w:rsidP="00E37316">
      <w:pPr>
        <w:pStyle w:val="NoSpacing"/>
        <w:rPr>
          <w:ins w:id="371" w:author="Susan Banasiak" w:date="2017-08-03T14:59:00Z"/>
          <w:lang w:val="en"/>
        </w:rPr>
      </w:pPr>
    </w:p>
    <w:p w14:paraId="02A410C0" w14:textId="77777777" w:rsidR="003764D7" w:rsidRDefault="003764D7" w:rsidP="00E37316">
      <w:pPr>
        <w:pStyle w:val="NoSpacing"/>
        <w:rPr>
          <w:ins w:id="372" w:author="Susan Banasiak" w:date="2017-08-03T15:01:00Z"/>
          <w:lang w:val="en"/>
        </w:rPr>
      </w:pPr>
      <w:ins w:id="373" w:author="Susan Banasiak" w:date="2017-08-03T14:59:00Z">
        <w:r>
          <w:rPr>
            <w:lang w:val="en"/>
          </w:rPr>
          <w:t xml:space="preserve">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w:t>
        </w:r>
        <w:r>
          <w:rPr>
            <w:lang w:val="en"/>
          </w:rPr>
          <w:lastRenderedPageBreak/>
          <w:t xml:space="preserve">on the Source Repository. These shall be run on at minimum a weekly basis such that the private (unredacted), public (redacted), and published documentation of all 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ins>
    </w:p>
    <w:p w14:paraId="44DF662E" w14:textId="77777777" w:rsidR="003764D7" w:rsidRDefault="003764D7" w:rsidP="00E37316">
      <w:pPr>
        <w:pStyle w:val="NoSpacing"/>
        <w:rPr>
          <w:ins w:id="374" w:author="Susan Banasiak" w:date="2017-08-03T15:01:00Z"/>
          <w:lang w:val="en"/>
        </w:rPr>
      </w:pPr>
    </w:p>
    <w:p w14:paraId="0590A505" w14:textId="2F235132" w:rsidR="003764D7" w:rsidRDefault="003764D7" w:rsidP="00E37316">
      <w:pPr>
        <w:pStyle w:val="NoSpacing"/>
        <w:rPr>
          <w:ins w:id="375" w:author="Susan Banasiak" w:date="2017-08-03T15:01:00Z"/>
          <w:lang w:val="en"/>
        </w:rPr>
      </w:pPr>
      <w:ins w:id="376" w:author="Susan Banasiak" w:date="2017-08-03T14:59:00Z">
        <w:r>
          <w:rPr>
            <w:lang w:val="en"/>
          </w:rPr>
          <w:t>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w:t>
        </w:r>
      </w:ins>
      <w:ins w:id="377" w:author="Richards, Rafael M." w:date="2017-08-03T23:40:00Z">
        <w:r w:rsidR="00E972A4">
          <w:rPr>
            <w:lang w:val="en"/>
          </w:rPr>
          <w:t xml:space="preserve"> in </w:t>
        </w:r>
        <w:proofErr w:type="spellStart"/>
        <w:r w:rsidR="00E972A4">
          <w:rPr>
            <w:lang w:val="en"/>
          </w:rPr>
          <w:t>perpetuity</w:t>
        </w:r>
      </w:ins>
      <w:ins w:id="378" w:author="Susan Banasiak" w:date="2017-08-03T14:59:00Z">
        <w:del w:id="379" w:author="Richards, Rafael M." w:date="2017-08-03T23:40:00Z">
          <w:r w:rsidDel="00E972A4">
            <w:rPr>
              <w:lang w:val="en"/>
            </w:rPr>
            <w:delText xml:space="preserve"> </w:delText>
          </w:r>
        </w:del>
        <w:r>
          <w:rPr>
            <w:lang w:val="en"/>
          </w:rPr>
          <w:t>to</w:t>
        </w:r>
        <w:bookmarkStart w:id="380" w:name="_GoBack"/>
        <w:bookmarkEnd w:id="380"/>
        <w:proofErr w:type="spellEnd"/>
        <w:r>
          <w:rPr>
            <w:lang w:val="en"/>
          </w:rPr>
          <w:t xml:space="preserve"> eliminate any ambiguity surrounding ownership of said content. </w:t>
        </w:r>
      </w:ins>
    </w:p>
    <w:p w14:paraId="495FC98D" w14:textId="77777777" w:rsidR="003764D7" w:rsidRDefault="003764D7" w:rsidP="00E37316">
      <w:pPr>
        <w:pStyle w:val="NoSpacing"/>
        <w:rPr>
          <w:ins w:id="381" w:author="Susan Banasiak" w:date="2017-08-03T14:59:00Z"/>
          <w:lang w:val="en"/>
        </w:rPr>
      </w:pPr>
    </w:p>
    <w:p w14:paraId="01262278" w14:textId="77777777" w:rsidR="003764D7" w:rsidRPr="003764D7" w:rsidRDefault="003764D7" w:rsidP="003764D7">
      <w:pPr>
        <w:spacing w:after="150"/>
        <w:rPr>
          <w:ins w:id="382" w:author="Susan Banasiak" w:date="2017-08-03T15:08:00Z"/>
          <w:rFonts w:cs="Arial"/>
          <w:color w:val="24292E"/>
          <w:sz w:val="22"/>
          <w:szCs w:val="22"/>
          <w:lang w:val="en"/>
        </w:rPr>
      </w:pPr>
      <w:ins w:id="383" w:author="Susan Banasiak" w:date="2017-08-03T15:08:00Z">
        <w:r w:rsidRPr="003764D7">
          <w:rPr>
            <w:rFonts w:cs="Arial"/>
            <w:color w:val="24292E"/>
            <w:sz w:val="22"/>
            <w:szCs w:val="22"/>
            <w:lang w:val="en"/>
          </w:rPr>
          <w:t>The artifacts in the Source Repository shall have the following properties and data rights:</w:t>
        </w:r>
      </w:ins>
    </w:p>
    <w:p w14:paraId="2F04F6A3" w14:textId="77777777" w:rsidR="003764D7" w:rsidRPr="003764D7" w:rsidRDefault="003764D7" w:rsidP="003764D7">
      <w:pPr>
        <w:numPr>
          <w:ilvl w:val="0"/>
          <w:numId w:val="64"/>
        </w:numPr>
        <w:spacing w:after="200" w:line="276" w:lineRule="auto"/>
        <w:contextualSpacing/>
        <w:outlineLvl w:val="4"/>
        <w:rPr>
          <w:ins w:id="384" w:author="Susan Banasiak" w:date="2017-08-03T15:08:00Z"/>
          <w:rFonts w:cs="Arial"/>
          <w:bCs/>
          <w:color w:val="24292E"/>
          <w:sz w:val="22"/>
          <w:szCs w:val="22"/>
          <w:lang w:val="en"/>
        </w:rPr>
      </w:pPr>
      <w:ins w:id="385" w:author="Susan Banasiak" w:date="2017-08-03T15:08:00Z">
        <w:r w:rsidRPr="003764D7">
          <w:rPr>
            <w:rFonts w:cs="Arial"/>
            <w:bCs/>
            <w:color w:val="24292E"/>
            <w:sz w:val="22"/>
            <w:szCs w:val="22"/>
            <w:lang w:val="en"/>
          </w:rPr>
          <w:t>All data and metadata produced under this contract must be provided in nonproprietary industry-standard machine-processable, structured form on the Source Repository and carry a Creative Commons CC0 license. All data must include its corresponding, complete, correct, current operational metadata (schemes, data dictionaries) in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xml:space="preserv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ins>
    </w:p>
    <w:p w14:paraId="6C76A906" w14:textId="77777777" w:rsidR="003764D7" w:rsidRPr="003764D7" w:rsidRDefault="003764D7" w:rsidP="003764D7">
      <w:pPr>
        <w:outlineLvl w:val="4"/>
        <w:rPr>
          <w:ins w:id="386" w:author="Susan Banasiak" w:date="2017-08-03T15:08:00Z"/>
          <w:rFonts w:cs="Arial"/>
          <w:bCs/>
          <w:color w:val="24292E"/>
          <w:sz w:val="22"/>
          <w:szCs w:val="22"/>
          <w:lang w:val="en"/>
        </w:rPr>
      </w:pPr>
    </w:p>
    <w:p w14:paraId="1F3F4068" w14:textId="77777777" w:rsidR="003764D7" w:rsidRPr="003764D7" w:rsidRDefault="003764D7" w:rsidP="003764D7">
      <w:pPr>
        <w:numPr>
          <w:ilvl w:val="0"/>
          <w:numId w:val="64"/>
        </w:numPr>
        <w:spacing w:after="120" w:line="276" w:lineRule="auto"/>
        <w:outlineLvl w:val="4"/>
        <w:rPr>
          <w:ins w:id="387" w:author="Susan Banasiak" w:date="2017-08-03T15:08:00Z"/>
          <w:rFonts w:cs="Arial"/>
          <w:bCs/>
          <w:color w:val="24292E"/>
          <w:sz w:val="22"/>
          <w:szCs w:val="22"/>
          <w:lang w:val="en"/>
        </w:rPr>
      </w:pPr>
      <w:ins w:id="388" w:author="Susan Banasiak" w:date="2017-08-03T15:08:00Z">
        <w:r w:rsidRPr="003764D7">
          <w:rPr>
            <w:rFonts w:cs="Arial"/>
            <w:bCs/>
            <w:color w:val="24292E"/>
            <w:sz w:val="22"/>
            <w:szCs w:val="22"/>
            <w:lang w:val="en"/>
          </w:rPr>
          <w:t>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approved  free and open source license.</w:t>
        </w:r>
      </w:ins>
    </w:p>
    <w:p w14:paraId="5896A32E" w14:textId="77777777" w:rsidR="003764D7" w:rsidRPr="003764D7" w:rsidRDefault="003764D7" w:rsidP="003764D7">
      <w:pPr>
        <w:spacing w:after="120"/>
        <w:ind w:left="720"/>
        <w:outlineLvl w:val="4"/>
        <w:rPr>
          <w:ins w:id="389" w:author="Susan Banasiak" w:date="2017-08-03T15:08:00Z"/>
          <w:rFonts w:cs="Arial"/>
          <w:bCs/>
          <w:color w:val="24292E"/>
          <w:sz w:val="22"/>
          <w:szCs w:val="22"/>
          <w:lang w:val="en"/>
        </w:rPr>
      </w:pPr>
      <w:ins w:id="390" w:author="Susan Banasiak" w:date="2017-08-03T15:08:00Z">
        <w:r w:rsidRPr="003764D7">
          <w:rPr>
            <w:rFonts w:cs="Arial"/>
            <w:bCs/>
            <w:color w:val="24292E"/>
            <w:sz w:val="22"/>
            <w:szCs w:val="22"/>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ins>
    </w:p>
    <w:p w14:paraId="25FF0DE7" w14:textId="77777777" w:rsidR="003764D7" w:rsidRPr="003764D7" w:rsidRDefault="003764D7" w:rsidP="003764D7">
      <w:pPr>
        <w:spacing w:after="240"/>
        <w:ind w:left="720"/>
        <w:outlineLvl w:val="4"/>
        <w:rPr>
          <w:ins w:id="391" w:author="Susan Banasiak" w:date="2017-08-03T15:08:00Z"/>
          <w:rFonts w:cs="Arial"/>
          <w:bCs/>
          <w:color w:val="24292E"/>
          <w:sz w:val="22"/>
          <w:szCs w:val="22"/>
          <w:lang w:val="en"/>
        </w:rPr>
      </w:pPr>
      <w:ins w:id="392" w:author="Susan Banasiak" w:date="2017-08-03T15:08:00Z">
        <w:r w:rsidRPr="003764D7">
          <w:rPr>
            <w:rFonts w:cs="Arial"/>
            <w:bCs/>
            <w:color w:val="24292E"/>
            <w:sz w:val="22"/>
            <w:szCs w:val="22"/>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ins>
    </w:p>
    <w:p w14:paraId="44C529DD" w14:textId="77777777" w:rsidR="003764D7" w:rsidRPr="003764D7" w:rsidRDefault="003764D7" w:rsidP="003764D7">
      <w:pPr>
        <w:numPr>
          <w:ilvl w:val="0"/>
          <w:numId w:val="64"/>
        </w:numPr>
        <w:spacing w:after="200" w:line="276" w:lineRule="auto"/>
        <w:contextualSpacing/>
        <w:outlineLvl w:val="4"/>
        <w:rPr>
          <w:ins w:id="393" w:author="Susan Banasiak" w:date="2017-08-03T15:08:00Z"/>
          <w:rFonts w:cs="Arial"/>
          <w:bCs/>
          <w:color w:val="24292E"/>
          <w:sz w:val="22"/>
          <w:szCs w:val="22"/>
          <w:lang w:val="en"/>
        </w:rPr>
      </w:pPr>
      <w:ins w:id="394" w:author="Susan Banasiak" w:date="2017-08-03T15:08:00Z">
        <w:r w:rsidRPr="003764D7">
          <w:rPr>
            <w:rFonts w:cs="Arial"/>
            <w:bCs/>
            <w:color w:val="24292E"/>
            <w:sz w:val="22"/>
            <w:szCs w:val="22"/>
            <w:lang w:val="en"/>
          </w:rPr>
          <w:t>All documentation and reports produced under this contract must be provided as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xml:space="preserve"> industry-standard markdown in version-controlled text files on the Source Repository and carry a Creative Commons CCO license. From the most recent </w:t>
        </w:r>
        <w:r w:rsidRPr="003764D7">
          <w:rPr>
            <w:rFonts w:cs="Arial"/>
            <w:bCs/>
            <w:color w:val="24292E"/>
            <w:sz w:val="22"/>
            <w:szCs w:val="22"/>
            <w:lang w:val="en"/>
          </w:rPr>
          <w:lastRenderedPageBreak/>
          <w:t xml:space="preserve">version of the markdown source, contractor shall use a documentation generator to produce all documentation in required formats. At minimum contractor shall auto-generate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Github Markdown and </w:t>
        </w:r>
        <w:proofErr w:type="spellStart"/>
        <w:r w:rsidRPr="003764D7">
          <w:rPr>
            <w:rFonts w:cs="Arial"/>
            <w:bCs/>
            <w:color w:val="24292E"/>
            <w:sz w:val="22"/>
            <w:szCs w:val="22"/>
            <w:lang w:val="en"/>
          </w:rPr>
          <w:t>Docbook</w:t>
        </w:r>
        <w:proofErr w:type="spellEnd"/>
        <w:r w:rsidRPr="003764D7">
          <w:rPr>
            <w:rFonts w:cs="Arial"/>
            <w:bCs/>
            <w:color w:val="24292E"/>
            <w:sz w:val="22"/>
            <w:szCs w:val="22"/>
            <w:lang w:val="en"/>
          </w:rPr>
          <w:t>.</w:t>
        </w:r>
      </w:ins>
    </w:p>
    <w:p w14:paraId="324A268C" w14:textId="77777777" w:rsidR="003764D7" w:rsidRDefault="003764D7" w:rsidP="003764D7">
      <w:pPr>
        <w:pStyle w:val="NoSpacing"/>
        <w:rPr>
          <w:ins w:id="395" w:author="Susan Banasiak" w:date="2017-08-03T15:01:00Z"/>
          <w:lang w:val="en"/>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5"/>
      <w:footerReference w:type="default" r:id="rId16"/>
      <w:pgSz w:w="12240" w:h="15840" w:code="1"/>
      <w:pgMar w:top="1440" w:right="1440" w:bottom="1440" w:left="1440" w:header="720" w:footer="864"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F656" w15:done="0"/>
  <w15:commentEx w15:paraId="37F724E9" w15:done="0"/>
  <w15:commentEx w15:paraId="3FF7DB69" w15:done="0"/>
  <w15:commentEx w15:paraId="32FF6461" w15:done="0"/>
  <w15:commentEx w15:paraId="77EB0AE0" w15:done="0"/>
  <w15:commentEx w15:paraId="788C025A" w15:done="0"/>
  <w15:commentEx w15:paraId="6896E528" w15:done="0"/>
  <w15:commentEx w15:paraId="42DA88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76AE7" w14:textId="77777777" w:rsidR="00D10A4E" w:rsidRDefault="00D10A4E" w:rsidP="00E47F5F">
      <w:r>
        <w:separator/>
      </w:r>
    </w:p>
  </w:endnote>
  <w:endnote w:type="continuationSeparator" w:id="0">
    <w:p w14:paraId="047E0002" w14:textId="77777777" w:rsidR="00D10A4E" w:rsidRDefault="00D10A4E"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7" w14:textId="77777777" w:rsidR="00D10A4E" w:rsidRDefault="00D10A4E" w:rsidP="0034635A">
    <w:pPr>
      <w:tabs>
        <w:tab w:val="center" w:pos="4680"/>
      </w:tabs>
      <w:jc w:val="center"/>
      <w:rPr>
        <w:sz w:val="20"/>
        <w:szCs w:val="20"/>
      </w:rPr>
    </w:pPr>
  </w:p>
  <w:p w14:paraId="1DFED388" w14:textId="77777777" w:rsidR="00D10A4E" w:rsidRDefault="00D10A4E"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E972A4">
      <w:rPr>
        <w:noProof/>
        <w:sz w:val="20"/>
        <w:szCs w:val="20"/>
      </w:rPr>
      <w:t>36</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E972A4">
      <w:rPr>
        <w:noProof/>
        <w:sz w:val="20"/>
        <w:szCs w:val="20"/>
      </w:rPr>
      <w:t>39</w:t>
    </w:r>
    <w:r w:rsidRPr="00522A97">
      <w:rPr>
        <w:sz w:val="20"/>
        <w:szCs w:val="20"/>
      </w:rPr>
      <w:fldChar w:fldCharType="end"/>
    </w:r>
    <w:bookmarkStart w:id="396" w:name="_Toc6902883"/>
    <w:bookmarkStart w:id="397" w:name="_Toc393177566"/>
    <w:bookmarkStart w:id="398" w:name="_Toc393178136"/>
    <w:bookmarkStart w:id="399" w:name="_Toc393178382"/>
    <w:bookmarkStart w:id="400" w:name="_Toc393178446"/>
    <w:bookmarkStart w:id="401" w:name="_Toc393184012"/>
    <w:bookmarkStart w:id="402" w:name="_Toc393184086"/>
    <w:bookmarkStart w:id="403" w:name="_Toc393184719"/>
    <w:bookmarkStart w:id="404" w:name="_Toc393184927"/>
    <w:bookmarkStart w:id="405" w:name="_Toc398721054"/>
    <w:bookmarkStart w:id="406" w:name="_Toc396620687"/>
    <w:bookmarkStart w:id="407" w:name="_Ref392049487"/>
    <w:bookmarkEnd w:id="396"/>
    <w:bookmarkEnd w:id="397"/>
    <w:bookmarkEnd w:id="398"/>
    <w:bookmarkEnd w:id="399"/>
    <w:bookmarkEnd w:id="400"/>
    <w:bookmarkEnd w:id="401"/>
    <w:bookmarkEnd w:id="402"/>
    <w:bookmarkEnd w:id="403"/>
    <w:bookmarkEnd w:id="404"/>
    <w:bookmarkEnd w:id="405"/>
    <w:bookmarkEnd w:id="406"/>
    <w:bookmarkEnd w:id="40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59401" w14:textId="77777777" w:rsidR="00D10A4E" w:rsidRDefault="00D10A4E" w:rsidP="00E47F5F">
      <w:r>
        <w:separator/>
      </w:r>
    </w:p>
  </w:footnote>
  <w:footnote w:type="continuationSeparator" w:id="0">
    <w:p w14:paraId="6EDFD17B" w14:textId="77777777" w:rsidR="00D10A4E" w:rsidRDefault="00D10A4E" w:rsidP="00E47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5" w14:textId="77777777" w:rsidR="00D10A4E" w:rsidRPr="00B24A32" w:rsidRDefault="00D10A4E" w:rsidP="00785CCB">
    <w:pPr>
      <w:pStyle w:val="Header"/>
      <w:jc w:val="center"/>
      <w:rPr>
        <w:rStyle w:val="Emphasis"/>
      </w:rPr>
    </w:pPr>
    <w:r w:rsidRPr="00E457F8">
      <w:rPr>
        <w:rStyle w:val="Emphasis"/>
        <w:i w:val="0"/>
        <w:color w:val="auto"/>
      </w:rPr>
      <w:t>VistA Adaptive Maintenance</w:t>
    </w:r>
  </w:p>
  <w:p w14:paraId="1DFED386" w14:textId="77777777" w:rsidR="00D10A4E" w:rsidRPr="00785CCB" w:rsidRDefault="00D10A4E" w:rsidP="00B24A32">
    <w:pPr>
      <w:pStyle w:val="NoSpacing"/>
      <w:jc w:val="center"/>
    </w:pPr>
    <w:r w:rsidRPr="00785CCB">
      <w:t>TAC Number</w:t>
    </w:r>
    <w:r w:rsidRPr="00324A57">
      <w:t xml:space="preserve">:  </w:t>
    </w:r>
    <w:r w:rsidRPr="00324A57">
      <w:rPr>
        <w:iCs/>
      </w:rPr>
      <w:t>TAC-17-42242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8EA"/>
    <w:multiLevelType w:val="hybridMultilevel"/>
    <w:tmpl w:val="DE04F35E"/>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0A55"/>
    <w:multiLevelType w:val="hybridMultilevel"/>
    <w:tmpl w:val="FF5C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73F54"/>
    <w:multiLevelType w:val="hybridMultilevel"/>
    <w:tmpl w:val="7A3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C34EEA"/>
    <w:multiLevelType w:val="hybridMultilevel"/>
    <w:tmpl w:val="592668F8"/>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4A0DF5"/>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026CAD"/>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6068E"/>
    <w:multiLevelType w:val="hybridMultilevel"/>
    <w:tmpl w:val="4508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51"/>
  </w:num>
  <w:num w:numId="2">
    <w:abstractNumId w:val="57"/>
  </w:num>
  <w:num w:numId="3">
    <w:abstractNumId w:val="5"/>
  </w:num>
  <w:num w:numId="4">
    <w:abstractNumId w:val="37"/>
  </w:num>
  <w:num w:numId="5">
    <w:abstractNumId w:val="38"/>
  </w:num>
  <w:num w:numId="6">
    <w:abstractNumId w:val="45"/>
  </w:num>
  <w:num w:numId="7">
    <w:abstractNumId w:val="27"/>
  </w:num>
  <w:num w:numId="8">
    <w:abstractNumId w:val="24"/>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8"/>
  </w:num>
  <w:num w:numId="12">
    <w:abstractNumId w:val="3"/>
  </w:num>
  <w:num w:numId="13">
    <w:abstractNumId w:val="22"/>
  </w:num>
  <w:num w:numId="14">
    <w:abstractNumId w:val="9"/>
  </w:num>
  <w:num w:numId="15">
    <w:abstractNumId w:val="35"/>
  </w:num>
  <w:num w:numId="16">
    <w:abstractNumId w:val="12"/>
  </w:num>
  <w:num w:numId="17">
    <w:abstractNumId w:val="21"/>
  </w:num>
  <w:num w:numId="18">
    <w:abstractNumId w:val="2"/>
  </w:num>
  <w:num w:numId="19">
    <w:abstractNumId w:val="60"/>
  </w:num>
  <w:num w:numId="20">
    <w:abstractNumId w:val="4"/>
  </w:num>
  <w:num w:numId="21">
    <w:abstractNumId w:val="26"/>
  </w:num>
  <w:num w:numId="22">
    <w:abstractNumId w:val="47"/>
  </w:num>
  <w:num w:numId="23">
    <w:abstractNumId w:val="48"/>
  </w:num>
  <w:num w:numId="24">
    <w:abstractNumId w:val="32"/>
  </w:num>
  <w:num w:numId="25">
    <w:abstractNumId w:val="43"/>
  </w:num>
  <w:num w:numId="26">
    <w:abstractNumId w:val="10"/>
  </w:num>
  <w:num w:numId="27">
    <w:abstractNumId w:val="6"/>
  </w:num>
  <w:num w:numId="28">
    <w:abstractNumId w:val="30"/>
  </w:num>
  <w:num w:numId="29">
    <w:abstractNumId w:val="42"/>
  </w:num>
  <w:num w:numId="30">
    <w:abstractNumId w:val="14"/>
  </w:num>
  <w:num w:numId="31">
    <w:abstractNumId w:val="16"/>
  </w:num>
  <w:num w:numId="32">
    <w:abstractNumId w:val="25"/>
  </w:num>
  <w:num w:numId="33">
    <w:abstractNumId w:val="8"/>
  </w:num>
  <w:num w:numId="34">
    <w:abstractNumId w:val="11"/>
  </w:num>
  <w:num w:numId="35">
    <w:abstractNumId w:val="36"/>
  </w:num>
  <w:num w:numId="36">
    <w:abstractNumId w:val="62"/>
  </w:num>
  <w:num w:numId="37">
    <w:abstractNumId w:val="17"/>
  </w:num>
  <w:num w:numId="38">
    <w:abstractNumId w:val="39"/>
  </w:num>
  <w:num w:numId="39">
    <w:abstractNumId w:val="46"/>
  </w:num>
  <w:num w:numId="40">
    <w:abstractNumId w:val="23"/>
  </w:num>
  <w:num w:numId="41">
    <w:abstractNumId w:val="13"/>
  </w:num>
  <w:num w:numId="42">
    <w:abstractNumId w:val="56"/>
  </w:num>
  <w:num w:numId="43">
    <w:abstractNumId w:val="18"/>
  </w:num>
  <w:num w:numId="44">
    <w:abstractNumId w:val="0"/>
  </w:num>
  <w:num w:numId="45">
    <w:abstractNumId w:val="55"/>
  </w:num>
  <w:num w:numId="46">
    <w:abstractNumId w:val="40"/>
  </w:num>
  <w:num w:numId="47">
    <w:abstractNumId w:val="19"/>
  </w:num>
  <w:num w:numId="48">
    <w:abstractNumId w:val="50"/>
  </w:num>
  <w:num w:numId="49">
    <w:abstractNumId w:val="59"/>
  </w:num>
  <w:num w:numId="50">
    <w:abstractNumId w:val="29"/>
  </w:num>
  <w:num w:numId="51">
    <w:abstractNumId w:val="41"/>
  </w:num>
  <w:num w:numId="52">
    <w:abstractNumId w:val="53"/>
  </w:num>
  <w:num w:numId="53">
    <w:abstractNumId w:val="61"/>
  </w:num>
  <w:num w:numId="54">
    <w:abstractNumId w:val="54"/>
  </w:num>
  <w:num w:numId="55">
    <w:abstractNumId w:val="15"/>
  </w:num>
  <w:num w:numId="56">
    <w:abstractNumId w:val="28"/>
  </w:num>
  <w:num w:numId="57">
    <w:abstractNumId w:val="44"/>
  </w:num>
  <w:num w:numId="58">
    <w:abstractNumId w:val="33"/>
  </w:num>
  <w:num w:numId="59">
    <w:abstractNumId w:val="52"/>
  </w:num>
  <w:num w:numId="60">
    <w:abstractNumId w:val="31"/>
  </w:num>
  <w:num w:numId="61">
    <w:abstractNumId w:val="20"/>
  </w:num>
  <w:num w:numId="62">
    <w:abstractNumId w:val="1"/>
  </w:num>
  <w:num w:numId="63">
    <w:abstractNumId w:val="34"/>
  </w:num>
  <w:num w:numId="64">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trackRevisions/>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BBA"/>
    <w:rsid w:val="00002882"/>
    <w:rsid w:val="0000306F"/>
    <w:rsid w:val="000031B2"/>
    <w:rsid w:val="00004534"/>
    <w:rsid w:val="000049C9"/>
    <w:rsid w:val="000077C3"/>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7B0"/>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237C"/>
    <w:rsid w:val="001A35AF"/>
    <w:rsid w:val="001B0B45"/>
    <w:rsid w:val="001B1062"/>
    <w:rsid w:val="001B274B"/>
    <w:rsid w:val="001B39DA"/>
    <w:rsid w:val="001B3AAF"/>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87A"/>
    <w:rsid w:val="001D3E29"/>
    <w:rsid w:val="001D5698"/>
    <w:rsid w:val="001D5F2F"/>
    <w:rsid w:val="001D7360"/>
    <w:rsid w:val="001E063D"/>
    <w:rsid w:val="001E0AC8"/>
    <w:rsid w:val="001E0AC9"/>
    <w:rsid w:val="001E1C79"/>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6AD0"/>
    <w:rsid w:val="00217530"/>
    <w:rsid w:val="00217AA0"/>
    <w:rsid w:val="002200D3"/>
    <w:rsid w:val="0022048C"/>
    <w:rsid w:val="002240D5"/>
    <w:rsid w:val="00225DB1"/>
    <w:rsid w:val="00227367"/>
    <w:rsid w:val="0023107E"/>
    <w:rsid w:val="0023155C"/>
    <w:rsid w:val="00231A59"/>
    <w:rsid w:val="00231C62"/>
    <w:rsid w:val="00232EDD"/>
    <w:rsid w:val="00232EFA"/>
    <w:rsid w:val="002351C9"/>
    <w:rsid w:val="00235BF7"/>
    <w:rsid w:val="0023632A"/>
    <w:rsid w:val="002369E0"/>
    <w:rsid w:val="002377DF"/>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453B"/>
    <w:rsid w:val="00285D8A"/>
    <w:rsid w:val="00291A93"/>
    <w:rsid w:val="00293269"/>
    <w:rsid w:val="0029430E"/>
    <w:rsid w:val="00294B7C"/>
    <w:rsid w:val="00294F03"/>
    <w:rsid w:val="002A109A"/>
    <w:rsid w:val="002A13DD"/>
    <w:rsid w:val="002A2ACA"/>
    <w:rsid w:val="002A68EE"/>
    <w:rsid w:val="002B1AF8"/>
    <w:rsid w:val="002B2BCF"/>
    <w:rsid w:val="002B3DB9"/>
    <w:rsid w:val="002B6CFA"/>
    <w:rsid w:val="002C0432"/>
    <w:rsid w:val="002C070E"/>
    <w:rsid w:val="002C2AF9"/>
    <w:rsid w:val="002C5981"/>
    <w:rsid w:val="002C604D"/>
    <w:rsid w:val="002D02FE"/>
    <w:rsid w:val="002D0C99"/>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830"/>
    <w:rsid w:val="002F6DB1"/>
    <w:rsid w:val="002F756F"/>
    <w:rsid w:val="002F7617"/>
    <w:rsid w:val="002F7E2D"/>
    <w:rsid w:val="00301422"/>
    <w:rsid w:val="00301D5E"/>
    <w:rsid w:val="00301D81"/>
    <w:rsid w:val="0030287F"/>
    <w:rsid w:val="00302AEB"/>
    <w:rsid w:val="00302D11"/>
    <w:rsid w:val="00303E40"/>
    <w:rsid w:val="00304002"/>
    <w:rsid w:val="00304988"/>
    <w:rsid w:val="00313BE8"/>
    <w:rsid w:val="00314DF7"/>
    <w:rsid w:val="00317B1A"/>
    <w:rsid w:val="00323406"/>
    <w:rsid w:val="00324A57"/>
    <w:rsid w:val="00325075"/>
    <w:rsid w:val="0032560C"/>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75EA"/>
    <w:rsid w:val="00361B96"/>
    <w:rsid w:val="00362084"/>
    <w:rsid w:val="00362422"/>
    <w:rsid w:val="00365E79"/>
    <w:rsid w:val="00367A62"/>
    <w:rsid w:val="0037024E"/>
    <w:rsid w:val="0037033E"/>
    <w:rsid w:val="00371B8A"/>
    <w:rsid w:val="00371E17"/>
    <w:rsid w:val="00373064"/>
    <w:rsid w:val="00374EF3"/>
    <w:rsid w:val="003764D7"/>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AEE"/>
    <w:rsid w:val="004746FB"/>
    <w:rsid w:val="0047595B"/>
    <w:rsid w:val="00475A58"/>
    <w:rsid w:val="00477A7D"/>
    <w:rsid w:val="00480869"/>
    <w:rsid w:val="00480EE9"/>
    <w:rsid w:val="00481963"/>
    <w:rsid w:val="00481989"/>
    <w:rsid w:val="00483478"/>
    <w:rsid w:val="00483611"/>
    <w:rsid w:val="00484FA9"/>
    <w:rsid w:val="00485AB1"/>
    <w:rsid w:val="00486405"/>
    <w:rsid w:val="004935DD"/>
    <w:rsid w:val="00493DEA"/>
    <w:rsid w:val="00494D18"/>
    <w:rsid w:val="00496222"/>
    <w:rsid w:val="004A4D11"/>
    <w:rsid w:val="004A510A"/>
    <w:rsid w:val="004A515C"/>
    <w:rsid w:val="004A54EE"/>
    <w:rsid w:val="004A6A12"/>
    <w:rsid w:val="004B1A96"/>
    <w:rsid w:val="004B2C2C"/>
    <w:rsid w:val="004B3AA6"/>
    <w:rsid w:val="004B61CC"/>
    <w:rsid w:val="004C1A67"/>
    <w:rsid w:val="004C3E66"/>
    <w:rsid w:val="004C4E5A"/>
    <w:rsid w:val="004C56B0"/>
    <w:rsid w:val="004C5BE9"/>
    <w:rsid w:val="004C738E"/>
    <w:rsid w:val="004D3704"/>
    <w:rsid w:val="004D495F"/>
    <w:rsid w:val="004D6109"/>
    <w:rsid w:val="004D6F78"/>
    <w:rsid w:val="004E2AAD"/>
    <w:rsid w:val="004E4183"/>
    <w:rsid w:val="004E4B88"/>
    <w:rsid w:val="004E4DEC"/>
    <w:rsid w:val="004E4E35"/>
    <w:rsid w:val="004E5BD3"/>
    <w:rsid w:val="004E5DF1"/>
    <w:rsid w:val="004E6868"/>
    <w:rsid w:val="004E6B05"/>
    <w:rsid w:val="004E71C3"/>
    <w:rsid w:val="004E72B3"/>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1DD8"/>
    <w:rsid w:val="00542B64"/>
    <w:rsid w:val="00546E43"/>
    <w:rsid w:val="005475C5"/>
    <w:rsid w:val="00547FF6"/>
    <w:rsid w:val="00552D4C"/>
    <w:rsid w:val="00553D46"/>
    <w:rsid w:val="00555E13"/>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B6B"/>
    <w:rsid w:val="005A2B64"/>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E0FC5"/>
    <w:rsid w:val="005E10AB"/>
    <w:rsid w:val="005E2D45"/>
    <w:rsid w:val="005E4499"/>
    <w:rsid w:val="005E4A73"/>
    <w:rsid w:val="005F0B9F"/>
    <w:rsid w:val="005F1A25"/>
    <w:rsid w:val="005F36D4"/>
    <w:rsid w:val="005F5DDB"/>
    <w:rsid w:val="005F61D0"/>
    <w:rsid w:val="005F6522"/>
    <w:rsid w:val="005F770A"/>
    <w:rsid w:val="0060382B"/>
    <w:rsid w:val="0060532C"/>
    <w:rsid w:val="006100A9"/>
    <w:rsid w:val="006108F0"/>
    <w:rsid w:val="006116AC"/>
    <w:rsid w:val="0061484B"/>
    <w:rsid w:val="00616017"/>
    <w:rsid w:val="00616993"/>
    <w:rsid w:val="006171D4"/>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2200"/>
    <w:rsid w:val="0066239A"/>
    <w:rsid w:val="00662D1D"/>
    <w:rsid w:val="00662DBF"/>
    <w:rsid w:val="006632C8"/>
    <w:rsid w:val="00663673"/>
    <w:rsid w:val="00663BA0"/>
    <w:rsid w:val="006643A8"/>
    <w:rsid w:val="0066516E"/>
    <w:rsid w:val="0066697F"/>
    <w:rsid w:val="00666D15"/>
    <w:rsid w:val="006673B8"/>
    <w:rsid w:val="006676A8"/>
    <w:rsid w:val="00667CAA"/>
    <w:rsid w:val="00672CF1"/>
    <w:rsid w:val="00674146"/>
    <w:rsid w:val="00675903"/>
    <w:rsid w:val="00677DC9"/>
    <w:rsid w:val="00680DE5"/>
    <w:rsid w:val="006827B7"/>
    <w:rsid w:val="006829BB"/>
    <w:rsid w:val="0068303C"/>
    <w:rsid w:val="0068621A"/>
    <w:rsid w:val="0069087B"/>
    <w:rsid w:val="00692F8E"/>
    <w:rsid w:val="00697082"/>
    <w:rsid w:val="00697179"/>
    <w:rsid w:val="00697644"/>
    <w:rsid w:val="00697A2A"/>
    <w:rsid w:val="006A0343"/>
    <w:rsid w:val="006A089F"/>
    <w:rsid w:val="006A0AE3"/>
    <w:rsid w:val="006A6885"/>
    <w:rsid w:val="006A74CE"/>
    <w:rsid w:val="006A765F"/>
    <w:rsid w:val="006A78DF"/>
    <w:rsid w:val="006B1567"/>
    <w:rsid w:val="006B5BA7"/>
    <w:rsid w:val="006C02C0"/>
    <w:rsid w:val="006C148A"/>
    <w:rsid w:val="006C309B"/>
    <w:rsid w:val="006C6285"/>
    <w:rsid w:val="006D076F"/>
    <w:rsid w:val="006D1087"/>
    <w:rsid w:val="006D4E77"/>
    <w:rsid w:val="006D5675"/>
    <w:rsid w:val="006E1419"/>
    <w:rsid w:val="006E1889"/>
    <w:rsid w:val="006E1F96"/>
    <w:rsid w:val="006E2095"/>
    <w:rsid w:val="006E445F"/>
    <w:rsid w:val="006F169E"/>
    <w:rsid w:val="006F17DA"/>
    <w:rsid w:val="006F1C39"/>
    <w:rsid w:val="006F2204"/>
    <w:rsid w:val="006F440F"/>
    <w:rsid w:val="006F7544"/>
    <w:rsid w:val="006F7829"/>
    <w:rsid w:val="0070010B"/>
    <w:rsid w:val="00700AEB"/>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55A0"/>
    <w:rsid w:val="0076652A"/>
    <w:rsid w:val="007677AC"/>
    <w:rsid w:val="00770707"/>
    <w:rsid w:val="00770B03"/>
    <w:rsid w:val="00772C29"/>
    <w:rsid w:val="007734B8"/>
    <w:rsid w:val="00774C80"/>
    <w:rsid w:val="007778AF"/>
    <w:rsid w:val="00783DE0"/>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5286"/>
    <w:rsid w:val="007A687C"/>
    <w:rsid w:val="007A7D74"/>
    <w:rsid w:val="007B046F"/>
    <w:rsid w:val="007B0D6B"/>
    <w:rsid w:val="007C01EF"/>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239A"/>
    <w:rsid w:val="007F50D6"/>
    <w:rsid w:val="007F6F80"/>
    <w:rsid w:val="0080052D"/>
    <w:rsid w:val="008028F6"/>
    <w:rsid w:val="0080455A"/>
    <w:rsid w:val="008056DF"/>
    <w:rsid w:val="00806529"/>
    <w:rsid w:val="008075FE"/>
    <w:rsid w:val="00807841"/>
    <w:rsid w:val="00807F76"/>
    <w:rsid w:val="0081021B"/>
    <w:rsid w:val="00810B16"/>
    <w:rsid w:val="008128CA"/>
    <w:rsid w:val="00812F5E"/>
    <w:rsid w:val="00813CCE"/>
    <w:rsid w:val="00813FC9"/>
    <w:rsid w:val="008150DA"/>
    <w:rsid w:val="00816772"/>
    <w:rsid w:val="008170EA"/>
    <w:rsid w:val="00826772"/>
    <w:rsid w:val="008277E6"/>
    <w:rsid w:val="008314A9"/>
    <w:rsid w:val="00834308"/>
    <w:rsid w:val="00834B71"/>
    <w:rsid w:val="00835C95"/>
    <w:rsid w:val="00836491"/>
    <w:rsid w:val="008371BA"/>
    <w:rsid w:val="00840BBF"/>
    <w:rsid w:val="00841C2D"/>
    <w:rsid w:val="00842EA1"/>
    <w:rsid w:val="00843FE8"/>
    <w:rsid w:val="00844214"/>
    <w:rsid w:val="00846919"/>
    <w:rsid w:val="00847721"/>
    <w:rsid w:val="00850532"/>
    <w:rsid w:val="008546F2"/>
    <w:rsid w:val="008560BF"/>
    <w:rsid w:val="008614E9"/>
    <w:rsid w:val="00862B96"/>
    <w:rsid w:val="008633B1"/>
    <w:rsid w:val="00864023"/>
    <w:rsid w:val="008657F3"/>
    <w:rsid w:val="00866C2B"/>
    <w:rsid w:val="00866D84"/>
    <w:rsid w:val="00866E77"/>
    <w:rsid w:val="00867775"/>
    <w:rsid w:val="008748FB"/>
    <w:rsid w:val="00874948"/>
    <w:rsid w:val="00877CBF"/>
    <w:rsid w:val="00880364"/>
    <w:rsid w:val="008812F6"/>
    <w:rsid w:val="00881F47"/>
    <w:rsid w:val="0088718A"/>
    <w:rsid w:val="00887CEF"/>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C7A7E"/>
    <w:rsid w:val="008D3394"/>
    <w:rsid w:val="008D3788"/>
    <w:rsid w:val="008D383D"/>
    <w:rsid w:val="008D4293"/>
    <w:rsid w:val="008D4B31"/>
    <w:rsid w:val="008E19F7"/>
    <w:rsid w:val="008E2C9A"/>
    <w:rsid w:val="008E2EB5"/>
    <w:rsid w:val="008E3557"/>
    <w:rsid w:val="008E38A1"/>
    <w:rsid w:val="008E65BA"/>
    <w:rsid w:val="008E65BC"/>
    <w:rsid w:val="008E6B25"/>
    <w:rsid w:val="008E7F74"/>
    <w:rsid w:val="008F073F"/>
    <w:rsid w:val="008F0B50"/>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968"/>
    <w:rsid w:val="009C5505"/>
    <w:rsid w:val="009C5CC2"/>
    <w:rsid w:val="009C6D27"/>
    <w:rsid w:val="009D0236"/>
    <w:rsid w:val="009D3A9E"/>
    <w:rsid w:val="009D3CE9"/>
    <w:rsid w:val="009D3D81"/>
    <w:rsid w:val="009D3F16"/>
    <w:rsid w:val="009D3F69"/>
    <w:rsid w:val="009D473B"/>
    <w:rsid w:val="009D4CCE"/>
    <w:rsid w:val="009D5901"/>
    <w:rsid w:val="009D5D51"/>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108B"/>
    <w:rsid w:val="009F1C74"/>
    <w:rsid w:val="009F1EAF"/>
    <w:rsid w:val="009F2098"/>
    <w:rsid w:val="009F3342"/>
    <w:rsid w:val="009F4348"/>
    <w:rsid w:val="009F4A5B"/>
    <w:rsid w:val="009F583C"/>
    <w:rsid w:val="009F59A0"/>
    <w:rsid w:val="009F5DAC"/>
    <w:rsid w:val="009F72E9"/>
    <w:rsid w:val="009F788B"/>
    <w:rsid w:val="00A00FD6"/>
    <w:rsid w:val="00A03A96"/>
    <w:rsid w:val="00A03B6F"/>
    <w:rsid w:val="00A056B7"/>
    <w:rsid w:val="00A058C7"/>
    <w:rsid w:val="00A0591C"/>
    <w:rsid w:val="00A05E91"/>
    <w:rsid w:val="00A071D3"/>
    <w:rsid w:val="00A0778F"/>
    <w:rsid w:val="00A11197"/>
    <w:rsid w:val="00A12628"/>
    <w:rsid w:val="00A12DD9"/>
    <w:rsid w:val="00A1328E"/>
    <w:rsid w:val="00A14203"/>
    <w:rsid w:val="00A16154"/>
    <w:rsid w:val="00A215C9"/>
    <w:rsid w:val="00A22F93"/>
    <w:rsid w:val="00A268FF"/>
    <w:rsid w:val="00A2745C"/>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45F7"/>
    <w:rsid w:val="00AA461A"/>
    <w:rsid w:val="00AA4BF7"/>
    <w:rsid w:val="00AA7982"/>
    <w:rsid w:val="00AB0CCB"/>
    <w:rsid w:val="00AB1E37"/>
    <w:rsid w:val="00AB274A"/>
    <w:rsid w:val="00AB4C7A"/>
    <w:rsid w:val="00AB5CCD"/>
    <w:rsid w:val="00AB5F06"/>
    <w:rsid w:val="00AB5F38"/>
    <w:rsid w:val="00AB65B6"/>
    <w:rsid w:val="00AB6A2A"/>
    <w:rsid w:val="00AB7A2B"/>
    <w:rsid w:val="00AB7CFE"/>
    <w:rsid w:val="00AC0419"/>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E0CB3"/>
    <w:rsid w:val="00AE1CE8"/>
    <w:rsid w:val="00AE24E1"/>
    <w:rsid w:val="00AE36C7"/>
    <w:rsid w:val="00AE5878"/>
    <w:rsid w:val="00AE748F"/>
    <w:rsid w:val="00AF0584"/>
    <w:rsid w:val="00AF05F5"/>
    <w:rsid w:val="00AF067E"/>
    <w:rsid w:val="00AF0CB5"/>
    <w:rsid w:val="00AF13E4"/>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632"/>
    <w:rsid w:val="00B17864"/>
    <w:rsid w:val="00B179B6"/>
    <w:rsid w:val="00B21976"/>
    <w:rsid w:val="00B24A32"/>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4719"/>
    <w:rsid w:val="00B54C6A"/>
    <w:rsid w:val="00B555AE"/>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835"/>
    <w:rsid w:val="00B811EF"/>
    <w:rsid w:val="00B827A6"/>
    <w:rsid w:val="00B82CEF"/>
    <w:rsid w:val="00B832D7"/>
    <w:rsid w:val="00B84CB0"/>
    <w:rsid w:val="00B85DC4"/>
    <w:rsid w:val="00B87596"/>
    <w:rsid w:val="00B8788E"/>
    <w:rsid w:val="00B90416"/>
    <w:rsid w:val="00B92A67"/>
    <w:rsid w:val="00B92D23"/>
    <w:rsid w:val="00B932BF"/>
    <w:rsid w:val="00B93698"/>
    <w:rsid w:val="00B936B2"/>
    <w:rsid w:val="00B93DBC"/>
    <w:rsid w:val="00B93E05"/>
    <w:rsid w:val="00B95114"/>
    <w:rsid w:val="00B95ED8"/>
    <w:rsid w:val="00B96DAC"/>
    <w:rsid w:val="00BA01CF"/>
    <w:rsid w:val="00BA0563"/>
    <w:rsid w:val="00BA1C39"/>
    <w:rsid w:val="00BA22B4"/>
    <w:rsid w:val="00BA2483"/>
    <w:rsid w:val="00BA33FA"/>
    <w:rsid w:val="00BA57B6"/>
    <w:rsid w:val="00BA7388"/>
    <w:rsid w:val="00BA7518"/>
    <w:rsid w:val="00BB0050"/>
    <w:rsid w:val="00BB035D"/>
    <w:rsid w:val="00BB2373"/>
    <w:rsid w:val="00BB51F7"/>
    <w:rsid w:val="00BB57DA"/>
    <w:rsid w:val="00BB721A"/>
    <w:rsid w:val="00BC00B7"/>
    <w:rsid w:val="00BC15AA"/>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37C9"/>
    <w:rsid w:val="00BE5CD4"/>
    <w:rsid w:val="00BE6D98"/>
    <w:rsid w:val="00BE7112"/>
    <w:rsid w:val="00BF02BE"/>
    <w:rsid w:val="00BF3C10"/>
    <w:rsid w:val="00BF415F"/>
    <w:rsid w:val="00BF6970"/>
    <w:rsid w:val="00BF7B31"/>
    <w:rsid w:val="00C01AC6"/>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37C3"/>
    <w:rsid w:val="00C54A62"/>
    <w:rsid w:val="00C5599D"/>
    <w:rsid w:val="00C56277"/>
    <w:rsid w:val="00C569C0"/>
    <w:rsid w:val="00C573DD"/>
    <w:rsid w:val="00C5743A"/>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0A4E"/>
    <w:rsid w:val="00D124A8"/>
    <w:rsid w:val="00D12AE6"/>
    <w:rsid w:val="00D13E0C"/>
    <w:rsid w:val="00D14658"/>
    <w:rsid w:val="00D155B3"/>
    <w:rsid w:val="00D15A85"/>
    <w:rsid w:val="00D16248"/>
    <w:rsid w:val="00D16650"/>
    <w:rsid w:val="00D16D33"/>
    <w:rsid w:val="00D211C1"/>
    <w:rsid w:val="00D229BE"/>
    <w:rsid w:val="00D24AF4"/>
    <w:rsid w:val="00D24F31"/>
    <w:rsid w:val="00D25019"/>
    <w:rsid w:val="00D250B5"/>
    <w:rsid w:val="00D25130"/>
    <w:rsid w:val="00D26E73"/>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EBF"/>
    <w:rsid w:val="00D625CE"/>
    <w:rsid w:val="00D62AFF"/>
    <w:rsid w:val="00D63099"/>
    <w:rsid w:val="00D637C6"/>
    <w:rsid w:val="00D650DA"/>
    <w:rsid w:val="00D65273"/>
    <w:rsid w:val="00D669C4"/>
    <w:rsid w:val="00D66DAB"/>
    <w:rsid w:val="00D67356"/>
    <w:rsid w:val="00D67A98"/>
    <w:rsid w:val="00D67B43"/>
    <w:rsid w:val="00D71F71"/>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77E3"/>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7316"/>
    <w:rsid w:val="00E37597"/>
    <w:rsid w:val="00E37C43"/>
    <w:rsid w:val="00E40507"/>
    <w:rsid w:val="00E40FE5"/>
    <w:rsid w:val="00E417D9"/>
    <w:rsid w:val="00E419B6"/>
    <w:rsid w:val="00E44E9C"/>
    <w:rsid w:val="00E44EC2"/>
    <w:rsid w:val="00E46C1D"/>
    <w:rsid w:val="00E47F3A"/>
    <w:rsid w:val="00E47F5F"/>
    <w:rsid w:val="00E51997"/>
    <w:rsid w:val="00E52A7B"/>
    <w:rsid w:val="00E53F79"/>
    <w:rsid w:val="00E54014"/>
    <w:rsid w:val="00E55BC8"/>
    <w:rsid w:val="00E57E6C"/>
    <w:rsid w:val="00E6352B"/>
    <w:rsid w:val="00E63A51"/>
    <w:rsid w:val="00E648C2"/>
    <w:rsid w:val="00E66F1D"/>
    <w:rsid w:val="00E67253"/>
    <w:rsid w:val="00E67345"/>
    <w:rsid w:val="00E67928"/>
    <w:rsid w:val="00E7213E"/>
    <w:rsid w:val="00E72434"/>
    <w:rsid w:val="00E7277D"/>
    <w:rsid w:val="00E74907"/>
    <w:rsid w:val="00E75F2D"/>
    <w:rsid w:val="00E779E1"/>
    <w:rsid w:val="00E809C6"/>
    <w:rsid w:val="00E80A0A"/>
    <w:rsid w:val="00E80E86"/>
    <w:rsid w:val="00E81F97"/>
    <w:rsid w:val="00E8407A"/>
    <w:rsid w:val="00E84093"/>
    <w:rsid w:val="00E84FD0"/>
    <w:rsid w:val="00E86A98"/>
    <w:rsid w:val="00E90E72"/>
    <w:rsid w:val="00E92487"/>
    <w:rsid w:val="00E93091"/>
    <w:rsid w:val="00E93D53"/>
    <w:rsid w:val="00E93E77"/>
    <w:rsid w:val="00E95683"/>
    <w:rsid w:val="00E95D41"/>
    <w:rsid w:val="00E972A4"/>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D34A6"/>
    <w:rsid w:val="00ED37A1"/>
    <w:rsid w:val="00ED400B"/>
    <w:rsid w:val="00ED4B10"/>
    <w:rsid w:val="00ED4D5A"/>
    <w:rsid w:val="00ED5991"/>
    <w:rsid w:val="00ED6FAC"/>
    <w:rsid w:val="00ED70D2"/>
    <w:rsid w:val="00ED723F"/>
    <w:rsid w:val="00ED7A4E"/>
    <w:rsid w:val="00EE008E"/>
    <w:rsid w:val="00EE289B"/>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A1B"/>
    <w:rsid w:val="00F00CB3"/>
    <w:rsid w:val="00F00DAE"/>
    <w:rsid w:val="00F01610"/>
    <w:rsid w:val="00F016B8"/>
    <w:rsid w:val="00F025A4"/>
    <w:rsid w:val="00F0274F"/>
    <w:rsid w:val="00F0289D"/>
    <w:rsid w:val="00F032CB"/>
    <w:rsid w:val="00F03F96"/>
    <w:rsid w:val="00F10113"/>
    <w:rsid w:val="00F10825"/>
    <w:rsid w:val="00F12981"/>
    <w:rsid w:val="00F13232"/>
    <w:rsid w:val="00F149A8"/>
    <w:rsid w:val="00F1516E"/>
    <w:rsid w:val="00F15E31"/>
    <w:rsid w:val="00F179F0"/>
    <w:rsid w:val="00F17F98"/>
    <w:rsid w:val="00F24AF1"/>
    <w:rsid w:val="00F3134E"/>
    <w:rsid w:val="00F326D4"/>
    <w:rsid w:val="00F3581C"/>
    <w:rsid w:val="00F358F9"/>
    <w:rsid w:val="00F37CE8"/>
    <w:rsid w:val="00F4060D"/>
    <w:rsid w:val="00F4201F"/>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75F5"/>
    <w:rsid w:val="00F70383"/>
    <w:rsid w:val="00F70C76"/>
    <w:rsid w:val="00F70CB9"/>
    <w:rsid w:val="00F717F1"/>
    <w:rsid w:val="00F73805"/>
    <w:rsid w:val="00F73BFD"/>
    <w:rsid w:val="00F740CC"/>
    <w:rsid w:val="00F748E1"/>
    <w:rsid w:val="00F74B61"/>
    <w:rsid w:val="00F74FE7"/>
    <w:rsid w:val="00F75626"/>
    <w:rsid w:val="00F77F0A"/>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286E"/>
    <w:rsid w:val="00FB3910"/>
    <w:rsid w:val="00FB485D"/>
    <w:rsid w:val="00FB492A"/>
    <w:rsid w:val="00FB5644"/>
    <w:rsid w:val="00FB5D32"/>
    <w:rsid w:val="00FB7CBF"/>
    <w:rsid w:val="00FC0206"/>
    <w:rsid w:val="00FC0521"/>
    <w:rsid w:val="00FC60F3"/>
    <w:rsid w:val="00FC6517"/>
    <w:rsid w:val="00FC69AE"/>
    <w:rsid w:val="00FC7F08"/>
    <w:rsid w:val="00FD0548"/>
    <w:rsid w:val="00FD1457"/>
    <w:rsid w:val="00FD15FD"/>
    <w:rsid w:val="00FD363D"/>
    <w:rsid w:val="00FD4634"/>
    <w:rsid w:val="00FD56D3"/>
    <w:rsid w:val="00FE1902"/>
    <w:rsid w:val="00FE277F"/>
    <w:rsid w:val="00FE287C"/>
    <w:rsid w:val="00FE7B08"/>
    <w:rsid w:val="00FF0358"/>
    <w:rsid w:val="00FF12D0"/>
    <w:rsid w:val="00FF393C"/>
    <w:rsid w:val="00FF55E0"/>
    <w:rsid w:val="00FF5CC0"/>
    <w:rsid w:val="00FF6949"/>
    <w:rsid w:val="00FF7188"/>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DF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955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121116463">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203720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cess-board.gov/guidelines-and-standards/communications-and-it/about-the-section-508-standards/section-508-standar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ction508.gov/content/learn/standards" TargetMode="Externa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All changes accepted. Ready for contracting.  </General_x0020_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B7E1B-BDBD-4072-B5B7-AFF68A88003F}">
  <ds:schemaRefs>
    <ds:schemaRef ds:uri="http://schemas.microsoft.com/office/2006/documentManagement/types"/>
    <ds:schemaRef ds:uri="http://purl.org/dc/dcmitype/"/>
    <ds:schemaRef ds:uri="http://purl.org/dc/elements/1.1/"/>
    <ds:schemaRef ds:uri="http://www.w3.org/XML/1998/namespace"/>
    <ds:schemaRef ds:uri="http://schemas.microsoft.com/office/infopath/2007/PartnerControls"/>
    <ds:schemaRef ds:uri="http://schemas.openxmlformats.org/package/2006/metadata/core-properties"/>
    <ds:schemaRef ds:uri="0d3c429c-0412-4dc9-8a4d-a7216355f179"/>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4.xml><?xml version="1.0" encoding="utf-8"?>
<ds:datastoreItem xmlns:ds="http://schemas.openxmlformats.org/officeDocument/2006/customXml" ds:itemID="{7A769F50-0F74-49B4-ACA3-8AE3CF12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39</Pages>
  <Words>13282</Words>
  <Characters>75714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88819</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Richards, Rafael M.</cp:lastModifiedBy>
  <cp:revision>5</cp:revision>
  <cp:lastPrinted>2017-01-11T21:04:00Z</cp:lastPrinted>
  <dcterms:created xsi:type="dcterms:W3CDTF">2017-08-04T03:03:00Z</dcterms:created>
  <dcterms:modified xsi:type="dcterms:W3CDTF">2017-08-04T03:40:00Z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