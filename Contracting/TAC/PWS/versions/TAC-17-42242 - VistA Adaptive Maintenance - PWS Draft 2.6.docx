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54E67AEA" w:rsidR="00082667" w:rsidRPr="00392614"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r w:rsidR="00A056B7">
        <w:rPr>
          <w:rFonts w:cs="Arial"/>
          <w:b w:val="0"/>
          <w:sz w:val="24"/>
          <w:szCs w:val="24"/>
        </w:rPr>
        <w:t>7</w:t>
      </w:r>
      <w:r w:rsidR="00F01610" w:rsidRPr="00392614">
        <w:rPr>
          <w:rFonts w:cs="Arial"/>
          <w:b w:val="0"/>
          <w:sz w:val="24"/>
          <w:szCs w:val="24"/>
        </w:rPr>
        <w:t>/</w:t>
      </w:r>
      <w:r w:rsidR="00A056B7">
        <w:rPr>
          <w:rFonts w:cs="Arial"/>
          <w:b w:val="0"/>
          <w:sz w:val="24"/>
          <w:szCs w:val="24"/>
        </w:rPr>
        <w:t>1</w:t>
      </w:r>
      <w:r w:rsidR="004D3704">
        <w:rPr>
          <w:rFonts w:cs="Arial"/>
          <w:b w:val="0"/>
          <w:sz w:val="24"/>
          <w:szCs w:val="24"/>
        </w:rPr>
        <w:t>9</w:t>
      </w:r>
      <w:r w:rsidR="00F01610" w:rsidRPr="00392614">
        <w:rPr>
          <w:rFonts w:cs="Arial"/>
          <w:b w:val="0"/>
          <w:sz w:val="24"/>
          <w:szCs w:val="24"/>
        </w:rPr>
        <w:t>/17</w:t>
      </w:r>
    </w:p>
    <w:p w14:paraId="1DFECDD1" w14:textId="77777777" w:rsidR="00082667" w:rsidRPr="00392614" w:rsidRDefault="00082667" w:rsidP="00C9572C">
      <w:pPr>
        <w:pStyle w:val="Title"/>
        <w:jc w:val="center"/>
        <w:rPr>
          <w:rFonts w:cs="Arial"/>
          <w:b w:val="0"/>
          <w:sz w:val="24"/>
          <w:szCs w:val="24"/>
        </w:rPr>
      </w:pPr>
      <w:r w:rsidRPr="00392614">
        <w:rPr>
          <w:rStyle w:val="TitleChar"/>
          <w:rFonts w:eastAsia="Calibri"/>
          <w:sz w:val="24"/>
          <w:szCs w:val="24"/>
        </w:rPr>
        <w:t>TAC-</w:t>
      </w:r>
      <w:r w:rsidR="00324A57" w:rsidRPr="00392614">
        <w:rPr>
          <w:rStyle w:val="TitleChar"/>
          <w:rFonts w:eastAsia="Calibri" w:cs="Arial"/>
          <w:sz w:val="24"/>
          <w:szCs w:val="24"/>
        </w:rPr>
        <w:t>17-42242</w:t>
      </w:r>
    </w:p>
    <w:p w14:paraId="1DFECDD2" w14:textId="2AC3B531" w:rsidR="00082667" w:rsidRPr="00392614" w:rsidRDefault="00082667" w:rsidP="00C9572C">
      <w:pPr>
        <w:pStyle w:val="Title"/>
        <w:jc w:val="center"/>
        <w:rPr>
          <w:rFonts w:cs="Arial"/>
          <w:b w:val="0"/>
          <w:sz w:val="24"/>
          <w:szCs w:val="24"/>
        </w:rPr>
      </w:pPr>
      <w:r w:rsidRPr="00392614">
        <w:rPr>
          <w:rStyle w:val="TitleChar"/>
          <w:rFonts w:eastAsia="Calibri"/>
          <w:sz w:val="24"/>
          <w:szCs w:val="24"/>
        </w:rPr>
        <w:t>Task Order PWS Version Number:</w:t>
      </w:r>
      <w:r w:rsidRPr="00392614">
        <w:rPr>
          <w:rFonts w:cs="Arial"/>
          <w:b w:val="0"/>
          <w:sz w:val="24"/>
          <w:szCs w:val="24"/>
        </w:rPr>
        <w:t xml:space="preserve">  </w:t>
      </w:r>
      <w:r w:rsidR="00F01610" w:rsidRPr="00392614">
        <w:rPr>
          <w:rFonts w:cs="Arial"/>
          <w:b w:val="0"/>
          <w:sz w:val="24"/>
          <w:szCs w:val="24"/>
        </w:rPr>
        <w:t>2.</w:t>
      </w:r>
      <w:r w:rsidR="00DA5E5F">
        <w:rPr>
          <w:rFonts w:cs="Arial"/>
          <w:b w:val="0"/>
          <w:sz w:val="24"/>
          <w:szCs w:val="24"/>
        </w:rPr>
        <w:t>6</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62540412" w14:textId="77777777" w:rsidR="007D3BBC" w:rsidRPr="007D3BBC" w:rsidRDefault="001013AB">
      <w:pPr>
        <w:pStyle w:val="TOC1"/>
        <w:tabs>
          <w:tab w:val="left" w:pos="720"/>
          <w:tab w:val="right" w:leader="dot" w:pos="9350"/>
        </w:tabs>
        <w:rPr>
          <w:rFonts w:asciiTheme="minorHAnsi" w:eastAsiaTheme="minorEastAsia" w:hAnsiTheme="minorHAnsi" w:cstheme="minorBidi"/>
          <w:noProof/>
          <w:sz w:val="22"/>
          <w:szCs w:val="22"/>
        </w:rPr>
      </w:pPr>
      <w:r w:rsidRPr="008614E9">
        <w:rPr>
          <w:rFonts w:cs="Arial"/>
        </w:rPr>
        <w:fldChar w:fldCharType="begin"/>
      </w:r>
      <w:r w:rsidRPr="008614E9">
        <w:rPr>
          <w:rFonts w:cs="Arial"/>
        </w:rPr>
        <w:instrText xml:space="preserve"> TOC \o "1-4" \h \z \u </w:instrText>
      </w:r>
      <w:r w:rsidRPr="008614E9">
        <w:rPr>
          <w:rFonts w:cs="Arial"/>
        </w:rPr>
        <w:fldChar w:fldCharType="separate"/>
      </w:r>
      <w:hyperlink w:anchor="_Toc487899786" w:history="1">
        <w:r w:rsidR="007D3BBC" w:rsidRPr="007D3BBC">
          <w:rPr>
            <w:rStyle w:val="Hyperlink"/>
            <w:noProof/>
          </w:rPr>
          <w:t>1.0</w:t>
        </w:r>
        <w:r w:rsidR="007D3BBC" w:rsidRPr="007D3BBC">
          <w:rPr>
            <w:rFonts w:asciiTheme="minorHAnsi" w:eastAsiaTheme="minorEastAsia" w:hAnsiTheme="minorHAnsi" w:cstheme="minorBidi"/>
            <w:noProof/>
            <w:sz w:val="22"/>
            <w:szCs w:val="22"/>
          </w:rPr>
          <w:tab/>
        </w:r>
        <w:r w:rsidR="007D3BBC" w:rsidRPr="007D3BBC">
          <w:rPr>
            <w:rStyle w:val="Hyperlink"/>
            <w:noProof/>
          </w:rPr>
          <w:t>BACKGROUND</w:t>
        </w:r>
        <w:r w:rsidR="007D3BBC" w:rsidRPr="007D3BBC">
          <w:rPr>
            <w:noProof/>
            <w:webHidden/>
          </w:rPr>
          <w:tab/>
        </w:r>
        <w:r w:rsidR="007D3BBC" w:rsidRPr="00211E37">
          <w:rPr>
            <w:noProof/>
            <w:webHidden/>
          </w:rPr>
          <w:fldChar w:fldCharType="begin"/>
        </w:r>
        <w:r w:rsidR="007D3BBC" w:rsidRPr="007D3BBC">
          <w:rPr>
            <w:noProof/>
            <w:webHidden/>
          </w:rPr>
          <w:instrText xml:space="preserve"> PAGEREF _Toc487899786 \h </w:instrText>
        </w:r>
        <w:r w:rsidR="007D3BBC" w:rsidRPr="00211E37">
          <w:rPr>
            <w:noProof/>
            <w:webHidden/>
          </w:rPr>
        </w:r>
        <w:r w:rsidR="007D3BBC" w:rsidRPr="00211E37">
          <w:rPr>
            <w:noProof/>
            <w:webHidden/>
          </w:rPr>
          <w:fldChar w:fldCharType="separate"/>
        </w:r>
        <w:r w:rsidR="007D3BBC" w:rsidRPr="007D3BBC">
          <w:rPr>
            <w:noProof/>
            <w:webHidden/>
          </w:rPr>
          <w:t>4</w:t>
        </w:r>
        <w:r w:rsidR="007D3BBC" w:rsidRPr="00211E37">
          <w:rPr>
            <w:noProof/>
            <w:webHidden/>
          </w:rPr>
          <w:fldChar w:fldCharType="end"/>
        </w:r>
      </w:hyperlink>
    </w:p>
    <w:p w14:paraId="4C2D0399" w14:textId="77777777" w:rsidR="007D3BBC" w:rsidRPr="007D3BBC" w:rsidRDefault="000638C5">
      <w:pPr>
        <w:pStyle w:val="TOC1"/>
        <w:tabs>
          <w:tab w:val="left" w:pos="720"/>
          <w:tab w:val="right" w:leader="dot" w:pos="9350"/>
        </w:tabs>
        <w:rPr>
          <w:rFonts w:asciiTheme="minorHAnsi" w:eastAsiaTheme="minorEastAsia" w:hAnsiTheme="minorHAnsi" w:cstheme="minorBidi"/>
          <w:noProof/>
          <w:sz w:val="22"/>
          <w:szCs w:val="22"/>
        </w:rPr>
      </w:pPr>
      <w:hyperlink w:anchor="_Toc487899787" w:history="1">
        <w:r w:rsidR="007D3BBC" w:rsidRPr="007D3BBC">
          <w:rPr>
            <w:rStyle w:val="Hyperlink"/>
            <w:noProof/>
          </w:rPr>
          <w:t>2.0</w:t>
        </w:r>
        <w:r w:rsidR="007D3BBC" w:rsidRPr="007D3BBC">
          <w:rPr>
            <w:rFonts w:asciiTheme="minorHAnsi" w:eastAsiaTheme="minorEastAsia" w:hAnsiTheme="minorHAnsi" w:cstheme="minorBidi"/>
            <w:noProof/>
            <w:sz w:val="22"/>
            <w:szCs w:val="22"/>
          </w:rPr>
          <w:tab/>
        </w:r>
        <w:r w:rsidR="007D3BBC" w:rsidRPr="007D3BBC">
          <w:rPr>
            <w:rStyle w:val="Hyperlink"/>
            <w:noProof/>
          </w:rPr>
          <w:t>APPLICABLE DOCUMENTS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_Toc487899787 \h </w:instrText>
        </w:r>
        <w:r w:rsidR="007D3BBC" w:rsidRPr="00053A2B">
          <w:rPr>
            <w:noProof/>
            <w:webHidden/>
          </w:rPr>
        </w:r>
        <w:r w:rsidR="007D3BBC" w:rsidRPr="00053A2B">
          <w:rPr>
            <w:noProof/>
            <w:webHidden/>
          </w:rPr>
          <w:fldChar w:fldCharType="separate"/>
        </w:r>
        <w:r w:rsidR="007D3BBC" w:rsidRPr="007D3BBC">
          <w:rPr>
            <w:noProof/>
            <w:webHidden/>
          </w:rPr>
          <w:t>5</w:t>
        </w:r>
        <w:r w:rsidR="007D3BBC" w:rsidRPr="00053A2B">
          <w:rPr>
            <w:noProof/>
            <w:webHidden/>
          </w:rPr>
          <w:fldChar w:fldCharType="end"/>
        </w:r>
      </w:hyperlink>
    </w:p>
    <w:p w14:paraId="75EFF559" w14:textId="77777777" w:rsidR="007D3BBC" w:rsidRPr="007D3BBC" w:rsidRDefault="000638C5">
      <w:pPr>
        <w:pStyle w:val="TOC1"/>
        <w:tabs>
          <w:tab w:val="left" w:pos="720"/>
          <w:tab w:val="right" w:leader="dot" w:pos="9350"/>
        </w:tabs>
        <w:rPr>
          <w:rFonts w:asciiTheme="minorHAnsi" w:eastAsiaTheme="minorEastAsia" w:hAnsiTheme="minorHAnsi" w:cstheme="minorBidi"/>
          <w:noProof/>
          <w:sz w:val="22"/>
          <w:szCs w:val="22"/>
        </w:rPr>
      </w:pPr>
      <w:hyperlink w:anchor="_Toc487899788" w:history="1">
        <w:r w:rsidR="007D3BBC" w:rsidRPr="007D3BBC">
          <w:rPr>
            <w:rStyle w:val="Hyperlink"/>
            <w:noProof/>
          </w:rPr>
          <w:t>3.0</w:t>
        </w:r>
        <w:r w:rsidR="007D3BBC" w:rsidRPr="007D3BBC">
          <w:rPr>
            <w:rFonts w:asciiTheme="minorHAnsi" w:eastAsiaTheme="minorEastAsia" w:hAnsiTheme="minorHAnsi" w:cstheme="minorBidi"/>
            <w:noProof/>
            <w:sz w:val="22"/>
            <w:szCs w:val="22"/>
          </w:rPr>
          <w:tab/>
        </w:r>
        <w:r w:rsidR="007D3BBC" w:rsidRPr="007D3BBC">
          <w:rPr>
            <w:rStyle w:val="Hyperlink"/>
            <w:noProof/>
          </w:rPr>
          <w:t>SCOPE OF WORK</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_Toc487899788 \h </w:instrText>
        </w:r>
        <w:r w:rsidR="007D3BBC" w:rsidRPr="00053A2B">
          <w:rPr>
            <w:noProof/>
            <w:webHidden/>
          </w:rPr>
        </w:r>
        <w:r w:rsidR="007D3BBC" w:rsidRPr="00053A2B">
          <w:rPr>
            <w:noProof/>
            <w:webHidden/>
          </w:rPr>
          <w:fldChar w:fldCharType="separate"/>
        </w:r>
        <w:r w:rsidR="007D3BBC" w:rsidRPr="007D3BBC">
          <w:rPr>
            <w:noProof/>
            <w:webHidden/>
          </w:rPr>
          <w:t>5</w:t>
        </w:r>
        <w:r w:rsidR="007D3BBC" w:rsidRPr="00053A2B">
          <w:rPr>
            <w:noProof/>
            <w:webHidden/>
          </w:rPr>
          <w:fldChar w:fldCharType="end"/>
        </w:r>
      </w:hyperlink>
    </w:p>
    <w:p w14:paraId="11A43F56"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89" w:history="1">
        <w:r w:rsidR="007D3BBC" w:rsidRPr="007D3BBC">
          <w:rPr>
            <w:rStyle w:val="Hyperlink"/>
            <w:noProof/>
          </w:rPr>
          <w:t>3.1</w:t>
        </w:r>
        <w:r w:rsidR="007D3BBC" w:rsidRPr="007D3BBC">
          <w:rPr>
            <w:rFonts w:asciiTheme="minorHAnsi" w:eastAsiaTheme="minorEastAsia" w:hAnsiTheme="minorHAnsi" w:cstheme="minorBidi"/>
            <w:noProof/>
            <w:sz w:val="22"/>
            <w:szCs w:val="22"/>
          </w:rPr>
          <w:tab/>
        </w:r>
        <w:r w:rsidR="007D3BBC" w:rsidRPr="007D3BBC">
          <w:rPr>
            <w:rStyle w:val="Hyperlink"/>
            <w:noProof/>
          </w:rPr>
          <w:t>APPLICABILITY</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_Toc487899789 \h </w:instrText>
        </w:r>
        <w:r w:rsidR="007D3BBC" w:rsidRPr="00053A2B">
          <w:rPr>
            <w:noProof/>
            <w:webHidden/>
          </w:rPr>
        </w:r>
        <w:r w:rsidR="007D3BBC" w:rsidRPr="00053A2B">
          <w:rPr>
            <w:noProof/>
            <w:webHidden/>
          </w:rPr>
          <w:fldChar w:fldCharType="separate"/>
        </w:r>
        <w:r w:rsidR="007D3BBC" w:rsidRPr="007D3BBC">
          <w:rPr>
            <w:noProof/>
            <w:webHidden/>
          </w:rPr>
          <w:t>5</w:t>
        </w:r>
        <w:r w:rsidR="007D3BBC" w:rsidRPr="00053A2B">
          <w:rPr>
            <w:noProof/>
            <w:webHidden/>
          </w:rPr>
          <w:fldChar w:fldCharType="end"/>
        </w:r>
      </w:hyperlink>
    </w:p>
    <w:p w14:paraId="651E7E36"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0" w:history="1">
        <w:r w:rsidR="007D3BBC" w:rsidRPr="007D3BBC">
          <w:rPr>
            <w:rStyle w:val="Hyperlink"/>
            <w:noProof/>
          </w:rPr>
          <w:t>3.2</w:t>
        </w:r>
        <w:r w:rsidR="007D3BBC" w:rsidRPr="007D3BBC">
          <w:rPr>
            <w:rFonts w:asciiTheme="minorHAnsi" w:eastAsiaTheme="minorEastAsia" w:hAnsiTheme="minorHAnsi" w:cstheme="minorBidi"/>
            <w:noProof/>
            <w:sz w:val="22"/>
            <w:szCs w:val="22"/>
          </w:rPr>
          <w:tab/>
        </w:r>
        <w:r w:rsidR="007D3BBC" w:rsidRPr="007D3BBC">
          <w:rPr>
            <w:rStyle w:val="Hyperlink"/>
            <w:noProof/>
          </w:rPr>
          <w:t>ORDER TYPE</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_Toc487899790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5DDCD1C1" w14:textId="77777777" w:rsidR="007D3BBC" w:rsidRPr="007D3BBC" w:rsidRDefault="000638C5">
      <w:pPr>
        <w:pStyle w:val="TOC1"/>
        <w:tabs>
          <w:tab w:val="left" w:pos="720"/>
          <w:tab w:val="right" w:leader="dot" w:pos="9350"/>
        </w:tabs>
        <w:rPr>
          <w:rFonts w:asciiTheme="minorHAnsi" w:eastAsiaTheme="minorEastAsia" w:hAnsiTheme="minorHAnsi" w:cstheme="minorBidi"/>
          <w:noProof/>
          <w:sz w:val="22"/>
          <w:szCs w:val="22"/>
        </w:rPr>
      </w:pPr>
      <w:hyperlink w:anchor="_Toc487899791" w:history="1">
        <w:r w:rsidR="007D3BBC" w:rsidRPr="007D3BBC">
          <w:rPr>
            <w:rStyle w:val="Hyperlink"/>
            <w:noProof/>
          </w:rPr>
          <w:t>4.0</w:t>
        </w:r>
        <w:r w:rsidR="007D3BBC" w:rsidRPr="007D3BBC">
          <w:rPr>
            <w:rFonts w:asciiTheme="minorHAnsi" w:eastAsiaTheme="minorEastAsia" w:hAnsiTheme="minorHAnsi" w:cstheme="minorBidi"/>
            <w:noProof/>
            <w:sz w:val="22"/>
            <w:szCs w:val="22"/>
          </w:rPr>
          <w:tab/>
        </w:r>
        <w:r w:rsidR="007D3BBC" w:rsidRPr="007D3BBC">
          <w:rPr>
            <w:rStyle w:val="Hyperlink"/>
            <w:noProof/>
          </w:rPr>
          <w:t>PERFORMANCE DETAILS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_Toc487899791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7B67C7C7"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2" w:history="1">
        <w:r w:rsidR="007D3BBC" w:rsidRPr="007D3BBC">
          <w:rPr>
            <w:rStyle w:val="Hyperlink"/>
            <w:noProof/>
          </w:rPr>
          <w:t>4.1</w:t>
        </w:r>
        <w:r w:rsidR="007D3BBC" w:rsidRPr="007D3BBC">
          <w:rPr>
            <w:rFonts w:asciiTheme="minorHAnsi" w:eastAsiaTheme="minorEastAsia" w:hAnsiTheme="minorHAnsi" w:cstheme="minorBidi"/>
            <w:noProof/>
            <w:sz w:val="22"/>
            <w:szCs w:val="22"/>
          </w:rPr>
          <w:tab/>
        </w:r>
        <w:r w:rsidR="007D3BBC" w:rsidRPr="007D3BBC">
          <w:rPr>
            <w:rStyle w:val="Hyperlink"/>
            <w:noProof/>
          </w:rPr>
          <w:t>PERFORMANCE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_Toc487899792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5768285C"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3" w:history="1">
        <w:r w:rsidR="007D3BBC" w:rsidRPr="007D3BBC">
          <w:rPr>
            <w:rStyle w:val="Hyperlink"/>
            <w:noProof/>
          </w:rPr>
          <w:t>4.2</w:t>
        </w:r>
        <w:r w:rsidR="007D3BBC" w:rsidRPr="007D3BBC">
          <w:rPr>
            <w:rFonts w:asciiTheme="minorHAnsi" w:eastAsiaTheme="minorEastAsia" w:hAnsiTheme="minorHAnsi" w:cstheme="minorBidi"/>
            <w:noProof/>
            <w:sz w:val="22"/>
            <w:szCs w:val="22"/>
          </w:rPr>
          <w:tab/>
        </w:r>
        <w:r w:rsidR="007D3BBC" w:rsidRPr="007D3BBC">
          <w:rPr>
            <w:rStyle w:val="Hyperlink"/>
            <w:noProof/>
          </w:rPr>
          <w:t>PLACE OF PERFORMANCE</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_Toc487899793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51E1300E"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4" w:history="1">
        <w:r w:rsidR="007D3BBC" w:rsidRPr="007D3BBC">
          <w:rPr>
            <w:rStyle w:val="Hyperlink"/>
            <w:noProof/>
          </w:rPr>
          <w:t>4.3</w:t>
        </w:r>
        <w:r w:rsidR="007D3BBC" w:rsidRPr="007D3BBC">
          <w:rPr>
            <w:rFonts w:asciiTheme="minorHAnsi" w:eastAsiaTheme="minorEastAsia" w:hAnsiTheme="minorHAnsi" w:cstheme="minorBidi"/>
            <w:noProof/>
            <w:sz w:val="22"/>
            <w:szCs w:val="22"/>
          </w:rPr>
          <w:tab/>
        </w:r>
        <w:r w:rsidR="007D3BBC" w:rsidRPr="007D3BBC">
          <w:rPr>
            <w:rStyle w:val="Hyperlink"/>
            <w:noProof/>
          </w:rPr>
          <w:t>TRAVEL OR SPECIAL REQUIREMENTS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_Toc487899794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46FD72BC"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5" w:history="1">
        <w:r w:rsidR="007D3BBC" w:rsidRPr="007D3BBC">
          <w:rPr>
            <w:rStyle w:val="Hyperlink"/>
            <w:noProof/>
          </w:rPr>
          <w:t>4.4</w:t>
        </w:r>
        <w:r w:rsidR="007D3BBC" w:rsidRPr="007D3BBC">
          <w:rPr>
            <w:rFonts w:asciiTheme="minorHAnsi" w:eastAsiaTheme="minorEastAsia" w:hAnsiTheme="minorHAnsi" w:cstheme="minorBidi"/>
            <w:noProof/>
            <w:sz w:val="22"/>
            <w:szCs w:val="22"/>
          </w:rPr>
          <w:tab/>
        </w:r>
        <w:r w:rsidR="007D3BBC" w:rsidRPr="007D3BBC">
          <w:rPr>
            <w:rStyle w:val="Hyperlink"/>
            <w:noProof/>
          </w:rPr>
          <w:t>CONTRACT MANAGEMENT</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_Toc487899795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0427747C"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6" w:history="1">
        <w:r w:rsidR="007D3BBC" w:rsidRPr="007D3BBC">
          <w:rPr>
            <w:rStyle w:val="Hyperlink"/>
            <w:noProof/>
          </w:rPr>
          <w:t>4.5</w:t>
        </w:r>
        <w:r w:rsidR="007D3BBC" w:rsidRPr="007D3BBC">
          <w:rPr>
            <w:rFonts w:asciiTheme="minorHAnsi" w:eastAsiaTheme="minorEastAsia" w:hAnsiTheme="minorHAnsi" w:cstheme="minorBidi"/>
            <w:noProof/>
            <w:sz w:val="22"/>
            <w:szCs w:val="22"/>
          </w:rPr>
          <w:tab/>
        </w:r>
        <w:r w:rsidR="007D3BBC" w:rsidRPr="007D3BBC">
          <w:rPr>
            <w:rStyle w:val="Hyperlink"/>
            <w:noProof/>
          </w:rPr>
          <w:t>GOVERNMENT FURNISHED PROPERTY</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_Toc487899796 \h </w:instrText>
        </w:r>
        <w:r w:rsidR="007D3BBC" w:rsidRPr="00053A2B">
          <w:rPr>
            <w:noProof/>
            <w:webHidden/>
          </w:rPr>
        </w:r>
        <w:r w:rsidR="007D3BBC" w:rsidRPr="00053A2B">
          <w:rPr>
            <w:noProof/>
            <w:webHidden/>
          </w:rPr>
          <w:fldChar w:fldCharType="separate"/>
        </w:r>
        <w:r w:rsidR="007D3BBC" w:rsidRPr="007D3BBC">
          <w:rPr>
            <w:noProof/>
            <w:webHidden/>
          </w:rPr>
          <w:t>6</w:t>
        </w:r>
        <w:r w:rsidR="007D3BBC" w:rsidRPr="00053A2B">
          <w:rPr>
            <w:noProof/>
            <w:webHidden/>
          </w:rPr>
          <w:fldChar w:fldCharType="end"/>
        </w:r>
      </w:hyperlink>
    </w:p>
    <w:p w14:paraId="78AC78E2"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797" w:history="1">
        <w:r w:rsidR="007D3BBC" w:rsidRPr="007D3BBC">
          <w:rPr>
            <w:rStyle w:val="Hyperlink"/>
            <w:noProof/>
          </w:rPr>
          <w:t>4.6</w:t>
        </w:r>
        <w:r w:rsidR="007D3BBC" w:rsidRPr="007D3BBC">
          <w:rPr>
            <w:rFonts w:asciiTheme="minorHAnsi" w:eastAsiaTheme="minorEastAsia" w:hAnsiTheme="minorHAnsi" w:cstheme="minorBidi"/>
            <w:noProof/>
            <w:sz w:val="22"/>
            <w:szCs w:val="22"/>
          </w:rPr>
          <w:tab/>
        </w:r>
        <w:r w:rsidR="007D3BBC" w:rsidRPr="007D3BBC">
          <w:rPr>
            <w:rStyle w:val="Hyperlink"/>
            <w:noProof/>
          </w:rPr>
          <w:t>SECURITY AND PRIVACY</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_Toc487899797 \h </w:instrText>
        </w:r>
        <w:r w:rsidR="007D3BBC" w:rsidRPr="00053A2B">
          <w:rPr>
            <w:noProof/>
            <w:webHidden/>
          </w:rPr>
        </w:r>
        <w:r w:rsidR="007D3BBC" w:rsidRPr="00053A2B">
          <w:rPr>
            <w:noProof/>
            <w:webHidden/>
          </w:rPr>
          <w:fldChar w:fldCharType="separate"/>
        </w:r>
        <w:r w:rsidR="007D3BBC" w:rsidRPr="007D3BBC">
          <w:rPr>
            <w:noProof/>
            <w:webHidden/>
          </w:rPr>
          <w:t>7</w:t>
        </w:r>
        <w:r w:rsidR="007D3BBC" w:rsidRPr="00053A2B">
          <w:rPr>
            <w:noProof/>
            <w:webHidden/>
          </w:rPr>
          <w:fldChar w:fldCharType="end"/>
        </w:r>
      </w:hyperlink>
    </w:p>
    <w:p w14:paraId="0BA66D04"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798" w:history="1">
        <w:r w:rsidR="007D3BBC" w:rsidRPr="007D3BBC">
          <w:rPr>
            <w:rStyle w:val="Hyperlink"/>
            <w:noProof/>
          </w:rPr>
          <w:t>4.6.1</w:t>
        </w:r>
        <w:r w:rsidR="007D3BBC" w:rsidRPr="007D3BBC">
          <w:rPr>
            <w:rFonts w:asciiTheme="minorHAnsi" w:eastAsiaTheme="minorEastAsia" w:hAnsiTheme="minorHAnsi" w:cstheme="minorBidi"/>
            <w:noProof/>
            <w:sz w:val="22"/>
            <w:szCs w:val="22"/>
          </w:rPr>
          <w:tab/>
        </w:r>
        <w:r w:rsidR="007D3BBC" w:rsidRPr="007D3BBC">
          <w:rPr>
            <w:rStyle w:val="Hyperlink"/>
            <w:noProof/>
          </w:rPr>
          <w:t>POSITION/TASK RISK DESIGNATION LEVEL(S)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_Toc487899798 \h </w:instrText>
        </w:r>
        <w:r w:rsidR="007D3BBC" w:rsidRPr="00053A2B">
          <w:rPr>
            <w:noProof/>
            <w:webHidden/>
          </w:rPr>
        </w:r>
        <w:r w:rsidR="007D3BBC" w:rsidRPr="00053A2B">
          <w:rPr>
            <w:noProof/>
            <w:webHidden/>
          </w:rPr>
          <w:fldChar w:fldCharType="separate"/>
        </w:r>
        <w:r w:rsidR="007D3BBC" w:rsidRPr="007D3BBC">
          <w:rPr>
            <w:noProof/>
            <w:webHidden/>
          </w:rPr>
          <w:t>7</w:t>
        </w:r>
        <w:r w:rsidR="007D3BBC" w:rsidRPr="00053A2B">
          <w:rPr>
            <w:noProof/>
            <w:webHidden/>
          </w:rPr>
          <w:fldChar w:fldCharType="end"/>
        </w:r>
      </w:hyperlink>
    </w:p>
    <w:p w14:paraId="0AB0F01F" w14:textId="77777777" w:rsidR="007D3BBC" w:rsidRPr="007D3BBC" w:rsidRDefault="000638C5">
      <w:pPr>
        <w:pStyle w:val="TOC1"/>
        <w:tabs>
          <w:tab w:val="left" w:pos="720"/>
          <w:tab w:val="right" w:leader="dot" w:pos="9350"/>
        </w:tabs>
        <w:rPr>
          <w:rFonts w:asciiTheme="minorHAnsi" w:eastAsiaTheme="minorEastAsia" w:hAnsiTheme="minorHAnsi" w:cstheme="minorBidi"/>
          <w:noProof/>
          <w:sz w:val="22"/>
          <w:szCs w:val="22"/>
        </w:rPr>
      </w:pPr>
      <w:hyperlink w:anchor="_Toc487899799" w:history="1">
        <w:r w:rsidR="007D3BBC" w:rsidRPr="007D3BBC">
          <w:rPr>
            <w:rStyle w:val="Hyperlink"/>
            <w:noProof/>
          </w:rPr>
          <w:t>5.0</w:t>
        </w:r>
        <w:r w:rsidR="007D3BBC" w:rsidRPr="007D3BBC">
          <w:rPr>
            <w:rFonts w:asciiTheme="minorHAnsi" w:eastAsiaTheme="minorEastAsia" w:hAnsiTheme="minorHAnsi" w:cstheme="minorBidi"/>
            <w:noProof/>
            <w:sz w:val="22"/>
            <w:szCs w:val="22"/>
          </w:rPr>
          <w:tab/>
        </w:r>
        <w:r w:rsidR="007D3BBC" w:rsidRPr="007D3BBC">
          <w:rPr>
            <w:rStyle w:val="Hyperlink"/>
            <w:noProof/>
          </w:rPr>
          <w:t>SPECIFIC TASKS AND DELIVERABLES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_Toc487899799 \h </w:instrText>
        </w:r>
        <w:r w:rsidR="007D3BBC" w:rsidRPr="00053A2B">
          <w:rPr>
            <w:noProof/>
            <w:webHidden/>
          </w:rPr>
        </w:r>
        <w:r w:rsidR="007D3BBC" w:rsidRPr="00053A2B">
          <w:rPr>
            <w:noProof/>
            <w:webHidden/>
          </w:rPr>
          <w:fldChar w:fldCharType="separate"/>
        </w:r>
        <w:r w:rsidR="007D3BBC" w:rsidRPr="007D3BBC">
          <w:rPr>
            <w:noProof/>
            <w:webHidden/>
          </w:rPr>
          <w:t>8</w:t>
        </w:r>
        <w:r w:rsidR="007D3BBC" w:rsidRPr="00053A2B">
          <w:rPr>
            <w:noProof/>
            <w:webHidden/>
          </w:rPr>
          <w:fldChar w:fldCharType="end"/>
        </w:r>
      </w:hyperlink>
    </w:p>
    <w:p w14:paraId="40F89B8B"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00" w:history="1">
        <w:r w:rsidR="007D3BBC" w:rsidRPr="007D3BBC">
          <w:rPr>
            <w:rStyle w:val="Hyperlink"/>
            <w:noProof/>
          </w:rPr>
          <w:t>5.1</w:t>
        </w:r>
        <w:r w:rsidR="007D3BBC" w:rsidRPr="007D3BBC">
          <w:rPr>
            <w:rFonts w:asciiTheme="minorHAnsi" w:eastAsiaTheme="minorEastAsia" w:hAnsiTheme="minorHAnsi" w:cstheme="minorBidi"/>
            <w:noProof/>
            <w:sz w:val="22"/>
            <w:szCs w:val="22"/>
          </w:rPr>
          <w:tab/>
        </w:r>
        <w:r w:rsidR="007D3BBC" w:rsidRPr="007D3BBC">
          <w:rPr>
            <w:rStyle w:val="Hyperlink"/>
            <w:noProof/>
          </w:rPr>
          <w:t>PROJECT MANAGEMENT</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_Toc487899800 \h </w:instrText>
        </w:r>
        <w:r w:rsidR="007D3BBC" w:rsidRPr="00053A2B">
          <w:rPr>
            <w:noProof/>
            <w:webHidden/>
          </w:rPr>
        </w:r>
        <w:r w:rsidR="007D3BBC" w:rsidRPr="00053A2B">
          <w:rPr>
            <w:noProof/>
            <w:webHidden/>
          </w:rPr>
          <w:fldChar w:fldCharType="separate"/>
        </w:r>
        <w:r w:rsidR="007D3BBC" w:rsidRPr="007D3BBC">
          <w:rPr>
            <w:noProof/>
            <w:webHidden/>
          </w:rPr>
          <w:t>8</w:t>
        </w:r>
        <w:r w:rsidR="007D3BBC" w:rsidRPr="00053A2B">
          <w:rPr>
            <w:noProof/>
            <w:webHidden/>
          </w:rPr>
          <w:fldChar w:fldCharType="end"/>
        </w:r>
      </w:hyperlink>
    </w:p>
    <w:p w14:paraId="1C740BE0"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1" w:history="1">
        <w:r w:rsidR="007D3BBC" w:rsidRPr="007D3BBC">
          <w:rPr>
            <w:rStyle w:val="Hyperlink"/>
            <w:noProof/>
          </w:rPr>
          <w:t>5.1.1</w:t>
        </w:r>
        <w:r w:rsidR="007D3BBC" w:rsidRPr="007D3BBC">
          <w:rPr>
            <w:rFonts w:asciiTheme="minorHAnsi" w:eastAsiaTheme="minorEastAsia" w:hAnsiTheme="minorHAnsi" w:cstheme="minorBidi"/>
            <w:noProof/>
            <w:sz w:val="22"/>
            <w:szCs w:val="22"/>
          </w:rPr>
          <w:tab/>
        </w:r>
        <w:r w:rsidR="007D3BBC" w:rsidRPr="007D3BBC">
          <w:rPr>
            <w:rStyle w:val="Hyperlink"/>
            <w:noProof/>
          </w:rPr>
          <w:t>CONTRACTOR PROJECT MANAGEMENT PLAN</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_Toc487899801 \h </w:instrText>
        </w:r>
        <w:r w:rsidR="007D3BBC" w:rsidRPr="00053A2B">
          <w:rPr>
            <w:noProof/>
            <w:webHidden/>
          </w:rPr>
        </w:r>
        <w:r w:rsidR="007D3BBC" w:rsidRPr="00053A2B">
          <w:rPr>
            <w:noProof/>
            <w:webHidden/>
          </w:rPr>
          <w:fldChar w:fldCharType="separate"/>
        </w:r>
        <w:r w:rsidR="007D3BBC" w:rsidRPr="007D3BBC">
          <w:rPr>
            <w:noProof/>
            <w:webHidden/>
          </w:rPr>
          <w:t>8</w:t>
        </w:r>
        <w:r w:rsidR="007D3BBC" w:rsidRPr="00053A2B">
          <w:rPr>
            <w:noProof/>
            <w:webHidden/>
          </w:rPr>
          <w:fldChar w:fldCharType="end"/>
        </w:r>
      </w:hyperlink>
    </w:p>
    <w:p w14:paraId="2AF844D4"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2" w:history="1">
        <w:r w:rsidR="007D3BBC" w:rsidRPr="007D3BBC">
          <w:rPr>
            <w:rStyle w:val="Hyperlink"/>
            <w:noProof/>
          </w:rPr>
          <w:t>5.1.2</w:t>
        </w:r>
        <w:r w:rsidR="007D3BBC" w:rsidRPr="007D3BBC">
          <w:rPr>
            <w:rFonts w:asciiTheme="minorHAnsi" w:eastAsiaTheme="minorEastAsia" w:hAnsiTheme="minorHAnsi" w:cstheme="minorBidi"/>
            <w:noProof/>
            <w:sz w:val="22"/>
            <w:szCs w:val="22"/>
          </w:rPr>
          <w:tab/>
        </w:r>
        <w:r w:rsidR="007D3BBC" w:rsidRPr="007D3BBC">
          <w:rPr>
            <w:rStyle w:val="Hyperlink"/>
            <w:noProof/>
          </w:rPr>
          <w:t>REPORTING REQUIREMENTS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_Toc487899802 \h </w:instrText>
        </w:r>
        <w:r w:rsidR="007D3BBC" w:rsidRPr="00053A2B">
          <w:rPr>
            <w:noProof/>
            <w:webHidden/>
          </w:rPr>
        </w:r>
        <w:r w:rsidR="007D3BBC" w:rsidRPr="00053A2B">
          <w:rPr>
            <w:noProof/>
            <w:webHidden/>
          </w:rPr>
          <w:fldChar w:fldCharType="separate"/>
        </w:r>
        <w:r w:rsidR="007D3BBC" w:rsidRPr="007D3BBC">
          <w:rPr>
            <w:noProof/>
            <w:webHidden/>
          </w:rPr>
          <w:t>8</w:t>
        </w:r>
        <w:r w:rsidR="007D3BBC" w:rsidRPr="00053A2B">
          <w:rPr>
            <w:noProof/>
            <w:webHidden/>
          </w:rPr>
          <w:fldChar w:fldCharType="end"/>
        </w:r>
      </w:hyperlink>
    </w:p>
    <w:p w14:paraId="11753230"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3" w:history="1">
        <w:r w:rsidR="007D3BBC" w:rsidRPr="0023155C">
          <w:rPr>
            <w:rStyle w:val="Hyperlink"/>
            <w:rFonts w:cs="Arial"/>
            <w:bCs/>
            <w:iCs/>
            <w:noProof/>
            <w:kern w:val="32"/>
          </w:rPr>
          <w:t>5.1.3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RATIONAL TOOLS USAGE</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_Toc487899803 \h </w:instrText>
        </w:r>
        <w:r w:rsidR="007D3BBC" w:rsidRPr="00053A2B">
          <w:rPr>
            <w:noProof/>
            <w:webHidden/>
          </w:rPr>
        </w:r>
        <w:r w:rsidR="007D3BBC" w:rsidRPr="00053A2B">
          <w:rPr>
            <w:noProof/>
            <w:webHidden/>
          </w:rPr>
          <w:fldChar w:fldCharType="separate"/>
        </w:r>
        <w:r w:rsidR="007D3BBC" w:rsidRPr="007D3BBC">
          <w:rPr>
            <w:noProof/>
            <w:webHidden/>
          </w:rPr>
          <w:t>9</w:t>
        </w:r>
        <w:r w:rsidR="007D3BBC" w:rsidRPr="00053A2B">
          <w:rPr>
            <w:noProof/>
            <w:webHidden/>
          </w:rPr>
          <w:fldChar w:fldCharType="end"/>
        </w:r>
      </w:hyperlink>
    </w:p>
    <w:p w14:paraId="5813259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4" w:history="1">
        <w:r w:rsidR="007D3BBC" w:rsidRPr="0023155C">
          <w:rPr>
            <w:rStyle w:val="Hyperlink"/>
            <w:rFonts w:cs="Arial"/>
            <w:bCs/>
            <w:iCs/>
            <w:noProof/>
            <w:kern w:val="32"/>
          </w:rPr>
          <w:t>5.1.4</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PRIVACY &amp; HIPAA TRAINING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_Toc487899804 \h </w:instrText>
        </w:r>
        <w:r w:rsidR="007D3BBC" w:rsidRPr="00053A2B">
          <w:rPr>
            <w:noProof/>
            <w:webHidden/>
          </w:rPr>
        </w:r>
        <w:r w:rsidR="007D3BBC" w:rsidRPr="00053A2B">
          <w:rPr>
            <w:noProof/>
            <w:webHidden/>
          </w:rPr>
          <w:fldChar w:fldCharType="separate"/>
        </w:r>
        <w:r w:rsidR="007D3BBC" w:rsidRPr="007D3BBC">
          <w:rPr>
            <w:noProof/>
            <w:webHidden/>
          </w:rPr>
          <w:t>10</w:t>
        </w:r>
        <w:r w:rsidR="007D3BBC" w:rsidRPr="00053A2B">
          <w:rPr>
            <w:noProof/>
            <w:webHidden/>
          </w:rPr>
          <w:fldChar w:fldCharType="end"/>
        </w:r>
      </w:hyperlink>
    </w:p>
    <w:p w14:paraId="7196F17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5" w:history="1">
        <w:r w:rsidR="007D3BBC" w:rsidRPr="0023155C">
          <w:rPr>
            <w:rStyle w:val="Hyperlink"/>
            <w:rFonts w:cs="Arial"/>
            <w:bCs/>
            <w:iCs/>
            <w:noProof/>
            <w:kern w:val="32"/>
          </w:rPr>
          <w:t>5.1.5</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ONBOARDING STATUS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_Toc487899805 \h </w:instrText>
        </w:r>
        <w:r w:rsidR="007D3BBC" w:rsidRPr="00053A2B">
          <w:rPr>
            <w:noProof/>
            <w:webHidden/>
          </w:rPr>
        </w:r>
        <w:r w:rsidR="007D3BBC" w:rsidRPr="00053A2B">
          <w:rPr>
            <w:noProof/>
            <w:webHidden/>
          </w:rPr>
          <w:fldChar w:fldCharType="separate"/>
        </w:r>
        <w:r w:rsidR="007D3BBC" w:rsidRPr="007D3BBC">
          <w:rPr>
            <w:noProof/>
            <w:webHidden/>
          </w:rPr>
          <w:t>11</w:t>
        </w:r>
        <w:r w:rsidR="007D3BBC" w:rsidRPr="00053A2B">
          <w:rPr>
            <w:noProof/>
            <w:webHidden/>
          </w:rPr>
          <w:fldChar w:fldCharType="end"/>
        </w:r>
      </w:hyperlink>
    </w:p>
    <w:p w14:paraId="46BB5979"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6" w:history="1">
        <w:r w:rsidR="007D3BBC" w:rsidRPr="007D3BBC">
          <w:rPr>
            <w:rStyle w:val="Hyperlink"/>
            <w:noProof/>
          </w:rPr>
          <w:t>5.1.6</w:t>
        </w:r>
        <w:r w:rsidR="007D3BBC" w:rsidRPr="007D3BBC">
          <w:rPr>
            <w:rFonts w:asciiTheme="minorHAnsi" w:eastAsiaTheme="minorEastAsia" w:hAnsiTheme="minorHAnsi" w:cstheme="minorBidi"/>
            <w:noProof/>
            <w:sz w:val="22"/>
            <w:szCs w:val="22"/>
          </w:rPr>
          <w:tab/>
        </w:r>
        <w:r w:rsidR="007D3BBC" w:rsidRPr="007D3BBC">
          <w:rPr>
            <w:rStyle w:val="Hyperlink"/>
            <w:noProof/>
          </w:rPr>
          <w:t>TECHNICAL KICKOFF MEETING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_Toc487899806 \h </w:instrText>
        </w:r>
        <w:r w:rsidR="007D3BBC" w:rsidRPr="00053A2B">
          <w:rPr>
            <w:noProof/>
            <w:webHidden/>
          </w:rPr>
        </w:r>
        <w:r w:rsidR="007D3BBC" w:rsidRPr="00053A2B">
          <w:rPr>
            <w:noProof/>
            <w:webHidden/>
          </w:rPr>
          <w:fldChar w:fldCharType="separate"/>
        </w:r>
        <w:r w:rsidR="007D3BBC" w:rsidRPr="007D3BBC">
          <w:rPr>
            <w:noProof/>
            <w:webHidden/>
          </w:rPr>
          <w:t>11</w:t>
        </w:r>
        <w:r w:rsidR="007D3BBC" w:rsidRPr="00053A2B">
          <w:rPr>
            <w:noProof/>
            <w:webHidden/>
          </w:rPr>
          <w:fldChar w:fldCharType="end"/>
        </w:r>
      </w:hyperlink>
    </w:p>
    <w:p w14:paraId="1C64439C"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7" w:history="1">
        <w:r w:rsidR="007D3BBC" w:rsidRPr="0023155C">
          <w:rPr>
            <w:rStyle w:val="Hyperlink"/>
            <w:rFonts w:cs="Arial"/>
            <w:bCs/>
            <w:iCs/>
            <w:noProof/>
            <w:kern w:val="32"/>
          </w:rPr>
          <w:t>5.1.7</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CONFIGURATION MANAGEMENT (CM)</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_Toc487899807 \h </w:instrText>
        </w:r>
        <w:r w:rsidR="007D3BBC" w:rsidRPr="00053A2B">
          <w:rPr>
            <w:noProof/>
            <w:webHidden/>
          </w:rPr>
        </w:r>
        <w:r w:rsidR="007D3BBC" w:rsidRPr="00053A2B">
          <w:rPr>
            <w:noProof/>
            <w:webHidden/>
          </w:rPr>
          <w:fldChar w:fldCharType="separate"/>
        </w:r>
        <w:r w:rsidR="007D3BBC" w:rsidRPr="007D3BBC">
          <w:rPr>
            <w:noProof/>
            <w:webHidden/>
          </w:rPr>
          <w:t>11</w:t>
        </w:r>
        <w:r w:rsidR="007D3BBC" w:rsidRPr="00053A2B">
          <w:rPr>
            <w:noProof/>
            <w:webHidden/>
          </w:rPr>
          <w:fldChar w:fldCharType="end"/>
        </w:r>
      </w:hyperlink>
    </w:p>
    <w:p w14:paraId="4D828A8B"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08" w:history="1">
        <w:r w:rsidR="007D3BBC" w:rsidRPr="0023155C">
          <w:rPr>
            <w:rStyle w:val="Hyperlink"/>
            <w:rFonts w:cs="Arial"/>
            <w:bCs/>
            <w:iCs/>
            <w:noProof/>
          </w:rPr>
          <w:t>5.2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caps/>
            <w:noProof/>
          </w:rPr>
          <w:t>SUSTAINMENT SERVICES (BASE &amp; OPTION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_Toc487899808 \h </w:instrText>
        </w:r>
        <w:r w:rsidR="007D3BBC" w:rsidRPr="00053A2B">
          <w:rPr>
            <w:noProof/>
            <w:webHidden/>
          </w:rPr>
        </w:r>
        <w:r w:rsidR="007D3BBC" w:rsidRPr="00053A2B">
          <w:rPr>
            <w:noProof/>
            <w:webHidden/>
          </w:rPr>
          <w:fldChar w:fldCharType="separate"/>
        </w:r>
        <w:r w:rsidR="007D3BBC" w:rsidRPr="007D3BBC">
          <w:rPr>
            <w:noProof/>
            <w:webHidden/>
          </w:rPr>
          <w:t>12</w:t>
        </w:r>
        <w:r w:rsidR="007D3BBC" w:rsidRPr="00053A2B">
          <w:rPr>
            <w:noProof/>
            <w:webHidden/>
          </w:rPr>
          <w:fldChar w:fldCharType="end"/>
        </w:r>
      </w:hyperlink>
    </w:p>
    <w:p w14:paraId="2409CC4B"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09" w:history="1">
        <w:r w:rsidR="007D3BBC" w:rsidRPr="0023155C">
          <w:rPr>
            <w:rStyle w:val="Hyperlink"/>
            <w:rFonts w:cs="Arial"/>
            <w:bCs/>
            <w:iCs/>
            <w:noProof/>
            <w:kern w:val="32"/>
          </w:rPr>
          <w:t>5.2.1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ISOLATE CPRS FROM VISTA MUMPS FOR SELECT PATIENT DATA ENTRY FUNCTIONS (BASE PERIOD)</w:t>
        </w:r>
        <w:r w:rsidR="007D3BBC" w:rsidRPr="007D3BBC">
          <w:rPr>
            <w:noProof/>
            <w:webHidden/>
          </w:rPr>
          <w:tab/>
        </w:r>
        <w:r w:rsidR="007D3BBC" w:rsidRPr="0023155C">
          <w:rPr>
            <w:noProof/>
            <w:webHidden/>
          </w:rPr>
          <w:fldChar w:fldCharType="begin"/>
        </w:r>
        <w:r w:rsidR="007D3BBC" w:rsidRPr="007D3BBC">
          <w:rPr>
            <w:noProof/>
            <w:webHidden/>
          </w:rPr>
          <w:instrText xml:space="preserve"> PAGEREF _Toc487899809 \h </w:instrText>
        </w:r>
        <w:r w:rsidR="007D3BBC" w:rsidRPr="0023155C">
          <w:rPr>
            <w:noProof/>
            <w:webHidden/>
          </w:rPr>
        </w:r>
        <w:r w:rsidR="007D3BBC" w:rsidRPr="0023155C">
          <w:rPr>
            <w:noProof/>
            <w:webHidden/>
          </w:rPr>
          <w:fldChar w:fldCharType="separate"/>
        </w:r>
        <w:r w:rsidR="007D3BBC" w:rsidRPr="007D3BBC">
          <w:rPr>
            <w:noProof/>
            <w:webHidden/>
          </w:rPr>
          <w:t>13</w:t>
        </w:r>
        <w:r w:rsidR="007D3BBC" w:rsidRPr="0023155C">
          <w:rPr>
            <w:noProof/>
            <w:webHidden/>
          </w:rPr>
          <w:fldChar w:fldCharType="end"/>
        </w:r>
      </w:hyperlink>
    </w:p>
    <w:p w14:paraId="26EF0BE6" w14:textId="77777777" w:rsidR="007D3BBC" w:rsidRPr="007D3BBC" w:rsidRDefault="000638C5">
      <w:pPr>
        <w:pStyle w:val="TOC4"/>
        <w:tabs>
          <w:tab w:val="left" w:pos="1760"/>
          <w:tab w:val="right" w:leader="dot" w:pos="9350"/>
        </w:tabs>
        <w:rPr>
          <w:rFonts w:asciiTheme="minorHAnsi" w:eastAsiaTheme="minorEastAsia" w:hAnsiTheme="minorHAnsi" w:cstheme="minorBidi"/>
          <w:noProof/>
          <w:sz w:val="22"/>
          <w:szCs w:val="22"/>
        </w:rPr>
      </w:pPr>
      <w:hyperlink w:anchor="_Toc487899810" w:history="1">
        <w:r w:rsidR="007D3BBC" w:rsidRPr="0023155C">
          <w:rPr>
            <w:rStyle w:val="Hyperlink"/>
            <w:rFonts w:cs="Arial"/>
            <w:bCs/>
            <w:iCs/>
            <w:noProof/>
            <w:kern w:val="32"/>
          </w:rPr>
          <w:t>5.2.1.1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PATIENT VITALS DATA ENTRY VICS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_Toc487899810 \h </w:instrText>
        </w:r>
        <w:r w:rsidR="007D3BBC" w:rsidRPr="00053A2B">
          <w:rPr>
            <w:noProof/>
            <w:webHidden/>
          </w:rPr>
        </w:r>
        <w:r w:rsidR="007D3BBC" w:rsidRPr="00053A2B">
          <w:rPr>
            <w:noProof/>
            <w:webHidden/>
          </w:rPr>
          <w:fldChar w:fldCharType="separate"/>
        </w:r>
        <w:r w:rsidR="007D3BBC" w:rsidRPr="007D3BBC">
          <w:rPr>
            <w:noProof/>
            <w:webHidden/>
          </w:rPr>
          <w:t>13</w:t>
        </w:r>
        <w:r w:rsidR="007D3BBC" w:rsidRPr="00053A2B">
          <w:rPr>
            <w:noProof/>
            <w:webHidden/>
          </w:rPr>
          <w:fldChar w:fldCharType="end"/>
        </w:r>
      </w:hyperlink>
    </w:p>
    <w:p w14:paraId="3BA8484D" w14:textId="77777777" w:rsidR="007D3BBC" w:rsidRPr="007D3BBC" w:rsidRDefault="000638C5">
      <w:pPr>
        <w:pStyle w:val="TOC4"/>
        <w:tabs>
          <w:tab w:val="left" w:pos="1760"/>
          <w:tab w:val="right" w:leader="dot" w:pos="9350"/>
        </w:tabs>
        <w:rPr>
          <w:rFonts w:asciiTheme="minorHAnsi" w:eastAsiaTheme="minorEastAsia" w:hAnsiTheme="minorHAnsi" w:cstheme="minorBidi"/>
          <w:noProof/>
          <w:sz w:val="22"/>
          <w:szCs w:val="22"/>
        </w:rPr>
      </w:pPr>
      <w:hyperlink w:anchor="_Toc487899811" w:history="1">
        <w:r w:rsidR="007D3BBC" w:rsidRPr="0023155C">
          <w:rPr>
            <w:rStyle w:val="Hyperlink"/>
            <w:rFonts w:cs="Arial"/>
            <w:bCs/>
            <w:iCs/>
            <w:noProof/>
            <w:kern w:val="32"/>
          </w:rPr>
          <w:t>5.2.1.2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PATIENT ALLERGY DATA ENTRY VICS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_Toc487899811 \h </w:instrText>
        </w:r>
        <w:r w:rsidR="007D3BBC" w:rsidRPr="00053A2B">
          <w:rPr>
            <w:noProof/>
            <w:webHidden/>
          </w:rPr>
        </w:r>
        <w:r w:rsidR="007D3BBC" w:rsidRPr="00053A2B">
          <w:rPr>
            <w:noProof/>
            <w:webHidden/>
          </w:rPr>
          <w:fldChar w:fldCharType="separate"/>
        </w:r>
        <w:r w:rsidR="007D3BBC" w:rsidRPr="007D3BBC">
          <w:rPr>
            <w:noProof/>
            <w:webHidden/>
          </w:rPr>
          <w:t>14</w:t>
        </w:r>
        <w:r w:rsidR="007D3BBC" w:rsidRPr="00053A2B">
          <w:rPr>
            <w:noProof/>
            <w:webHidden/>
          </w:rPr>
          <w:fldChar w:fldCharType="end"/>
        </w:r>
      </w:hyperlink>
    </w:p>
    <w:p w14:paraId="41EA9255" w14:textId="77777777" w:rsidR="007D3BBC" w:rsidRPr="007D3BBC" w:rsidRDefault="000638C5">
      <w:pPr>
        <w:pStyle w:val="TOC4"/>
        <w:tabs>
          <w:tab w:val="left" w:pos="1760"/>
          <w:tab w:val="right" w:leader="dot" w:pos="9350"/>
        </w:tabs>
        <w:rPr>
          <w:rFonts w:asciiTheme="minorHAnsi" w:eastAsiaTheme="minorEastAsia" w:hAnsiTheme="minorHAnsi" w:cstheme="minorBidi"/>
          <w:noProof/>
          <w:sz w:val="22"/>
          <w:szCs w:val="22"/>
        </w:rPr>
      </w:pPr>
      <w:hyperlink w:anchor="_Toc487899812" w:history="1">
        <w:r w:rsidR="007D3BBC" w:rsidRPr="0023155C">
          <w:rPr>
            <w:rStyle w:val="Hyperlink"/>
            <w:rFonts w:cs="Arial"/>
            <w:bCs/>
            <w:iCs/>
            <w:noProof/>
            <w:kern w:val="32"/>
          </w:rPr>
          <w:t>5.2.1.3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PATIENT PROBLEM DATA ENTRY / RETRIEVAL</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_Toc487899812 \h </w:instrText>
        </w:r>
        <w:r w:rsidR="007D3BBC" w:rsidRPr="00053A2B">
          <w:rPr>
            <w:noProof/>
            <w:webHidden/>
          </w:rPr>
        </w:r>
        <w:r w:rsidR="007D3BBC" w:rsidRPr="00053A2B">
          <w:rPr>
            <w:noProof/>
            <w:webHidden/>
          </w:rPr>
          <w:fldChar w:fldCharType="separate"/>
        </w:r>
        <w:r w:rsidR="007D3BBC" w:rsidRPr="007D3BBC">
          <w:rPr>
            <w:noProof/>
            <w:webHidden/>
          </w:rPr>
          <w:t>14</w:t>
        </w:r>
        <w:r w:rsidR="007D3BBC" w:rsidRPr="00053A2B">
          <w:rPr>
            <w:noProof/>
            <w:webHidden/>
          </w:rPr>
          <w:fldChar w:fldCharType="end"/>
        </w:r>
      </w:hyperlink>
    </w:p>
    <w:p w14:paraId="5EFC90FB"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13" w:history="1">
        <w:r w:rsidR="007D3BBC" w:rsidRPr="0023155C">
          <w:rPr>
            <w:rStyle w:val="Hyperlink"/>
            <w:rFonts w:cs="Arial"/>
            <w:bCs/>
            <w:iCs/>
            <w:noProof/>
            <w:kern w:val="32"/>
          </w:rPr>
          <w:t>5.2.2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ISOLATE CPRS FROM VISTA MUMPS FOR OUTPATIENT PHARMACY CPOE (BASE PERIOD)</w:t>
        </w:r>
        <w:r w:rsidR="007D3BBC" w:rsidRPr="007D3BBC">
          <w:rPr>
            <w:noProof/>
            <w:webHidden/>
          </w:rPr>
          <w:tab/>
        </w:r>
        <w:r w:rsidR="007D3BBC" w:rsidRPr="0023155C">
          <w:rPr>
            <w:noProof/>
            <w:webHidden/>
          </w:rPr>
          <w:fldChar w:fldCharType="begin"/>
        </w:r>
        <w:r w:rsidR="007D3BBC" w:rsidRPr="007D3BBC">
          <w:rPr>
            <w:noProof/>
            <w:webHidden/>
          </w:rPr>
          <w:instrText xml:space="preserve"> PAGEREF _Toc487899813 \h </w:instrText>
        </w:r>
        <w:r w:rsidR="007D3BBC" w:rsidRPr="0023155C">
          <w:rPr>
            <w:noProof/>
            <w:webHidden/>
          </w:rPr>
        </w:r>
        <w:r w:rsidR="007D3BBC" w:rsidRPr="0023155C">
          <w:rPr>
            <w:noProof/>
            <w:webHidden/>
          </w:rPr>
          <w:fldChar w:fldCharType="separate"/>
        </w:r>
        <w:r w:rsidR="007D3BBC" w:rsidRPr="007D3BBC">
          <w:rPr>
            <w:noProof/>
            <w:webHidden/>
          </w:rPr>
          <w:t>14</w:t>
        </w:r>
        <w:r w:rsidR="007D3BBC" w:rsidRPr="0023155C">
          <w:rPr>
            <w:noProof/>
            <w:webHidden/>
          </w:rPr>
          <w:fldChar w:fldCharType="end"/>
        </w:r>
      </w:hyperlink>
    </w:p>
    <w:p w14:paraId="1A52DFAD"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14" w:history="1">
        <w:r w:rsidR="007D3BBC" w:rsidRPr="0023155C">
          <w:rPr>
            <w:rStyle w:val="Hyperlink"/>
            <w:rFonts w:cs="Arial"/>
            <w:bCs/>
            <w:iCs/>
            <w:noProof/>
            <w:kern w:val="32"/>
          </w:rPr>
          <w:t>5.2.3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ADDITIONAL SUSTAINMENT SUPPORT (BASE AND OPTION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_Toc487899814 \h </w:instrText>
        </w:r>
        <w:r w:rsidR="007D3BBC" w:rsidRPr="00053A2B">
          <w:rPr>
            <w:noProof/>
            <w:webHidden/>
          </w:rPr>
        </w:r>
        <w:r w:rsidR="007D3BBC" w:rsidRPr="00053A2B">
          <w:rPr>
            <w:noProof/>
            <w:webHidden/>
          </w:rPr>
          <w:fldChar w:fldCharType="separate"/>
        </w:r>
        <w:r w:rsidR="007D3BBC" w:rsidRPr="007D3BBC">
          <w:rPr>
            <w:noProof/>
            <w:webHidden/>
          </w:rPr>
          <w:t>15</w:t>
        </w:r>
        <w:r w:rsidR="007D3BBC" w:rsidRPr="00053A2B">
          <w:rPr>
            <w:noProof/>
            <w:webHidden/>
          </w:rPr>
          <w:fldChar w:fldCharType="end"/>
        </w:r>
      </w:hyperlink>
    </w:p>
    <w:p w14:paraId="785BB84D"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15" w:history="1">
        <w:r w:rsidR="007D3BBC" w:rsidRPr="0023155C">
          <w:rPr>
            <w:rStyle w:val="Hyperlink"/>
            <w:rFonts w:cs="Arial"/>
            <w:bCs/>
            <w:iCs/>
            <w:noProof/>
          </w:rPr>
          <w:t>5.3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rPr>
          <w:t>PLANNING (BASE &amp; OPTION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_Toc487899815 \h </w:instrText>
        </w:r>
        <w:r w:rsidR="007D3BBC" w:rsidRPr="00053A2B">
          <w:rPr>
            <w:noProof/>
            <w:webHidden/>
          </w:rPr>
        </w:r>
        <w:r w:rsidR="007D3BBC" w:rsidRPr="00053A2B">
          <w:rPr>
            <w:noProof/>
            <w:webHidden/>
          </w:rPr>
          <w:fldChar w:fldCharType="separate"/>
        </w:r>
        <w:r w:rsidR="007D3BBC" w:rsidRPr="007D3BBC">
          <w:rPr>
            <w:noProof/>
            <w:webHidden/>
          </w:rPr>
          <w:t>16</w:t>
        </w:r>
        <w:r w:rsidR="007D3BBC" w:rsidRPr="00053A2B">
          <w:rPr>
            <w:noProof/>
            <w:webHidden/>
          </w:rPr>
          <w:fldChar w:fldCharType="end"/>
        </w:r>
      </w:hyperlink>
    </w:p>
    <w:p w14:paraId="71BA549C"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16" w:history="1">
        <w:r w:rsidR="007D3BBC" w:rsidRPr="0023155C">
          <w:rPr>
            <w:rStyle w:val="Hyperlink"/>
            <w:rFonts w:cs="Arial"/>
            <w:bCs/>
            <w:iCs/>
            <w:noProof/>
            <w:kern w:val="32"/>
          </w:rPr>
          <w:t>5.3.1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AGILE REQUIREMENTS ELABORATION</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_Toc487899816 \h </w:instrText>
        </w:r>
        <w:r w:rsidR="007D3BBC" w:rsidRPr="00053A2B">
          <w:rPr>
            <w:noProof/>
            <w:webHidden/>
          </w:rPr>
        </w:r>
        <w:r w:rsidR="007D3BBC" w:rsidRPr="00053A2B">
          <w:rPr>
            <w:noProof/>
            <w:webHidden/>
          </w:rPr>
          <w:fldChar w:fldCharType="separate"/>
        </w:r>
        <w:r w:rsidR="007D3BBC" w:rsidRPr="007D3BBC">
          <w:rPr>
            <w:noProof/>
            <w:webHidden/>
          </w:rPr>
          <w:t>16</w:t>
        </w:r>
        <w:r w:rsidR="007D3BBC" w:rsidRPr="00053A2B">
          <w:rPr>
            <w:noProof/>
            <w:webHidden/>
          </w:rPr>
          <w:fldChar w:fldCharType="end"/>
        </w:r>
      </w:hyperlink>
    </w:p>
    <w:p w14:paraId="144CE16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17" w:history="1">
        <w:r w:rsidR="007D3BBC" w:rsidRPr="0023155C">
          <w:rPr>
            <w:rStyle w:val="Hyperlink"/>
            <w:rFonts w:cs="Arial"/>
            <w:bCs/>
            <w:iCs/>
            <w:noProof/>
            <w:kern w:val="32"/>
          </w:rPr>
          <w:t>5.3.2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BUILD PLANNING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_Toc487899817 \h </w:instrText>
        </w:r>
        <w:r w:rsidR="007D3BBC" w:rsidRPr="00053A2B">
          <w:rPr>
            <w:noProof/>
            <w:webHidden/>
          </w:rPr>
        </w:r>
        <w:r w:rsidR="007D3BBC" w:rsidRPr="00053A2B">
          <w:rPr>
            <w:noProof/>
            <w:webHidden/>
          </w:rPr>
          <w:fldChar w:fldCharType="separate"/>
        </w:r>
        <w:r w:rsidR="007D3BBC" w:rsidRPr="007D3BBC">
          <w:rPr>
            <w:noProof/>
            <w:webHidden/>
          </w:rPr>
          <w:t>17</w:t>
        </w:r>
        <w:r w:rsidR="007D3BBC" w:rsidRPr="00053A2B">
          <w:rPr>
            <w:noProof/>
            <w:webHidden/>
          </w:rPr>
          <w:fldChar w:fldCharType="end"/>
        </w:r>
      </w:hyperlink>
    </w:p>
    <w:p w14:paraId="6470FD12"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18" w:history="1">
        <w:r w:rsidR="007D3BBC" w:rsidRPr="0023155C">
          <w:rPr>
            <w:rStyle w:val="Hyperlink"/>
            <w:rFonts w:cs="Arial"/>
            <w:bCs/>
            <w:iCs/>
            <w:noProof/>
          </w:rPr>
          <w:t>5.4</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rPr>
          <w:t>BUILD AND DEVELOPMENT (BASE &amp; OPTION PERIODS)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_Toc487899818 \h </w:instrText>
        </w:r>
        <w:r w:rsidR="007D3BBC" w:rsidRPr="00053A2B">
          <w:rPr>
            <w:noProof/>
            <w:webHidden/>
          </w:rPr>
        </w:r>
        <w:r w:rsidR="007D3BBC" w:rsidRPr="00053A2B">
          <w:rPr>
            <w:noProof/>
            <w:webHidden/>
          </w:rPr>
          <w:fldChar w:fldCharType="separate"/>
        </w:r>
        <w:r w:rsidR="007D3BBC" w:rsidRPr="007D3BBC">
          <w:rPr>
            <w:noProof/>
            <w:webHidden/>
          </w:rPr>
          <w:t>18</w:t>
        </w:r>
        <w:r w:rsidR="007D3BBC" w:rsidRPr="00053A2B">
          <w:rPr>
            <w:noProof/>
            <w:webHidden/>
          </w:rPr>
          <w:fldChar w:fldCharType="end"/>
        </w:r>
      </w:hyperlink>
    </w:p>
    <w:p w14:paraId="5DA979A6"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19" w:history="1">
        <w:r w:rsidR="007D3BBC" w:rsidRPr="0023155C">
          <w:rPr>
            <w:rStyle w:val="Hyperlink"/>
            <w:rFonts w:cs="Arial"/>
            <w:bCs/>
            <w:iCs/>
            <w:noProof/>
            <w:kern w:val="32"/>
          </w:rPr>
          <w:t>5.4.1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SOFTWARE DESIGN</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_Toc487899819 \h </w:instrText>
        </w:r>
        <w:r w:rsidR="007D3BBC" w:rsidRPr="00053A2B">
          <w:rPr>
            <w:noProof/>
            <w:webHidden/>
          </w:rPr>
        </w:r>
        <w:r w:rsidR="007D3BBC" w:rsidRPr="00053A2B">
          <w:rPr>
            <w:noProof/>
            <w:webHidden/>
          </w:rPr>
          <w:fldChar w:fldCharType="separate"/>
        </w:r>
        <w:r w:rsidR="007D3BBC" w:rsidRPr="007D3BBC">
          <w:rPr>
            <w:noProof/>
            <w:webHidden/>
          </w:rPr>
          <w:t>19</w:t>
        </w:r>
        <w:r w:rsidR="007D3BBC" w:rsidRPr="00053A2B">
          <w:rPr>
            <w:noProof/>
            <w:webHidden/>
          </w:rPr>
          <w:fldChar w:fldCharType="end"/>
        </w:r>
      </w:hyperlink>
    </w:p>
    <w:p w14:paraId="49ACB48A"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0" w:history="1">
        <w:r w:rsidR="007D3BBC" w:rsidRPr="0023155C">
          <w:rPr>
            <w:rStyle w:val="Hyperlink"/>
            <w:rFonts w:cs="Arial"/>
            <w:bCs/>
            <w:iCs/>
            <w:noProof/>
            <w:kern w:val="32"/>
          </w:rPr>
          <w:t>5.4.2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SPRINT PLANNING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_Toc487899820 \h </w:instrText>
        </w:r>
        <w:r w:rsidR="007D3BBC" w:rsidRPr="00053A2B">
          <w:rPr>
            <w:noProof/>
            <w:webHidden/>
          </w:rPr>
        </w:r>
        <w:r w:rsidR="007D3BBC" w:rsidRPr="00053A2B">
          <w:rPr>
            <w:noProof/>
            <w:webHidden/>
          </w:rPr>
          <w:fldChar w:fldCharType="separate"/>
        </w:r>
        <w:r w:rsidR="007D3BBC" w:rsidRPr="007D3BBC">
          <w:rPr>
            <w:noProof/>
            <w:webHidden/>
          </w:rPr>
          <w:t>20</w:t>
        </w:r>
        <w:r w:rsidR="007D3BBC" w:rsidRPr="00053A2B">
          <w:rPr>
            <w:noProof/>
            <w:webHidden/>
          </w:rPr>
          <w:fldChar w:fldCharType="end"/>
        </w:r>
      </w:hyperlink>
    </w:p>
    <w:p w14:paraId="0196E6C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1" w:history="1">
        <w:r w:rsidR="007D3BBC" w:rsidRPr="0023155C">
          <w:rPr>
            <w:rStyle w:val="Hyperlink"/>
            <w:rFonts w:cs="Arial"/>
            <w:bCs/>
            <w:iCs/>
            <w:noProof/>
            <w:kern w:val="32"/>
          </w:rPr>
          <w:t>5.4.3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SPRINT EXECUTION</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_Toc487899821 \h </w:instrText>
        </w:r>
        <w:r w:rsidR="007D3BBC" w:rsidRPr="00053A2B">
          <w:rPr>
            <w:noProof/>
            <w:webHidden/>
          </w:rPr>
        </w:r>
        <w:r w:rsidR="007D3BBC" w:rsidRPr="00053A2B">
          <w:rPr>
            <w:noProof/>
            <w:webHidden/>
          </w:rPr>
          <w:fldChar w:fldCharType="separate"/>
        </w:r>
        <w:r w:rsidR="007D3BBC" w:rsidRPr="007D3BBC">
          <w:rPr>
            <w:noProof/>
            <w:webHidden/>
          </w:rPr>
          <w:t>20</w:t>
        </w:r>
        <w:r w:rsidR="007D3BBC" w:rsidRPr="00053A2B">
          <w:rPr>
            <w:noProof/>
            <w:webHidden/>
          </w:rPr>
          <w:fldChar w:fldCharType="end"/>
        </w:r>
      </w:hyperlink>
    </w:p>
    <w:p w14:paraId="15212A0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2" w:history="1">
        <w:r w:rsidR="007D3BBC" w:rsidRPr="0023155C">
          <w:rPr>
            <w:rStyle w:val="Hyperlink"/>
            <w:rFonts w:cs="Arial"/>
            <w:bCs/>
            <w:iCs/>
            <w:noProof/>
            <w:kern w:val="32"/>
          </w:rPr>
          <w:t>5.4.4</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SYSTEM ADMINISTRATION AND ENVIRONMENT SUPPORT</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_Toc487899822 \h </w:instrText>
        </w:r>
        <w:r w:rsidR="007D3BBC" w:rsidRPr="00053A2B">
          <w:rPr>
            <w:noProof/>
            <w:webHidden/>
          </w:rPr>
        </w:r>
        <w:r w:rsidR="007D3BBC" w:rsidRPr="00053A2B">
          <w:rPr>
            <w:noProof/>
            <w:webHidden/>
          </w:rPr>
          <w:fldChar w:fldCharType="separate"/>
        </w:r>
        <w:r w:rsidR="007D3BBC" w:rsidRPr="007D3BBC">
          <w:rPr>
            <w:noProof/>
            <w:webHidden/>
          </w:rPr>
          <w:t>21</w:t>
        </w:r>
        <w:r w:rsidR="007D3BBC" w:rsidRPr="00053A2B">
          <w:rPr>
            <w:noProof/>
            <w:webHidden/>
          </w:rPr>
          <w:fldChar w:fldCharType="end"/>
        </w:r>
      </w:hyperlink>
    </w:p>
    <w:p w14:paraId="34571DED"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3" w:history="1">
        <w:r w:rsidR="007D3BBC" w:rsidRPr="0023155C">
          <w:rPr>
            <w:rStyle w:val="Hyperlink"/>
            <w:rFonts w:cs="Arial"/>
            <w:bCs/>
            <w:iCs/>
            <w:noProof/>
            <w:kern w:val="32"/>
          </w:rPr>
          <w:t>5.4.5</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TESTING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_Toc487899823 \h </w:instrText>
        </w:r>
        <w:r w:rsidR="007D3BBC" w:rsidRPr="00053A2B">
          <w:rPr>
            <w:noProof/>
            <w:webHidden/>
          </w:rPr>
        </w:r>
        <w:r w:rsidR="007D3BBC" w:rsidRPr="00053A2B">
          <w:rPr>
            <w:noProof/>
            <w:webHidden/>
          </w:rPr>
          <w:fldChar w:fldCharType="separate"/>
        </w:r>
        <w:r w:rsidR="007D3BBC" w:rsidRPr="007D3BBC">
          <w:rPr>
            <w:noProof/>
            <w:webHidden/>
          </w:rPr>
          <w:t>22</w:t>
        </w:r>
        <w:r w:rsidR="007D3BBC" w:rsidRPr="00053A2B">
          <w:rPr>
            <w:noProof/>
            <w:webHidden/>
          </w:rPr>
          <w:fldChar w:fldCharType="end"/>
        </w:r>
      </w:hyperlink>
    </w:p>
    <w:p w14:paraId="0D23CCFA" w14:textId="77777777" w:rsidR="007D3BBC" w:rsidRPr="007D3BBC" w:rsidRDefault="000638C5">
      <w:pPr>
        <w:pStyle w:val="TOC4"/>
        <w:tabs>
          <w:tab w:val="left" w:pos="1760"/>
          <w:tab w:val="right" w:leader="dot" w:pos="9350"/>
        </w:tabs>
        <w:rPr>
          <w:rFonts w:asciiTheme="minorHAnsi" w:eastAsiaTheme="minorEastAsia" w:hAnsiTheme="minorHAnsi" w:cstheme="minorBidi"/>
          <w:noProof/>
          <w:sz w:val="22"/>
          <w:szCs w:val="22"/>
        </w:rPr>
      </w:pPr>
      <w:hyperlink w:anchor="_Toc487899824" w:history="1">
        <w:r w:rsidR="007D3BBC" w:rsidRPr="0023155C">
          <w:rPr>
            <w:rStyle w:val="Hyperlink"/>
            <w:rFonts w:cs="Arial"/>
            <w:bCs/>
            <w:iCs/>
            <w:noProof/>
            <w:kern w:val="32"/>
          </w:rPr>
          <w:t>5.4.5.1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TEST APPROACH</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_Toc487899824 \h </w:instrText>
        </w:r>
        <w:r w:rsidR="007D3BBC" w:rsidRPr="00053A2B">
          <w:rPr>
            <w:noProof/>
            <w:webHidden/>
          </w:rPr>
        </w:r>
        <w:r w:rsidR="007D3BBC" w:rsidRPr="00053A2B">
          <w:rPr>
            <w:noProof/>
            <w:webHidden/>
          </w:rPr>
          <w:fldChar w:fldCharType="separate"/>
        </w:r>
        <w:r w:rsidR="007D3BBC" w:rsidRPr="007D3BBC">
          <w:rPr>
            <w:noProof/>
            <w:webHidden/>
          </w:rPr>
          <w:t>22</w:t>
        </w:r>
        <w:r w:rsidR="007D3BBC" w:rsidRPr="00053A2B">
          <w:rPr>
            <w:noProof/>
            <w:webHidden/>
          </w:rPr>
          <w:fldChar w:fldCharType="end"/>
        </w:r>
      </w:hyperlink>
    </w:p>
    <w:p w14:paraId="317B53AC" w14:textId="77777777" w:rsidR="007D3BBC" w:rsidRPr="007D3BBC" w:rsidRDefault="000638C5">
      <w:pPr>
        <w:pStyle w:val="TOC4"/>
        <w:tabs>
          <w:tab w:val="left" w:pos="1760"/>
          <w:tab w:val="right" w:leader="dot" w:pos="9350"/>
        </w:tabs>
        <w:rPr>
          <w:rFonts w:asciiTheme="minorHAnsi" w:eastAsiaTheme="minorEastAsia" w:hAnsiTheme="minorHAnsi" w:cstheme="minorBidi"/>
          <w:noProof/>
          <w:sz w:val="22"/>
          <w:szCs w:val="22"/>
        </w:rPr>
      </w:pPr>
      <w:hyperlink w:anchor="_Toc487899825" w:history="1">
        <w:r w:rsidR="007D3BBC" w:rsidRPr="0023155C">
          <w:rPr>
            <w:rStyle w:val="Hyperlink"/>
            <w:rFonts w:cs="Arial"/>
            <w:bCs/>
            <w:iCs/>
            <w:noProof/>
            <w:kern w:val="32"/>
          </w:rPr>
          <w:t>5.4.5.2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DEVELOPMENT TESTING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_Toc487899825 \h </w:instrText>
        </w:r>
        <w:r w:rsidR="007D3BBC" w:rsidRPr="00053A2B">
          <w:rPr>
            <w:noProof/>
            <w:webHidden/>
          </w:rPr>
        </w:r>
        <w:r w:rsidR="007D3BBC" w:rsidRPr="00053A2B">
          <w:rPr>
            <w:noProof/>
            <w:webHidden/>
          </w:rPr>
          <w:fldChar w:fldCharType="separate"/>
        </w:r>
        <w:r w:rsidR="007D3BBC" w:rsidRPr="007D3BBC">
          <w:rPr>
            <w:noProof/>
            <w:webHidden/>
          </w:rPr>
          <w:t>23</w:t>
        </w:r>
        <w:r w:rsidR="007D3BBC" w:rsidRPr="00053A2B">
          <w:rPr>
            <w:noProof/>
            <w:webHidden/>
          </w:rPr>
          <w:fldChar w:fldCharType="end"/>
        </w:r>
      </w:hyperlink>
    </w:p>
    <w:p w14:paraId="6345BC32"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6" w:history="1">
        <w:r w:rsidR="007D3BBC" w:rsidRPr="0023155C">
          <w:rPr>
            <w:rStyle w:val="Hyperlink"/>
            <w:rFonts w:cs="Arial"/>
            <w:bCs/>
            <w:iCs/>
            <w:noProof/>
            <w:kern w:val="32"/>
          </w:rPr>
          <w:t>5.4.6</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ASSESSMENT AND AUTHORIZATION (A&amp;A) SUPPORT</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_Toc487899826 \h </w:instrText>
        </w:r>
        <w:r w:rsidR="007D3BBC" w:rsidRPr="00053A2B">
          <w:rPr>
            <w:noProof/>
            <w:webHidden/>
          </w:rPr>
        </w:r>
        <w:r w:rsidR="007D3BBC" w:rsidRPr="00053A2B">
          <w:rPr>
            <w:noProof/>
            <w:webHidden/>
          </w:rPr>
          <w:fldChar w:fldCharType="separate"/>
        </w:r>
        <w:r w:rsidR="007D3BBC" w:rsidRPr="007D3BBC">
          <w:rPr>
            <w:noProof/>
            <w:webHidden/>
          </w:rPr>
          <w:t>24</w:t>
        </w:r>
        <w:r w:rsidR="007D3BBC" w:rsidRPr="00053A2B">
          <w:rPr>
            <w:noProof/>
            <w:webHidden/>
          </w:rPr>
          <w:fldChar w:fldCharType="end"/>
        </w:r>
      </w:hyperlink>
    </w:p>
    <w:p w14:paraId="0551B008"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27" w:history="1">
        <w:r w:rsidR="007D3BBC" w:rsidRPr="0023155C">
          <w:rPr>
            <w:rStyle w:val="Hyperlink"/>
            <w:rFonts w:cs="Arial"/>
            <w:bCs/>
            <w:iCs/>
            <w:noProof/>
          </w:rPr>
          <w:t>5.5</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rPr>
          <w:t>IOC SUPPORT (BASE AND OPTION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_Toc487899827 \h </w:instrText>
        </w:r>
        <w:r w:rsidR="007D3BBC" w:rsidRPr="00053A2B">
          <w:rPr>
            <w:noProof/>
            <w:webHidden/>
          </w:rPr>
        </w:r>
        <w:r w:rsidR="007D3BBC" w:rsidRPr="00053A2B">
          <w:rPr>
            <w:noProof/>
            <w:webHidden/>
          </w:rPr>
          <w:fldChar w:fldCharType="separate"/>
        </w:r>
        <w:r w:rsidR="007D3BBC" w:rsidRPr="007D3BBC">
          <w:rPr>
            <w:noProof/>
            <w:webHidden/>
          </w:rPr>
          <w:t>26</w:t>
        </w:r>
        <w:r w:rsidR="007D3BBC" w:rsidRPr="00053A2B">
          <w:rPr>
            <w:noProof/>
            <w:webHidden/>
          </w:rPr>
          <w:fldChar w:fldCharType="end"/>
        </w:r>
      </w:hyperlink>
    </w:p>
    <w:p w14:paraId="29DAE751"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28" w:history="1">
        <w:r w:rsidR="007D3BBC" w:rsidRPr="0023155C">
          <w:rPr>
            <w:rStyle w:val="Hyperlink"/>
            <w:rFonts w:cs="Arial"/>
            <w:bCs/>
            <w:iCs/>
            <w:noProof/>
          </w:rPr>
          <w:t>5.6</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rPr>
          <w:t>RELEASE AND DEPLOYMENT SUPPORT (OPTION PERIOD)</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_Toc487899828 \h </w:instrText>
        </w:r>
        <w:r w:rsidR="007D3BBC" w:rsidRPr="00053A2B">
          <w:rPr>
            <w:noProof/>
            <w:webHidden/>
          </w:rPr>
        </w:r>
        <w:r w:rsidR="007D3BBC" w:rsidRPr="00053A2B">
          <w:rPr>
            <w:noProof/>
            <w:webHidden/>
          </w:rPr>
          <w:fldChar w:fldCharType="separate"/>
        </w:r>
        <w:r w:rsidR="007D3BBC" w:rsidRPr="007D3BBC">
          <w:rPr>
            <w:noProof/>
            <w:webHidden/>
          </w:rPr>
          <w:t>27</w:t>
        </w:r>
        <w:r w:rsidR="007D3BBC" w:rsidRPr="00053A2B">
          <w:rPr>
            <w:noProof/>
            <w:webHidden/>
          </w:rPr>
          <w:fldChar w:fldCharType="end"/>
        </w:r>
      </w:hyperlink>
    </w:p>
    <w:p w14:paraId="4DE8E20C"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29" w:history="1">
        <w:r w:rsidR="007D3BBC" w:rsidRPr="0023155C">
          <w:rPr>
            <w:rStyle w:val="Hyperlink"/>
            <w:rFonts w:cs="Arial"/>
            <w:bCs/>
            <w:iCs/>
            <w:noProof/>
            <w:kern w:val="32"/>
          </w:rPr>
          <w:t>5.6.1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POST-DEPLOYMENT WARRANTY SUPPORT</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_Toc487899829 \h </w:instrText>
        </w:r>
        <w:r w:rsidR="007D3BBC" w:rsidRPr="00053A2B">
          <w:rPr>
            <w:noProof/>
            <w:webHidden/>
          </w:rPr>
        </w:r>
        <w:r w:rsidR="007D3BBC" w:rsidRPr="00053A2B">
          <w:rPr>
            <w:noProof/>
            <w:webHidden/>
          </w:rPr>
          <w:fldChar w:fldCharType="separate"/>
        </w:r>
        <w:r w:rsidR="007D3BBC" w:rsidRPr="007D3BBC">
          <w:rPr>
            <w:noProof/>
            <w:webHidden/>
          </w:rPr>
          <w:t>28</w:t>
        </w:r>
        <w:r w:rsidR="007D3BBC" w:rsidRPr="00053A2B">
          <w:rPr>
            <w:noProof/>
            <w:webHidden/>
          </w:rPr>
          <w:fldChar w:fldCharType="end"/>
        </w:r>
      </w:hyperlink>
    </w:p>
    <w:p w14:paraId="7A34B51B"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30" w:history="1">
        <w:r w:rsidR="007D3BBC" w:rsidRPr="0023155C">
          <w:rPr>
            <w:rStyle w:val="Hyperlink"/>
            <w:rFonts w:cs="Arial"/>
            <w:bCs/>
            <w:iCs/>
            <w:noProof/>
          </w:rPr>
          <w:t>5.7</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rPr>
          <w:t>TRANSITION SUPPORT (OPTIONAL TASK 1)</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_Toc487899830 \h </w:instrText>
        </w:r>
        <w:r w:rsidR="007D3BBC" w:rsidRPr="00053A2B">
          <w:rPr>
            <w:noProof/>
            <w:webHidden/>
          </w:rPr>
        </w:r>
        <w:r w:rsidR="007D3BBC" w:rsidRPr="00053A2B">
          <w:rPr>
            <w:noProof/>
            <w:webHidden/>
          </w:rPr>
          <w:fldChar w:fldCharType="separate"/>
        </w:r>
        <w:r w:rsidR="007D3BBC" w:rsidRPr="007D3BBC">
          <w:rPr>
            <w:noProof/>
            <w:webHidden/>
          </w:rPr>
          <w:t>29</w:t>
        </w:r>
        <w:r w:rsidR="007D3BBC" w:rsidRPr="00053A2B">
          <w:rPr>
            <w:noProof/>
            <w:webHidden/>
          </w:rPr>
          <w:fldChar w:fldCharType="end"/>
        </w:r>
      </w:hyperlink>
    </w:p>
    <w:p w14:paraId="5314C957" w14:textId="77777777" w:rsidR="007D3BBC" w:rsidRPr="007D3BBC" w:rsidRDefault="000638C5">
      <w:pPr>
        <w:pStyle w:val="TOC1"/>
        <w:tabs>
          <w:tab w:val="left" w:pos="720"/>
          <w:tab w:val="right" w:leader="dot" w:pos="9350"/>
        </w:tabs>
        <w:rPr>
          <w:rFonts w:asciiTheme="minorHAnsi" w:eastAsiaTheme="minorEastAsia" w:hAnsiTheme="minorHAnsi" w:cstheme="minorBidi"/>
          <w:noProof/>
          <w:sz w:val="22"/>
          <w:szCs w:val="22"/>
        </w:rPr>
      </w:pPr>
      <w:hyperlink w:anchor="_Toc487899831" w:history="1">
        <w:r w:rsidR="007D3BBC" w:rsidRPr="007D3BBC">
          <w:rPr>
            <w:rStyle w:val="Hyperlink"/>
            <w:noProof/>
          </w:rPr>
          <w:t>6.0</w:t>
        </w:r>
        <w:r w:rsidR="007D3BBC" w:rsidRPr="007D3BBC">
          <w:rPr>
            <w:rFonts w:asciiTheme="minorHAnsi" w:eastAsiaTheme="minorEastAsia" w:hAnsiTheme="minorHAnsi" w:cstheme="minorBidi"/>
            <w:noProof/>
            <w:sz w:val="22"/>
            <w:szCs w:val="22"/>
          </w:rPr>
          <w:tab/>
        </w:r>
        <w:r w:rsidR="007D3BBC" w:rsidRPr="007D3BBC">
          <w:rPr>
            <w:rStyle w:val="Hyperlink"/>
            <w:noProof/>
          </w:rPr>
          <w:t>GENERAL REQUIREMENTS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_Toc487899831 \h </w:instrText>
        </w:r>
        <w:r w:rsidR="007D3BBC" w:rsidRPr="00053A2B">
          <w:rPr>
            <w:noProof/>
            <w:webHidden/>
          </w:rPr>
        </w:r>
        <w:r w:rsidR="007D3BBC" w:rsidRPr="00053A2B">
          <w:rPr>
            <w:noProof/>
            <w:webHidden/>
          </w:rPr>
          <w:fldChar w:fldCharType="separate"/>
        </w:r>
        <w:r w:rsidR="007D3BBC" w:rsidRPr="007D3BBC">
          <w:rPr>
            <w:noProof/>
            <w:webHidden/>
          </w:rPr>
          <w:t>30</w:t>
        </w:r>
        <w:r w:rsidR="007D3BBC" w:rsidRPr="00053A2B">
          <w:rPr>
            <w:noProof/>
            <w:webHidden/>
          </w:rPr>
          <w:fldChar w:fldCharType="end"/>
        </w:r>
      </w:hyperlink>
    </w:p>
    <w:p w14:paraId="5F7CE419"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32" w:history="1">
        <w:r w:rsidR="007D3BBC" w:rsidRPr="007D3BBC">
          <w:rPr>
            <w:rStyle w:val="Hyperlink"/>
            <w:noProof/>
          </w:rPr>
          <w:t>6.1</w:t>
        </w:r>
        <w:r w:rsidR="007D3BBC" w:rsidRPr="007D3BBC">
          <w:rPr>
            <w:rFonts w:asciiTheme="minorHAnsi" w:eastAsiaTheme="minorEastAsia" w:hAnsiTheme="minorHAnsi" w:cstheme="minorBidi"/>
            <w:noProof/>
            <w:sz w:val="22"/>
            <w:szCs w:val="22"/>
          </w:rPr>
          <w:tab/>
        </w:r>
        <w:r w:rsidR="007D3BBC" w:rsidRPr="007D3BBC">
          <w:rPr>
            <w:rStyle w:val="Hyperlink"/>
            <w:noProof/>
          </w:rPr>
          <w:t>PERFORMANCE METRICS</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_Toc487899832 \h </w:instrText>
        </w:r>
        <w:r w:rsidR="007D3BBC" w:rsidRPr="00053A2B">
          <w:rPr>
            <w:noProof/>
            <w:webHidden/>
          </w:rPr>
        </w:r>
        <w:r w:rsidR="007D3BBC" w:rsidRPr="00053A2B">
          <w:rPr>
            <w:noProof/>
            <w:webHidden/>
          </w:rPr>
          <w:fldChar w:fldCharType="separate"/>
        </w:r>
        <w:r w:rsidR="007D3BBC" w:rsidRPr="007D3BBC">
          <w:rPr>
            <w:noProof/>
            <w:webHidden/>
          </w:rPr>
          <w:t>30</w:t>
        </w:r>
        <w:r w:rsidR="007D3BBC" w:rsidRPr="00053A2B">
          <w:rPr>
            <w:noProof/>
            <w:webHidden/>
          </w:rPr>
          <w:fldChar w:fldCharType="end"/>
        </w:r>
      </w:hyperlink>
    </w:p>
    <w:p w14:paraId="55477696"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33" w:history="1">
        <w:r w:rsidR="007D3BBC" w:rsidRPr="007D3BBC">
          <w:rPr>
            <w:rStyle w:val="Hyperlink"/>
            <w:noProof/>
          </w:rPr>
          <w:t>6.2</w:t>
        </w:r>
        <w:r w:rsidR="007D3BBC" w:rsidRPr="007D3BBC">
          <w:rPr>
            <w:rFonts w:asciiTheme="minorHAnsi" w:eastAsiaTheme="minorEastAsia" w:hAnsiTheme="minorHAnsi" w:cstheme="minorBidi"/>
            <w:noProof/>
            <w:sz w:val="22"/>
            <w:szCs w:val="22"/>
          </w:rPr>
          <w:tab/>
        </w:r>
        <w:r w:rsidR="007D3BBC" w:rsidRPr="007D3BBC">
          <w:rPr>
            <w:rStyle w:val="Hyperlink"/>
            <w:noProof/>
          </w:rPr>
          <w:t>SECTION 508 – ELECTRONIC AND INFORMATIN TECHNOLOGY (EIT) STANDARDS</w:t>
        </w:r>
        <w:r w:rsidR="007D3BBC" w:rsidRPr="007D3BBC">
          <w:rPr>
            <w:noProof/>
            <w:webHidden/>
          </w:rPr>
          <w:tab/>
        </w:r>
        <w:r w:rsidR="007D3BBC" w:rsidRPr="0023155C">
          <w:rPr>
            <w:noProof/>
            <w:webHidden/>
          </w:rPr>
          <w:fldChar w:fldCharType="begin"/>
        </w:r>
        <w:r w:rsidR="007D3BBC" w:rsidRPr="007D3BBC">
          <w:rPr>
            <w:noProof/>
            <w:webHidden/>
          </w:rPr>
          <w:instrText xml:space="preserve"> PAGEREF _Toc487899833 \h </w:instrText>
        </w:r>
        <w:r w:rsidR="007D3BBC" w:rsidRPr="0023155C">
          <w:rPr>
            <w:noProof/>
            <w:webHidden/>
          </w:rPr>
        </w:r>
        <w:r w:rsidR="007D3BBC" w:rsidRPr="0023155C">
          <w:rPr>
            <w:noProof/>
            <w:webHidden/>
          </w:rPr>
          <w:fldChar w:fldCharType="separate"/>
        </w:r>
        <w:r w:rsidR="007D3BBC" w:rsidRPr="007D3BBC">
          <w:rPr>
            <w:noProof/>
            <w:webHidden/>
          </w:rPr>
          <w:t>31</w:t>
        </w:r>
        <w:r w:rsidR="007D3BBC" w:rsidRPr="0023155C">
          <w:rPr>
            <w:noProof/>
            <w:webHidden/>
          </w:rPr>
          <w:fldChar w:fldCharType="end"/>
        </w:r>
      </w:hyperlink>
    </w:p>
    <w:p w14:paraId="319D3AB9"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34" w:history="1">
        <w:r w:rsidR="007D3BBC" w:rsidRPr="0023155C">
          <w:rPr>
            <w:rStyle w:val="Hyperlink"/>
            <w:rFonts w:cs="Arial"/>
            <w:bCs/>
            <w:iCs/>
            <w:noProof/>
            <w:kern w:val="32"/>
          </w:rPr>
          <w:t>6.2.1</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EQUIVALENT FACILITATION</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_Toc487899834 \h </w:instrText>
        </w:r>
        <w:r w:rsidR="007D3BBC" w:rsidRPr="00053A2B">
          <w:rPr>
            <w:noProof/>
            <w:webHidden/>
          </w:rPr>
        </w:r>
        <w:r w:rsidR="007D3BBC" w:rsidRPr="00053A2B">
          <w:rPr>
            <w:noProof/>
            <w:webHidden/>
          </w:rPr>
          <w:fldChar w:fldCharType="separate"/>
        </w:r>
        <w:r w:rsidR="007D3BBC" w:rsidRPr="007D3BBC">
          <w:rPr>
            <w:noProof/>
            <w:webHidden/>
          </w:rPr>
          <w:t>31</w:t>
        </w:r>
        <w:r w:rsidR="007D3BBC" w:rsidRPr="00053A2B">
          <w:rPr>
            <w:noProof/>
            <w:webHidden/>
          </w:rPr>
          <w:fldChar w:fldCharType="end"/>
        </w:r>
      </w:hyperlink>
    </w:p>
    <w:p w14:paraId="77E2AA10"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35" w:history="1">
        <w:r w:rsidR="007D3BBC" w:rsidRPr="0023155C">
          <w:rPr>
            <w:rStyle w:val="Hyperlink"/>
            <w:rFonts w:cs="Arial"/>
            <w:bCs/>
            <w:iCs/>
            <w:noProof/>
            <w:kern w:val="32"/>
          </w:rPr>
          <w:t>6.2.2</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COMPATIBILITY WITH ASSISTIVE TECHNOLOGY</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_Toc487899835 \h </w:instrText>
        </w:r>
        <w:r w:rsidR="007D3BBC" w:rsidRPr="00053A2B">
          <w:rPr>
            <w:noProof/>
            <w:webHidden/>
          </w:rPr>
        </w:r>
        <w:r w:rsidR="007D3BBC" w:rsidRPr="00053A2B">
          <w:rPr>
            <w:noProof/>
            <w:webHidden/>
          </w:rPr>
          <w:fldChar w:fldCharType="separate"/>
        </w:r>
        <w:r w:rsidR="007D3BBC" w:rsidRPr="007D3BBC">
          <w:rPr>
            <w:noProof/>
            <w:webHidden/>
          </w:rPr>
          <w:t>31</w:t>
        </w:r>
        <w:r w:rsidR="007D3BBC" w:rsidRPr="00053A2B">
          <w:rPr>
            <w:noProof/>
            <w:webHidden/>
          </w:rPr>
          <w:fldChar w:fldCharType="end"/>
        </w:r>
      </w:hyperlink>
    </w:p>
    <w:p w14:paraId="4DA3265E" w14:textId="77777777" w:rsidR="007D3BBC" w:rsidRPr="007D3BBC" w:rsidRDefault="000638C5">
      <w:pPr>
        <w:pStyle w:val="TOC3"/>
        <w:tabs>
          <w:tab w:val="left" w:pos="1320"/>
          <w:tab w:val="right" w:leader="dot" w:pos="9350"/>
        </w:tabs>
        <w:rPr>
          <w:rFonts w:asciiTheme="minorHAnsi" w:eastAsiaTheme="minorEastAsia" w:hAnsiTheme="minorHAnsi" w:cstheme="minorBidi"/>
          <w:noProof/>
          <w:sz w:val="22"/>
          <w:szCs w:val="22"/>
        </w:rPr>
      </w:pPr>
      <w:hyperlink w:anchor="_Toc487899836" w:history="1">
        <w:r w:rsidR="007D3BBC" w:rsidRPr="0023155C">
          <w:rPr>
            <w:rStyle w:val="Hyperlink"/>
            <w:rFonts w:cs="Arial"/>
            <w:bCs/>
            <w:iCs/>
            <w:noProof/>
            <w:kern w:val="32"/>
          </w:rPr>
          <w:t>6.2.3</w:t>
        </w:r>
        <w:r w:rsidR="007D3BBC" w:rsidRPr="007D3BBC">
          <w:rPr>
            <w:rFonts w:asciiTheme="minorHAnsi" w:eastAsiaTheme="minorEastAsia" w:hAnsiTheme="minorHAnsi" w:cstheme="minorBidi"/>
            <w:noProof/>
            <w:sz w:val="22"/>
            <w:szCs w:val="22"/>
          </w:rPr>
          <w:tab/>
        </w:r>
        <w:r w:rsidR="007D3BBC" w:rsidRPr="0023155C">
          <w:rPr>
            <w:rStyle w:val="Hyperlink"/>
            <w:rFonts w:cs="Arial"/>
            <w:bCs/>
            <w:iCs/>
            <w:noProof/>
            <w:kern w:val="32"/>
          </w:rPr>
          <w:t>ACCEPTANCE AND ACCEPTANCE TESTING</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_Toc487899836 \h </w:instrText>
        </w:r>
        <w:r w:rsidR="007D3BBC" w:rsidRPr="00053A2B">
          <w:rPr>
            <w:noProof/>
            <w:webHidden/>
          </w:rPr>
        </w:r>
        <w:r w:rsidR="007D3BBC" w:rsidRPr="00053A2B">
          <w:rPr>
            <w:noProof/>
            <w:webHidden/>
          </w:rPr>
          <w:fldChar w:fldCharType="separate"/>
        </w:r>
        <w:r w:rsidR="007D3BBC" w:rsidRPr="007D3BBC">
          <w:rPr>
            <w:noProof/>
            <w:webHidden/>
          </w:rPr>
          <w:t>32</w:t>
        </w:r>
        <w:r w:rsidR="007D3BBC" w:rsidRPr="00053A2B">
          <w:rPr>
            <w:noProof/>
            <w:webHidden/>
          </w:rPr>
          <w:fldChar w:fldCharType="end"/>
        </w:r>
      </w:hyperlink>
    </w:p>
    <w:p w14:paraId="0703B60D" w14:textId="77777777" w:rsidR="007D3BBC" w:rsidRPr="007D3BBC" w:rsidRDefault="000638C5">
      <w:pPr>
        <w:pStyle w:val="TOC2"/>
        <w:tabs>
          <w:tab w:val="left" w:pos="880"/>
          <w:tab w:val="right" w:leader="dot" w:pos="9350"/>
        </w:tabs>
        <w:rPr>
          <w:rFonts w:asciiTheme="minorHAnsi" w:eastAsiaTheme="minorEastAsia" w:hAnsiTheme="minorHAnsi" w:cstheme="minorBidi"/>
          <w:noProof/>
          <w:sz w:val="22"/>
          <w:szCs w:val="22"/>
        </w:rPr>
      </w:pPr>
      <w:hyperlink w:anchor="_Toc487899837" w:history="1">
        <w:r w:rsidR="007D3BBC" w:rsidRPr="007D3BBC">
          <w:rPr>
            <w:rStyle w:val="Hyperlink"/>
            <w:noProof/>
          </w:rPr>
          <w:t>6.3</w:t>
        </w:r>
        <w:r w:rsidR="007D3BBC" w:rsidRPr="007D3BBC">
          <w:rPr>
            <w:rFonts w:asciiTheme="minorHAnsi" w:eastAsiaTheme="minorEastAsia" w:hAnsiTheme="minorHAnsi" w:cstheme="minorBidi"/>
            <w:noProof/>
            <w:sz w:val="22"/>
            <w:szCs w:val="22"/>
          </w:rPr>
          <w:tab/>
        </w:r>
        <w:r w:rsidR="007D3BBC" w:rsidRPr="007D3BBC">
          <w:rPr>
            <w:rStyle w:val="Hyperlink"/>
            <w:noProof/>
          </w:rPr>
          <w:t>ENTERPRISE AND IT FRAMEWORK</w:t>
        </w:r>
        <w:r w:rsidR="007D3BBC" w:rsidRPr="007D3BBC">
          <w:rPr>
            <w:noProof/>
            <w:webHidden/>
          </w:rPr>
          <w:tab/>
        </w:r>
        <w:r w:rsidR="007D3BBC" w:rsidRPr="00053A2B">
          <w:rPr>
            <w:noProof/>
            <w:webHidden/>
          </w:rPr>
          <w:fldChar w:fldCharType="begin"/>
        </w:r>
        <w:r w:rsidR="007D3BBC" w:rsidRPr="007D3BBC">
          <w:rPr>
            <w:noProof/>
            <w:webHidden/>
          </w:rPr>
          <w:instrText xml:space="preserve"> PAGEREF _Toc487899837 \h </w:instrText>
        </w:r>
        <w:r w:rsidR="007D3BBC" w:rsidRPr="00053A2B">
          <w:rPr>
            <w:noProof/>
            <w:webHidden/>
          </w:rPr>
        </w:r>
        <w:r w:rsidR="007D3BBC" w:rsidRPr="00053A2B">
          <w:rPr>
            <w:noProof/>
            <w:webHidden/>
          </w:rPr>
          <w:fldChar w:fldCharType="separate"/>
        </w:r>
        <w:r w:rsidR="007D3BBC" w:rsidRPr="007D3BBC">
          <w:rPr>
            <w:noProof/>
            <w:webHidden/>
          </w:rPr>
          <w:t>32</w:t>
        </w:r>
        <w:r w:rsidR="007D3BBC" w:rsidRPr="00053A2B">
          <w:rPr>
            <w:noProof/>
            <w:webHidden/>
          </w:rPr>
          <w:fldChar w:fldCharType="end"/>
        </w:r>
      </w:hyperlink>
    </w:p>
    <w:p w14:paraId="1DFECE09" w14:textId="77777777" w:rsidR="00E47F5F" w:rsidRPr="00392614" w:rsidRDefault="001013AB" w:rsidP="00E47F5F">
      <w:r w:rsidRPr="008614E9">
        <w:rPr>
          <w:rFonts w:cs="Arial"/>
        </w:rPr>
        <w:fldChar w:fldCharType="end"/>
      </w:r>
      <w:r w:rsidR="003F13D3" w:rsidRPr="00392614">
        <w:br w:type="page"/>
      </w:r>
    </w:p>
    <w:p w14:paraId="1DFECE0A" w14:textId="77777777" w:rsidR="00E47F5F" w:rsidRPr="00392614" w:rsidRDefault="00E47F5F" w:rsidP="0011119E">
      <w:pPr>
        <w:pStyle w:val="Heading1"/>
      </w:pPr>
      <w:bookmarkStart w:id="0" w:name="_Ref252782738"/>
      <w:bookmarkStart w:id="1" w:name="_Ref252782752"/>
      <w:bookmarkStart w:id="2" w:name="_Toc487899786"/>
      <w:r w:rsidRPr="00392614">
        <w:lastRenderedPageBreak/>
        <w:t>BACKGROUND</w:t>
      </w:r>
      <w:bookmarkEnd w:id="0"/>
      <w:bookmarkEnd w:id="1"/>
      <w:bookmarkEnd w:id="2"/>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0638C5">
      <w:pPr>
        <w:numPr>
          <w:ilvl w:val="0"/>
          <w:numId w:val="58"/>
        </w:numPr>
        <w:spacing w:before="120" w:after="60"/>
        <w:contextualSpacing/>
        <w:rPr>
          <w:rFonts w:cs="Arial"/>
          <w:lang w:val="en"/>
        </w:rPr>
        <w:pPrChange w:id="3" w:author="Department of Veterans Affairs" w:date="2017-07-26T16:39:00Z">
          <w:pPr>
            <w:numPr>
              <w:numId w:val="72"/>
            </w:numPr>
            <w:tabs>
              <w:tab w:val="num" w:pos="360"/>
            </w:tabs>
            <w:spacing w:before="120" w:after="60"/>
            <w:contextualSpacing/>
          </w:pPr>
        </w:pPrChange>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0638C5">
      <w:pPr>
        <w:pStyle w:val="NoSpacing"/>
        <w:numPr>
          <w:ilvl w:val="0"/>
          <w:numId w:val="58"/>
        </w:numPr>
        <w:rPr>
          <w:lang w:val="en"/>
        </w:rPr>
        <w:pPrChange w:id="4" w:author="Department of Veterans Affairs" w:date="2017-07-26T16:39:00Z">
          <w:pPr>
            <w:pStyle w:val="NoSpacing"/>
            <w:numPr>
              <w:numId w:val="72"/>
            </w:numPr>
            <w:tabs>
              <w:tab w:val="num" w:pos="360"/>
            </w:tabs>
          </w:pPr>
        </w:pPrChange>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bookmarkStart w:id="5" w:name="_GoBack"/>
      <w:ins w:id="6" w:author="Department of Veterans Affairs" w:date="2017-07-26T16:32:00Z">
        <w:r w:rsidR="000638C5">
          <w:rPr>
            <w:lang w:val="en"/>
          </w:rPr>
          <w:t>Remote Procedure Call (</w:t>
        </w:r>
      </w:ins>
      <w:bookmarkEnd w:id="5"/>
      <w:commentRangeStart w:id="7"/>
      <w:r>
        <w:rPr>
          <w:lang w:val="en"/>
        </w:rPr>
        <w:t>RPC</w:t>
      </w:r>
      <w:commentRangeEnd w:id="7"/>
      <w:ins w:id="8" w:author="Department of Veterans Affairs" w:date="2017-07-26T16:32:00Z">
        <w:r w:rsidR="000638C5">
          <w:rPr>
            <w:lang w:val="en"/>
          </w:rPr>
          <w:t>)</w:t>
        </w:r>
      </w:ins>
      <w:r w:rsidR="006A0AE3">
        <w:rPr>
          <w:rStyle w:val="CommentReference"/>
          <w:kern w:val="22"/>
        </w:rPr>
        <w:commentReference w:id="7"/>
      </w:r>
      <w:r>
        <w:rPr>
          <w:lang w:val="en"/>
        </w:rPr>
        <w:t xml:space="preserve"> content encryption so that CPRS is </w:t>
      </w:r>
      <w:r>
        <w:rPr>
          <w:lang w:val="en"/>
        </w:rPr>
        <w:lastRenderedPageBreak/>
        <w:t xml:space="preserve">adequately 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0638C5">
      <w:pPr>
        <w:pStyle w:val="NoSpacing"/>
        <w:numPr>
          <w:ilvl w:val="0"/>
          <w:numId w:val="58"/>
        </w:numPr>
        <w:rPr>
          <w:lang w:val="en"/>
        </w:rPr>
        <w:pPrChange w:id="9" w:author="Department of Veterans Affairs" w:date="2017-07-26T16:39:00Z">
          <w:pPr>
            <w:pStyle w:val="NoSpacing"/>
            <w:numPr>
              <w:numId w:val="72"/>
            </w:numPr>
            <w:tabs>
              <w:tab w:val="num" w:pos="360"/>
            </w:tabs>
          </w:pPr>
        </w:pPrChange>
      </w:pPr>
      <w:r>
        <w:rPr>
          <w:lang w:val="en"/>
        </w:rPr>
        <w:t>Address any security vulnerabilities that do not meet the enhanced security requirements.</w:t>
      </w:r>
    </w:p>
    <w:p w14:paraId="60E56AA7" w14:textId="7110EA59" w:rsidR="00713861" w:rsidRPr="00392614" w:rsidRDefault="00713861" w:rsidP="000638C5">
      <w:pPr>
        <w:numPr>
          <w:ilvl w:val="0"/>
          <w:numId w:val="58"/>
        </w:numPr>
        <w:spacing w:after="60"/>
        <w:contextualSpacing/>
        <w:rPr>
          <w:rFonts w:cs="Arial"/>
          <w:lang w:val="en"/>
        </w:rPr>
        <w:pPrChange w:id="10" w:author="Department of Veterans Affairs" w:date="2017-07-26T16:39:00Z">
          <w:pPr>
            <w:numPr>
              <w:numId w:val="72"/>
            </w:numPr>
            <w:tabs>
              <w:tab w:val="num" w:pos="360"/>
            </w:tabs>
            <w:spacing w:after="60"/>
            <w:contextualSpacing/>
          </w:pPr>
        </w:pPrChange>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0638C5">
      <w:pPr>
        <w:numPr>
          <w:ilvl w:val="0"/>
          <w:numId w:val="58"/>
        </w:numPr>
        <w:spacing w:before="120" w:after="60"/>
        <w:contextualSpacing/>
        <w:rPr>
          <w:rFonts w:cs="Arial"/>
          <w:lang w:val="en"/>
        </w:rPr>
        <w:pPrChange w:id="11" w:author="Department of Veterans Affairs" w:date="2017-07-26T16:39:00Z">
          <w:pPr>
            <w:numPr>
              <w:numId w:val="72"/>
            </w:numPr>
            <w:tabs>
              <w:tab w:val="num" w:pos="360"/>
            </w:tabs>
            <w:spacing w:before="120" w:after="60"/>
            <w:contextualSpacing/>
          </w:pPr>
        </w:pPrChange>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Off The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0638C5">
      <w:pPr>
        <w:numPr>
          <w:ilvl w:val="0"/>
          <w:numId w:val="58"/>
        </w:numPr>
        <w:spacing w:before="120" w:after="60"/>
        <w:contextualSpacing/>
        <w:rPr>
          <w:rFonts w:cs="Arial"/>
          <w:lang w:val="en"/>
        </w:rPr>
        <w:pPrChange w:id="12" w:author="Department of Veterans Affairs" w:date="2017-07-26T16:39:00Z">
          <w:pPr>
            <w:numPr>
              <w:numId w:val="72"/>
            </w:numPr>
            <w:tabs>
              <w:tab w:val="num" w:pos="360"/>
            </w:tabs>
            <w:spacing w:before="120" w:after="60"/>
            <w:contextualSpacing/>
          </w:pPr>
        </w:pPrChange>
      </w:pPr>
      <w:r w:rsidRPr="00392614">
        <w:rPr>
          <w:rFonts w:cs="Arial"/>
          <w:lang w:val="en"/>
        </w:rPr>
        <w:t>Reduce need for site by site accommodations for enterprise wide releases of selected functionality</w:t>
      </w:r>
    </w:p>
    <w:p w14:paraId="44667749" w14:textId="77777777" w:rsidR="00713861" w:rsidRPr="00392614" w:rsidRDefault="00713861" w:rsidP="000638C5">
      <w:pPr>
        <w:numPr>
          <w:ilvl w:val="0"/>
          <w:numId w:val="58"/>
        </w:numPr>
        <w:spacing w:before="120" w:after="60"/>
        <w:contextualSpacing/>
        <w:rPr>
          <w:rFonts w:cs="Arial"/>
          <w:lang w:val="en"/>
        </w:rPr>
        <w:pPrChange w:id="13" w:author="Department of Veterans Affairs" w:date="2017-07-26T16:39:00Z">
          <w:pPr>
            <w:numPr>
              <w:numId w:val="72"/>
            </w:numPr>
            <w:tabs>
              <w:tab w:val="num" w:pos="360"/>
            </w:tabs>
            <w:spacing w:before="120" w:after="60"/>
            <w:contextualSpacing/>
          </w:pPr>
        </w:pPrChange>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272509BC"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offerings</w:t>
      </w:r>
      <w:r w:rsidR="00BC5413">
        <w:rPr>
          <w:lang w:val="en"/>
        </w:rPr>
        <w:t xml:space="preserve"> </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veterans data, </w:t>
      </w:r>
      <w:r w:rsidR="00F13232">
        <w:rPr>
          <w:lang w:val="en"/>
        </w:rPr>
        <w:t xml:space="preserve">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14" w:name="_Ref252976827"/>
      <w:bookmarkStart w:id="15" w:name="_Ref252976836"/>
      <w:bookmarkStart w:id="16" w:name="_Toc487899787"/>
      <w:r w:rsidRPr="00392614">
        <w:t>APPLICABLE DOCUMENTS</w:t>
      </w:r>
      <w:bookmarkEnd w:id="14"/>
      <w:bookmarkEnd w:id="15"/>
      <w:bookmarkEnd w:id="16"/>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17" w:name="_Toc251331939"/>
      <w:bookmarkStart w:id="18" w:name="_Ref252782643"/>
      <w:bookmarkStart w:id="19" w:name="_Ref252782644"/>
      <w:bookmarkStart w:id="20" w:name="_Ref252782689"/>
      <w:bookmarkStart w:id="21"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22" w:name="_Toc487899788"/>
      <w:r w:rsidRPr="00392614">
        <w:t>SCOPE OF WORK</w:t>
      </w:r>
      <w:bookmarkEnd w:id="17"/>
      <w:bookmarkEnd w:id="18"/>
      <w:bookmarkEnd w:id="19"/>
      <w:bookmarkEnd w:id="20"/>
      <w:bookmarkEnd w:id="22"/>
    </w:p>
    <w:p w14:paraId="1DFECE5A" w14:textId="2C28B15D" w:rsidR="006643A8" w:rsidRPr="00392614" w:rsidRDefault="00E47F5F" w:rsidP="006643A8">
      <w:pPr>
        <w:pStyle w:val="NoSpacing"/>
        <w:rPr>
          <w:rFonts w:cs="Arial"/>
        </w:rPr>
      </w:pPr>
      <w:r w:rsidRPr="00392614">
        <w:t xml:space="preserve">The Contractor shall </w:t>
      </w:r>
      <w:r w:rsidR="006643A8" w:rsidRPr="00392614">
        <w:t xml:space="preserve">provide services including </w:t>
      </w:r>
      <w:r w:rsidR="006171D4" w:rsidRPr="00392614">
        <w:t xml:space="preserve">manage, plan, develop, design, integrate, test, and deploy patches that provide the adaptive maintenance required for the selected VistA components such that the net result provides both backwards- and forwards-compatibility with other VistA and commercial products. </w:t>
      </w:r>
      <w:r w:rsidR="004036B4" w:rsidRPr="00392614">
        <w:t xml:space="preserve">  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23" w:name="_Toc300062767"/>
      <w:bookmarkStart w:id="24" w:name="_Toc487899789"/>
      <w:r w:rsidRPr="00392614">
        <w:rPr>
          <w:rStyle w:val="Emphasis"/>
          <w:rFonts w:cs="Arial"/>
          <w:b/>
          <w:i w:val="0"/>
          <w:iCs/>
          <w:color w:val="auto"/>
        </w:rPr>
        <w:lastRenderedPageBreak/>
        <w:t>APPLICABILITY</w:t>
      </w:r>
      <w:bookmarkEnd w:id="23"/>
      <w:bookmarkEnd w:id="24"/>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25" w:name="_Toc300062768"/>
      <w:bookmarkStart w:id="26" w:name="_Toc487899790"/>
      <w:r w:rsidRPr="00392614">
        <w:t>ORDER TYPE</w:t>
      </w:r>
      <w:bookmarkEnd w:id="25"/>
      <w:bookmarkEnd w:id="26"/>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27" w:name="_Toc487899791"/>
      <w:bookmarkStart w:id="28" w:name="_Toc251331940"/>
      <w:bookmarkStart w:id="29" w:name="_Ref252782779"/>
      <w:bookmarkStart w:id="30" w:name="_Ref252782791"/>
      <w:r w:rsidRPr="00392614">
        <w:t>PE</w:t>
      </w:r>
      <w:r w:rsidR="00CC6169" w:rsidRPr="00392614">
        <w:t>R</w:t>
      </w:r>
      <w:r w:rsidRPr="00392614">
        <w:t>FORMANCE DETAILS</w:t>
      </w:r>
      <w:bookmarkEnd w:id="27"/>
    </w:p>
    <w:p w14:paraId="1DFECE6D" w14:textId="77777777" w:rsidR="00E47F5F" w:rsidRPr="00392614" w:rsidRDefault="00E47F5F" w:rsidP="00B7462B">
      <w:pPr>
        <w:pStyle w:val="Heading2"/>
      </w:pPr>
      <w:bookmarkStart w:id="31" w:name="_Ref252977053"/>
      <w:bookmarkStart w:id="32" w:name="_Toc487899792"/>
      <w:r w:rsidRPr="00392614">
        <w:t>PERFORMANCE PERIOD</w:t>
      </w:r>
      <w:bookmarkEnd w:id="28"/>
      <w:bookmarkEnd w:id="29"/>
      <w:bookmarkEnd w:id="30"/>
      <w:bookmarkEnd w:id="31"/>
      <w:bookmarkEnd w:id="32"/>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33" w:name="_Toc251331941"/>
      <w:bookmarkStart w:id="34" w:name="_Ref252782809"/>
      <w:bookmarkStart w:id="35" w:name="_Ref252782820"/>
      <w:bookmarkStart w:id="36" w:name="_Toc487899793"/>
      <w:r w:rsidRPr="00392614">
        <w:t>PLACE OF PERFORMANCE</w:t>
      </w:r>
      <w:bookmarkEnd w:id="33"/>
      <w:bookmarkEnd w:id="34"/>
      <w:bookmarkEnd w:id="35"/>
      <w:bookmarkEnd w:id="36"/>
    </w:p>
    <w:p w14:paraId="1DFECE71" w14:textId="77777777" w:rsidR="00304988" w:rsidRPr="00392614" w:rsidRDefault="00304988" w:rsidP="000C2F41">
      <w:pPr>
        <w:pStyle w:val="NoSpacing"/>
        <w:rPr>
          <w:rStyle w:val="Emphasis"/>
          <w:b w:val="0"/>
        </w:rPr>
      </w:pPr>
      <w:bookmarkStart w:id="37" w:name="_Toc251331942"/>
      <w:bookmarkStart w:id="38" w:name="_Ref252782839"/>
      <w:bookmarkStart w:id="39"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40" w:name="_Toc487899794"/>
      <w:r w:rsidRPr="00392614">
        <w:t>TRAVEL</w:t>
      </w:r>
      <w:bookmarkEnd w:id="37"/>
      <w:bookmarkEnd w:id="38"/>
      <w:bookmarkEnd w:id="39"/>
      <w:r w:rsidR="00810B16" w:rsidRPr="00392614">
        <w:t xml:space="preserve"> OR SPECIAL REQUIREMENTS</w:t>
      </w:r>
      <w:bookmarkEnd w:id="40"/>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41" w:name="_Toc300062773"/>
      <w:bookmarkStart w:id="42" w:name="_Toc487899795"/>
      <w:r w:rsidRPr="00392614">
        <w:lastRenderedPageBreak/>
        <w:t>CONTRACT MANAGEMENT</w:t>
      </w:r>
      <w:bookmarkEnd w:id="41"/>
      <w:bookmarkEnd w:id="42"/>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43" w:name="_Toc300062774"/>
      <w:bookmarkStart w:id="44" w:name="_Toc487899796"/>
      <w:r w:rsidRPr="00392614">
        <w:t>GOVERNMENT FURNISHED PROPERTY</w:t>
      </w:r>
      <w:bookmarkEnd w:id="43"/>
      <w:bookmarkEnd w:id="44"/>
    </w:p>
    <w:p w14:paraId="1DFECE7B" w14:textId="77777777" w:rsidR="00F0289D" w:rsidRPr="00392614" w:rsidRDefault="00F0289D" w:rsidP="00F0289D">
      <w:pPr>
        <w:rPr>
          <w:i/>
          <w:iCs/>
          <w:color w:val="0070C0"/>
        </w:rPr>
      </w:pPr>
    </w:p>
    <w:p w14:paraId="1DFECE7C" w14:textId="1C7E55A7" w:rsidR="00F0289D" w:rsidRPr="00392614" w:rsidDel="000638C5" w:rsidRDefault="000638C5" w:rsidP="00F0289D">
      <w:pPr>
        <w:rPr>
          <w:del w:id="45" w:author="Department of Veterans Affairs" w:date="2017-07-26T16:35:00Z"/>
          <w:iCs/>
        </w:rPr>
      </w:pPr>
      <w:ins w:id="46" w:author="Department of Veterans Affairs" w:date="2017-07-26T16:35:00Z">
        <w:r w:rsidRPr="000638C5">
          <w:rPr>
            <w:iCs/>
          </w:rPr>
          <w:t xml:space="preserve">VA shall provide metadata from production clones for testing. </w:t>
        </w:r>
      </w:ins>
      <w:del w:id="47" w:author="Department of Veterans Affairs" w:date="2017-07-26T16:35:00Z">
        <w:r w:rsidR="005D5335" w:rsidRPr="00392614" w:rsidDel="000638C5">
          <w:rPr>
            <w:iCs/>
          </w:rPr>
          <w:delText>Not Applicable</w:delText>
        </w:r>
      </w:del>
    </w:p>
    <w:p w14:paraId="1DFECE7D" w14:textId="77777777" w:rsidR="00F0289D" w:rsidRPr="00392614" w:rsidRDefault="00F0289D" w:rsidP="00E67345">
      <w:pPr>
        <w:pStyle w:val="NoSpacing"/>
        <w:rPr>
          <w:rStyle w:val="Emphasis"/>
          <w:b w:val="0"/>
          <w:i w:val="0"/>
          <w:iCs w:val="0"/>
          <w:color w:val="auto"/>
        </w:rPr>
      </w:pPr>
    </w:p>
    <w:p w14:paraId="1DFECE7E" w14:textId="77777777" w:rsidR="00304988" w:rsidRPr="00392614" w:rsidRDefault="00304988" w:rsidP="00304988">
      <w:pPr>
        <w:pStyle w:val="Heading2"/>
      </w:pPr>
      <w:bookmarkStart w:id="48" w:name="_Toc300062775"/>
      <w:bookmarkStart w:id="49" w:name="_Toc487899797"/>
      <w:r w:rsidRPr="00392614">
        <w:t>SECURITY</w:t>
      </w:r>
      <w:bookmarkEnd w:id="48"/>
      <w:r w:rsidR="000C5E61" w:rsidRPr="00392614">
        <w:t xml:space="preserve"> AND PRIVACY</w:t>
      </w:r>
      <w:bookmarkEnd w:id="49"/>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0638C5">
      <w:pPr>
        <w:numPr>
          <w:ilvl w:val="0"/>
          <w:numId w:val="11"/>
        </w:numPr>
        <w:tabs>
          <w:tab w:val="left" w:pos="1140"/>
        </w:tabs>
        <w:rPr>
          <w:rStyle w:val="Emphasis"/>
          <w:b w:val="0"/>
          <w:i w:val="0"/>
        </w:rPr>
        <w:pPrChange w:id="50" w:author="Department of Veterans Affairs" w:date="2017-07-26T16:39:00Z">
          <w:pPr>
            <w:numPr>
              <w:numId w:val="12"/>
            </w:numPr>
            <w:tabs>
              <w:tab w:val="left" w:pos="1140"/>
            </w:tabs>
            <w:ind w:left="720" w:hanging="360"/>
          </w:pPr>
        </w:pPrChange>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0638C5">
      <w:pPr>
        <w:numPr>
          <w:ilvl w:val="0"/>
          <w:numId w:val="11"/>
        </w:numPr>
        <w:tabs>
          <w:tab w:val="left" w:pos="1350"/>
        </w:tabs>
        <w:rPr>
          <w:rStyle w:val="Emphasis"/>
          <w:b w:val="0"/>
          <w:color w:val="auto"/>
        </w:rPr>
        <w:pPrChange w:id="51" w:author="Department of Veterans Affairs" w:date="2017-07-26T16:39:00Z">
          <w:pPr>
            <w:numPr>
              <w:numId w:val="12"/>
            </w:numPr>
            <w:tabs>
              <w:tab w:val="left" w:pos="1350"/>
            </w:tabs>
            <w:ind w:left="720" w:hanging="360"/>
          </w:pPr>
        </w:pPrChange>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52" w:name="_Ref300062634"/>
      <w:bookmarkStart w:id="53" w:name="_Ref300062646"/>
      <w:bookmarkStart w:id="54" w:name="_Ref300062680"/>
      <w:bookmarkStart w:id="55" w:name="_Toc300062776"/>
      <w:bookmarkStart w:id="56" w:name="_Toc487899798"/>
      <w:r w:rsidRPr="00392614">
        <w:t>POSITION</w:t>
      </w:r>
      <w:r w:rsidR="00057EDE" w:rsidRPr="00392614">
        <w:t>/TASK RISK DESIGNATION LEVEL(S)</w:t>
      </w:r>
      <w:bookmarkEnd w:id="52"/>
      <w:bookmarkEnd w:id="53"/>
      <w:bookmarkEnd w:id="54"/>
      <w:bookmarkEnd w:id="55"/>
      <w:bookmarkEnd w:id="56"/>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lastRenderedPageBreak/>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57" w:name="_Toc251331945"/>
      <w:bookmarkStart w:id="58" w:name="_Ref252783006"/>
      <w:bookmarkStart w:id="59" w:name="_Ref252783012"/>
      <w:bookmarkStart w:id="60" w:name="_Ref252783063"/>
      <w:bookmarkStart w:id="61" w:name="_Ref252783161"/>
      <w:bookmarkStart w:id="62" w:name="_Ref254597160"/>
      <w:bookmarkStart w:id="63" w:name="_Ref254625493"/>
      <w:bookmarkStart w:id="64" w:name="_Toc487899799"/>
      <w:r w:rsidRPr="00392614">
        <w:rPr>
          <w:caps w:val="0"/>
        </w:rPr>
        <w:t>SPECIFIC TASKS AND DELIVERABLES</w:t>
      </w:r>
      <w:bookmarkEnd w:id="57"/>
      <w:bookmarkEnd w:id="58"/>
      <w:bookmarkEnd w:id="59"/>
      <w:bookmarkEnd w:id="60"/>
      <w:bookmarkEnd w:id="61"/>
      <w:bookmarkEnd w:id="62"/>
      <w:bookmarkEnd w:id="63"/>
      <w:bookmarkEnd w:id="64"/>
    </w:p>
    <w:p w14:paraId="1DFECEBD" w14:textId="77777777" w:rsidR="00C73E3C" w:rsidRPr="00392614" w:rsidRDefault="00932705" w:rsidP="00C93974">
      <w:pPr>
        <w:pStyle w:val="Heading2"/>
      </w:pPr>
      <w:bookmarkStart w:id="65" w:name="_Toc487899800"/>
      <w:bookmarkStart w:id="66" w:name="_Ref259632988"/>
      <w:r w:rsidRPr="00392614">
        <w:rPr>
          <w:caps w:val="0"/>
        </w:rPr>
        <w:t>PROJECT MANAGEMENT</w:t>
      </w:r>
      <w:bookmarkEnd w:id="65"/>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67" w:name="_Toc487899801"/>
      <w:r w:rsidRPr="00392614">
        <w:t xml:space="preserve">CONTRACTOR </w:t>
      </w:r>
      <w:r w:rsidR="00E93D53" w:rsidRPr="00392614">
        <w:t>PROJECT MANAGEMENT PLAN</w:t>
      </w:r>
      <w:bookmarkEnd w:id="66"/>
      <w:bookmarkEnd w:id="67"/>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68" w:name="_Ref259633002"/>
      <w:bookmarkStart w:id="69" w:name="_Toc487899802"/>
      <w:r w:rsidRPr="00392614">
        <w:lastRenderedPageBreak/>
        <w:t>REPORTING REQUIREMENTS</w:t>
      </w:r>
      <w:bookmarkEnd w:id="68"/>
      <w:bookmarkEnd w:id="69"/>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0638C5">
      <w:pPr>
        <w:pStyle w:val="NoSpacing"/>
        <w:numPr>
          <w:ilvl w:val="0"/>
          <w:numId w:val="15"/>
        </w:numPr>
        <w:rPr>
          <w:rFonts w:eastAsia="Calibri"/>
        </w:rPr>
        <w:pPrChange w:id="70" w:author="Department of Veterans Affairs" w:date="2017-07-26T16:39:00Z">
          <w:pPr>
            <w:pStyle w:val="NoSpacing"/>
            <w:numPr>
              <w:numId w:val="21"/>
            </w:numPr>
            <w:ind w:left="720" w:hanging="360"/>
          </w:pPr>
        </w:pPrChange>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71" w:name="_Toc449021393"/>
      <w:bookmarkStart w:id="72" w:name="_Toc456014466"/>
      <w:bookmarkStart w:id="73" w:name="_Toc468795350"/>
      <w:bookmarkStart w:id="74" w:name="_Toc469573404"/>
      <w:bookmarkStart w:id="75" w:name="_Toc476751993"/>
      <w:bookmarkStart w:id="76" w:name="_Toc484452241"/>
      <w:bookmarkStart w:id="77" w:name="_Toc487899803"/>
      <w:r w:rsidRPr="00392614">
        <w:rPr>
          <w:rFonts w:cs="Arial"/>
          <w:b/>
          <w:bCs/>
          <w:iCs/>
          <w:kern w:val="32"/>
          <w:szCs w:val="26"/>
        </w:rPr>
        <w:t xml:space="preserve">RATIONAL TOOLS </w:t>
      </w:r>
      <w:bookmarkEnd w:id="71"/>
      <w:bookmarkEnd w:id="72"/>
      <w:bookmarkEnd w:id="73"/>
      <w:bookmarkEnd w:id="74"/>
      <w:bookmarkEnd w:id="75"/>
      <w:bookmarkEnd w:id="76"/>
      <w:r w:rsidR="006171D4" w:rsidRPr="00392614">
        <w:rPr>
          <w:rFonts w:cs="Arial"/>
          <w:b/>
          <w:bCs/>
          <w:iCs/>
          <w:kern w:val="32"/>
          <w:szCs w:val="26"/>
        </w:rPr>
        <w:t>USAGE</w:t>
      </w:r>
      <w:bookmarkEnd w:id="77"/>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0638C5">
      <w:pPr>
        <w:pStyle w:val="NoSpacing"/>
        <w:numPr>
          <w:ilvl w:val="0"/>
          <w:numId w:val="14"/>
        </w:numPr>
        <w:pPrChange w:id="78" w:author="Department of Veterans Affairs" w:date="2017-07-26T16:39:00Z">
          <w:pPr>
            <w:pStyle w:val="NoSpacing"/>
            <w:numPr>
              <w:numId w:val="20"/>
            </w:numPr>
            <w:ind w:left="720" w:hanging="360"/>
          </w:pPr>
        </w:pPrChange>
      </w:pPr>
      <w:r w:rsidRPr="00392614">
        <w:t xml:space="preserve">Input and manage scheduled project/product sprints and backlog </w:t>
      </w:r>
    </w:p>
    <w:p w14:paraId="544F420D" w14:textId="77777777" w:rsidR="006171D4" w:rsidRPr="00392614" w:rsidRDefault="006171D4" w:rsidP="000638C5">
      <w:pPr>
        <w:pStyle w:val="NoSpacing"/>
        <w:numPr>
          <w:ilvl w:val="0"/>
          <w:numId w:val="14"/>
        </w:numPr>
        <w:pPrChange w:id="79" w:author="Department of Veterans Affairs" w:date="2017-07-26T16:39:00Z">
          <w:pPr>
            <w:pStyle w:val="NoSpacing"/>
            <w:numPr>
              <w:numId w:val="20"/>
            </w:numPr>
            <w:ind w:left="720" w:hanging="360"/>
          </w:pPr>
        </w:pPrChange>
      </w:pPr>
      <w:r w:rsidRPr="00392614">
        <w:t>Input and manage project/product agile requirements</w:t>
      </w:r>
    </w:p>
    <w:p w14:paraId="7FA5CA9B" w14:textId="77777777" w:rsidR="006171D4" w:rsidRPr="00392614" w:rsidRDefault="006171D4" w:rsidP="000638C5">
      <w:pPr>
        <w:pStyle w:val="NoSpacing"/>
        <w:numPr>
          <w:ilvl w:val="0"/>
          <w:numId w:val="14"/>
        </w:numPr>
        <w:pPrChange w:id="80" w:author="Department of Veterans Affairs" w:date="2017-07-26T16:39:00Z">
          <w:pPr>
            <w:pStyle w:val="NoSpacing"/>
            <w:numPr>
              <w:numId w:val="20"/>
            </w:numPr>
            <w:ind w:left="720" w:hanging="360"/>
          </w:pPr>
        </w:pPrChange>
      </w:pPr>
      <w:r w:rsidRPr="00392614">
        <w:t>Input and analysis project/product risks and issues</w:t>
      </w:r>
    </w:p>
    <w:p w14:paraId="165A8D01" w14:textId="77777777" w:rsidR="006171D4" w:rsidRPr="00392614" w:rsidRDefault="006171D4" w:rsidP="000638C5">
      <w:pPr>
        <w:pStyle w:val="NoSpacing"/>
        <w:numPr>
          <w:ilvl w:val="0"/>
          <w:numId w:val="14"/>
        </w:numPr>
        <w:pPrChange w:id="81" w:author="Department of Veterans Affairs" w:date="2017-07-26T16:39:00Z">
          <w:pPr>
            <w:pStyle w:val="NoSpacing"/>
            <w:numPr>
              <w:numId w:val="20"/>
            </w:numPr>
            <w:ind w:left="720" w:hanging="360"/>
          </w:pPr>
        </w:pPrChange>
      </w:pPr>
      <w:r w:rsidRPr="00392614">
        <w:lastRenderedPageBreak/>
        <w:t>Input and manage project/product configurations and changes</w:t>
      </w:r>
    </w:p>
    <w:p w14:paraId="2AE01A09" w14:textId="77777777" w:rsidR="006171D4" w:rsidRPr="00392614" w:rsidRDefault="006171D4" w:rsidP="000638C5">
      <w:pPr>
        <w:pStyle w:val="NoSpacing"/>
        <w:numPr>
          <w:ilvl w:val="0"/>
          <w:numId w:val="14"/>
        </w:numPr>
        <w:pPrChange w:id="82" w:author="Department of Veterans Affairs" w:date="2017-07-26T16:39:00Z">
          <w:pPr>
            <w:pStyle w:val="NoSpacing"/>
            <w:numPr>
              <w:numId w:val="20"/>
            </w:numPr>
            <w:ind w:left="720" w:hanging="360"/>
          </w:pPr>
        </w:pPrChange>
      </w:pPr>
      <w:r w:rsidRPr="00392614">
        <w:t>Input and manage project/product test plans, test cases/scripts, and results</w:t>
      </w:r>
    </w:p>
    <w:p w14:paraId="7253875C" w14:textId="77777777" w:rsidR="006171D4" w:rsidRPr="00392614" w:rsidRDefault="006171D4" w:rsidP="000638C5">
      <w:pPr>
        <w:pStyle w:val="NoSpacing"/>
        <w:numPr>
          <w:ilvl w:val="0"/>
          <w:numId w:val="14"/>
        </w:numPr>
        <w:pPrChange w:id="83" w:author="Department of Veterans Affairs" w:date="2017-07-26T16:39:00Z">
          <w:pPr>
            <w:pStyle w:val="NoSpacing"/>
            <w:numPr>
              <w:numId w:val="20"/>
            </w:numPr>
            <w:ind w:left="720" w:hanging="360"/>
          </w:pPr>
        </w:pPrChange>
      </w:pPr>
      <w:r w:rsidRPr="00392614">
        <w:t>Input and manage project/product planning and engineering documentation</w:t>
      </w:r>
    </w:p>
    <w:p w14:paraId="097CC831" w14:textId="77777777" w:rsidR="006171D4" w:rsidRPr="00392614" w:rsidRDefault="006171D4" w:rsidP="000638C5">
      <w:pPr>
        <w:pStyle w:val="NoSpacing"/>
        <w:numPr>
          <w:ilvl w:val="0"/>
          <w:numId w:val="14"/>
        </w:numPr>
        <w:rPr>
          <w:rStyle w:val="Emphasis"/>
          <w:b w:val="0"/>
          <w:i w:val="0"/>
          <w:color w:val="auto"/>
        </w:rPr>
        <w:pPrChange w:id="84" w:author="Department of Veterans Affairs" w:date="2017-07-26T16:39:00Z">
          <w:pPr>
            <w:pStyle w:val="NoSpacing"/>
            <w:numPr>
              <w:numId w:val="20"/>
            </w:numPr>
            <w:ind w:left="720" w:hanging="360"/>
          </w:pPr>
        </w:pPrChange>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0638C5">
      <w:pPr>
        <w:pStyle w:val="NoSpacing"/>
        <w:numPr>
          <w:ilvl w:val="0"/>
          <w:numId w:val="17"/>
        </w:numPr>
        <w:pPrChange w:id="85" w:author="Department of Veterans Affairs" w:date="2017-07-26T16:39:00Z">
          <w:pPr>
            <w:pStyle w:val="NoSpacing"/>
            <w:numPr>
              <w:numId w:val="23"/>
            </w:numPr>
            <w:ind w:left="720" w:hanging="360"/>
          </w:pPr>
        </w:pPrChange>
      </w:pPr>
      <w:r w:rsidRPr="00392614">
        <w:t>TMS ID 3878248 - IBM Rational Team Concert - Agile Sprint, Configuration/Change Management Level 1</w:t>
      </w:r>
    </w:p>
    <w:p w14:paraId="1DFECEE4" w14:textId="77777777" w:rsidR="00F37CE8" w:rsidRPr="00392614" w:rsidRDefault="00F37CE8" w:rsidP="000638C5">
      <w:pPr>
        <w:pStyle w:val="NoSpacing"/>
        <w:numPr>
          <w:ilvl w:val="0"/>
          <w:numId w:val="17"/>
        </w:numPr>
        <w:pPrChange w:id="86" w:author="Department of Veterans Affairs" w:date="2017-07-26T16:39:00Z">
          <w:pPr>
            <w:pStyle w:val="NoSpacing"/>
            <w:numPr>
              <w:numId w:val="23"/>
            </w:numPr>
            <w:ind w:left="720" w:hanging="360"/>
          </w:pPr>
        </w:pPrChange>
      </w:pPr>
      <w:r w:rsidRPr="00392614">
        <w:t>TMS ID 3878249 - IBM Rational Team Concert - Agile Sprint, Configuration /Change Management Level 2</w:t>
      </w:r>
    </w:p>
    <w:p w14:paraId="1DFECEE5" w14:textId="77777777" w:rsidR="00F37CE8" w:rsidRPr="00392614" w:rsidRDefault="00F37CE8" w:rsidP="000638C5">
      <w:pPr>
        <w:pStyle w:val="NoSpacing"/>
        <w:numPr>
          <w:ilvl w:val="0"/>
          <w:numId w:val="17"/>
        </w:numPr>
        <w:pPrChange w:id="87" w:author="Department of Veterans Affairs" w:date="2017-07-26T16:39:00Z">
          <w:pPr>
            <w:pStyle w:val="NoSpacing"/>
            <w:numPr>
              <w:numId w:val="23"/>
            </w:numPr>
            <w:ind w:left="720" w:hanging="360"/>
          </w:pPr>
        </w:pPrChange>
      </w:pPr>
      <w:r w:rsidRPr="00392614">
        <w:t>TMS ID 3878250 - IBM Rational DOORS Next Generation - Requirements Management Level 1</w:t>
      </w:r>
    </w:p>
    <w:p w14:paraId="1DFECEE6" w14:textId="77777777" w:rsidR="00F37CE8" w:rsidRPr="00392614" w:rsidRDefault="00F37CE8" w:rsidP="000638C5">
      <w:pPr>
        <w:pStyle w:val="NoSpacing"/>
        <w:numPr>
          <w:ilvl w:val="0"/>
          <w:numId w:val="17"/>
        </w:numPr>
        <w:pPrChange w:id="88" w:author="Department of Veterans Affairs" w:date="2017-07-26T16:39:00Z">
          <w:pPr>
            <w:pStyle w:val="NoSpacing"/>
            <w:numPr>
              <w:numId w:val="23"/>
            </w:numPr>
            <w:ind w:left="720" w:hanging="360"/>
          </w:pPr>
        </w:pPrChange>
      </w:pPr>
      <w:r w:rsidRPr="00392614">
        <w:t>TMS ID 3897036 - IBM Rational DOORS Next Generation - Requirements Management Level 2</w:t>
      </w:r>
    </w:p>
    <w:p w14:paraId="1DFECEE7" w14:textId="77777777" w:rsidR="00F37CE8" w:rsidRPr="00392614" w:rsidRDefault="00F37CE8" w:rsidP="000638C5">
      <w:pPr>
        <w:pStyle w:val="NoSpacing"/>
        <w:numPr>
          <w:ilvl w:val="0"/>
          <w:numId w:val="17"/>
        </w:numPr>
        <w:pPrChange w:id="89" w:author="Department of Veterans Affairs" w:date="2017-07-26T16:39:00Z">
          <w:pPr>
            <w:pStyle w:val="NoSpacing"/>
            <w:numPr>
              <w:numId w:val="23"/>
            </w:numPr>
            <w:ind w:left="720" w:hanging="360"/>
          </w:pPr>
        </w:pPrChange>
      </w:pPr>
      <w:r w:rsidRPr="00392614">
        <w:t xml:space="preserve">TMS ID 3897034 - IBM Rational Quality Manager - Quality Management Level 1 </w:t>
      </w:r>
    </w:p>
    <w:p w14:paraId="1DFECEE8" w14:textId="77777777" w:rsidR="00F37CE8" w:rsidRPr="00392614" w:rsidRDefault="00F37CE8" w:rsidP="000638C5">
      <w:pPr>
        <w:pStyle w:val="NoSpacing"/>
        <w:numPr>
          <w:ilvl w:val="0"/>
          <w:numId w:val="17"/>
        </w:numPr>
        <w:pPrChange w:id="90" w:author="Department of Veterans Affairs" w:date="2017-07-26T16:39:00Z">
          <w:pPr>
            <w:pStyle w:val="NoSpacing"/>
            <w:numPr>
              <w:numId w:val="23"/>
            </w:numPr>
            <w:ind w:left="720" w:hanging="360"/>
          </w:pPr>
        </w:pPrChange>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0638C5">
      <w:pPr>
        <w:pStyle w:val="NoSpacing"/>
        <w:numPr>
          <w:ilvl w:val="0"/>
          <w:numId w:val="16"/>
        </w:numPr>
        <w:pPrChange w:id="91" w:author="Department of Veterans Affairs" w:date="2017-07-26T16:39:00Z">
          <w:pPr>
            <w:pStyle w:val="NoSpacing"/>
            <w:numPr>
              <w:numId w:val="22"/>
            </w:numPr>
            <w:ind w:left="720" w:hanging="360"/>
          </w:pPr>
        </w:pPrChange>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92" w:name="_Toc449021394"/>
      <w:bookmarkStart w:id="93" w:name="_Toc456014467"/>
      <w:bookmarkStart w:id="94" w:name="_Toc468795351"/>
      <w:bookmarkStart w:id="95" w:name="_Toc469573405"/>
      <w:bookmarkStart w:id="96" w:name="_Toc476751994"/>
      <w:bookmarkStart w:id="97" w:name="_Toc484452242"/>
      <w:bookmarkStart w:id="98" w:name="_Toc487899804"/>
      <w:r w:rsidRPr="00392614">
        <w:rPr>
          <w:rFonts w:cs="Arial"/>
          <w:b/>
          <w:bCs/>
          <w:iCs/>
          <w:kern w:val="32"/>
          <w:szCs w:val="26"/>
        </w:rPr>
        <w:t>PRIVACY &amp; HIPAA TRAINING</w:t>
      </w:r>
      <w:bookmarkEnd w:id="92"/>
      <w:bookmarkEnd w:id="93"/>
      <w:bookmarkEnd w:id="94"/>
      <w:bookmarkEnd w:id="95"/>
      <w:bookmarkEnd w:id="96"/>
      <w:bookmarkEnd w:id="97"/>
      <w:bookmarkEnd w:id="98"/>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0638C5">
      <w:pPr>
        <w:pStyle w:val="NoSpacing"/>
        <w:numPr>
          <w:ilvl w:val="0"/>
          <w:numId w:val="18"/>
        </w:numPr>
        <w:pPrChange w:id="99" w:author="Department of Veterans Affairs" w:date="2017-07-26T16:39:00Z">
          <w:pPr>
            <w:pStyle w:val="NoSpacing"/>
            <w:numPr>
              <w:numId w:val="24"/>
            </w:numPr>
            <w:ind w:left="720" w:hanging="360"/>
          </w:pPr>
        </w:pPrChange>
      </w:pPr>
      <w:r w:rsidRPr="00392614">
        <w:lastRenderedPageBreak/>
        <w:t xml:space="preserve">VA Privacy and Information Security Awareness and Rules of Behavior Training Certificate </w:t>
      </w:r>
    </w:p>
    <w:p w14:paraId="1DFECEF5" w14:textId="77777777" w:rsidR="00F37CE8" w:rsidRPr="00392614" w:rsidRDefault="00F37CE8" w:rsidP="000638C5">
      <w:pPr>
        <w:pStyle w:val="NoSpacing"/>
        <w:numPr>
          <w:ilvl w:val="0"/>
          <w:numId w:val="18"/>
        </w:numPr>
        <w:pPrChange w:id="100" w:author="Department of Veterans Affairs" w:date="2017-07-26T16:39:00Z">
          <w:pPr>
            <w:pStyle w:val="NoSpacing"/>
            <w:numPr>
              <w:numId w:val="24"/>
            </w:numPr>
            <w:ind w:left="720" w:hanging="360"/>
          </w:pPr>
        </w:pPrChange>
      </w:pPr>
      <w:r w:rsidRPr="00392614">
        <w:t xml:space="preserve">Signed Contractor Rules of Behavior  </w:t>
      </w:r>
    </w:p>
    <w:p w14:paraId="1DFECEF6" w14:textId="73D58A2E" w:rsidR="00F37CE8" w:rsidRPr="00392614" w:rsidRDefault="00F37CE8" w:rsidP="000638C5">
      <w:pPr>
        <w:pStyle w:val="NoSpacing"/>
        <w:numPr>
          <w:ilvl w:val="0"/>
          <w:numId w:val="18"/>
        </w:numPr>
        <w:pPrChange w:id="101" w:author="Department of Veterans Affairs" w:date="2017-07-26T16:39:00Z">
          <w:pPr>
            <w:pStyle w:val="NoSpacing"/>
            <w:numPr>
              <w:numId w:val="24"/>
            </w:numPr>
            <w:ind w:left="720" w:hanging="360"/>
          </w:pPr>
        </w:pPrChange>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102" w:name="_ONBOARDING_STATUS"/>
      <w:bookmarkStart w:id="103" w:name="_Toc449021395"/>
      <w:bookmarkStart w:id="104" w:name="_Toc447539951"/>
      <w:bookmarkStart w:id="105" w:name="_Toc446068623"/>
      <w:bookmarkStart w:id="106" w:name="_Toc456014468"/>
      <w:bookmarkStart w:id="107" w:name="_Toc468795352"/>
      <w:bookmarkStart w:id="108" w:name="_Toc469573406"/>
      <w:bookmarkStart w:id="109" w:name="_Toc476751995"/>
      <w:bookmarkStart w:id="110" w:name="_Toc484452243"/>
      <w:bookmarkStart w:id="111" w:name="_Toc487899805"/>
      <w:bookmarkEnd w:id="102"/>
      <w:r w:rsidRPr="00392614">
        <w:rPr>
          <w:rFonts w:cs="Arial"/>
          <w:b/>
          <w:bCs/>
          <w:iCs/>
          <w:kern w:val="32"/>
          <w:szCs w:val="26"/>
        </w:rPr>
        <w:t>ONBOARDING STATUS</w:t>
      </w:r>
      <w:bookmarkEnd w:id="103"/>
      <w:bookmarkEnd w:id="104"/>
      <w:bookmarkEnd w:id="105"/>
      <w:bookmarkEnd w:id="106"/>
      <w:bookmarkEnd w:id="107"/>
      <w:bookmarkEnd w:id="108"/>
      <w:bookmarkEnd w:id="109"/>
      <w:bookmarkEnd w:id="110"/>
      <w:bookmarkEnd w:id="111"/>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6186B242"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GFE request, Rational Access Requests, VistA account request, signature for GFE,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0638C5">
      <w:pPr>
        <w:pStyle w:val="NoSpacing"/>
        <w:numPr>
          <w:ilvl w:val="0"/>
          <w:numId w:val="19"/>
        </w:numPr>
        <w:rPr>
          <w:rFonts w:eastAsia="Calibri"/>
        </w:rPr>
        <w:pPrChange w:id="112" w:author="Department of Veterans Affairs" w:date="2017-07-26T16:39:00Z">
          <w:pPr>
            <w:pStyle w:val="NoSpacing"/>
            <w:numPr>
              <w:numId w:val="25"/>
            </w:numPr>
            <w:ind w:left="720" w:hanging="360"/>
          </w:pPr>
        </w:pPrChange>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113" w:name="_Toc487899806"/>
      <w:bookmarkStart w:id="114" w:name="_Ref259786803"/>
      <w:r w:rsidRPr="00392614">
        <w:t>TECHNICAL KICKOFF MEETING</w:t>
      </w:r>
      <w:bookmarkEnd w:id="113"/>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115" w:name="_Toc468795354"/>
      <w:bookmarkStart w:id="116" w:name="_Toc469573408"/>
      <w:bookmarkStart w:id="117" w:name="_Toc476751997"/>
      <w:bookmarkStart w:id="118" w:name="_Toc484452245"/>
      <w:bookmarkStart w:id="119" w:name="_Toc487899807"/>
      <w:r w:rsidRPr="00392614">
        <w:rPr>
          <w:rFonts w:cs="Arial"/>
          <w:b/>
          <w:bCs/>
          <w:iCs/>
          <w:kern w:val="32"/>
          <w:szCs w:val="26"/>
        </w:rPr>
        <w:t>CONFIGURATION MANAGEMENT</w:t>
      </w:r>
      <w:bookmarkEnd w:id="115"/>
      <w:bookmarkEnd w:id="116"/>
      <w:bookmarkEnd w:id="117"/>
      <w:bookmarkEnd w:id="118"/>
      <w:r w:rsidR="006171D4" w:rsidRPr="00392614">
        <w:rPr>
          <w:rFonts w:cs="Arial"/>
          <w:b/>
          <w:bCs/>
          <w:iCs/>
          <w:kern w:val="32"/>
          <w:szCs w:val="26"/>
        </w:rPr>
        <w:t xml:space="preserve"> (CM)</w:t>
      </w:r>
      <w:bookmarkEnd w:id="119"/>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0638C5">
      <w:pPr>
        <w:pStyle w:val="NoSpacing"/>
        <w:numPr>
          <w:ilvl w:val="0"/>
          <w:numId w:val="21"/>
        </w:numPr>
        <w:rPr>
          <w:i/>
        </w:rPr>
        <w:pPrChange w:id="120" w:author="Department of Veterans Affairs" w:date="2017-07-26T16:39:00Z">
          <w:pPr>
            <w:pStyle w:val="NoSpacing"/>
            <w:numPr>
              <w:numId w:val="28"/>
            </w:numPr>
            <w:ind w:left="720" w:hanging="360"/>
          </w:pPr>
        </w:pPrChange>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0638C5">
      <w:pPr>
        <w:pStyle w:val="NoSpacing"/>
        <w:numPr>
          <w:ilvl w:val="0"/>
          <w:numId w:val="21"/>
        </w:numPr>
        <w:pPrChange w:id="121" w:author="Department of Veterans Affairs" w:date="2017-07-26T16:39:00Z">
          <w:pPr>
            <w:pStyle w:val="NoSpacing"/>
            <w:numPr>
              <w:numId w:val="28"/>
            </w:numPr>
            <w:ind w:left="720" w:hanging="360"/>
          </w:pPr>
        </w:pPrChange>
      </w:pPr>
      <w:r w:rsidRPr="00392614">
        <w:t xml:space="preserve">Identify types of configuration items pertaining to each product to be placed under configuration management.  </w:t>
      </w:r>
      <w:bookmarkStart w:id="122" w:name="_Toc417360620"/>
    </w:p>
    <w:p w14:paraId="1DFECF0E" w14:textId="77777777" w:rsidR="00173895" w:rsidRPr="00392614" w:rsidRDefault="00173895" w:rsidP="000638C5">
      <w:pPr>
        <w:pStyle w:val="NoSpacing"/>
        <w:numPr>
          <w:ilvl w:val="0"/>
          <w:numId w:val="21"/>
        </w:numPr>
        <w:pPrChange w:id="123" w:author="Department of Veterans Affairs" w:date="2017-07-26T16:39:00Z">
          <w:pPr>
            <w:pStyle w:val="NoSpacing"/>
            <w:numPr>
              <w:numId w:val="28"/>
            </w:numPr>
            <w:ind w:left="720" w:hanging="360"/>
          </w:pPr>
        </w:pPrChange>
      </w:pPr>
      <w:r w:rsidRPr="00392614">
        <w:lastRenderedPageBreak/>
        <w:t>Create and incorporate the CM Plan (CMP) into Rational and specify how all software source code and electronic artifact configuration and version management will be managed. The COR and VA PM will approve the Configuration Management Plan.</w:t>
      </w:r>
    </w:p>
    <w:p w14:paraId="1DFECF0F" w14:textId="77777777" w:rsidR="00173895" w:rsidRPr="00392614" w:rsidRDefault="00173895" w:rsidP="000638C5">
      <w:pPr>
        <w:pStyle w:val="NoSpacing"/>
        <w:numPr>
          <w:ilvl w:val="0"/>
          <w:numId w:val="21"/>
        </w:numPr>
        <w:pPrChange w:id="124" w:author="Department of Veterans Affairs" w:date="2017-07-26T16:39:00Z">
          <w:pPr>
            <w:pStyle w:val="NoSpacing"/>
            <w:numPr>
              <w:numId w:val="28"/>
            </w:numPr>
            <w:ind w:left="720" w:hanging="360"/>
          </w:pPr>
        </w:pPrChange>
      </w:pPr>
      <w:r w:rsidRPr="00392614">
        <w:t xml:space="preserve">Use VA PM approved tools to manage change, activity, issue, action, risk, and other project data as prescribed by VA standards and processes. </w:t>
      </w:r>
      <w:bookmarkEnd w:id="122"/>
    </w:p>
    <w:p w14:paraId="1DFECF10" w14:textId="77777777" w:rsidR="00173895" w:rsidRPr="00392614" w:rsidRDefault="00173895" w:rsidP="000638C5">
      <w:pPr>
        <w:pStyle w:val="NoSpacing"/>
        <w:numPr>
          <w:ilvl w:val="0"/>
          <w:numId w:val="21"/>
        </w:numPr>
        <w:pPrChange w:id="125" w:author="Department of Veterans Affairs" w:date="2017-07-26T16:39:00Z">
          <w:pPr>
            <w:pStyle w:val="NoSpacing"/>
            <w:numPr>
              <w:numId w:val="28"/>
            </w:numPr>
            <w:ind w:left="720" w:hanging="360"/>
          </w:pPr>
        </w:pPrChange>
      </w:pPr>
      <w:r w:rsidRPr="00392614">
        <w:t>Ensure that all project software and non-software artifacts are versioned correctly and follow a build release promotion versioning approach which identifies all major, minor, and update changes to the components.</w:t>
      </w:r>
      <w:bookmarkStart w:id="126" w:name="_Toc417360625"/>
    </w:p>
    <w:p w14:paraId="1DFECF11" w14:textId="77777777" w:rsidR="00173895" w:rsidRPr="00392614" w:rsidRDefault="00173895" w:rsidP="000638C5">
      <w:pPr>
        <w:pStyle w:val="NoSpacing"/>
        <w:numPr>
          <w:ilvl w:val="0"/>
          <w:numId w:val="21"/>
        </w:numPr>
        <w:pPrChange w:id="127" w:author="Department of Veterans Affairs" w:date="2017-07-26T16:39:00Z">
          <w:pPr>
            <w:pStyle w:val="NoSpacing"/>
            <w:numPr>
              <w:numId w:val="28"/>
            </w:numPr>
            <w:ind w:left="720" w:hanging="360"/>
          </w:pPr>
        </w:pPrChange>
      </w:pPr>
      <w:r w:rsidRPr="00392614">
        <w:t>Create Project and Product Artifacts baselined and versioned</w:t>
      </w:r>
      <w:r w:rsidRPr="00392614">
        <w:rPr>
          <w:vanish/>
        </w:rPr>
        <w:t xml:space="preserve"> </w:t>
      </w:r>
      <w:r w:rsidRPr="00392614">
        <w:t xml:space="preserve"> in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128" w:name="_Toc417360626"/>
      <w:bookmarkEnd w:id="126"/>
      <w:r w:rsidRPr="00392614">
        <w:t xml:space="preserve"> Ensure all code is checked in with a frequency compliant with the approved CM Plan. </w:t>
      </w:r>
    </w:p>
    <w:p w14:paraId="1DFECF12" w14:textId="77777777" w:rsidR="00173895" w:rsidRPr="00392614" w:rsidRDefault="00173895" w:rsidP="000638C5">
      <w:pPr>
        <w:pStyle w:val="NoSpacing"/>
        <w:numPr>
          <w:ilvl w:val="0"/>
          <w:numId w:val="21"/>
        </w:numPr>
        <w:pPrChange w:id="129" w:author="Department of Veterans Affairs" w:date="2017-07-26T16:39:00Z">
          <w:pPr>
            <w:pStyle w:val="NoSpacing"/>
            <w:numPr>
              <w:numId w:val="28"/>
            </w:numPr>
            <w:ind w:left="720" w:hanging="360"/>
          </w:pPr>
        </w:pPrChange>
      </w:pPr>
      <w:r w:rsidRPr="00392614">
        <w:t xml:space="preserve">Establish and maintain status reporting on change and configuration management activity, </w:t>
      </w:r>
      <w:bookmarkEnd w:id="128"/>
      <w:r w:rsidRPr="00392614">
        <w:t xml:space="preserve">and ensure data records and artifacts are filed and updated daily.  </w:t>
      </w:r>
    </w:p>
    <w:p w14:paraId="1DFECF13" w14:textId="77777777" w:rsidR="00173895" w:rsidRPr="00392614" w:rsidRDefault="00173895" w:rsidP="000638C5">
      <w:pPr>
        <w:pStyle w:val="NoSpacing"/>
        <w:numPr>
          <w:ilvl w:val="0"/>
          <w:numId w:val="21"/>
        </w:numPr>
        <w:pPrChange w:id="130" w:author="Department of Veterans Affairs" w:date="2017-07-26T16:39:00Z">
          <w:pPr>
            <w:pStyle w:val="NoSpacing"/>
            <w:numPr>
              <w:numId w:val="28"/>
            </w:numPr>
            <w:ind w:left="720" w:hanging="360"/>
          </w:pPr>
        </w:pPrChange>
      </w:pPr>
      <w:r w:rsidRPr="00392614">
        <w:t xml:space="preserve">Ensure all off-boarding Contract staff has checked in all code, documents and other project artifacts. </w:t>
      </w:r>
    </w:p>
    <w:p w14:paraId="1DFECF14" w14:textId="77777777" w:rsidR="00173895" w:rsidRPr="00392614" w:rsidRDefault="00173895" w:rsidP="000638C5">
      <w:pPr>
        <w:pStyle w:val="NoSpacing"/>
        <w:numPr>
          <w:ilvl w:val="0"/>
          <w:numId w:val="21"/>
        </w:numPr>
        <w:pPrChange w:id="131" w:author="Department of Veterans Affairs" w:date="2017-07-26T16:39:00Z">
          <w:pPr>
            <w:pStyle w:val="NoSpacing"/>
            <w:numPr>
              <w:numId w:val="28"/>
            </w:numPr>
            <w:ind w:left="720" w:hanging="360"/>
          </w:pPr>
        </w:pPrChange>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0638C5">
      <w:pPr>
        <w:pStyle w:val="NoSpacing"/>
        <w:numPr>
          <w:ilvl w:val="0"/>
          <w:numId w:val="21"/>
        </w:numPr>
        <w:rPr>
          <w:rFonts w:cs="Arial"/>
        </w:rPr>
        <w:pPrChange w:id="132" w:author="Department of Veterans Affairs" w:date="2017-07-26T16:39:00Z">
          <w:pPr>
            <w:pStyle w:val="NoSpacing"/>
            <w:numPr>
              <w:numId w:val="28"/>
            </w:numPr>
            <w:ind w:left="720" w:hanging="360"/>
          </w:pPr>
        </w:pPrChange>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0638C5">
      <w:pPr>
        <w:pStyle w:val="NoSpacing"/>
        <w:numPr>
          <w:ilvl w:val="0"/>
          <w:numId w:val="21"/>
        </w:numPr>
        <w:rPr>
          <w:rFonts w:cs="Arial"/>
        </w:rPr>
        <w:pPrChange w:id="133" w:author="Department of Veterans Affairs" w:date="2017-07-26T16:39:00Z">
          <w:pPr>
            <w:pStyle w:val="NoSpacing"/>
            <w:numPr>
              <w:numId w:val="28"/>
            </w:numPr>
            <w:ind w:left="720" w:hanging="360"/>
          </w:pPr>
        </w:pPrChange>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0638C5">
      <w:pPr>
        <w:pStyle w:val="NoSpacing"/>
        <w:numPr>
          <w:ilvl w:val="0"/>
          <w:numId w:val="20"/>
        </w:numPr>
        <w:rPr>
          <w:iCs/>
        </w:rPr>
        <w:pPrChange w:id="134" w:author="Department of Veterans Affairs" w:date="2017-07-26T16:39:00Z">
          <w:pPr>
            <w:pStyle w:val="NoSpacing"/>
            <w:numPr>
              <w:numId w:val="27"/>
            </w:numPr>
            <w:ind w:left="720" w:hanging="360"/>
          </w:pPr>
        </w:pPrChange>
      </w:pPr>
      <w:r w:rsidRPr="00392614">
        <w:rPr>
          <w:iCs/>
        </w:rPr>
        <w:t>Configuration Management Plan</w:t>
      </w:r>
    </w:p>
    <w:p w14:paraId="1DFECF1B" w14:textId="77777777" w:rsidR="00173895" w:rsidRPr="00392614" w:rsidRDefault="00173895" w:rsidP="000638C5">
      <w:pPr>
        <w:pStyle w:val="NoSpacing"/>
        <w:numPr>
          <w:ilvl w:val="0"/>
          <w:numId w:val="20"/>
        </w:numPr>
        <w:rPr>
          <w:iCs/>
        </w:rPr>
        <w:pPrChange w:id="135" w:author="Department of Veterans Affairs" w:date="2017-07-26T16:39:00Z">
          <w:pPr>
            <w:pStyle w:val="NoSpacing"/>
            <w:numPr>
              <w:numId w:val="27"/>
            </w:numPr>
            <w:ind w:left="720" w:hanging="360"/>
          </w:pPr>
        </w:pPrChange>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136" w:name="_Toc469573409"/>
      <w:bookmarkStart w:id="137" w:name="_Toc476751998"/>
      <w:bookmarkStart w:id="138" w:name="_Toc484452246"/>
      <w:bookmarkStart w:id="139" w:name="_Toc486843136"/>
      <w:bookmarkStart w:id="140" w:name="_Toc479258982"/>
      <w:bookmarkStart w:id="141" w:name="_Toc484452247"/>
      <w:bookmarkStart w:id="142" w:name="_Toc487899808"/>
      <w:bookmarkEnd w:id="114"/>
      <w:bookmarkEnd w:id="136"/>
      <w:bookmarkEnd w:id="137"/>
      <w:bookmarkEnd w:id="138"/>
      <w:bookmarkEnd w:id="139"/>
      <w:r>
        <w:rPr>
          <w:rFonts w:cs="Arial"/>
          <w:b/>
          <w:bCs/>
          <w:iCs/>
          <w:szCs w:val="28"/>
        </w:rPr>
        <w:t>ADAPTIVE MAINTENANCE</w:t>
      </w:r>
      <w:r w:rsidRPr="00392614">
        <w:rPr>
          <w:rFonts w:cs="Arial"/>
          <w:b/>
          <w:bCs/>
          <w:iCs/>
          <w:szCs w:val="28"/>
        </w:rPr>
        <w:t xml:space="preserve"> SERVICES</w:t>
      </w:r>
      <w:bookmarkEnd w:id="140"/>
      <w:r w:rsidRPr="00392614">
        <w:rPr>
          <w:rFonts w:cs="Arial"/>
          <w:b/>
          <w:bCs/>
          <w:iCs/>
          <w:szCs w:val="28"/>
        </w:rPr>
        <w:t xml:space="preserve"> (BASE &amp; OPTION </w:t>
      </w:r>
      <w:r w:rsidR="0041513E" w:rsidRPr="00392614">
        <w:rPr>
          <w:rFonts w:cs="Arial"/>
          <w:b/>
          <w:bCs/>
          <w:iCs/>
          <w:caps/>
          <w:szCs w:val="28"/>
        </w:rPr>
        <w:t>PERIOD)</w:t>
      </w:r>
      <w:bookmarkEnd w:id="141"/>
      <w:bookmarkEnd w:id="142"/>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lastRenderedPageBreak/>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0638C5">
      <w:pPr>
        <w:numPr>
          <w:ilvl w:val="0"/>
          <w:numId w:val="22"/>
        </w:numPr>
        <w:spacing w:before="120"/>
        <w:contextualSpacing/>
        <w:rPr>
          <w:rFonts w:cs="Arial"/>
          <w:lang w:val="en"/>
        </w:rPr>
        <w:pPrChange w:id="143" w:author="Department of Veterans Affairs" w:date="2017-07-26T16:39:00Z">
          <w:pPr>
            <w:numPr>
              <w:numId w:val="30"/>
            </w:numPr>
            <w:spacing w:before="120"/>
            <w:ind w:left="720" w:hanging="360"/>
            <w:contextualSpacing/>
          </w:pPr>
        </w:pPrChange>
      </w:pPr>
      <w:r>
        <w:rPr>
          <w:rFonts w:cs="Arial"/>
          <w:lang w:val="en"/>
        </w:rPr>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0638C5">
      <w:pPr>
        <w:pStyle w:val="NoSpacing"/>
        <w:numPr>
          <w:ilvl w:val="0"/>
          <w:numId w:val="22"/>
        </w:numPr>
        <w:rPr>
          <w:lang w:val="en"/>
        </w:rPr>
        <w:pPrChange w:id="144" w:author="Department of Veterans Affairs" w:date="2017-07-26T16:39:00Z">
          <w:pPr>
            <w:pStyle w:val="NoSpacing"/>
            <w:numPr>
              <w:numId w:val="30"/>
            </w:numPr>
            <w:ind w:left="720" w:hanging="360"/>
          </w:pPr>
        </w:pPrChange>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0638C5">
      <w:pPr>
        <w:pStyle w:val="NoSpacing"/>
        <w:numPr>
          <w:ilvl w:val="0"/>
          <w:numId w:val="22"/>
        </w:numPr>
        <w:rPr>
          <w:lang w:val="en"/>
        </w:rPr>
        <w:pPrChange w:id="145" w:author="Department of Veterans Affairs" w:date="2017-07-26T16:39:00Z">
          <w:pPr>
            <w:pStyle w:val="NoSpacing"/>
            <w:numPr>
              <w:numId w:val="30"/>
            </w:numPr>
            <w:ind w:left="720" w:hanging="360"/>
          </w:pPr>
        </w:pPrChange>
      </w:pPr>
      <w:r>
        <w:rPr>
          <w:lang w:val="en"/>
        </w:rPr>
        <w:t>Address any security vulnerabilities that do not meet the enhanced security requirements.</w:t>
      </w:r>
    </w:p>
    <w:p w14:paraId="232BB5A0" w14:textId="397E8B94" w:rsidR="003361FB" w:rsidRPr="00392614" w:rsidRDefault="003361FB" w:rsidP="000638C5">
      <w:pPr>
        <w:numPr>
          <w:ilvl w:val="0"/>
          <w:numId w:val="22"/>
        </w:numPr>
        <w:spacing w:after="60"/>
        <w:contextualSpacing/>
        <w:rPr>
          <w:rFonts w:cs="Arial"/>
          <w:lang w:val="en"/>
        </w:rPr>
        <w:pPrChange w:id="146" w:author="Department of Veterans Affairs" w:date="2017-07-26T16:39:00Z">
          <w:pPr>
            <w:numPr>
              <w:numId w:val="30"/>
            </w:numPr>
            <w:spacing w:after="60"/>
            <w:ind w:left="720" w:hanging="360"/>
            <w:contextualSpacing/>
          </w:pPr>
        </w:pPrChange>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0638C5">
      <w:pPr>
        <w:numPr>
          <w:ilvl w:val="0"/>
          <w:numId w:val="22"/>
        </w:numPr>
        <w:spacing w:before="120" w:after="60"/>
        <w:contextualSpacing/>
        <w:rPr>
          <w:rFonts w:cs="Arial"/>
          <w:lang w:val="en"/>
        </w:rPr>
        <w:pPrChange w:id="147" w:author="Department of Veterans Affairs" w:date="2017-07-26T16:39:00Z">
          <w:pPr>
            <w:numPr>
              <w:numId w:val="30"/>
            </w:numPr>
            <w:spacing w:before="120" w:after="60"/>
            <w:ind w:left="720" w:hanging="360"/>
            <w:contextualSpacing/>
          </w:pPr>
        </w:pPrChange>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148" w:name="_Toc484452248"/>
      <w:bookmarkStart w:id="149" w:name="_Toc487899809"/>
      <w:r w:rsidRPr="00392614">
        <w:rPr>
          <w:rFonts w:cs="Arial"/>
          <w:b/>
          <w:bCs/>
          <w:iCs/>
          <w:kern w:val="32"/>
          <w:szCs w:val="26"/>
        </w:rPr>
        <w:t>ISOLATE CPRS FROM VISTA MUMPS FOR SELECT PATIENT DATA ENTRY FUNCTIONS (BASE PERIOD)</w:t>
      </w:r>
      <w:bookmarkEnd w:id="148"/>
      <w:bookmarkEnd w:id="149"/>
    </w:p>
    <w:p w14:paraId="1DFECF32" w14:textId="29617114" w:rsidR="00337531" w:rsidRPr="00392614" w:rsidRDefault="00337531" w:rsidP="00CC2302">
      <w:pPr>
        <w:pStyle w:val="NoSpacing"/>
      </w:pPr>
      <w:r w:rsidRPr="00392614">
        <w:t xml:space="preserve">The Contractor shall migrate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all (RPC) interface with a service emulation layer which provides compatibility with web-friendly interfaces for new clients.  The Contractor’s solution shall also address issues that arise with a centralized service including location, time management, and synchronization.</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150" w:name="_Toc484452249"/>
      <w:bookmarkStart w:id="151" w:name="_Toc487899810"/>
      <w:r w:rsidRPr="00392614">
        <w:rPr>
          <w:rFonts w:cs="Arial"/>
          <w:b/>
          <w:bCs/>
          <w:iCs/>
          <w:kern w:val="32"/>
          <w:szCs w:val="26"/>
        </w:rPr>
        <w:t xml:space="preserve">PATIENT </w:t>
      </w:r>
      <w:r w:rsidR="00130C90" w:rsidRPr="00392614">
        <w:rPr>
          <w:rFonts w:cs="Arial"/>
          <w:b/>
          <w:bCs/>
          <w:iCs/>
          <w:kern w:val="32"/>
          <w:szCs w:val="26"/>
        </w:rPr>
        <w:t>VITALS DATA ENTRY VICS</w:t>
      </w:r>
      <w:bookmarkEnd w:id="150"/>
      <w:bookmarkEnd w:id="151"/>
    </w:p>
    <w:p w14:paraId="1DFECF36" w14:textId="29B6C27F" w:rsidR="00337531" w:rsidRPr="00392614" w:rsidRDefault="00337531" w:rsidP="00CC2302">
      <w:pPr>
        <w:pStyle w:val="NoSpacing"/>
      </w:pPr>
      <w:r w:rsidRPr="00392614">
        <w:t xml:space="preserve">Consistent with the guidance in PWS 5.2.1, the Contractor shall develop a VICS service layer that supports patient vitals entry and retrieval by CPRS and web-friendly </w:t>
      </w:r>
      <w:r w:rsidRPr="00392614">
        <w:lastRenderedPageBreak/>
        <w:t xml:space="preserve">interfacing by new clients.  The Contractor shall reroute the service layer to </w:t>
      </w:r>
      <w:r w:rsidR="00036B2D">
        <w:t>a</w:t>
      </w:r>
      <w:r w:rsidR="00036B2D" w:rsidRPr="00036B2D">
        <w:t xml:space="preserve"> node.js-supporting, industry-standard database</w:t>
      </w:r>
      <w:r w:rsidRPr="00392614">
        <w:t>.  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0638C5">
      <w:pPr>
        <w:pStyle w:val="NoSpacing"/>
        <w:numPr>
          <w:ilvl w:val="0"/>
          <w:numId w:val="23"/>
        </w:numPr>
        <w:rPr>
          <w:rFonts w:cs="Arial"/>
        </w:rPr>
        <w:pPrChange w:id="152" w:author="Department of Veterans Affairs" w:date="2017-07-26T16:39:00Z">
          <w:pPr>
            <w:pStyle w:val="NoSpacing"/>
            <w:numPr>
              <w:numId w:val="31"/>
            </w:numPr>
            <w:ind w:left="720" w:hanging="360"/>
          </w:pPr>
        </w:pPrChange>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0638C5">
      <w:pPr>
        <w:pStyle w:val="NoSpacing"/>
        <w:numPr>
          <w:ilvl w:val="0"/>
          <w:numId w:val="23"/>
        </w:numPr>
        <w:rPr>
          <w:rFonts w:cs="Arial"/>
        </w:rPr>
        <w:pPrChange w:id="153" w:author="Department of Veterans Affairs" w:date="2017-07-26T16:39:00Z">
          <w:pPr>
            <w:pStyle w:val="NoSpacing"/>
            <w:numPr>
              <w:numId w:val="31"/>
            </w:numPr>
            <w:ind w:left="720" w:hanging="360"/>
          </w:pPr>
        </w:pPrChange>
      </w:pPr>
      <w:r w:rsidRPr="00392614">
        <w:rPr>
          <w:rFonts w:cs="Arial"/>
        </w:rPr>
        <w:t>Regression Test Suite to cover all CPRS vital interactions.</w:t>
      </w:r>
    </w:p>
    <w:p w14:paraId="1DFECF3A" w14:textId="77777777" w:rsidR="00337531" w:rsidRPr="00392614" w:rsidRDefault="00337531" w:rsidP="000638C5">
      <w:pPr>
        <w:pStyle w:val="NoSpacing"/>
        <w:numPr>
          <w:ilvl w:val="0"/>
          <w:numId w:val="23"/>
        </w:numPr>
        <w:rPr>
          <w:rFonts w:cs="Arial"/>
        </w:rPr>
        <w:pPrChange w:id="154" w:author="Department of Veterans Affairs" w:date="2017-07-26T16:39:00Z">
          <w:pPr>
            <w:pStyle w:val="NoSpacing"/>
            <w:numPr>
              <w:numId w:val="31"/>
            </w:numPr>
            <w:ind w:left="720" w:hanging="360"/>
          </w:pPr>
        </w:pPrChange>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155" w:name="_Toc484452250"/>
      <w:bookmarkStart w:id="156" w:name="_Toc487899811"/>
      <w:r w:rsidRPr="00392614">
        <w:rPr>
          <w:rFonts w:cs="Arial"/>
          <w:b/>
          <w:bCs/>
          <w:iCs/>
          <w:kern w:val="32"/>
          <w:szCs w:val="26"/>
        </w:rPr>
        <w:t xml:space="preserve">PATIENT </w:t>
      </w:r>
      <w:r w:rsidR="00130C90" w:rsidRPr="00392614">
        <w:rPr>
          <w:rFonts w:cs="Arial"/>
          <w:b/>
          <w:bCs/>
          <w:iCs/>
          <w:kern w:val="32"/>
          <w:szCs w:val="26"/>
        </w:rPr>
        <w:t>ALLERGY DATA ENTRY VICS</w:t>
      </w:r>
      <w:bookmarkEnd w:id="155"/>
      <w:bookmarkEnd w:id="156"/>
    </w:p>
    <w:p w14:paraId="1DFECF3C" w14:textId="635049FE" w:rsidR="00CC2302" w:rsidRPr="00392614" w:rsidRDefault="00337531" w:rsidP="00CC2302">
      <w:pPr>
        <w:pStyle w:val="NoSpacing"/>
      </w:pPr>
      <w:r w:rsidRPr="00392614">
        <w:t xml:space="preserve">Consistent with the guidance in 5.2.1, the Contractor shall develop a VICS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0638C5">
      <w:pPr>
        <w:pStyle w:val="NoSpacing"/>
        <w:numPr>
          <w:ilvl w:val="0"/>
          <w:numId w:val="24"/>
        </w:numPr>
        <w:rPr>
          <w:rFonts w:cs="Arial"/>
        </w:rPr>
        <w:pPrChange w:id="157" w:author="Department of Veterans Affairs" w:date="2017-07-26T16:39:00Z">
          <w:pPr>
            <w:pStyle w:val="NoSpacing"/>
            <w:numPr>
              <w:numId w:val="32"/>
            </w:numPr>
            <w:ind w:left="720" w:hanging="360"/>
          </w:pPr>
        </w:pPrChange>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0638C5">
      <w:pPr>
        <w:pStyle w:val="NoSpacing"/>
        <w:numPr>
          <w:ilvl w:val="0"/>
          <w:numId w:val="24"/>
        </w:numPr>
        <w:rPr>
          <w:rFonts w:cs="Arial"/>
        </w:rPr>
        <w:pPrChange w:id="158" w:author="Department of Veterans Affairs" w:date="2017-07-26T16:39:00Z">
          <w:pPr>
            <w:pStyle w:val="NoSpacing"/>
            <w:numPr>
              <w:numId w:val="32"/>
            </w:numPr>
            <w:ind w:left="720" w:hanging="360"/>
          </w:pPr>
        </w:pPrChange>
      </w:pPr>
      <w:r w:rsidRPr="00392614">
        <w:rPr>
          <w:rFonts w:cs="Arial"/>
        </w:rPr>
        <w:t>Regression Test Suite to cover all CPRS allergy interactions.</w:t>
      </w:r>
    </w:p>
    <w:p w14:paraId="1DFECF42" w14:textId="77777777" w:rsidR="00337531" w:rsidRPr="00392614" w:rsidRDefault="00337531" w:rsidP="000638C5">
      <w:pPr>
        <w:pStyle w:val="NoSpacing"/>
        <w:numPr>
          <w:ilvl w:val="0"/>
          <w:numId w:val="24"/>
        </w:numPr>
        <w:rPr>
          <w:rFonts w:cs="Arial"/>
        </w:rPr>
        <w:pPrChange w:id="159" w:author="Department of Veterans Affairs" w:date="2017-07-26T16:39:00Z">
          <w:pPr>
            <w:pStyle w:val="NoSpacing"/>
            <w:numPr>
              <w:numId w:val="32"/>
            </w:numPr>
            <w:ind w:left="720" w:hanging="360"/>
          </w:pPr>
        </w:pPrChange>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160" w:name="_Toc484452251"/>
      <w:bookmarkStart w:id="161" w:name="_Toc487899812"/>
      <w:r w:rsidRPr="00392614">
        <w:rPr>
          <w:rFonts w:cs="Arial"/>
          <w:b/>
          <w:bCs/>
          <w:iCs/>
          <w:kern w:val="32"/>
          <w:szCs w:val="26"/>
        </w:rPr>
        <w:t xml:space="preserve">PATIENT </w:t>
      </w:r>
      <w:r w:rsidR="00130C90" w:rsidRPr="00392614">
        <w:rPr>
          <w:rFonts w:cs="Arial"/>
          <w:b/>
          <w:bCs/>
          <w:iCs/>
          <w:kern w:val="32"/>
          <w:szCs w:val="26"/>
        </w:rPr>
        <w:t>PROBLEM DATA ENTRY / RETRIEVAL</w:t>
      </w:r>
      <w:bookmarkEnd w:id="160"/>
      <w:bookmarkEnd w:id="161"/>
    </w:p>
    <w:p w14:paraId="1DFECF44" w14:textId="1A337688" w:rsidR="00CC2302" w:rsidRPr="00392614" w:rsidRDefault="00337531" w:rsidP="00CC2302">
      <w:pPr>
        <w:pStyle w:val="NoSpacing"/>
      </w:pPr>
      <w:r w:rsidRPr="00392614">
        <w:t xml:space="preserve">Consistent with the guidance in 5.2.1, the Contractor shall develop a VICS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0638C5">
      <w:pPr>
        <w:pStyle w:val="NoSpacing"/>
        <w:numPr>
          <w:ilvl w:val="0"/>
          <w:numId w:val="25"/>
        </w:numPr>
        <w:pPrChange w:id="162" w:author="Department of Veterans Affairs" w:date="2017-07-26T16:39:00Z">
          <w:pPr>
            <w:pStyle w:val="NoSpacing"/>
            <w:numPr>
              <w:numId w:val="33"/>
            </w:numPr>
            <w:ind w:left="720" w:hanging="360"/>
          </w:pPr>
        </w:pPrChange>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0638C5">
      <w:pPr>
        <w:pStyle w:val="NoSpacing"/>
        <w:numPr>
          <w:ilvl w:val="0"/>
          <w:numId w:val="25"/>
        </w:numPr>
        <w:pPrChange w:id="163" w:author="Department of Veterans Affairs" w:date="2017-07-26T16:39:00Z">
          <w:pPr>
            <w:pStyle w:val="NoSpacing"/>
            <w:numPr>
              <w:numId w:val="33"/>
            </w:numPr>
            <w:ind w:left="720" w:hanging="360"/>
          </w:pPr>
        </w:pPrChange>
      </w:pPr>
      <w:r w:rsidRPr="00392614">
        <w:t>Regression Test Suite to cover all CPRS problem interactions.</w:t>
      </w:r>
    </w:p>
    <w:p w14:paraId="1DFECF4A" w14:textId="77777777" w:rsidR="00337531" w:rsidRPr="00392614" w:rsidRDefault="00337531" w:rsidP="000638C5">
      <w:pPr>
        <w:pStyle w:val="NoSpacing"/>
        <w:numPr>
          <w:ilvl w:val="0"/>
          <w:numId w:val="25"/>
        </w:numPr>
        <w:pPrChange w:id="164" w:author="Department of Veterans Affairs" w:date="2017-07-26T16:39:00Z">
          <w:pPr>
            <w:pStyle w:val="NoSpacing"/>
            <w:numPr>
              <w:numId w:val="33"/>
            </w:numPr>
            <w:ind w:left="720" w:hanging="360"/>
          </w:pPr>
        </w:pPrChange>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165" w:name="_Toc484452252"/>
      <w:bookmarkStart w:id="166" w:name="_Toc487899813"/>
      <w:r w:rsidRPr="00392614">
        <w:rPr>
          <w:rFonts w:cs="Arial"/>
          <w:b/>
          <w:bCs/>
          <w:iCs/>
          <w:kern w:val="32"/>
          <w:szCs w:val="26"/>
        </w:rPr>
        <w:t>ISOLATE CPRS FROM VISTA MUMPS FOR OUTPATIENT PHARMACY CPOE (BASE PERIOD)</w:t>
      </w:r>
      <w:bookmarkEnd w:id="165"/>
      <w:bookmarkEnd w:id="166"/>
    </w:p>
    <w:p w14:paraId="1DFECF4C" w14:textId="77777777" w:rsidR="00337531" w:rsidRPr="00392614" w:rsidRDefault="00337531" w:rsidP="00CC2302">
      <w:pPr>
        <w:pStyle w:val="NoSpacing"/>
      </w:pPr>
      <w:r w:rsidRPr="00392614">
        <w:t>CPRS allows a Provider to order a variety of items and activities including medications, lab tests and consultations. Orders lead to activity both inside and outside a hospital, in 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 xml:space="preserve">Unlike Patient Data Entry, Computerized Physician Order Entry (CPOE) involves non-CPRS as well as CPRS users. For Outpatient Pharmacy, Providers use CPRS while </w:t>
      </w:r>
      <w:r w:rsidRPr="00392614">
        <w:lastRenderedPageBreak/>
        <w:t>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5E73E62E" w:rsidR="00337531" w:rsidRPr="00392614" w:rsidRDefault="00337531" w:rsidP="00CC2302">
      <w:pPr>
        <w:pStyle w:val="NoSpacing"/>
      </w:pPr>
      <w:r w:rsidRPr="00392614">
        <w:t xml:space="preserve">The Contractor shall develop a VICS service for Outpatient Pharmacy to segregate CPOE for operation outside of VistA RPCs.  The Contractor’s solution shall replace CPRS’s RPC interface with a service emulation layer which provides compatibility with </w:t>
      </w:r>
      <w:r w:rsidR="000F2332" w:rsidRPr="00392614">
        <w:t xml:space="preserve"> </w:t>
      </w:r>
      <w:r w:rsidRPr="00392614">
        <w:t>web-friendly interfaces for new clients.  Such a VICS will demonstrate that V</w:t>
      </w:r>
      <w:r w:rsidR="004C5BE9" w:rsidRPr="00392614">
        <w:t>ist</w:t>
      </w:r>
      <w:r w:rsidRPr="00392614">
        <w:t>A’s pharmacy can be replaced by third party solutions without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0638C5">
      <w:pPr>
        <w:pStyle w:val="NoSpacing"/>
        <w:numPr>
          <w:ilvl w:val="0"/>
          <w:numId w:val="26"/>
        </w:numPr>
        <w:pPrChange w:id="167" w:author="Department of Veterans Affairs" w:date="2017-07-26T16:39:00Z">
          <w:pPr>
            <w:pStyle w:val="NoSpacing"/>
            <w:numPr>
              <w:numId w:val="34"/>
            </w:numPr>
            <w:ind w:left="720" w:hanging="360"/>
          </w:pPr>
        </w:pPrChange>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0638C5">
      <w:pPr>
        <w:pStyle w:val="NoSpacing"/>
        <w:numPr>
          <w:ilvl w:val="0"/>
          <w:numId w:val="26"/>
        </w:numPr>
        <w:pPrChange w:id="168" w:author="Department of Veterans Affairs" w:date="2017-07-26T16:39:00Z">
          <w:pPr>
            <w:pStyle w:val="NoSpacing"/>
            <w:numPr>
              <w:numId w:val="34"/>
            </w:numPr>
            <w:ind w:left="720" w:hanging="360"/>
          </w:pPr>
        </w:pPrChange>
      </w:pPr>
      <w:r w:rsidRPr="00392614">
        <w:t>Isolate and document VA-specific from general purpose functionality in VA Outpatient Pharmacy</w:t>
      </w:r>
    </w:p>
    <w:p w14:paraId="1DFECF56" w14:textId="77777777" w:rsidR="00337531" w:rsidRPr="00392614" w:rsidRDefault="00337531" w:rsidP="000638C5">
      <w:pPr>
        <w:pStyle w:val="NoSpacing"/>
        <w:numPr>
          <w:ilvl w:val="0"/>
          <w:numId w:val="26"/>
        </w:numPr>
        <w:pPrChange w:id="169" w:author="Department of Veterans Affairs" w:date="2017-07-26T16:39:00Z">
          <w:pPr>
            <w:pStyle w:val="NoSpacing"/>
            <w:numPr>
              <w:numId w:val="34"/>
            </w:numPr>
            <w:ind w:left="720" w:hanging="360"/>
          </w:pPr>
        </w:pPrChange>
      </w:pPr>
      <w:r w:rsidRPr="00392614">
        <w:t>Ensure CPRS works as now for VA providers managing outpatient medications</w:t>
      </w:r>
    </w:p>
    <w:p w14:paraId="1DFECF57" w14:textId="77777777" w:rsidR="00337531" w:rsidRPr="00392614" w:rsidRDefault="00337531" w:rsidP="000638C5">
      <w:pPr>
        <w:pStyle w:val="NoSpacing"/>
        <w:numPr>
          <w:ilvl w:val="0"/>
          <w:numId w:val="26"/>
        </w:numPr>
        <w:pPrChange w:id="170" w:author="Department of Veterans Affairs" w:date="2017-07-26T16:39:00Z">
          <w:pPr>
            <w:pStyle w:val="NoSpacing"/>
            <w:numPr>
              <w:numId w:val="34"/>
            </w:numPr>
            <w:ind w:left="720" w:hanging="360"/>
          </w:pPr>
        </w:pPrChange>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0638C5">
      <w:pPr>
        <w:pStyle w:val="NoSpacing"/>
        <w:numPr>
          <w:ilvl w:val="0"/>
          <w:numId w:val="26"/>
        </w:numPr>
        <w:pPrChange w:id="171" w:author="Department of Veterans Affairs" w:date="2017-07-26T16:39:00Z">
          <w:pPr>
            <w:pStyle w:val="NoSpacing"/>
            <w:numPr>
              <w:numId w:val="34"/>
            </w:numPr>
            <w:ind w:left="720" w:hanging="360"/>
          </w:pPr>
        </w:pPrChange>
      </w:pPr>
      <w:r w:rsidRPr="00392614">
        <w:t>Isolate the drug checking interface called from VistA to allow it to be used in the VICS service layer</w:t>
      </w:r>
    </w:p>
    <w:p w14:paraId="1DFECF59" w14:textId="77777777" w:rsidR="00337531" w:rsidRPr="00392614" w:rsidRDefault="00337531" w:rsidP="000638C5">
      <w:pPr>
        <w:pStyle w:val="NoSpacing"/>
        <w:numPr>
          <w:ilvl w:val="0"/>
          <w:numId w:val="26"/>
        </w:numPr>
        <w:pPrChange w:id="172" w:author="Department of Veterans Affairs" w:date="2017-07-26T16:39:00Z">
          <w:pPr>
            <w:pStyle w:val="NoSpacing"/>
            <w:numPr>
              <w:numId w:val="34"/>
            </w:numPr>
            <w:ind w:left="720" w:hanging="360"/>
          </w:pPr>
        </w:pPrChange>
      </w:pPr>
      <w:r w:rsidRPr="00392614">
        <w:t>Provide a Regression Test Suite that covers all CPRS-based Provider and Roll and scroll based Pharmacist interactions.</w:t>
      </w:r>
    </w:p>
    <w:p w14:paraId="1DFECF5A" w14:textId="77777777" w:rsidR="00337531" w:rsidRPr="00392614" w:rsidRDefault="00337531" w:rsidP="000638C5">
      <w:pPr>
        <w:pStyle w:val="NoSpacing"/>
        <w:numPr>
          <w:ilvl w:val="0"/>
          <w:numId w:val="26"/>
        </w:numPr>
        <w:pPrChange w:id="173" w:author="Department of Veterans Affairs" w:date="2017-07-26T16:39:00Z">
          <w:pPr>
            <w:pStyle w:val="NoSpacing"/>
            <w:numPr>
              <w:numId w:val="34"/>
            </w:numPr>
            <w:ind w:left="720" w:hanging="360"/>
          </w:pPr>
        </w:pPrChange>
      </w:pPr>
      <w:r w:rsidRPr="00392614">
        <w:t>Deliver a VistA configured for Pharmacy for testing and contrasting the VICS- based Pharmacy service to the current VISTA Pharmacy.</w:t>
      </w:r>
    </w:p>
    <w:p w14:paraId="1DFECF5B" w14:textId="4B11DFCB" w:rsidR="00337531" w:rsidRPr="00392614" w:rsidRDefault="00A609AF" w:rsidP="00A609AF">
      <w:pPr>
        <w:pStyle w:val="Heading2"/>
      </w:pPr>
      <w:bookmarkStart w:id="174" w:name="_Toc484452253"/>
      <w:bookmarkStart w:id="175" w:name="_Toc487899814"/>
      <w:r>
        <w:t xml:space="preserve">SUSTAINMENT SUPPORT FOR THE PATIENT DATA ENTRY AND PHARMACY CPOE FUNCTIONS </w:t>
      </w:r>
      <w:r w:rsidR="00EA2C55">
        <w:rPr>
          <w:rStyle w:val="CommentReference"/>
          <w:kern w:val="22"/>
        </w:rPr>
        <w:commentReference w:id="176"/>
      </w:r>
      <w:r w:rsidR="00337531" w:rsidRPr="00392614">
        <w:t xml:space="preserve"> (BASE AND OPTION PERIOD)</w:t>
      </w:r>
      <w:bookmarkEnd w:id="174"/>
      <w:bookmarkEnd w:id="175"/>
    </w:p>
    <w:p w14:paraId="1DFECF5C" w14:textId="018D79A3" w:rsidR="00337531" w:rsidRPr="00392614" w:rsidRDefault="00520D86" w:rsidP="00CC2302">
      <w:pPr>
        <w:pStyle w:val="NoSpacing"/>
      </w:pPr>
      <w:r w:rsidRPr="00392614">
        <w:t>T</w:t>
      </w:r>
      <w:r w:rsidR="00337531" w:rsidRPr="00392614">
        <w:t>he Contractor shall also perform</w:t>
      </w:r>
      <w:r w:rsidRPr="00392614">
        <w:t xml:space="preserve"> lifecycle sustainment support for Patient Data Entry and Pharmacy CPOE functions, which include</w:t>
      </w:r>
      <w:r w:rsidR="00337531" w:rsidRPr="00392614">
        <w:t xml:space="preserve">: </w:t>
      </w:r>
    </w:p>
    <w:p w14:paraId="1DFECF5D" w14:textId="77777777" w:rsidR="00CC2302" w:rsidRPr="00392614" w:rsidRDefault="00CC2302" w:rsidP="00CC2302">
      <w:pPr>
        <w:pStyle w:val="NoSpacing"/>
      </w:pPr>
    </w:p>
    <w:p w14:paraId="1DFECF5E" w14:textId="13172CC0" w:rsidR="00337531" w:rsidRPr="00392614" w:rsidRDefault="00337531" w:rsidP="000638C5">
      <w:pPr>
        <w:pStyle w:val="NoSpacing"/>
        <w:numPr>
          <w:ilvl w:val="0"/>
          <w:numId w:val="28"/>
        </w:numPr>
        <w:pPrChange w:id="177" w:author="Department of Veterans Affairs" w:date="2017-07-26T16:39:00Z">
          <w:pPr>
            <w:pStyle w:val="NoSpacing"/>
            <w:numPr>
              <w:numId w:val="36"/>
            </w:numPr>
            <w:ind w:left="720" w:hanging="360"/>
          </w:pPr>
        </w:pPrChange>
      </w:pPr>
      <w:r w:rsidRPr="00392614">
        <w:t xml:space="preserve">Corrective Sustainment, which is the diagnosis and correction of program errors after software release.  The Contractor shall gain access to the VA </w:t>
      </w:r>
      <w:r w:rsidR="0002275A" w:rsidRPr="00392614">
        <w:t>C</w:t>
      </w:r>
      <w:r w:rsidR="00520D86" w:rsidRPr="00392614">
        <w:t>omputer Associates</w:t>
      </w:r>
      <w:r w:rsidR="0002275A" w:rsidRPr="00392614">
        <w:t xml:space="preserve"> Service Desk Manager (</w:t>
      </w:r>
      <w:r w:rsidRPr="00392614">
        <w:t>CA SDM</w:t>
      </w:r>
      <w:r w:rsidR="0002275A" w:rsidRPr="00392614">
        <w:t>)</w:t>
      </w:r>
      <w:r w:rsidRPr="00392614">
        <w:t xml:space="preserve"> web page to log, track, update, and reference work ticket requests.</w:t>
      </w:r>
    </w:p>
    <w:p w14:paraId="1DFECF5F" w14:textId="77777777" w:rsidR="00337531" w:rsidRPr="00392614" w:rsidRDefault="00337531" w:rsidP="000638C5">
      <w:pPr>
        <w:pStyle w:val="NoSpacing"/>
        <w:numPr>
          <w:ilvl w:val="0"/>
          <w:numId w:val="28"/>
        </w:numPr>
        <w:pPrChange w:id="178" w:author="Department of Veterans Affairs" w:date="2017-07-26T16:39:00Z">
          <w:pPr>
            <w:pStyle w:val="NoSpacing"/>
            <w:numPr>
              <w:numId w:val="36"/>
            </w:numPr>
            <w:ind w:left="720" w:hanging="360"/>
          </w:pPr>
        </w:pPrChange>
      </w:pPr>
      <w:r w:rsidRPr="00392614">
        <w:t>Preventive Sustainment, which is the modification of software to improve future maintainability or reliability as a result of a requirement to perform a hardware re-platform or operating system/system software upgrade.</w:t>
      </w:r>
    </w:p>
    <w:p w14:paraId="1DFECF60" w14:textId="2DDA9992" w:rsidR="00337531" w:rsidRPr="00392614" w:rsidRDefault="00337531" w:rsidP="000638C5">
      <w:pPr>
        <w:pStyle w:val="NoSpacing"/>
        <w:numPr>
          <w:ilvl w:val="0"/>
          <w:numId w:val="28"/>
        </w:numPr>
        <w:pPrChange w:id="179" w:author="Department of Veterans Affairs" w:date="2017-07-26T16:39:00Z">
          <w:pPr>
            <w:pStyle w:val="NoSpacing"/>
            <w:numPr>
              <w:numId w:val="36"/>
            </w:numPr>
            <w:ind w:left="720" w:hanging="360"/>
          </w:pPr>
        </w:pPrChange>
      </w:pPr>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p>
    <w:p w14:paraId="1DFECF61" w14:textId="2B80208F" w:rsidR="00337531" w:rsidRPr="00392614" w:rsidRDefault="00337531" w:rsidP="000638C5">
      <w:pPr>
        <w:pStyle w:val="NoSpacing"/>
        <w:numPr>
          <w:ilvl w:val="0"/>
          <w:numId w:val="28"/>
        </w:numPr>
        <w:pPrChange w:id="180" w:author="Department of Veterans Affairs" w:date="2017-07-26T16:39:00Z">
          <w:pPr>
            <w:pStyle w:val="NoSpacing"/>
            <w:numPr>
              <w:numId w:val="36"/>
            </w:numPr>
            <w:ind w:left="720" w:hanging="360"/>
          </w:pPr>
        </w:pPrChange>
      </w:pPr>
      <w:r w:rsidRPr="00392614">
        <w:lastRenderedPageBreak/>
        <w:t xml:space="preserve">Sustainment services shall include </w:t>
      </w:r>
      <w:r w:rsidR="00520D86" w:rsidRPr="00392614">
        <w:t xml:space="preserve">Contractor provision of </w:t>
      </w:r>
      <w:r w:rsidRPr="00392614">
        <w:t xml:space="preserve">Tier 2 and Tier 3 </w:t>
      </w:r>
      <w:r w:rsidR="00520D86" w:rsidRPr="00392614">
        <w:t xml:space="preserve">escalation </w:t>
      </w:r>
      <w:r w:rsidRPr="00392614">
        <w:t xml:space="preserve">support </w:t>
      </w:r>
      <w:r w:rsidR="00520D86" w:rsidRPr="00392614">
        <w:t>according to the Response Times indicated in Table 5.6.1.  Tier 2 and 3 support shall</w:t>
      </w:r>
      <w:r w:rsidRPr="00392614">
        <w:t xml:space="preserve"> include maintenance and repair of software bugs until software is transitioned to VA’s IT/OPS (previously Service, Delivery and Engineering).</w:t>
      </w:r>
      <w:r w:rsidRPr="00392614">
        <w:br/>
      </w:r>
    </w:p>
    <w:p w14:paraId="1DFECF62" w14:textId="77777777" w:rsidR="00337531" w:rsidRPr="00392614" w:rsidRDefault="00337531" w:rsidP="00CC2302">
      <w:pPr>
        <w:pStyle w:val="NoSpacing"/>
      </w:pPr>
      <w:r w:rsidRPr="00392614">
        <w:t>The Contractor shall document the resources, allocations, and activities to execute sustainment support in Rational.</w:t>
      </w:r>
    </w:p>
    <w:p w14:paraId="1DFECF63" w14:textId="77777777" w:rsidR="00337531" w:rsidRPr="00392614" w:rsidRDefault="00337531" w:rsidP="00CC2302">
      <w:pPr>
        <w:pStyle w:val="NoSpacing"/>
      </w:pPr>
    </w:p>
    <w:p w14:paraId="1DFECF64" w14:textId="5715CEF0" w:rsidR="00337531" w:rsidRPr="00392614" w:rsidRDefault="00337531" w:rsidP="00CC2302">
      <w:pPr>
        <w:pStyle w:val="NoSpacing"/>
      </w:pPr>
      <w:r w:rsidRPr="00392614">
        <w:t>The Contractor shall provide a Bi-Weekly (every two weeks) Sustainment Summary Report detailing the status and disposition of reported issues to include the status of the tickets in the National Service Desk tickets</w:t>
      </w:r>
    </w:p>
    <w:p w14:paraId="1DFECF65" w14:textId="77777777" w:rsidR="00337531" w:rsidRPr="00392614" w:rsidRDefault="00337531" w:rsidP="00CC2302">
      <w:pPr>
        <w:pStyle w:val="NoSpacing"/>
      </w:pPr>
    </w:p>
    <w:p w14:paraId="1DFECF66" w14:textId="77777777" w:rsidR="00337531" w:rsidRPr="00A056B7" w:rsidRDefault="00337531" w:rsidP="00CC2302">
      <w:pPr>
        <w:pStyle w:val="NoSpacing"/>
        <w:rPr>
          <w:b/>
        </w:rPr>
      </w:pPr>
      <w:r w:rsidRPr="00A056B7">
        <w:rPr>
          <w:b/>
        </w:rPr>
        <w:t>Deliverable:</w:t>
      </w:r>
    </w:p>
    <w:p w14:paraId="1DFECF67" w14:textId="77777777" w:rsidR="00CC2302" w:rsidRPr="00392614" w:rsidRDefault="00CC2302" w:rsidP="00CC2302">
      <w:pPr>
        <w:pStyle w:val="NoSpacing"/>
      </w:pPr>
    </w:p>
    <w:p w14:paraId="1DFECF68" w14:textId="77777777" w:rsidR="00337531" w:rsidRPr="00392614" w:rsidRDefault="00337531" w:rsidP="000638C5">
      <w:pPr>
        <w:pStyle w:val="NoSpacing"/>
        <w:numPr>
          <w:ilvl w:val="0"/>
          <w:numId w:val="27"/>
        </w:numPr>
        <w:pPrChange w:id="181" w:author="Department of Veterans Affairs" w:date="2017-07-26T16:39:00Z">
          <w:pPr>
            <w:pStyle w:val="NoSpacing"/>
            <w:numPr>
              <w:numId w:val="35"/>
            </w:numPr>
            <w:ind w:left="720" w:hanging="360"/>
          </w:pPr>
        </w:pPrChange>
      </w:pPr>
      <w:r w:rsidRPr="00392614">
        <w:t>Bi-weekly Sustainment Summary Report</w:t>
      </w:r>
    </w:p>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82" w:name="_Toc479258983"/>
      <w:bookmarkStart w:id="183" w:name="_Toc484452254"/>
      <w:bookmarkStart w:id="184" w:name="_Toc487899815"/>
      <w:r w:rsidRPr="00392614">
        <w:rPr>
          <w:rFonts w:cs="Arial"/>
          <w:b/>
          <w:bCs/>
          <w:iCs/>
          <w:szCs w:val="28"/>
        </w:rPr>
        <w:t>PLANNING</w:t>
      </w:r>
      <w:bookmarkEnd w:id="182"/>
      <w:r w:rsidRPr="00392614">
        <w:rPr>
          <w:rFonts w:cs="Arial"/>
          <w:b/>
          <w:bCs/>
          <w:iCs/>
          <w:szCs w:val="28"/>
        </w:rPr>
        <w:t xml:space="preserve"> (BASE &amp; OPTION PERIOD)</w:t>
      </w:r>
      <w:bookmarkEnd w:id="183"/>
      <w:bookmarkEnd w:id="184"/>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77777777" w:rsidR="00F843C5" w:rsidRPr="00392614" w:rsidRDefault="00F843C5" w:rsidP="00F843C5">
      <w:pPr>
        <w:spacing w:after="120"/>
      </w:pPr>
      <w:r w:rsidRPr="00392614">
        <w:t xml:space="preserve">The Contractor shall continuously support the build and development methodology described within Section 5.4 in order to complete the epics, sub-epics and user stories identified from the backlog. </w:t>
      </w:r>
    </w:p>
    <w:p w14:paraId="1DFECF6D" w14:textId="77777777" w:rsidR="00F843C5" w:rsidRPr="00392614" w:rsidRDefault="00F843C5" w:rsidP="00F843C5">
      <w:pPr>
        <w:rPr>
          <w:lang w:val="en"/>
        </w:rPr>
      </w:pPr>
      <w:r w:rsidRPr="00392614">
        <w:rPr>
          <w:lang w:val="en"/>
        </w:rPr>
        <w:t>The Contractor shall complete the Planning State subtasks described below.</w:t>
      </w:r>
    </w:p>
    <w:p w14:paraId="1DFECF6E" w14:textId="77777777" w:rsidR="00F843C5" w:rsidRPr="00392614" w:rsidRDefault="00F843C5" w:rsidP="00F843C5"/>
    <w:p w14:paraId="1DFECF6F" w14:textId="77777777" w:rsidR="00F843C5" w:rsidRPr="00392614" w:rsidRDefault="00F843C5" w:rsidP="00F843C5">
      <w:pPr>
        <w:keepNext/>
        <w:numPr>
          <w:ilvl w:val="2"/>
          <w:numId w:val="2"/>
        </w:numPr>
        <w:spacing w:before="120" w:after="60"/>
        <w:outlineLvl w:val="2"/>
        <w:rPr>
          <w:rFonts w:cs="Arial"/>
          <w:b/>
          <w:bCs/>
          <w:iCs/>
          <w:kern w:val="32"/>
          <w:szCs w:val="26"/>
        </w:rPr>
      </w:pPr>
      <w:bookmarkStart w:id="185" w:name="_Toc449021398"/>
      <w:bookmarkStart w:id="186" w:name="_Toc456014472"/>
      <w:bookmarkStart w:id="187" w:name="_Toc468795356"/>
      <w:bookmarkStart w:id="188" w:name="_Toc469573411"/>
      <w:bookmarkStart w:id="189" w:name="_Toc479258984"/>
      <w:bookmarkStart w:id="190" w:name="_Toc484452255"/>
      <w:bookmarkStart w:id="191" w:name="_Toc487899816"/>
      <w:r w:rsidRPr="00392614">
        <w:rPr>
          <w:rFonts w:cs="Arial"/>
          <w:b/>
          <w:bCs/>
          <w:iCs/>
          <w:kern w:val="32"/>
          <w:szCs w:val="26"/>
        </w:rPr>
        <w:t>AGILE REQUIREMENTS ELABORATION</w:t>
      </w:r>
      <w:bookmarkEnd w:id="185"/>
      <w:bookmarkEnd w:id="186"/>
      <w:bookmarkEnd w:id="187"/>
      <w:bookmarkEnd w:id="188"/>
      <w:bookmarkEnd w:id="189"/>
      <w:bookmarkEnd w:id="190"/>
      <w:bookmarkEnd w:id="191"/>
    </w:p>
    <w:p w14:paraId="1DFECF70" w14:textId="77777777" w:rsidR="00F843C5" w:rsidRPr="00392614" w:rsidRDefault="00F843C5" w:rsidP="00CC2302">
      <w:pPr>
        <w:pStyle w:val="NoSpacing"/>
      </w:pPr>
      <w:r w:rsidRPr="00392614">
        <w:t>The Contractor shall perform backlog grooming sessions with the VA team</w:t>
      </w:r>
      <w:r w:rsidRPr="00392614">
        <w:rPr>
          <w:lang w:val="en"/>
        </w:rPr>
        <w:t xml:space="preserve"> to properly understand and elaborate business agile requirements</w:t>
      </w:r>
      <w:r w:rsidRPr="00392614">
        <w:t xml:space="preserve">.  The outcome of these sessions shall be a review of, and agreement to, the user stories, including user stories added as a result of backlog grooming by decomposing epics, business requirements, business rules, requirements visualizations and user story elaborations. </w:t>
      </w:r>
      <w:r w:rsidRPr="00392614">
        <w:br/>
      </w:r>
    </w:p>
    <w:p w14:paraId="1DFECF71" w14:textId="77777777" w:rsidR="00F843C5" w:rsidRPr="00392614" w:rsidRDefault="00F843C5" w:rsidP="00CC2302">
      <w:pPr>
        <w:pStyle w:val="NoSpacing"/>
      </w:pPr>
      <w:r w:rsidRPr="00392614">
        <w:t xml:space="preserve">The Contractor shall: </w:t>
      </w:r>
    </w:p>
    <w:p w14:paraId="1DFECF72" w14:textId="77777777" w:rsidR="00CC2302" w:rsidRPr="00392614" w:rsidRDefault="00CC2302" w:rsidP="00CC2302">
      <w:pPr>
        <w:pStyle w:val="NoSpacing"/>
      </w:pPr>
    </w:p>
    <w:p w14:paraId="1DFECF73" w14:textId="77777777" w:rsidR="00F843C5" w:rsidRPr="00392614" w:rsidRDefault="00F843C5" w:rsidP="000638C5">
      <w:pPr>
        <w:pStyle w:val="NoSpacing"/>
        <w:numPr>
          <w:ilvl w:val="0"/>
          <w:numId w:val="29"/>
        </w:numPr>
        <w:pPrChange w:id="192" w:author="Department of Veterans Affairs" w:date="2017-07-26T16:39:00Z">
          <w:pPr>
            <w:pStyle w:val="NoSpacing"/>
            <w:numPr>
              <w:numId w:val="37"/>
            </w:numPr>
            <w:ind w:left="720" w:hanging="360"/>
          </w:pPr>
        </w:pPrChange>
      </w:pPr>
      <w:r w:rsidRPr="00392614">
        <w:t>Ensure all epics, including Mandatory Compliance Epics are identified, included, prioritized, and sized as appropriate within the overall product backlog grooming effort.</w:t>
      </w:r>
    </w:p>
    <w:p w14:paraId="1DFECF74" w14:textId="6D6DC638" w:rsidR="00F843C5" w:rsidRPr="00392614" w:rsidRDefault="00F843C5" w:rsidP="000638C5">
      <w:pPr>
        <w:pStyle w:val="NoSpacing"/>
        <w:numPr>
          <w:ilvl w:val="0"/>
          <w:numId w:val="29"/>
        </w:numPr>
        <w:pPrChange w:id="193" w:author="Department of Veterans Affairs" w:date="2017-07-26T16:39:00Z">
          <w:pPr>
            <w:pStyle w:val="NoSpacing"/>
            <w:numPr>
              <w:numId w:val="37"/>
            </w:numPr>
            <w:ind w:left="720" w:hanging="360"/>
          </w:pPr>
        </w:pPrChange>
      </w:pPr>
      <w:r w:rsidRPr="00392614">
        <w:t xml:space="preserve">Coordinate with VA in populating and updating the product backlog during planning sessions, identifying all features the </w:t>
      </w:r>
      <w:r w:rsidR="00520D86" w:rsidRPr="00392614">
        <w:t>Government</w:t>
      </w:r>
      <w:r w:rsidRPr="00392614">
        <w:t xml:space="preserve"> considers relevant to building the product.  The product backlog serves as the primary source for all program requirements and user stories, and the team shall prioritize the contents.</w:t>
      </w:r>
    </w:p>
    <w:p w14:paraId="1DFECF75" w14:textId="77777777" w:rsidR="00F843C5" w:rsidRPr="00392614" w:rsidRDefault="00F843C5" w:rsidP="000638C5">
      <w:pPr>
        <w:pStyle w:val="NoSpacing"/>
        <w:numPr>
          <w:ilvl w:val="0"/>
          <w:numId w:val="29"/>
        </w:numPr>
        <w:pPrChange w:id="194" w:author="Department of Veterans Affairs" w:date="2017-07-26T16:39:00Z">
          <w:pPr>
            <w:pStyle w:val="NoSpacing"/>
            <w:numPr>
              <w:numId w:val="37"/>
            </w:numPr>
            <w:ind w:left="720" w:hanging="360"/>
          </w:pPr>
        </w:pPrChange>
      </w:pPr>
      <w:r w:rsidRPr="00392614">
        <w:lastRenderedPageBreak/>
        <w:t xml:space="preserve">Assign a Unit of measurement (e.g. Epic Sizing) as the estimated relative complexity of epics and user stories are identified. </w:t>
      </w:r>
    </w:p>
    <w:p w14:paraId="1DFECF76" w14:textId="77777777" w:rsidR="00F843C5" w:rsidRPr="00392614" w:rsidRDefault="00F843C5" w:rsidP="000638C5">
      <w:pPr>
        <w:pStyle w:val="NoSpacing"/>
        <w:numPr>
          <w:ilvl w:val="0"/>
          <w:numId w:val="29"/>
        </w:numPr>
        <w:pPrChange w:id="195" w:author="Department of Veterans Affairs" w:date="2017-07-26T16:39:00Z">
          <w:pPr>
            <w:pStyle w:val="NoSpacing"/>
            <w:numPr>
              <w:numId w:val="37"/>
            </w:numPr>
            <w:ind w:left="720" w:hanging="360"/>
          </w:pPr>
        </w:pPrChange>
      </w:pPr>
      <w:r w:rsidRPr="00392614">
        <w:t>Facilitate any stakeholder briefings, meetings and elicitation sessions.</w:t>
      </w:r>
    </w:p>
    <w:p w14:paraId="1DFECF77" w14:textId="77777777" w:rsidR="00F843C5" w:rsidRPr="00392614" w:rsidRDefault="00F843C5" w:rsidP="000638C5">
      <w:pPr>
        <w:pStyle w:val="NoSpacing"/>
        <w:numPr>
          <w:ilvl w:val="0"/>
          <w:numId w:val="29"/>
        </w:numPr>
        <w:pPrChange w:id="196" w:author="Department of Veterans Affairs" w:date="2017-07-26T16:39:00Z">
          <w:pPr>
            <w:pStyle w:val="NoSpacing"/>
            <w:numPr>
              <w:numId w:val="37"/>
            </w:numPr>
            <w:ind w:left="720" w:hanging="360"/>
          </w:pPr>
        </w:pPrChange>
      </w:pPr>
      <w:r w:rsidRPr="00392614">
        <w:t>Execute requirements reviews with stakeholders and record results of reviews using Rational DOORS Next Generation, updating requirements data as a result of the reviews.</w:t>
      </w:r>
    </w:p>
    <w:p w14:paraId="1DFECF78" w14:textId="77777777" w:rsidR="00F843C5" w:rsidRPr="00392614" w:rsidRDefault="00F843C5" w:rsidP="000638C5">
      <w:pPr>
        <w:pStyle w:val="NoSpacing"/>
        <w:numPr>
          <w:ilvl w:val="0"/>
          <w:numId w:val="29"/>
        </w:numPr>
        <w:pPrChange w:id="197" w:author="Department of Veterans Affairs" w:date="2017-07-26T16:39:00Z">
          <w:pPr>
            <w:pStyle w:val="NoSpacing"/>
            <w:numPr>
              <w:numId w:val="37"/>
            </w:numPr>
            <w:ind w:left="720" w:hanging="360"/>
          </w:pPr>
        </w:pPrChange>
      </w:pPr>
      <w:r w:rsidRPr="00392614">
        <w:t xml:space="preserve">Identify the development and test environment access that is needed 30 days prior to development start.  </w:t>
      </w:r>
    </w:p>
    <w:p w14:paraId="1DFECF79" w14:textId="77777777" w:rsidR="00F843C5" w:rsidRPr="00392614" w:rsidRDefault="00F843C5" w:rsidP="000638C5">
      <w:pPr>
        <w:pStyle w:val="NoSpacing"/>
        <w:numPr>
          <w:ilvl w:val="0"/>
          <w:numId w:val="29"/>
        </w:numPr>
        <w:pPrChange w:id="198" w:author="Department of Veterans Affairs" w:date="2017-07-26T16:39:00Z">
          <w:pPr>
            <w:pStyle w:val="NoSpacing"/>
            <w:numPr>
              <w:numId w:val="37"/>
            </w:numPr>
            <w:ind w:left="720" w:hanging="360"/>
          </w:pPr>
        </w:pPrChange>
      </w:pPr>
      <w:r w:rsidRPr="00392614">
        <w:t xml:space="preserve">Ensure all epics, stakeholder needs, visualizations, stories, and other sources of requirements information 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392614" w:rsidRDefault="00F843C5" w:rsidP="000638C5">
      <w:pPr>
        <w:pStyle w:val="NoSpacing"/>
        <w:numPr>
          <w:ilvl w:val="0"/>
          <w:numId w:val="29"/>
        </w:numPr>
        <w:pPrChange w:id="199" w:author="Department of Veterans Affairs" w:date="2017-07-26T16:39:00Z">
          <w:pPr>
            <w:pStyle w:val="NoSpacing"/>
            <w:numPr>
              <w:numId w:val="37"/>
            </w:numPr>
            <w:ind w:left="720" w:hanging="360"/>
          </w:pPr>
        </w:pPrChange>
      </w:pPr>
      <w:r w:rsidRPr="00392614">
        <w:t>Create and maintain the Requirements Traceability Matrix (RTM).</w:t>
      </w:r>
    </w:p>
    <w:p w14:paraId="1DFECF7B" w14:textId="77777777" w:rsidR="00F843C5" w:rsidRPr="00392614" w:rsidRDefault="00F843C5" w:rsidP="00CC2302">
      <w:pPr>
        <w:pStyle w:val="NoSpacing"/>
      </w:pPr>
    </w:p>
    <w:p w14:paraId="1DFECF7C" w14:textId="77777777" w:rsidR="00F843C5" w:rsidRPr="00392614" w:rsidRDefault="00F843C5" w:rsidP="00CC2302">
      <w:pPr>
        <w:pStyle w:val="NoSpacing"/>
      </w:pPr>
      <w:r w:rsidRPr="00392614">
        <w:t>Any attributes that may be identified as new requirements (outside the scope of the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200" w:name="_BUILD_PLANNING"/>
      <w:bookmarkStart w:id="201" w:name="_REQUIREMENTS_ANALYSIS"/>
      <w:bookmarkStart w:id="202" w:name="_Toc449021400"/>
      <w:bookmarkStart w:id="203" w:name="_Toc456014474"/>
      <w:bookmarkEnd w:id="200"/>
      <w:bookmarkEnd w:id="201"/>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0638C5">
      <w:pPr>
        <w:pStyle w:val="NoSpacing"/>
        <w:numPr>
          <w:ilvl w:val="0"/>
          <w:numId w:val="53"/>
        </w:numPr>
        <w:pPrChange w:id="204" w:author="Department of Veterans Affairs" w:date="2017-07-26T16:39:00Z">
          <w:pPr>
            <w:pStyle w:val="NoSpacing"/>
            <w:numPr>
              <w:numId w:val="64"/>
            </w:numPr>
            <w:tabs>
              <w:tab w:val="num" w:pos="360"/>
            </w:tabs>
          </w:pPr>
        </w:pPrChange>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205" w:name="_BUILD_PLANNING_1"/>
      <w:bookmarkStart w:id="206" w:name="_Toc468795358"/>
      <w:bookmarkStart w:id="207" w:name="_Toc469573413"/>
      <w:bookmarkStart w:id="208" w:name="_Toc479258985"/>
      <w:bookmarkStart w:id="209" w:name="_Toc484452256"/>
      <w:bookmarkStart w:id="210" w:name="_Toc487899817"/>
      <w:bookmarkEnd w:id="205"/>
      <w:r w:rsidRPr="00392614">
        <w:rPr>
          <w:rFonts w:cs="Arial"/>
          <w:b/>
          <w:bCs/>
          <w:iCs/>
          <w:kern w:val="32"/>
          <w:szCs w:val="26"/>
        </w:rPr>
        <w:t>BUILD PLANNING</w:t>
      </w:r>
      <w:bookmarkEnd w:id="202"/>
      <w:bookmarkEnd w:id="203"/>
      <w:bookmarkEnd w:id="206"/>
      <w:bookmarkEnd w:id="207"/>
      <w:bookmarkEnd w:id="208"/>
      <w:bookmarkEnd w:id="209"/>
      <w:bookmarkEnd w:id="210"/>
    </w:p>
    <w:p w14:paraId="1DFECF7E" w14:textId="0FA2139E" w:rsidR="00F843C5" w:rsidRPr="00392614" w:rsidRDefault="00F843C5" w:rsidP="00CC2302">
      <w:pPr>
        <w:pStyle w:val="NoSpacing"/>
      </w:pPr>
      <w:r w:rsidRPr="00392614">
        <w:t xml:space="preserve">The Contractor shall develop a Build Plan </w:t>
      </w:r>
      <w:r w:rsidR="00EE52D6" w:rsidRPr="00392614">
        <w:t xml:space="preserve">in Rational </w:t>
      </w:r>
      <w:r w:rsidRPr="00392614">
        <w:t xml:space="preserve">prior to the start of each build.  Each build shall be up to three months in duration and shall be made up of two to four week sprints. The Contractor shall work with the VA PM and the VA Business Owner to review and determine the Epics and user stories that should become part of the build. </w:t>
      </w:r>
    </w:p>
    <w:p w14:paraId="1DFECF7F" w14:textId="77777777" w:rsidR="00F843C5" w:rsidRPr="00392614" w:rsidRDefault="00F843C5" w:rsidP="00CC2302">
      <w:pPr>
        <w:pStyle w:val="NoSpacing"/>
      </w:pPr>
    </w:p>
    <w:p w14:paraId="5D201951" w14:textId="77777777" w:rsidR="000C3C26" w:rsidRPr="00392614" w:rsidRDefault="000C3C26" w:rsidP="000C3C26">
      <w:pPr>
        <w:pStyle w:val="NoSpacing"/>
      </w:pPr>
      <w:r w:rsidRPr="00392614">
        <w:t xml:space="preserve">The Build Plan shall include: </w:t>
      </w:r>
    </w:p>
    <w:p w14:paraId="33782D8A" w14:textId="77777777" w:rsidR="000C3C26" w:rsidRPr="00392614" w:rsidRDefault="000C3C26" w:rsidP="000C3C26">
      <w:pPr>
        <w:pStyle w:val="NoSpacing"/>
      </w:pPr>
    </w:p>
    <w:p w14:paraId="2477DD4D" w14:textId="77777777" w:rsidR="000C3C26" w:rsidRPr="00392614" w:rsidRDefault="000C3C26" w:rsidP="000638C5">
      <w:pPr>
        <w:pStyle w:val="NoSpacing"/>
        <w:numPr>
          <w:ilvl w:val="0"/>
          <w:numId w:val="31"/>
        </w:numPr>
        <w:pPrChange w:id="211" w:author="Department of Veterans Affairs" w:date="2017-07-26T16:39:00Z">
          <w:pPr>
            <w:pStyle w:val="NoSpacing"/>
            <w:numPr>
              <w:numId w:val="39"/>
            </w:numPr>
            <w:ind w:left="720" w:hanging="360"/>
          </w:pPr>
        </w:pPrChange>
      </w:pPr>
      <w:r w:rsidRPr="00392614">
        <w:t>High-level Epic(s)</w:t>
      </w:r>
    </w:p>
    <w:p w14:paraId="2571A878" w14:textId="77777777" w:rsidR="000C3C26" w:rsidRPr="00392614" w:rsidRDefault="000C3C26" w:rsidP="000638C5">
      <w:pPr>
        <w:pStyle w:val="NoSpacing"/>
        <w:numPr>
          <w:ilvl w:val="0"/>
          <w:numId w:val="31"/>
        </w:numPr>
        <w:pPrChange w:id="212" w:author="Department of Veterans Affairs" w:date="2017-07-26T16:39:00Z">
          <w:pPr>
            <w:pStyle w:val="NoSpacing"/>
            <w:numPr>
              <w:numId w:val="39"/>
            </w:numPr>
            <w:ind w:left="720" w:hanging="360"/>
          </w:pPr>
        </w:pPrChange>
      </w:pPr>
      <w:r w:rsidRPr="00392614">
        <w:t xml:space="preserve">User Stories/Feature Breakout </w:t>
      </w:r>
    </w:p>
    <w:p w14:paraId="1458C0BD" w14:textId="77777777" w:rsidR="000C3C26" w:rsidRPr="00392614" w:rsidRDefault="000C3C26" w:rsidP="000638C5">
      <w:pPr>
        <w:pStyle w:val="NoSpacing"/>
        <w:numPr>
          <w:ilvl w:val="0"/>
          <w:numId w:val="31"/>
        </w:numPr>
        <w:pPrChange w:id="213" w:author="Department of Veterans Affairs" w:date="2017-07-26T16:39:00Z">
          <w:pPr>
            <w:pStyle w:val="NoSpacing"/>
            <w:numPr>
              <w:numId w:val="39"/>
            </w:numPr>
            <w:ind w:left="720" w:hanging="360"/>
          </w:pPr>
        </w:pPrChange>
      </w:pPr>
      <w:r w:rsidRPr="00392614">
        <w:t>Relationship Traceability</w:t>
      </w:r>
    </w:p>
    <w:p w14:paraId="2BE6CE88" w14:textId="77777777" w:rsidR="000C3C26" w:rsidRPr="00392614" w:rsidRDefault="000C3C26" w:rsidP="000638C5">
      <w:pPr>
        <w:pStyle w:val="NoSpacing"/>
        <w:numPr>
          <w:ilvl w:val="0"/>
          <w:numId w:val="31"/>
        </w:numPr>
        <w:pPrChange w:id="214" w:author="Department of Veterans Affairs" w:date="2017-07-26T16:39:00Z">
          <w:pPr>
            <w:pStyle w:val="NoSpacing"/>
            <w:numPr>
              <w:numId w:val="39"/>
            </w:numPr>
            <w:ind w:left="720" w:hanging="360"/>
          </w:pPr>
        </w:pPrChange>
      </w:pPr>
      <w:r w:rsidRPr="00392614">
        <w:t>Performance Metrics</w:t>
      </w:r>
    </w:p>
    <w:p w14:paraId="508DEFE7" w14:textId="77777777" w:rsidR="000C3C26" w:rsidRPr="00392614" w:rsidRDefault="000C3C26" w:rsidP="000638C5">
      <w:pPr>
        <w:pStyle w:val="NoSpacing"/>
        <w:numPr>
          <w:ilvl w:val="0"/>
          <w:numId w:val="31"/>
        </w:numPr>
        <w:pPrChange w:id="215" w:author="Department of Veterans Affairs" w:date="2017-07-26T16:39:00Z">
          <w:pPr>
            <w:pStyle w:val="NoSpacing"/>
            <w:numPr>
              <w:numId w:val="39"/>
            </w:numPr>
            <w:ind w:left="720" w:hanging="360"/>
          </w:pPr>
        </w:pPrChange>
      </w:pPr>
      <w:r w:rsidRPr="00392614">
        <w:t xml:space="preserve">Acceptance Criteria </w:t>
      </w:r>
    </w:p>
    <w:p w14:paraId="7039491B" w14:textId="77777777" w:rsidR="000C3C26" w:rsidRPr="00392614" w:rsidRDefault="000C3C26" w:rsidP="000638C5">
      <w:pPr>
        <w:pStyle w:val="NoSpacing"/>
        <w:numPr>
          <w:ilvl w:val="0"/>
          <w:numId w:val="31"/>
        </w:numPr>
        <w:pPrChange w:id="216" w:author="Department of Veterans Affairs" w:date="2017-07-26T16:39:00Z">
          <w:pPr>
            <w:pStyle w:val="NoSpacing"/>
            <w:numPr>
              <w:numId w:val="39"/>
            </w:numPr>
            <w:ind w:left="720" w:hanging="360"/>
          </w:pPr>
        </w:pPrChange>
      </w:pPr>
      <w:r w:rsidRPr="00392614">
        <w:t>Identified Dependencies (internal and external)</w:t>
      </w:r>
    </w:p>
    <w:p w14:paraId="60B688FE" w14:textId="77777777" w:rsidR="000C3C26" w:rsidRPr="00392614" w:rsidRDefault="000C3C26" w:rsidP="000638C5">
      <w:pPr>
        <w:pStyle w:val="NoSpacing"/>
        <w:numPr>
          <w:ilvl w:val="0"/>
          <w:numId w:val="31"/>
        </w:numPr>
        <w:pPrChange w:id="217" w:author="Department of Veterans Affairs" w:date="2017-07-26T16:39:00Z">
          <w:pPr>
            <w:pStyle w:val="NoSpacing"/>
            <w:numPr>
              <w:numId w:val="39"/>
            </w:numPr>
            <w:ind w:left="720" w:hanging="360"/>
          </w:pPr>
        </w:pPrChange>
      </w:pPr>
      <w:r w:rsidRPr="00392614">
        <w:t>Approved wireframes (if needed)</w:t>
      </w:r>
    </w:p>
    <w:p w14:paraId="55B25F99" w14:textId="77777777" w:rsidR="000C3C26" w:rsidRPr="00392614" w:rsidRDefault="000C3C26" w:rsidP="000638C5">
      <w:pPr>
        <w:pStyle w:val="NoSpacing"/>
        <w:numPr>
          <w:ilvl w:val="0"/>
          <w:numId w:val="31"/>
        </w:numPr>
        <w:pPrChange w:id="218" w:author="Department of Veterans Affairs" w:date="2017-07-26T16:39:00Z">
          <w:pPr>
            <w:pStyle w:val="NoSpacing"/>
            <w:numPr>
              <w:numId w:val="39"/>
            </w:numPr>
            <w:ind w:left="720" w:hanging="360"/>
          </w:pPr>
        </w:pPrChange>
      </w:pPr>
      <w:r w:rsidRPr="00392614">
        <w:t xml:space="preserve">Functional Design </w:t>
      </w:r>
    </w:p>
    <w:p w14:paraId="370A5CEE" w14:textId="77777777" w:rsidR="000C3C26" w:rsidRPr="00392614" w:rsidRDefault="000C3C26" w:rsidP="000638C5">
      <w:pPr>
        <w:pStyle w:val="NoSpacing"/>
        <w:numPr>
          <w:ilvl w:val="0"/>
          <w:numId w:val="31"/>
        </w:numPr>
        <w:pPrChange w:id="219" w:author="Department of Veterans Affairs" w:date="2017-07-26T16:39:00Z">
          <w:pPr>
            <w:pStyle w:val="NoSpacing"/>
            <w:numPr>
              <w:numId w:val="39"/>
            </w:numPr>
            <w:ind w:left="720" w:hanging="360"/>
          </w:pPr>
        </w:pPrChange>
      </w:pPr>
      <w:r w:rsidRPr="00392614">
        <w:t>Technical Approach</w:t>
      </w:r>
    </w:p>
    <w:p w14:paraId="239BE2F7" w14:textId="77777777" w:rsidR="000C3C26" w:rsidRPr="00392614" w:rsidRDefault="000C3C26" w:rsidP="000638C5">
      <w:pPr>
        <w:pStyle w:val="NoSpacing"/>
        <w:numPr>
          <w:ilvl w:val="0"/>
          <w:numId w:val="31"/>
        </w:numPr>
        <w:pPrChange w:id="220" w:author="Department of Veterans Affairs" w:date="2017-07-26T16:39:00Z">
          <w:pPr>
            <w:pStyle w:val="NoSpacing"/>
            <w:numPr>
              <w:numId w:val="39"/>
            </w:numPr>
            <w:ind w:left="720" w:hanging="360"/>
          </w:pPr>
        </w:pPrChange>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lastRenderedPageBreak/>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build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77777777" w:rsidR="00F843C5" w:rsidRPr="00392614" w:rsidRDefault="00F843C5" w:rsidP="00CC2302">
      <w:pPr>
        <w:pStyle w:val="NoSpacing"/>
      </w:pPr>
      <w:r w:rsidRPr="00392614">
        <w:t>All activity scheduled in each build and backlogs will be captured and have status showing all work items, changes, impediments, and retrospectives.  All data and artifacts in Team Concert shall be fully linked to requirements data and test data.</w:t>
      </w:r>
    </w:p>
    <w:p w14:paraId="1DFECF85" w14:textId="77777777" w:rsidR="00F843C5" w:rsidRPr="00392614" w:rsidRDefault="00F843C5" w:rsidP="00CC2302">
      <w:pPr>
        <w:pStyle w:val="NoSpacing"/>
      </w:pPr>
    </w:p>
    <w:p w14:paraId="1DFECF86" w14:textId="77777777" w:rsidR="00F843C5" w:rsidRDefault="00F843C5" w:rsidP="00CC2302">
      <w:pPr>
        <w:pStyle w:val="NoSpacing"/>
      </w:pPr>
      <w:r w:rsidRPr="00392614">
        <w:t xml:space="preserve">Build planning activities shall consist, at minimum, of the following: </w:t>
      </w:r>
    </w:p>
    <w:p w14:paraId="28BA5AB8" w14:textId="77777777" w:rsidR="00A056B7" w:rsidRPr="00392614" w:rsidRDefault="00A056B7" w:rsidP="00CC2302">
      <w:pPr>
        <w:pStyle w:val="NoSpacing"/>
      </w:pPr>
    </w:p>
    <w:p w14:paraId="1DFECF87" w14:textId="77777777" w:rsidR="00F843C5" w:rsidRPr="00392614" w:rsidRDefault="00F843C5" w:rsidP="000638C5">
      <w:pPr>
        <w:pStyle w:val="NoSpacing"/>
        <w:numPr>
          <w:ilvl w:val="0"/>
          <w:numId w:val="30"/>
        </w:numPr>
        <w:pPrChange w:id="221" w:author="Department of Veterans Affairs" w:date="2017-07-26T16:39:00Z">
          <w:pPr>
            <w:pStyle w:val="NoSpacing"/>
            <w:numPr>
              <w:numId w:val="38"/>
            </w:numPr>
            <w:ind w:left="720" w:hanging="360"/>
          </w:pPr>
        </w:pPrChange>
      </w:pPr>
      <w:r w:rsidRPr="00392614">
        <w:t>Conduct additional requirements elaboration to the extent necessary to break the epics into user stories or tasks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392614" w:rsidRDefault="00F843C5" w:rsidP="000638C5">
      <w:pPr>
        <w:pStyle w:val="NoSpacing"/>
        <w:numPr>
          <w:ilvl w:val="0"/>
          <w:numId w:val="30"/>
        </w:numPr>
        <w:pPrChange w:id="222" w:author="Department of Veterans Affairs" w:date="2017-07-26T16:39:00Z">
          <w:pPr>
            <w:pStyle w:val="NoSpacing"/>
            <w:numPr>
              <w:numId w:val="38"/>
            </w:numPr>
            <w:ind w:left="720" w:hanging="360"/>
          </w:pPr>
        </w:pPrChange>
      </w:pPr>
      <w:r w:rsidRPr="00392614">
        <w:t>Backlog grooming and Build Planning sessions, facilitated by the Contractor, that outline the intent of the build, are not a formal commitment.  The Contractor shall update the resulting Build Plan within Rational Team Concert.</w:t>
      </w:r>
    </w:p>
    <w:p w14:paraId="1DFECF89" w14:textId="77777777" w:rsidR="00F843C5" w:rsidRPr="00392614" w:rsidRDefault="00F843C5" w:rsidP="000638C5">
      <w:pPr>
        <w:pStyle w:val="NoSpacing"/>
        <w:numPr>
          <w:ilvl w:val="0"/>
          <w:numId w:val="30"/>
        </w:numPr>
        <w:pPrChange w:id="223" w:author="Department of Veterans Affairs" w:date="2017-07-26T16:39:00Z">
          <w:pPr>
            <w:pStyle w:val="NoSpacing"/>
            <w:numPr>
              <w:numId w:val="38"/>
            </w:numPr>
            <w:ind w:left="720" w:hanging="360"/>
          </w:pPr>
        </w:pPrChange>
      </w:pPr>
      <w:r w:rsidRPr="00392614">
        <w:t xml:space="preserve">Identification of the epics and user stories to be completed within the build, the agreement of acceptance criteria for each user story and task in the build. </w:t>
      </w:r>
    </w:p>
    <w:p w14:paraId="1DFECF8A" w14:textId="77777777" w:rsidR="00F843C5" w:rsidRPr="00392614" w:rsidRDefault="00F843C5" w:rsidP="000638C5">
      <w:pPr>
        <w:pStyle w:val="NoSpacing"/>
        <w:numPr>
          <w:ilvl w:val="0"/>
          <w:numId w:val="30"/>
        </w:numPr>
        <w:pPrChange w:id="224" w:author="Department of Veterans Affairs" w:date="2017-07-26T16:39:00Z">
          <w:pPr>
            <w:pStyle w:val="NoSpacing"/>
            <w:numPr>
              <w:numId w:val="38"/>
            </w:numPr>
            <w:ind w:left="720" w:hanging="360"/>
          </w:pPr>
        </w:pPrChange>
      </w:pPr>
      <w:r w:rsidRPr="00392614">
        <w:t>Joint determination of the Definition of Done for the features within the build.</w:t>
      </w:r>
    </w:p>
    <w:p w14:paraId="1DFECF8B" w14:textId="77777777" w:rsidR="00F843C5" w:rsidRPr="00392614" w:rsidRDefault="00F843C5" w:rsidP="000638C5">
      <w:pPr>
        <w:pStyle w:val="NoSpacing"/>
        <w:numPr>
          <w:ilvl w:val="0"/>
          <w:numId w:val="30"/>
        </w:numPr>
        <w:pPrChange w:id="225" w:author="Department of Veterans Affairs" w:date="2017-07-26T16:39:00Z">
          <w:pPr>
            <w:pStyle w:val="NoSpacing"/>
            <w:numPr>
              <w:numId w:val="38"/>
            </w:numPr>
            <w:ind w:left="720" w:hanging="360"/>
          </w:pPr>
        </w:pPrChange>
      </w:pPr>
      <w:r w:rsidRPr="00392614">
        <w:t>Identification of field sites (if needed), acceptance criteria, and ATO requirements.</w:t>
      </w:r>
    </w:p>
    <w:p w14:paraId="1DFECF8C" w14:textId="77777777" w:rsidR="00F843C5" w:rsidRPr="00392614" w:rsidRDefault="00F843C5" w:rsidP="000638C5">
      <w:pPr>
        <w:pStyle w:val="NoSpacing"/>
        <w:numPr>
          <w:ilvl w:val="0"/>
          <w:numId w:val="30"/>
        </w:numPr>
        <w:pPrChange w:id="226" w:author="Department of Veterans Affairs" w:date="2017-07-26T16:39:00Z">
          <w:pPr>
            <w:pStyle w:val="NoSpacing"/>
            <w:numPr>
              <w:numId w:val="38"/>
            </w:numPr>
            <w:ind w:left="720" w:hanging="360"/>
          </w:pPr>
        </w:pPrChange>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0638C5">
      <w:pPr>
        <w:pStyle w:val="NoSpacing"/>
        <w:numPr>
          <w:ilvl w:val="0"/>
          <w:numId w:val="30"/>
        </w:numPr>
        <w:pPrChange w:id="227" w:author="Department of Veterans Affairs" w:date="2017-07-26T16:39:00Z">
          <w:pPr>
            <w:pStyle w:val="NoSpacing"/>
            <w:numPr>
              <w:numId w:val="38"/>
            </w:numPr>
            <w:ind w:left="720" w:hanging="360"/>
          </w:pPr>
        </w:pPrChange>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0638C5">
      <w:pPr>
        <w:pStyle w:val="NoSpacing"/>
        <w:numPr>
          <w:ilvl w:val="0"/>
          <w:numId w:val="32"/>
        </w:numPr>
        <w:rPr>
          <w:iCs/>
        </w:rPr>
        <w:pPrChange w:id="228" w:author="Department of Veterans Affairs" w:date="2017-07-26T16:39:00Z">
          <w:pPr>
            <w:pStyle w:val="NoSpacing"/>
            <w:numPr>
              <w:numId w:val="40"/>
            </w:numPr>
            <w:ind w:left="720" w:hanging="360"/>
          </w:pPr>
        </w:pPrChange>
      </w:pPr>
      <w:r w:rsidRPr="00392614">
        <w:rPr>
          <w:iCs/>
        </w:rPr>
        <w:t>Build Plan</w:t>
      </w:r>
    </w:p>
    <w:p w14:paraId="1DFECF9E" w14:textId="14260F9A" w:rsidR="00F843C5" w:rsidRPr="00392614" w:rsidRDefault="00F843C5" w:rsidP="000638C5">
      <w:pPr>
        <w:pStyle w:val="NoSpacing"/>
        <w:numPr>
          <w:ilvl w:val="0"/>
          <w:numId w:val="32"/>
        </w:numPr>
        <w:rPr>
          <w:iCs/>
        </w:rPr>
        <w:pPrChange w:id="229" w:author="Department of Veterans Affairs" w:date="2017-07-26T16:39:00Z">
          <w:pPr>
            <w:pStyle w:val="NoSpacing"/>
            <w:numPr>
              <w:numId w:val="40"/>
            </w:numPr>
            <w:ind w:left="720" w:hanging="360"/>
          </w:pPr>
        </w:pPrChange>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230" w:name="_Toc468795360"/>
      <w:bookmarkStart w:id="231" w:name="_Toc469573414"/>
      <w:bookmarkStart w:id="232" w:name="_Toc479258986"/>
      <w:bookmarkStart w:id="233" w:name="_Toc484452257"/>
      <w:bookmarkStart w:id="234" w:name="_Toc487899818"/>
      <w:r w:rsidRPr="00392614">
        <w:rPr>
          <w:rFonts w:cs="Arial"/>
          <w:b/>
          <w:bCs/>
          <w:iCs/>
          <w:szCs w:val="28"/>
        </w:rPr>
        <w:t>BUILD AND DEVELOPMENT</w:t>
      </w:r>
      <w:bookmarkEnd w:id="230"/>
      <w:bookmarkEnd w:id="231"/>
      <w:bookmarkEnd w:id="232"/>
      <w:r w:rsidRPr="00392614">
        <w:rPr>
          <w:rFonts w:cs="Arial"/>
          <w:b/>
          <w:bCs/>
          <w:iCs/>
          <w:szCs w:val="28"/>
        </w:rPr>
        <w:t xml:space="preserve"> (BASE &amp; OPTION PERIOD)</w:t>
      </w:r>
      <w:bookmarkEnd w:id="233"/>
      <w:bookmarkEnd w:id="234"/>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0638C5">
      <w:pPr>
        <w:pStyle w:val="NoSpacing"/>
        <w:numPr>
          <w:ilvl w:val="0"/>
          <w:numId w:val="56"/>
        </w:numPr>
        <w:pPrChange w:id="235" w:author="Department of Veterans Affairs" w:date="2017-07-26T16:39:00Z">
          <w:pPr>
            <w:pStyle w:val="NoSpacing"/>
            <w:numPr>
              <w:numId w:val="70"/>
            </w:numPr>
            <w:tabs>
              <w:tab w:val="num" w:pos="360"/>
            </w:tabs>
          </w:pPr>
        </w:pPrChange>
      </w:pPr>
      <w:r w:rsidRPr="00392614">
        <w:t>Application and Platform Architecture</w:t>
      </w:r>
    </w:p>
    <w:p w14:paraId="1DFECFA4" w14:textId="77777777" w:rsidR="005829F7" w:rsidRPr="00392614" w:rsidRDefault="005829F7" w:rsidP="000638C5">
      <w:pPr>
        <w:pStyle w:val="NoSpacing"/>
        <w:numPr>
          <w:ilvl w:val="0"/>
          <w:numId w:val="56"/>
        </w:numPr>
        <w:pPrChange w:id="236" w:author="Department of Veterans Affairs" w:date="2017-07-26T16:39:00Z">
          <w:pPr>
            <w:pStyle w:val="NoSpacing"/>
            <w:numPr>
              <w:numId w:val="70"/>
            </w:numPr>
            <w:tabs>
              <w:tab w:val="num" w:pos="360"/>
            </w:tabs>
          </w:pPr>
        </w:pPrChange>
      </w:pPr>
      <w:r w:rsidRPr="00392614">
        <w:t>Software Development</w:t>
      </w:r>
    </w:p>
    <w:p w14:paraId="1DFECFA5" w14:textId="77777777" w:rsidR="005829F7" w:rsidRPr="00392614" w:rsidRDefault="005829F7" w:rsidP="000638C5">
      <w:pPr>
        <w:pStyle w:val="NoSpacing"/>
        <w:numPr>
          <w:ilvl w:val="0"/>
          <w:numId w:val="56"/>
        </w:numPr>
        <w:pPrChange w:id="237" w:author="Department of Veterans Affairs" w:date="2017-07-26T16:39:00Z">
          <w:pPr>
            <w:pStyle w:val="NoSpacing"/>
            <w:numPr>
              <w:numId w:val="70"/>
            </w:numPr>
            <w:tabs>
              <w:tab w:val="num" w:pos="360"/>
            </w:tabs>
          </w:pPr>
        </w:pPrChange>
      </w:pPr>
      <w:r w:rsidRPr="00392614">
        <w:t>System Engineering</w:t>
      </w:r>
    </w:p>
    <w:p w14:paraId="1DFECFA6" w14:textId="77777777" w:rsidR="005829F7" w:rsidRPr="00392614" w:rsidRDefault="005829F7" w:rsidP="000638C5">
      <w:pPr>
        <w:pStyle w:val="NoSpacing"/>
        <w:numPr>
          <w:ilvl w:val="0"/>
          <w:numId w:val="56"/>
        </w:numPr>
        <w:pPrChange w:id="238" w:author="Department of Veterans Affairs" w:date="2017-07-26T16:39:00Z">
          <w:pPr>
            <w:pStyle w:val="NoSpacing"/>
            <w:numPr>
              <w:numId w:val="70"/>
            </w:numPr>
            <w:tabs>
              <w:tab w:val="num" w:pos="360"/>
            </w:tabs>
          </w:pPr>
        </w:pPrChange>
      </w:pPr>
      <w:r w:rsidRPr="00392614">
        <w:t>Configuration Management</w:t>
      </w:r>
    </w:p>
    <w:p w14:paraId="1DFECFA7" w14:textId="77777777" w:rsidR="005829F7" w:rsidRPr="00392614" w:rsidRDefault="005829F7" w:rsidP="000638C5">
      <w:pPr>
        <w:pStyle w:val="NoSpacing"/>
        <w:numPr>
          <w:ilvl w:val="0"/>
          <w:numId w:val="56"/>
        </w:numPr>
        <w:pPrChange w:id="239" w:author="Department of Veterans Affairs" w:date="2017-07-26T16:39:00Z">
          <w:pPr>
            <w:pStyle w:val="NoSpacing"/>
            <w:numPr>
              <w:numId w:val="70"/>
            </w:numPr>
            <w:tabs>
              <w:tab w:val="num" w:pos="360"/>
            </w:tabs>
          </w:pPr>
        </w:pPrChange>
      </w:pPr>
      <w:r w:rsidRPr="00392614">
        <w:t>Unit Testing</w:t>
      </w:r>
    </w:p>
    <w:p w14:paraId="1DFECFA8" w14:textId="77777777" w:rsidR="005829F7" w:rsidRPr="00392614" w:rsidRDefault="005829F7" w:rsidP="000638C5">
      <w:pPr>
        <w:pStyle w:val="NoSpacing"/>
        <w:numPr>
          <w:ilvl w:val="0"/>
          <w:numId w:val="56"/>
        </w:numPr>
        <w:pPrChange w:id="240" w:author="Department of Veterans Affairs" w:date="2017-07-26T16:39:00Z">
          <w:pPr>
            <w:pStyle w:val="NoSpacing"/>
            <w:numPr>
              <w:numId w:val="70"/>
            </w:numPr>
            <w:tabs>
              <w:tab w:val="num" w:pos="360"/>
            </w:tabs>
          </w:pPr>
        </w:pPrChange>
      </w:pPr>
      <w:r w:rsidRPr="00392614">
        <w:t>Functional Testing</w:t>
      </w:r>
    </w:p>
    <w:p w14:paraId="1DFECFA9" w14:textId="77777777" w:rsidR="005829F7" w:rsidRPr="00392614" w:rsidRDefault="005829F7" w:rsidP="000638C5">
      <w:pPr>
        <w:pStyle w:val="NoSpacing"/>
        <w:numPr>
          <w:ilvl w:val="0"/>
          <w:numId w:val="56"/>
        </w:numPr>
        <w:pPrChange w:id="241" w:author="Department of Veterans Affairs" w:date="2017-07-26T16:39:00Z">
          <w:pPr>
            <w:pStyle w:val="NoSpacing"/>
            <w:numPr>
              <w:numId w:val="70"/>
            </w:numPr>
            <w:tabs>
              <w:tab w:val="num" w:pos="360"/>
            </w:tabs>
          </w:pPr>
        </w:pPrChange>
      </w:pPr>
      <w:r w:rsidRPr="00392614">
        <w:t>System Testing</w:t>
      </w:r>
    </w:p>
    <w:p w14:paraId="1DFECFAA" w14:textId="77777777" w:rsidR="005829F7" w:rsidRPr="00392614" w:rsidRDefault="005829F7" w:rsidP="000638C5">
      <w:pPr>
        <w:pStyle w:val="NoSpacing"/>
        <w:numPr>
          <w:ilvl w:val="0"/>
          <w:numId w:val="56"/>
        </w:numPr>
        <w:pPrChange w:id="242" w:author="Department of Veterans Affairs" w:date="2017-07-26T16:39:00Z">
          <w:pPr>
            <w:pStyle w:val="NoSpacing"/>
            <w:numPr>
              <w:numId w:val="70"/>
            </w:numPr>
            <w:tabs>
              <w:tab w:val="num" w:pos="360"/>
            </w:tabs>
          </w:pPr>
        </w:pPrChange>
      </w:pPr>
      <w:r w:rsidRPr="00392614">
        <w:t>Cybersecurity Scanning, Remediation, and Report</w:t>
      </w:r>
    </w:p>
    <w:p w14:paraId="1DFECFAB" w14:textId="77777777" w:rsidR="005829F7" w:rsidRPr="00392614" w:rsidRDefault="005829F7" w:rsidP="000638C5">
      <w:pPr>
        <w:pStyle w:val="NoSpacing"/>
        <w:numPr>
          <w:ilvl w:val="0"/>
          <w:numId w:val="56"/>
        </w:numPr>
        <w:pPrChange w:id="243" w:author="Department of Veterans Affairs" w:date="2017-07-26T16:39:00Z">
          <w:pPr>
            <w:pStyle w:val="NoSpacing"/>
            <w:numPr>
              <w:numId w:val="70"/>
            </w:numPr>
            <w:tabs>
              <w:tab w:val="num" w:pos="360"/>
            </w:tabs>
          </w:pPr>
        </w:pPrChange>
      </w:pPr>
      <w:r w:rsidRPr="00392614">
        <w:t>Acceptance Testing</w:t>
      </w:r>
    </w:p>
    <w:p w14:paraId="1DFECFAC" w14:textId="77777777" w:rsidR="005829F7" w:rsidRPr="00392614" w:rsidRDefault="005829F7" w:rsidP="000638C5">
      <w:pPr>
        <w:pStyle w:val="NoSpacing"/>
        <w:numPr>
          <w:ilvl w:val="0"/>
          <w:numId w:val="56"/>
        </w:numPr>
        <w:pPrChange w:id="244" w:author="Department of Veterans Affairs" w:date="2017-07-26T16:39:00Z">
          <w:pPr>
            <w:pStyle w:val="NoSpacing"/>
            <w:numPr>
              <w:numId w:val="70"/>
            </w:numPr>
            <w:tabs>
              <w:tab w:val="num" w:pos="360"/>
            </w:tabs>
          </w:pPr>
        </w:pPrChange>
      </w:pPr>
      <w:r w:rsidRPr="00392614">
        <w:t>Performance Testing</w:t>
      </w:r>
    </w:p>
    <w:p w14:paraId="1DFECFAD" w14:textId="77777777" w:rsidR="005829F7" w:rsidRPr="00392614" w:rsidRDefault="005829F7" w:rsidP="000638C5">
      <w:pPr>
        <w:pStyle w:val="NoSpacing"/>
        <w:numPr>
          <w:ilvl w:val="0"/>
          <w:numId w:val="56"/>
        </w:numPr>
        <w:pPrChange w:id="245" w:author="Department of Veterans Affairs" w:date="2017-07-26T16:39:00Z">
          <w:pPr>
            <w:pStyle w:val="NoSpacing"/>
            <w:numPr>
              <w:numId w:val="70"/>
            </w:numPr>
            <w:tabs>
              <w:tab w:val="num" w:pos="360"/>
            </w:tabs>
          </w:pPr>
        </w:pPrChange>
      </w:pPr>
      <w:r w:rsidRPr="00392614">
        <w:t>System and Software Documentation</w:t>
      </w:r>
    </w:p>
    <w:p w14:paraId="1DFECFAE" w14:textId="77777777" w:rsidR="005829F7" w:rsidRPr="00392614" w:rsidRDefault="005829F7" w:rsidP="000638C5">
      <w:pPr>
        <w:pStyle w:val="NoSpacing"/>
        <w:numPr>
          <w:ilvl w:val="0"/>
          <w:numId w:val="56"/>
        </w:numPr>
        <w:pPrChange w:id="246" w:author="Department of Veterans Affairs" w:date="2017-07-26T16:39:00Z">
          <w:pPr>
            <w:pStyle w:val="NoSpacing"/>
            <w:numPr>
              <w:numId w:val="70"/>
            </w:numPr>
            <w:tabs>
              <w:tab w:val="num" w:pos="360"/>
            </w:tabs>
          </w:pPr>
        </w:pPrChange>
      </w:pPr>
      <w:r w:rsidRPr="00392614">
        <w:t>Defect Management</w:t>
      </w:r>
    </w:p>
    <w:p w14:paraId="1DFECFAF" w14:textId="77777777" w:rsidR="005829F7" w:rsidRPr="00392614" w:rsidRDefault="005829F7" w:rsidP="000638C5">
      <w:pPr>
        <w:pStyle w:val="NoSpacing"/>
        <w:numPr>
          <w:ilvl w:val="0"/>
          <w:numId w:val="56"/>
        </w:numPr>
        <w:pPrChange w:id="247" w:author="Department of Veterans Affairs" w:date="2017-07-26T16:39:00Z">
          <w:pPr>
            <w:pStyle w:val="NoSpacing"/>
            <w:numPr>
              <w:numId w:val="70"/>
            </w:numPr>
            <w:tabs>
              <w:tab w:val="num" w:pos="360"/>
            </w:tabs>
          </w:pPr>
        </w:pPrChange>
      </w:pPr>
      <w:r w:rsidRPr="00392614">
        <w:t>System and Performance Metrics Capture</w:t>
      </w:r>
    </w:p>
    <w:p w14:paraId="1DFECFB0" w14:textId="77777777" w:rsidR="005829F7" w:rsidRPr="00392614" w:rsidRDefault="005829F7" w:rsidP="005829F7"/>
    <w:p w14:paraId="1DFECFB1" w14:textId="224B25D5"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 consistent with the Configuration Management Plan in PWS 5.1.7, </w:t>
      </w:r>
      <w:r w:rsidRPr="00392614">
        <w:t xml:space="preserve">and the Build Plan shall be updated.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0638C5">
      <w:pPr>
        <w:pStyle w:val="NoSpacing"/>
        <w:numPr>
          <w:ilvl w:val="0"/>
          <w:numId w:val="59"/>
        </w:numPr>
        <w:rPr>
          <w:rStyle w:val="Emphasis"/>
          <w:b w:val="0"/>
          <w:i w:val="0"/>
          <w:color w:val="auto"/>
        </w:rPr>
        <w:pPrChange w:id="248" w:author="Department of Veterans Affairs" w:date="2017-07-26T16:39:00Z">
          <w:pPr>
            <w:pStyle w:val="NoSpacing"/>
            <w:numPr>
              <w:numId w:val="73"/>
            </w:numPr>
            <w:tabs>
              <w:tab w:val="num" w:pos="360"/>
            </w:tabs>
          </w:pPr>
        </w:pPrChange>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249" w:name="_SYSTEM_DESIGN"/>
      <w:bookmarkStart w:id="250" w:name="_SOFTWARE_DESIGN"/>
      <w:bookmarkStart w:id="251" w:name="_Toc449021402"/>
      <w:bookmarkStart w:id="252" w:name="_Toc456014477"/>
      <w:bookmarkStart w:id="253" w:name="_Toc468795361"/>
      <w:bookmarkStart w:id="254" w:name="_Toc469573415"/>
      <w:bookmarkStart w:id="255" w:name="_Toc479258987"/>
      <w:bookmarkStart w:id="256" w:name="_Toc484452258"/>
      <w:bookmarkStart w:id="257" w:name="_Toc487899819"/>
      <w:bookmarkEnd w:id="249"/>
      <w:bookmarkEnd w:id="250"/>
      <w:r w:rsidRPr="00392614">
        <w:rPr>
          <w:rFonts w:cs="Arial"/>
          <w:b/>
          <w:bCs/>
          <w:iCs/>
          <w:kern w:val="32"/>
          <w:szCs w:val="26"/>
        </w:rPr>
        <w:t>SOFTWARE DESIGN</w:t>
      </w:r>
      <w:bookmarkEnd w:id="251"/>
      <w:bookmarkEnd w:id="252"/>
      <w:bookmarkEnd w:id="253"/>
      <w:bookmarkEnd w:id="254"/>
      <w:bookmarkEnd w:id="255"/>
      <w:bookmarkEnd w:id="256"/>
      <w:bookmarkEnd w:id="257"/>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w:t>
      </w:r>
      <w:r w:rsidRPr="00392614">
        <w:lastRenderedPageBreak/>
        <w:t xml:space="preserve">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0638C5">
      <w:pPr>
        <w:pStyle w:val="NoSpacing"/>
        <w:numPr>
          <w:ilvl w:val="0"/>
          <w:numId w:val="33"/>
        </w:numPr>
        <w:pPrChange w:id="258" w:author="Department of Veterans Affairs" w:date="2017-07-26T16:39:00Z">
          <w:pPr>
            <w:pStyle w:val="NoSpacing"/>
            <w:numPr>
              <w:numId w:val="42"/>
            </w:numPr>
            <w:ind w:left="720" w:hanging="360"/>
          </w:pPr>
        </w:pPrChange>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259" w:name="_SPRINT_PLANNING"/>
      <w:bookmarkStart w:id="260" w:name="_Toc449021403"/>
      <w:bookmarkStart w:id="261" w:name="_Toc456014478"/>
      <w:bookmarkStart w:id="262" w:name="_Toc468795362"/>
      <w:bookmarkStart w:id="263" w:name="_Toc469573416"/>
      <w:bookmarkStart w:id="264" w:name="_Toc479258988"/>
      <w:bookmarkStart w:id="265" w:name="_Toc484452259"/>
      <w:bookmarkStart w:id="266" w:name="_Toc487899820"/>
      <w:bookmarkEnd w:id="259"/>
      <w:r w:rsidRPr="00392614">
        <w:rPr>
          <w:rFonts w:cs="Arial"/>
          <w:b/>
          <w:bCs/>
          <w:iCs/>
          <w:kern w:val="32"/>
          <w:szCs w:val="26"/>
        </w:rPr>
        <w:t>SPRINT PLANNING</w:t>
      </w:r>
      <w:bookmarkEnd w:id="260"/>
      <w:bookmarkEnd w:id="261"/>
      <w:bookmarkEnd w:id="262"/>
      <w:bookmarkEnd w:id="263"/>
      <w:bookmarkEnd w:id="264"/>
      <w:bookmarkEnd w:id="265"/>
      <w:bookmarkEnd w:id="266"/>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0638C5">
      <w:pPr>
        <w:pStyle w:val="NoSpacing"/>
        <w:numPr>
          <w:ilvl w:val="0"/>
          <w:numId w:val="34"/>
        </w:numPr>
        <w:pPrChange w:id="267" w:author="Department of Veterans Affairs" w:date="2017-07-26T16:39:00Z">
          <w:pPr>
            <w:pStyle w:val="NoSpacing"/>
            <w:numPr>
              <w:numId w:val="43"/>
            </w:numPr>
            <w:ind w:left="720" w:hanging="360"/>
          </w:pPr>
        </w:pPrChange>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0638C5">
      <w:pPr>
        <w:pStyle w:val="NoSpacing"/>
        <w:numPr>
          <w:ilvl w:val="0"/>
          <w:numId w:val="34"/>
        </w:numPr>
        <w:pPrChange w:id="268" w:author="Department of Veterans Affairs" w:date="2017-07-26T16:39:00Z">
          <w:pPr>
            <w:pStyle w:val="NoSpacing"/>
            <w:numPr>
              <w:numId w:val="43"/>
            </w:numPr>
            <w:ind w:left="720" w:hanging="360"/>
          </w:pPr>
        </w:pPrChange>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0638C5">
      <w:pPr>
        <w:pStyle w:val="NoSpacing"/>
        <w:numPr>
          <w:ilvl w:val="0"/>
          <w:numId w:val="35"/>
        </w:numPr>
        <w:pPrChange w:id="269" w:author="Department of Veterans Affairs" w:date="2017-07-26T16:39:00Z">
          <w:pPr>
            <w:pStyle w:val="NoSpacing"/>
            <w:numPr>
              <w:numId w:val="44"/>
            </w:numPr>
            <w:ind w:left="720" w:hanging="360"/>
          </w:pPr>
        </w:pPrChange>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270" w:name="_SPRINT_EXECUTION"/>
      <w:bookmarkStart w:id="271" w:name="_Toc449021404"/>
      <w:bookmarkStart w:id="272" w:name="_Toc456014479"/>
      <w:bookmarkStart w:id="273" w:name="_Toc468795363"/>
      <w:bookmarkStart w:id="274" w:name="_Toc469573417"/>
      <w:bookmarkStart w:id="275" w:name="_Toc479258989"/>
      <w:bookmarkStart w:id="276" w:name="_Toc484452260"/>
      <w:bookmarkStart w:id="277" w:name="_Toc487899821"/>
      <w:bookmarkEnd w:id="270"/>
      <w:r w:rsidRPr="00392614">
        <w:rPr>
          <w:rFonts w:cs="Arial"/>
          <w:b/>
          <w:bCs/>
          <w:iCs/>
          <w:kern w:val="32"/>
          <w:szCs w:val="26"/>
        </w:rPr>
        <w:t>SPRINT EXECUTION</w:t>
      </w:r>
      <w:bookmarkEnd w:id="271"/>
      <w:bookmarkEnd w:id="272"/>
      <w:bookmarkEnd w:id="273"/>
      <w:bookmarkEnd w:id="274"/>
      <w:bookmarkEnd w:id="275"/>
      <w:bookmarkEnd w:id="276"/>
      <w:bookmarkEnd w:id="277"/>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0638C5">
      <w:pPr>
        <w:pStyle w:val="NoSpacing"/>
        <w:numPr>
          <w:ilvl w:val="0"/>
          <w:numId w:val="37"/>
        </w:numPr>
        <w:pPrChange w:id="278" w:author="Department of Veterans Affairs" w:date="2017-07-26T16:39:00Z">
          <w:pPr>
            <w:pStyle w:val="NoSpacing"/>
            <w:numPr>
              <w:numId w:val="46"/>
            </w:numPr>
            <w:ind w:left="720" w:hanging="360"/>
          </w:pPr>
        </w:pPrChange>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0638C5">
      <w:pPr>
        <w:pStyle w:val="NoSpacing"/>
        <w:numPr>
          <w:ilvl w:val="0"/>
          <w:numId w:val="37"/>
        </w:numPr>
        <w:pPrChange w:id="279" w:author="Department of Veterans Affairs" w:date="2017-07-26T16:39:00Z">
          <w:pPr>
            <w:pStyle w:val="NoSpacing"/>
            <w:numPr>
              <w:numId w:val="46"/>
            </w:numPr>
            <w:ind w:left="720" w:hanging="360"/>
          </w:pPr>
        </w:pPrChange>
      </w:pPr>
      <w:r w:rsidRPr="00392614">
        <w:t>Develop the features and capabilities as work items in Rational Team Concert that were established in the Sprint Plan.</w:t>
      </w:r>
    </w:p>
    <w:p w14:paraId="1DFECFD7" w14:textId="77777777" w:rsidR="003C3EBC" w:rsidRPr="00392614" w:rsidRDefault="003C3EBC" w:rsidP="000638C5">
      <w:pPr>
        <w:pStyle w:val="NoSpacing"/>
        <w:numPr>
          <w:ilvl w:val="0"/>
          <w:numId w:val="37"/>
        </w:numPr>
        <w:pPrChange w:id="280" w:author="Department of Veterans Affairs" w:date="2017-07-26T16:39:00Z">
          <w:pPr>
            <w:pStyle w:val="NoSpacing"/>
            <w:numPr>
              <w:numId w:val="46"/>
            </w:numPr>
            <w:ind w:left="720" w:hanging="360"/>
          </w:pPr>
        </w:pPrChange>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0638C5">
      <w:pPr>
        <w:pStyle w:val="NoSpacing"/>
        <w:numPr>
          <w:ilvl w:val="0"/>
          <w:numId w:val="37"/>
        </w:numPr>
        <w:pPrChange w:id="281" w:author="Department of Veterans Affairs" w:date="2017-07-26T16:39:00Z">
          <w:pPr>
            <w:pStyle w:val="NoSpacing"/>
            <w:numPr>
              <w:numId w:val="46"/>
            </w:numPr>
            <w:ind w:left="720" w:hanging="360"/>
          </w:pPr>
        </w:pPrChange>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0638C5">
      <w:pPr>
        <w:pStyle w:val="NoSpacing"/>
        <w:numPr>
          <w:ilvl w:val="0"/>
          <w:numId w:val="37"/>
        </w:numPr>
        <w:pPrChange w:id="282" w:author="Department of Veterans Affairs" w:date="2017-07-26T16:39:00Z">
          <w:pPr>
            <w:pStyle w:val="NoSpacing"/>
            <w:numPr>
              <w:numId w:val="46"/>
            </w:numPr>
            <w:ind w:left="720" w:hanging="360"/>
          </w:pPr>
        </w:pPrChange>
      </w:pPr>
      <w:r w:rsidRPr="00392614">
        <w:t xml:space="preserve">Initiate and conduct daily scrums (typically 15 minutes) to show the team progress, impediments and daily plans. </w:t>
      </w:r>
    </w:p>
    <w:p w14:paraId="1DFECFDA" w14:textId="77777777" w:rsidR="003C3EBC" w:rsidRPr="00392614" w:rsidRDefault="003C3EBC" w:rsidP="000638C5">
      <w:pPr>
        <w:pStyle w:val="NoSpacing"/>
        <w:numPr>
          <w:ilvl w:val="0"/>
          <w:numId w:val="37"/>
        </w:numPr>
        <w:pPrChange w:id="283" w:author="Department of Veterans Affairs" w:date="2017-07-26T16:39:00Z">
          <w:pPr>
            <w:pStyle w:val="NoSpacing"/>
            <w:numPr>
              <w:numId w:val="46"/>
            </w:numPr>
            <w:ind w:left="720" w:hanging="360"/>
          </w:pPr>
        </w:pPrChange>
      </w:pPr>
      <w:r w:rsidRPr="00392614">
        <w:t>Update Rational daily, to include progress on tasks during sprints, blockers and dependencies.</w:t>
      </w:r>
    </w:p>
    <w:p w14:paraId="1DFECFDB" w14:textId="3607F7E9" w:rsidR="003C3EBC" w:rsidRPr="00392614" w:rsidRDefault="000D7F27" w:rsidP="000638C5">
      <w:pPr>
        <w:pStyle w:val="NoSpacing"/>
        <w:numPr>
          <w:ilvl w:val="0"/>
          <w:numId w:val="37"/>
        </w:numPr>
        <w:pPrChange w:id="284" w:author="Department of Veterans Affairs" w:date="2017-07-26T16:39:00Z">
          <w:pPr>
            <w:pStyle w:val="NoSpacing"/>
            <w:numPr>
              <w:numId w:val="46"/>
            </w:numPr>
            <w:ind w:left="720" w:hanging="360"/>
          </w:pPr>
        </w:pPrChange>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0638C5">
      <w:pPr>
        <w:pStyle w:val="NoSpacing"/>
        <w:numPr>
          <w:ilvl w:val="0"/>
          <w:numId w:val="37"/>
        </w:numPr>
        <w:pPrChange w:id="285" w:author="Department of Veterans Affairs" w:date="2017-07-26T16:39:00Z">
          <w:pPr>
            <w:pStyle w:val="NoSpacing"/>
            <w:numPr>
              <w:numId w:val="46"/>
            </w:numPr>
            <w:ind w:left="720" w:hanging="360"/>
          </w:pPr>
        </w:pPrChange>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0638C5">
      <w:pPr>
        <w:pStyle w:val="NoSpacing"/>
        <w:numPr>
          <w:ilvl w:val="0"/>
          <w:numId w:val="37"/>
        </w:numPr>
        <w:pPrChange w:id="286" w:author="Department of Veterans Affairs" w:date="2017-07-26T16:39:00Z">
          <w:pPr>
            <w:pStyle w:val="NoSpacing"/>
            <w:numPr>
              <w:numId w:val="46"/>
            </w:numPr>
            <w:ind w:left="720" w:hanging="360"/>
          </w:pPr>
        </w:pPrChange>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0638C5">
      <w:pPr>
        <w:pStyle w:val="NoSpacing"/>
        <w:numPr>
          <w:ilvl w:val="0"/>
          <w:numId w:val="36"/>
        </w:numPr>
        <w:pPrChange w:id="287" w:author="Department of Veterans Affairs" w:date="2017-07-26T16:39:00Z">
          <w:pPr>
            <w:pStyle w:val="NoSpacing"/>
            <w:numPr>
              <w:numId w:val="45"/>
            </w:numPr>
            <w:ind w:left="720" w:hanging="360"/>
          </w:pPr>
        </w:pPrChange>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288" w:name="_DEVELOPMENT_OPERATIONS,_ENGINEERING"/>
      <w:bookmarkStart w:id="289" w:name="_ENVIRONMENT_SUPPORT"/>
      <w:bookmarkStart w:id="290" w:name="_Toc446068648"/>
      <w:bookmarkStart w:id="291" w:name="_Toc453682388"/>
      <w:bookmarkStart w:id="292" w:name="_Toc455487572"/>
      <w:bookmarkStart w:id="293" w:name="_Toc456014480"/>
      <w:bookmarkStart w:id="294" w:name="_Toc468795364"/>
      <w:bookmarkStart w:id="295" w:name="_Toc469573418"/>
      <w:bookmarkStart w:id="296" w:name="_Toc479258990"/>
      <w:bookmarkStart w:id="297" w:name="_Toc484452261"/>
      <w:bookmarkStart w:id="298" w:name="_Toc487899822"/>
      <w:bookmarkEnd w:id="288"/>
      <w:bookmarkEnd w:id="289"/>
      <w:r w:rsidRPr="00392614">
        <w:rPr>
          <w:rFonts w:cs="Arial"/>
          <w:b/>
          <w:bCs/>
          <w:iCs/>
          <w:kern w:val="32"/>
          <w:szCs w:val="26"/>
        </w:rPr>
        <w:lastRenderedPageBreak/>
        <w:t>SYSTEM ADMINISTRATION AND ENVIRONMENT SUPPORT</w:t>
      </w:r>
      <w:bookmarkEnd w:id="290"/>
      <w:bookmarkEnd w:id="291"/>
      <w:bookmarkEnd w:id="292"/>
      <w:bookmarkEnd w:id="293"/>
      <w:bookmarkEnd w:id="294"/>
      <w:bookmarkEnd w:id="295"/>
      <w:bookmarkEnd w:id="296"/>
      <w:bookmarkEnd w:id="297"/>
      <w:bookmarkEnd w:id="298"/>
    </w:p>
    <w:p w14:paraId="1DFECFE4" w14:textId="57AA4CFE"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5.4.5.1,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84D53CF"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and Environment Management Plan delivered in PWS 5.4.4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0638C5">
      <w:pPr>
        <w:pStyle w:val="NoSpacing"/>
        <w:numPr>
          <w:ilvl w:val="0"/>
          <w:numId w:val="38"/>
        </w:numPr>
        <w:pPrChange w:id="299" w:author="Department of Veterans Affairs" w:date="2017-07-26T16:39:00Z">
          <w:pPr>
            <w:pStyle w:val="NoSpacing"/>
            <w:numPr>
              <w:numId w:val="47"/>
            </w:numPr>
            <w:ind w:left="720" w:hanging="360"/>
          </w:pPr>
        </w:pPrChange>
      </w:pPr>
      <w:r w:rsidRPr="00392614">
        <w:t>Provide continuous security monitoring for unauthorized activity (insider and outsider threats)</w:t>
      </w:r>
    </w:p>
    <w:p w14:paraId="1DFECFED" w14:textId="77777777" w:rsidR="003C3EBC" w:rsidRPr="00392614" w:rsidRDefault="003C3EBC" w:rsidP="000638C5">
      <w:pPr>
        <w:pStyle w:val="NoSpacing"/>
        <w:numPr>
          <w:ilvl w:val="0"/>
          <w:numId w:val="38"/>
        </w:numPr>
        <w:pPrChange w:id="300" w:author="Department of Veterans Affairs" w:date="2017-07-26T16:39:00Z">
          <w:pPr>
            <w:pStyle w:val="NoSpacing"/>
            <w:numPr>
              <w:numId w:val="47"/>
            </w:numPr>
            <w:ind w:left="720" w:hanging="360"/>
          </w:pPr>
        </w:pPrChange>
      </w:pPr>
      <w:r w:rsidRPr="00392614">
        <w:t>Configure environments based on VA security controls</w:t>
      </w:r>
    </w:p>
    <w:p w14:paraId="1DFECFEF" w14:textId="77777777" w:rsidR="003C3EBC" w:rsidRPr="00392614" w:rsidRDefault="003C3EBC" w:rsidP="000638C5">
      <w:pPr>
        <w:pStyle w:val="NoSpacing"/>
        <w:numPr>
          <w:ilvl w:val="0"/>
          <w:numId w:val="38"/>
        </w:numPr>
        <w:pPrChange w:id="301" w:author="Department of Veterans Affairs" w:date="2017-07-26T16:39:00Z">
          <w:pPr>
            <w:pStyle w:val="NoSpacing"/>
            <w:numPr>
              <w:numId w:val="47"/>
            </w:numPr>
            <w:ind w:left="720" w:hanging="360"/>
          </w:pPr>
        </w:pPrChange>
      </w:pPr>
      <w:r w:rsidRPr="00392614">
        <w:t>Manage the configuration of the environments through automated scripts</w:t>
      </w:r>
    </w:p>
    <w:p w14:paraId="1DFECFF0" w14:textId="77777777" w:rsidR="003C3EBC" w:rsidRPr="00392614" w:rsidRDefault="003C3EBC" w:rsidP="000638C5">
      <w:pPr>
        <w:pStyle w:val="NoSpacing"/>
        <w:numPr>
          <w:ilvl w:val="0"/>
          <w:numId w:val="38"/>
        </w:numPr>
        <w:pPrChange w:id="302" w:author="Department of Veterans Affairs" w:date="2017-07-26T16:39:00Z">
          <w:pPr>
            <w:pStyle w:val="NoSpacing"/>
            <w:numPr>
              <w:numId w:val="47"/>
            </w:numPr>
            <w:ind w:left="720" w:hanging="360"/>
          </w:pPr>
        </w:pPrChange>
      </w:pPr>
      <w:r w:rsidRPr="00392614">
        <w:t>Create, update and maintain an Environment Management Plan that includes the environment management approach and detailed environment diagrams</w:t>
      </w:r>
    </w:p>
    <w:p w14:paraId="1DFECFF1" w14:textId="77777777" w:rsidR="003C3EBC" w:rsidRPr="00392614" w:rsidRDefault="003C3EBC" w:rsidP="000638C5">
      <w:pPr>
        <w:pStyle w:val="NoSpacing"/>
        <w:numPr>
          <w:ilvl w:val="0"/>
          <w:numId w:val="38"/>
        </w:numPr>
        <w:pPrChange w:id="303" w:author="Department of Veterans Affairs" w:date="2017-07-26T16:39:00Z">
          <w:pPr>
            <w:pStyle w:val="NoSpacing"/>
            <w:numPr>
              <w:numId w:val="47"/>
            </w:numPr>
            <w:ind w:left="720" w:hanging="360"/>
          </w:pPr>
        </w:pPrChange>
      </w:pPr>
      <w:r w:rsidRPr="00392614">
        <w:t xml:space="preserve">Create, update and maintain a Continuous Integration (CI) Master Plan and onboard developers and testers </w:t>
      </w:r>
    </w:p>
    <w:p w14:paraId="1DFECFF2" w14:textId="332C8D1C" w:rsidR="003C3EBC" w:rsidRPr="00392614" w:rsidRDefault="003C3EBC" w:rsidP="000638C5">
      <w:pPr>
        <w:pStyle w:val="NoSpacing"/>
        <w:numPr>
          <w:ilvl w:val="0"/>
          <w:numId w:val="38"/>
        </w:numPr>
        <w:pPrChange w:id="304" w:author="Department of Veterans Affairs" w:date="2017-07-26T16:39:00Z">
          <w:pPr>
            <w:pStyle w:val="NoSpacing"/>
            <w:numPr>
              <w:numId w:val="47"/>
            </w:numPr>
            <w:ind w:left="720" w:hanging="360"/>
          </w:pPr>
        </w:pPrChange>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5C108DDF" w:rsidR="003C3EBC" w:rsidRPr="00392614" w:rsidRDefault="003C3EBC" w:rsidP="000638C5">
      <w:pPr>
        <w:pStyle w:val="NoSpacing"/>
        <w:numPr>
          <w:ilvl w:val="0"/>
          <w:numId w:val="38"/>
        </w:numPr>
        <w:pPrChange w:id="305" w:author="Department of Veterans Affairs" w:date="2017-07-26T16:39:00Z">
          <w:pPr>
            <w:pStyle w:val="NoSpacing"/>
            <w:numPr>
              <w:numId w:val="47"/>
            </w:numPr>
            <w:ind w:left="720" w:hanging="360"/>
          </w:pPr>
        </w:pPrChange>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p>
    <w:p w14:paraId="1DFECFF4" w14:textId="77777777" w:rsidR="003C3EBC" w:rsidRPr="00392614" w:rsidRDefault="003C3EBC" w:rsidP="000638C5">
      <w:pPr>
        <w:pStyle w:val="NoSpacing"/>
        <w:numPr>
          <w:ilvl w:val="0"/>
          <w:numId w:val="38"/>
        </w:numPr>
        <w:pPrChange w:id="306" w:author="Department of Veterans Affairs" w:date="2017-07-26T16:39:00Z">
          <w:pPr>
            <w:pStyle w:val="NoSpacing"/>
            <w:numPr>
              <w:numId w:val="47"/>
            </w:numPr>
            <w:ind w:left="720" w:hanging="360"/>
          </w:pPr>
        </w:pPrChange>
      </w:pPr>
      <w:r w:rsidRPr="00392614">
        <w:lastRenderedPageBreak/>
        <w:t>Create and maintain System Administration, System Build and Configuration Guide that contains build, configuration and training materials for the CI environment, individual and central build environments</w:t>
      </w: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7" w14:textId="77777777" w:rsidR="003C3EBC" w:rsidRPr="00392614" w:rsidRDefault="003C3EBC" w:rsidP="000638C5">
      <w:pPr>
        <w:numPr>
          <w:ilvl w:val="0"/>
          <w:numId w:val="13"/>
        </w:numPr>
        <w:pPrChange w:id="307" w:author="Department of Veterans Affairs" w:date="2017-07-26T16:39:00Z">
          <w:pPr>
            <w:numPr>
              <w:numId w:val="14"/>
            </w:numPr>
            <w:ind w:left="720" w:hanging="360"/>
          </w:pPr>
        </w:pPrChange>
      </w:pPr>
      <w:r w:rsidRPr="00392614">
        <w:t>Environment Management Plan</w:t>
      </w:r>
    </w:p>
    <w:p w14:paraId="1DFECFF8" w14:textId="013E87C1" w:rsidR="003C3EBC" w:rsidRPr="00392614" w:rsidRDefault="003C3EBC" w:rsidP="000638C5">
      <w:pPr>
        <w:numPr>
          <w:ilvl w:val="0"/>
          <w:numId w:val="13"/>
        </w:numPr>
        <w:pPrChange w:id="308" w:author="Department of Veterans Affairs" w:date="2017-07-26T16:39:00Z">
          <w:pPr>
            <w:numPr>
              <w:numId w:val="14"/>
            </w:numPr>
            <w:ind w:left="720" w:hanging="360"/>
          </w:pPr>
        </w:pPrChange>
      </w:pPr>
      <w:r w:rsidRPr="00392614">
        <w:t>CI Master Plan</w:t>
      </w:r>
    </w:p>
    <w:p w14:paraId="1DFECFF9" w14:textId="73DD691A" w:rsidR="003C3EBC" w:rsidRPr="00392614" w:rsidRDefault="003C3EBC" w:rsidP="000638C5">
      <w:pPr>
        <w:numPr>
          <w:ilvl w:val="0"/>
          <w:numId w:val="13"/>
        </w:numPr>
        <w:pPrChange w:id="309" w:author="Department of Veterans Affairs" w:date="2017-07-26T16:39:00Z">
          <w:pPr>
            <w:numPr>
              <w:numId w:val="14"/>
            </w:numPr>
            <w:ind w:left="720" w:hanging="360"/>
          </w:pPr>
        </w:pPrChange>
      </w:pPr>
      <w:r w:rsidRPr="00392614">
        <w:t>Automat</w:t>
      </w:r>
      <w:r w:rsidR="00A74249" w:rsidRPr="00392614">
        <w:t>ion</w:t>
      </w:r>
      <w:r w:rsidRPr="00392614">
        <w:t xml:space="preserve"> Build Scripts</w:t>
      </w:r>
    </w:p>
    <w:p w14:paraId="1DFECFFA" w14:textId="77777777" w:rsidR="009C4968" w:rsidRPr="00392614" w:rsidRDefault="003C3EBC" w:rsidP="000638C5">
      <w:pPr>
        <w:numPr>
          <w:ilvl w:val="0"/>
          <w:numId w:val="13"/>
        </w:numPr>
        <w:rPr>
          <w:rStyle w:val="Emphasis"/>
          <w:b w:val="0"/>
          <w:i w:val="0"/>
          <w:iCs w:val="0"/>
          <w:color w:val="auto"/>
        </w:rPr>
        <w:pPrChange w:id="310" w:author="Department of Veterans Affairs" w:date="2017-07-26T16:39:00Z">
          <w:pPr>
            <w:numPr>
              <w:numId w:val="14"/>
            </w:numPr>
            <w:ind w:left="720" w:hanging="360"/>
          </w:pPr>
        </w:pPrChange>
      </w:pPr>
      <w:r w:rsidRPr="00392614">
        <w:t>System Administration, System Build and Configuration Guide</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311" w:name="_SOFTWARE_TESTING"/>
      <w:bookmarkStart w:id="312" w:name="_TESTING"/>
      <w:bookmarkStart w:id="313" w:name="_Toc449021406"/>
      <w:bookmarkStart w:id="314" w:name="_Toc456014483"/>
      <w:bookmarkStart w:id="315" w:name="_Toc468795365"/>
      <w:bookmarkStart w:id="316" w:name="_Toc469573419"/>
      <w:bookmarkStart w:id="317" w:name="_Toc479258991"/>
      <w:bookmarkStart w:id="318" w:name="_Toc484452262"/>
      <w:bookmarkStart w:id="319" w:name="_Toc487899823"/>
      <w:bookmarkEnd w:id="311"/>
      <w:bookmarkEnd w:id="312"/>
      <w:r w:rsidRPr="00392614">
        <w:rPr>
          <w:rFonts w:cs="Arial"/>
          <w:b/>
          <w:bCs/>
          <w:iCs/>
          <w:kern w:val="32"/>
          <w:szCs w:val="26"/>
        </w:rPr>
        <w:t>TESTING</w:t>
      </w:r>
      <w:bookmarkEnd w:id="313"/>
      <w:bookmarkEnd w:id="314"/>
      <w:bookmarkEnd w:id="315"/>
      <w:bookmarkEnd w:id="316"/>
      <w:bookmarkEnd w:id="317"/>
      <w:bookmarkEnd w:id="318"/>
      <w:bookmarkEnd w:id="319"/>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320" w:name="_Toc469573420"/>
      <w:bookmarkStart w:id="321" w:name="_Toc479258992"/>
      <w:bookmarkStart w:id="322" w:name="_Toc484452263"/>
      <w:bookmarkStart w:id="323" w:name="_Toc487899824"/>
      <w:r w:rsidRPr="00392614">
        <w:rPr>
          <w:rFonts w:cs="Arial"/>
          <w:b/>
          <w:bCs/>
          <w:iCs/>
          <w:kern w:val="32"/>
          <w:szCs w:val="26"/>
        </w:rPr>
        <w:t>TEST APPROACH</w:t>
      </w:r>
      <w:bookmarkEnd w:id="320"/>
      <w:bookmarkEnd w:id="321"/>
      <w:bookmarkEnd w:id="322"/>
      <w:bookmarkEnd w:id="323"/>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0638C5">
      <w:pPr>
        <w:pStyle w:val="NoSpacing"/>
        <w:numPr>
          <w:ilvl w:val="0"/>
          <w:numId w:val="39"/>
        </w:numPr>
        <w:pPrChange w:id="324" w:author="Department of Veterans Affairs" w:date="2017-07-26T16:39:00Z">
          <w:pPr>
            <w:pStyle w:val="NoSpacing"/>
            <w:numPr>
              <w:numId w:val="48"/>
            </w:numPr>
            <w:ind w:left="360" w:hanging="360"/>
          </w:pPr>
        </w:pPrChange>
      </w:pPr>
      <w:r w:rsidRPr="00392614">
        <w:t>Unit Testing</w:t>
      </w:r>
    </w:p>
    <w:p w14:paraId="1DFED007" w14:textId="77777777" w:rsidR="000B7D72" w:rsidRPr="00392614" w:rsidRDefault="000B7D72" w:rsidP="000638C5">
      <w:pPr>
        <w:pStyle w:val="NoSpacing"/>
        <w:numPr>
          <w:ilvl w:val="0"/>
          <w:numId w:val="39"/>
        </w:numPr>
        <w:pPrChange w:id="325" w:author="Department of Veterans Affairs" w:date="2017-07-26T16:39:00Z">
          <w:pPr>
            <w:pStyle w:val="NoSpacing"/>
            <w:numPr>
              <w:numId w:val="48"/>
            </w:numPr>
            <w:ind w:left="360" w:hanging="360"/>
          </w:pPr>
        </w:pPrChange>
      </w:pPr>
      <w:r w:rsidRPr="00392614">
        <w:t>Functional Testing</w:t>
      </w:r>
    </w:p>
    <w:p w14:paraId="1DFED008" w14:textId="77777777" w:rsidR="000B7D72" w:rsidRPr="00392614" w:rsidRDefault="000B7D72" w:rsidP="000638C5">
      <w:pPr>
        <w:pStyle w:val="NoSpacing"/>
        <w:numPr>
          <w:ilvl w:val="0"/>
          <w:numId w:val="39"/>
        </w:numPr>
        <w:pPrChange w:id="326" w:author="Department of Veterans Affairs" w:date="2017-07-26T16:39:00Z">
          <w:pPr>
            <w:pStyle w:val="NoSpacing"/>
            <w:numPr>
              <w:numId w:val="48"/>
            </w:numPr>
            <w:ind w:left="360" w:hanging="360"/>
          </w:pPr>
        </w:pPrChange>
      </w:pPr>
      <w:r w:rsidRPr="00392614">
        <w:t xml:space="preserve">Regression Testing  </w:t>
      </w:r>
    </w:p>
    <w:p w14:paraId="1DFED009" w14:textId="77777777" w:rsidR="000B7D72" w:rsidRPr="00392614" w:rsidRDefault="000B7D72" w:rsidP="000638C5">
      <w:pPr>
        <w:pStyle w:val="NoSpacing"/>
        <w:numPr>
          <w:ilvl w:val="0"/>
          <w:numId w:val="39"/>
        </w:numPr>
        <w:pPrChange w:id="327" w:author="Department of Veterans Affairs" w:date="2017-07-26T16:39:00Z">
          <w:pPr>
            <w:pStyle w:val="NoSpacing"/>
            <w:numPr>
              <w:numId w:val="48"/>
            </w:numPr>
            <w:ind w:left="360" w:hanging="360"/>
          </w:pPr>
        </w:pPrChange>
      </w:pPr>
      <w:r w:rsidRPr="00392614">
        <w:t>Component/System Testing</w:t>
      </w:r>
    </w:p>
    <w:p w14:paraId="1DFED00A" w14:textId="77777777" w:rsidR="000B7D72" w:rsidRPr="00392614" w:rsidRDefault="000B7D72" w:rsidP="000638C5">
      <w:pPr>
        <w:pStyle w:val="NoSpacing"/>
        <w:numPr>
          <w:ilvl w:val="0"/>
          <w:numId w:val="39"/>
        </w:numPr>
        <w:pPrChange w:id="328" w:author="Department of Veterans Affairs" w:date="2017-07-26T16:39:00Z">
          <w:pPr>
            <w:pStyle w:val="NoSpacing"/>
            <w:numPr>
              <w:numId w:val="48"/>
            </w:numPr>
            <w:ind w:left="360" w:hanging="360"/>
          </w:pPr>
        </w:pPrChange>
      </w:pPr>
      <w:r w:rsidRPr="00392614">
        <w:t>Performance Testing</w:t>
      </w:r>
    </w:p>
    <w:p w14:paraId="1DFED00B" w14:textId="77777777" w:rsidR="000B7D72" w:rsidRPr="00392614" w:rsidRDefault="000B7D72" w:rsidP="000638C5">
      <w:pPr>
        <w:pStyle w:val="NoSpacing"/>
        <w:numPr>
          <w:ilvl w:val="0"/>
          <w:numId w:val="39"/>
        </w:numPr>
        <w:pPrChange w:id="329" w:author="Department of Veterans Affairs" w:date="2017-07-26T16:39:00Z">
          <w:pPr>
            <w:pStyle w:val="NoSpacing"/>
            <w:numPr>
              <w:numId w:val="48"/>
            </w:numPr>
            <w:ind w:left="360" w:hanging="360"/>
          </w:pPr>
        </w:pPrChange>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 xml:space="preserve">VA shall </w:t>
      </w:r>
      <w:commentRangeStart w:id="330"/>
      <w:r w:rsidR="00105AFD">
        <w:t>provide m</w:t>
      </w:r>
      <w:r w:rsidR="00105AFD" w:rsidRPr="00105AFD">
        <w:t xml:space="preserve">etadata from production clones </w:t>
      </w:r>
      <w:r w:rsidR="00105AFD">
        <w:t>for testing</w:t>
      </w:r>
      <w:r w:rsidR="00105AFD" w:rsidRPr="00105AFD">
        <w:t>.</w:t>
      </w:r>
      <w:commentRangeEnd w:id="330"/>
      <w:r w:rsidR="000D093A">
        <w:rPr>
          <w:rStyle w:val="CommentReference"/>
          <w:kern w:val="22"/>
        </w:rPr>
        <w:commentReference w:id="330"/>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0638C5">
      <w:pPr>
        <w:pStyle w:val="NoSpacing"/>
        <w:numPr>
          <w:ilvl w:val="0"/>
          <w:numId w:val="54"/>
        </w:numPr>
        <w:pPrChange w:id="331" w:author="Department of Veterans Affairs" w:date="2017-07-26T16:39:00Z">
          <w:pPr>
            <w:pStyle w:val="NoSpacing"/>
            <w:numPr>
              <w:numId w:val="65"/>
            </w:numPr>
            <w:tabs>
              <w:tab w:val="num" w:pos="360"/>
            </w:tabs>
          </w:pPr>
        </w:pPrChange>
      </w:pPr>
      <w:r w:rsidRPr="00392614">
        <w:t>Master Test Plan</w:t>
      </w:r>
    </w:p>
    <w:p w14:paraId="5CDD205D" w14:textId="2A2F7F0E" w:rsidR="00A74249" w:rsidRPr="00392614" w:rsidRDefault="00A74249" w:rsidP="000638C5">
      <w:pPr>
        <w:pStyle w:val="NoSpacing"/>
        <w:numPr>
          <w:ilvl w:val="0"/>
          <w:numId w:val="54"/>
        </w:numPr>
        <w:pPrChange w:id="332" w:author="Department of Veterans Affairs" w:date="2017-07-26T16:39:00Z">
          <w:pPr>
            <w:pStyle w:val="NoSpacing"/>
            <w:numPr>
              <w:numId w:val="65"/>
            </w:numPr>
            <w:tabs>
              <w:tab w:val="num" w:pos="360"/>
            </w:tabs>
          </w:pPr>
        </w:pPrChange>
      </w:pPr>
      <w:r w:rsidRPr="00392614">
        <w:lastRenderedPageBreak/>
        <w:t>Post Development Test Scripts</w:t>
      </w:r>
    </w:p>
    <w:p w14:paraId="7B2A0BCE" w14:textId="1713E83B" w:rsidR="00A74249" w:rsidRPr="00392614" w:rsidRDefault="00A74249" w:rsidP="000638C5">
      <w:pPr>
        <w:pStyle w:val="NoSpacing"/>
        <w:numPr>
          <w:ilvl w:val="0"/>
          <w:numId w:val="54"/>
        </w:numPr>
        <w:pPrChange w:id="333" w:author="Department of Veterans Affairs" w:date="2017-07-26T16:39:00Z">
          <w:pPr>
            <w:pStyle w:val="NoSpacing"/>
            <w:numPr>
              <w:numId w:val="65"/>
            </w:numPr>
            <w:tabs>
              <w:tab w:val="num" w:pos="360"/>
            </w:tabs>
          </w:pPr>
        </w:pPrChange>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334" w:name="_DEVELOPMENT_TESTING"/>
      <w:bookmarkStart w:id="335" w:name="_Toc469573421"/>
      <w:bookmarkStart w:id="336" w:name="_Toc479258993"/>
      <w:bookmarkStart w:id="337" w:name="_Toc484452264"/>
      <w:bookmarkStart w:id="338" w:name="_Toc487899825"/>
      <w:bookmarkEnd w:id="334"/>
      <w:r w:rsidRPr="00392614">
        <w:rPr>
          <w:rFonts w:cs="Arial"/>
          <w:b/>
          <w:bCs/>
          <w:iCs/>
          <w:kern w:val="32"/>
          <w:szCs w:val="26"/>
        </w:rPr>
        <w:t>DEVELOPMENT TESTING</w:t>
      </w:r>
      <w:bookmarkEnd w:id="335"/>
      <w:bookmarkEnd w:id="336"/>
      <w:bookmarkEnd w:id="337"/>
      <w:bookmarkEnd w:id="338"/>
    </w:p>
    <w:p w14:paraId="1DFED012" w14:textId="69376D86"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user story,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acceptance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lastRenderedPageBreak/>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The Contractor shall ensure Rational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0638C5">
      <w:pPr>
        <w:pStyle w:val="NoSpacing"/>
        <w:numPr>
          <w:ilvl w:val="0"/>
          <w:numId w:val="57"/>
        </w:numPr>
        <w:pPrChange w:id="339" w:author="Department of Veterans Affairs" w:date="2017-07-26T16:39:00Z">
          <w:pPr>
            <w:pStyle w:val="NoSpacing"/>
            <w:numPr>
              <w:numId w:val="71"/>
            </w:numPr>
            <w:tabs>
              <w:tab w:val="num" w:pos="360"/>
            </w:tabs>
          </w:pPr>
        </w:pPrChange>
      </w:pPr>
      <w:r w:rsidRPr="00392614">
        <w:t xml:space="preserve">Test </w:t>
      </w:r>
      <w:r w:rsidR="000F54B8" w:rsidRPr="00392614">
        <w:t>Management Data and Artifacts</w:t>
      </w:r>
    </w:p>
    <w:p w14:paraId="1DFED029" w14:textId="37F4E559" w:rsidR="009C4968" w:rsidRPr="00392614" w:rsidRDefault="000B7D72" w:rsidP="000638C5">
      <w:pPr>
        <w:pStyle w:val="NoSpacing"/>
        <w:numPr>
          <w:ilvl w:val="0"/>
          <w:numId w:val="57"/>
        </w:numPr>
        <w:pPrChange w:id="340" w:author="Department of Veterans Affairs" w:date="2017-07-26T16:39:00Z">
          <w:pPr>
            <w:pStyle w:val="NoSpacing"/>
            <w:numPr>
              <w:numId w:val="71"/>
            </w:numPr>
            <w:tabs>
              <w:tab w:val="num" w:pos="360"/>
            </w:tabs>
          </w:pPr>
        </w:pPrChange>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341" w:name="_Toc467850747"/>
      <w:bookmarkStart w:id="342" w:name="_Toc467850821"/>
      <w:bookmarkStart w:id="343" w:name="_Toc467850749"/>
      <w:bookmarkStart w:id="344" w:name="_Toc467850823"/>
      <w:bookmarkStart w:id="345" w:name="_Toc467850752"/>
      <w:bookmarkStart w:id="346" w:name="_Toc467850826"/>
      <w:bookmarkStart w:id="347" w:name="_ASSESSMENT_AND_AUTHORIZATION"/>
      <w:bookmarkStart w:id="348" w:name="_Toc469573423"/>
      <w:bookmarkStart w:id="349" w:name="_Toc479258995"/>
      <w:bookmarkStart w:id="350" w:name="_Toc484452266"/>
      <w:bookmarkStart w:id="351" w:name="_Toc487899826"/>
      <w:bookmarkEnd w:id="341"/>
      <w:bookmarkEnd w:id="342"/>
      <w:bookmarkEnd w:id="343"/>
      <w:bookmarkEnd w:id="344"/>
      <w:bookmarkEnd w:id="345"/>
      <w:bookmarkEnd w:id="346"/>
      <w:bookmarkEnd w:id="347"/>
      <w:r w:rsidRPr="00392614">
        <w:rPr>
          <w:rFonts w:cs="Arial"/>
          <w:b/>
          <w:bCs/>
          <w:iCs/>
          <w:kern w:val="32"/>
          <w:szCs w:val="26"/>
        </w:rPr>
        <w:t>ASSESSMENT AND AUTHORIZATION (A&amp;A) SUPPORT</w:t>
      </w:r>
      <w:bookmarkEnd w:id="348"/>
      <w:bookmarkEnd w:id="349"/>
      <w:bookmarkEnd w:id="350"/>
      <w:bookmarkEnd w:id="351"/>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0638C5">
      <w:pPr>
        <w:pStyle w:val="NoSpacing"/>
        <w:numPr>
          <w:ilvl w:val="0"/>
          <w:numId w:val="40"/>
        </w:numPr>
        <w:rPr>
          <w:rFonts w:cs="Arial"/>
        </w:rPr>
        <w:pPrChange w:id="352" w:author="Department of Veterans Affairs" w:date="2017-07-26T16:39:00Z">
          <w:pPr>
            <w:pStyle w:val="NoSpacing"/>
            <w:numPr>
              <w:numId w:val="51"/>
            </w:numPr>
            <w:ind w:left="360" w:hanging="360"/>
          </w:pPr>
        </w:pPrChange>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0638C5">
      <w:pPr>
        <w:pStyle w:val="NoSpacing"/>
        <w:numPr>
          <w:ilvl w:val="0"/>
          <w:numId w:val="40"/>
        </w:numPr>
        <w:rPr>
          <w:rFonts w:cs="Arial"/>
        </w:rPr>
        <w:pPrChange w:id="353" w:author="Department of Veterans Affairs" w:date="2017-07-26T16:39:00Z">
          <w:pPr>
            <w:pStyle w:val="NoSpacing"/>
            <w:numPr>
              <w:numId w:val="51"/>
            </w:numPr>
            <w:ind w:left="360" w:hanging="360"/>
          </w:pPr>
        </w:pPrChange>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0638C5">
      <w:pPr>
        <w:pStyle w:val="NoSpacing"/>
        <w:numPr>
          <w:ilvl w:val="0"/>
          <w:numId w:val="40"/>
        </w:numPr>
        <w:rPr>
          <w:rFonts w:cs="Arial"/>
        </w:rPr>
        <w:pPrChange w:id="354" w:author="Department of Veterans Affairs" w:date="2017-07-26T16:39:00Z">
          <w:pPr>
            <w:pStyle w:val="NoSpacing"/>
            <w:numPr>
              <w:numId w:val="51"/>
            </w:numPr>
            <w:ind w:left="360" w:hanging="360"/>
          </w:pPr>
        </w:pPrChange>
      </w:pPr>
      <w:r w:rsidRPr="00392614">
        <w:rPr>
          <w:rFonts w:cs="Arial"/>
        </w:rPr>
        <w:t>Conduct and participate in vulnerability scans and tests or VistA best practice quality checks or reviews as detailed in National Institute of Standards and Technology (NIST) Special Publication (SP) 800-53 Rev 3 Recommended Security Controls for Federal Information Systems and Organizations, if/when requested by the COR.</w:t>
      </w:r>
    </w:p>
    <w:p w14:paraId="1DFED033" w14:textId="77777777" w:rsidR="00DE26BE" w:rsidRPr="00392614" w:rsidRDefault="00DE26BE" w:rsidP="000638C5">
      <w:pPr>
        <w:pStyle w:val="NoSpacing"/>
        <w:numPr>
          <w:ilvl w:val="0"/>
          <w:numId w:val="40"/>
        </w:numPr>
        <w:rPr>
          <w:rFonts w:cs="Arial"/>
        </w:rPr>
        <w:pPrChange w:id="355" w:author="Department of Veterans Affairs" w:date="2017-07-26T16:39:00Z">
          <w:pPr>
            <w:pStyle w:val="NoSpacing"/>
            <w:numPr>
              <w:numId w:val="51"/>
            </w:numPr>
            <w:ind w:left="360" w:hanging="360"/>
          </w:pPr>
        </w:pPrChange>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0638C5">
      <w:pPr>
        <w:pStyle w:val="NoSpacing"/>
        <w:numPr>
          <w:ilvl w:val="0"/>
          <w:numId w:val="40"/>
        </w:numPr>
        <w:rPr>
          <w:rFonts w:cs="Arial"/>
        </w:rPr>
        <w:pPrChange w:id="356" w:author="Department of Veterans Affairs" w:date="2017-07-26T16:39:00Z">
          <w:pPr>
            <w:pStyle w:val="NoSpacing"/>
            <w:numPr>
              <w:numId w:val="51"/>
            </w:numPr>
            <w:ind w:left="360" w:hanging="360"/>
          </w:pPr>
        </w:pPrChange>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0638C5">
      <w:pPr>
        <w:pStyle w:val="NoSpacing"/>
        <w:numPr>
          <w:ilvl w:val="0"/>
          <w:numId w:val="40"/>
        </w:numPr>
        <w:rPr>
          <w:rFonts w:cs="Arial"/>
        </w:rPr>
        <w:pPrChange w:id="357" w:author="Department of Veterans Affairs" w:date="2017-07-26T16:39:00Z">
          <w:pPr>
            <w:pStyle w:val="NoSpacing"/>
            <w:numPr>
              <w:numId w:val="51"/>
            </w:numPr>
            <w:ind w:left="360" w:hanging="360"/>
          </w:pPr>
        </w:pPrChange>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0638C5">
      <w:pPr>
        <w:pStyle w:val="NoSpacing"/>
        <w:numPr>
          <w:ilvl w:val="0"/>
          <w:numId w:val="40"/>
        </w:numPr>
        <w:rPr>
          <w:rFonts w:cs="Arial"/>
        </w:rPr>
        <w:pPrChange w:id="358" w:author="Department of Veterans Affairs" w:date="2017-07-26T16:39:00Z">
          <w:pPr>
            <w:pStyle w:val="NoSpacing"/>
            <w:numPr>
              <w:numId w:val="51"/>
            </w:numPr>
            <w:ind w:left="360" w:hanging="360"/>
          </w:pPr>
        </w:pPrChange>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w:t>
      </w:r>
      <w:r w:rsidRPr="00392614">
        <w:rPr>
          <w:rFonts w:cs="Arial"/>
        </w:rPr>
        <w:lastRenderedPageBreak/>
        <w:t xml:space="preserve">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0638C5">
      <w:pPr>
        <w:pStyle w:val="NoSpacing"/>
        <w:numPr>
          <w:ilvl w:val="0"/>
          <w:numId w:val="40"/>
        </w:numPr>
        <w:rPr>
          <w:rFonts w:cs="Arial"/>
        </w:rPr>
        <w:pPrChange w:id="359" w:author="Department of Veterans Affairs" w:date="2017-07-26T16:39:00Z">
          <w:pPr>
            <w:pStyle w:val="NoSpacing"/>
            <w:numPr>
              <w:numId w:val="51"/>
            </w:numPr>
            <w:ind w:left="360" w:hanging="360"/>
          </w:pPr>
        </w:pPrChange>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0638C5">
      <w:pPr>
        <w:pStyle w:val="NoSpacing"/>
        <w:numPr>
          <w:ilvl w:val="0"/>
          <w:numId w:val="41"/>
        </w:numPr>
        <w:pPrChange w:id="360" w:author="Department of Veterans Affairs" w:date="2017-07-26T16:39:00Z">
          <w:pPr>
            <w:pStyle w:val="NoSpacing"/>
            <w:numPr>
              <w:numId w:val="52"/>
            </w:numPr>
            <w:ind w:left="360" w:hanging="360"/>
          </w:pPr>
        </w:pPrChange>
      </w:pPr>
      <w:r w:rsidRPr="00392614">
        <w:t xml:space="preserve">System Security Plan </w:t>
      </w:r>
    </w:p>
    <w:p w14:paraId="1DFED03C" w14:textId="75B16B39" w:rsidR="00DE26BE" w:rsidRPr="00392614" w:rsidRDefault="00DE26BE" w:rsidP="000638C5">
      <w:pPr>
        <w:pStyle w:val="NoSpacing"/>
        <w:numPr>
          <w:ilvl w:val="0"/>
          <w:numId w:val="41"/>
        </w:numPr>
        <w:pPrChange w:id="361" w:author="Department of Veterans Affairs" w:date="2017-07-26T16:39:00Z">
          <w:pPr>
            <w:pStyle w:val="NoSpacing"/>
            <w:numPr>
              <w:numId w:val="52"/>
            </w:numPr>
            <w:ind w:left="360" w:hanging="360"/>
          </w:pPr>
        </w:pPrChange>
      </w:pPr>
      <w:r w:rsidRPr="00392614">
        <w:t xml:space="preserve">Security Configuration Plan </w:t>
      </w:r>
    </w:p>
    <w:p w14:paraId="1DFED03D" w14:textId="334A0A94" w:rsidR="00DE26BE" w:rsidRPr="00392614" w:rsidRDefault="00DE26BE" w:rsidP="000638C5">
      <w:pPr>
        <w:pStyle w:val="NoSpacing"/>
        <w:numPr>
          <w:ilvl w:val="0"/>
          <w:numId w:val="41"/>
        </w:numPr>
        <w:pPrChange w:id="362" w:author="Department of Veterans Affairs" w:date="2017-07-26T16:39:00Z">
          <w:pPr>
            <w:pStyle w:val="NoSpacing"/>
            <w:numPr>
              <w:numId w:val="52"/>
            </w:numPr>
            <w:ind w:left="360" w:hanging="360"/>
          </w:pPr>
        </w:pPrChange>
      </w:pPr>
      <w:r w:rsidRPr="00392614">
        <w:t>Information System Contingency Plan  (coordinate with Office of Business Continuity)</w:t>
      </w:r>
    </w:p>
    <w:p w14:paraId="1DFED03E" w14:textId="474A98A9" w:rsidR="00DE26BE" w:rsidRPr="00392614" w:rsidRDefault="00DE26BE" w:rsidP="000638C5">
      <w:pPr>
        <w:pStyle w:val="NoSpacing"/>
        <w:numPr>
          <w:ilvl w:val="0"/>
          <w:numId w:val="41"/>
        </w:numPr>
        <w:pPrChange w:id="363" w:author="Department of Veterans Affairs" w:date="2017-07-26T16:39:00Z">
          <w:pPr>
            <w:pStyle w:val="NoSpacing"/>
            <w:numPr>
              <w:numId w:val="52"/>
            </w:numPr>
            <w:ind w:left="360" w:hanging="360"/>
          </w:pPr>
        </w:pPrChange>
      </w:pPr>
      <w:r w:rsidRPr="00392614">
        <w:t xml:space="preserve">Incident Response Plan </w:t>
      </w:r>
    </w:p>
    <w:p w14:paraId="1DFED03F" w14:textId="78640266" w:rsidR="00DE26BE" w:rsidRPr="00392614" w:rsidRDefault="00DE26BE" w:rsidP="000638C5">
      <w:pPr>
        <w:pStyle w:val="NoSpacing"/>
        <w:numPr>
          <w:ilvl w:val="0"/>
          <w:numId w:val="41"/>
        </w:numPr>
        <w:pPrChange w:id="364" w:author="Department of Veterans Affairs" w:date="2017-07-26T16:39:00Z">
          <w:pPr>
            <w:pStyle w:val="NoSpacing"/>
            <w:numPr>
              <w:numId w:val="52"/>
            </w:numPr>
            <w:ind w:left="360" w:hanging="360"/>
          </w:pPr>
        </w:pPrChange>
      </w:pPr>
      <w:r w:rsidRPr="00392614">
        <w:t>Privacy Impact Assessment  (coordinate with Office of Privacy)</w:t>
      </w:r>
    </w:p>
    <w:p w14:paraId="1DFED040" w14:textId="2D2CC39E" w:rsidR="00DE26BE" w:rsidRPr="00392614" w:rsidRDefault="00DE26BE" w:rsidP="000638C5">
      <w:pPr>
        <w:pStyle w:val="NoSpacing"/>
        <w:numPr>
          <w:ilvl w:val="0"/>
          <w:numId w:val="41"/>
        </w:numPr>
        <w:pPrChange w:id="365" w:author="Department of Veterans Affairs" w:date="2017-07-26T16:39:00Z">
          <w:pPr>
            <w:pStyle w:val="NoSpacing"/>
            <w:numPr>
              <w:numId w:val="52"/>
            </w:numPr>
            <w:ind w:left="360" w:hanging="360"/>
          </w:pPr>
        </w:pPrChange>
      </w:pPr>
      <w:r w:rsidRPr="00392614">
        <w:t>Risk Assessment (coordinate with Office of Risk Management and Incident Reporting)</w:t>
      </w:r>
    </w:p>
    <w:p w14:paraId="1DFED041" w14:textId="77777777" w:rsidR="00DE26BE" w:rsidRPr="00392614" w:rsidRDefault="00DE26BE" w:rsidP="000638C5">
      <w:pPr>
        <w:pStyle w:val="NoSpacing"/>
        <w:numPr>
          <w:ilvl w:val="0"/>
          <w:numId w:val="41"/>
        </w:numPr>
        <w:pPrChange w:id="366" w:author="Department of Veterans Affairs" w:date="2017-07-26T16:39:00Z">
          <w:pPr>
            <w:pStyle w:val="NoSpacing"/>
            <w:numPr>
              <w:numId w:val="52"/>
            </w:numPr>
            <w:ind w:left="360" w:hanging="360"/>
          </w:pPr>
        </w:pPrChange>
      </w:pPr>
      <w:r w:rsidRPr="00392614">
        <w:t>Security Configuration Checklist (SCC)</w:t>
      </w:r>
    </w:p>
    <w:p w14:paraId="1DFED042" w14:textId="77777777" w:rsidR="00DE26BE" w:rsidRPr="00392614" w:rsidRDefault="00DE26BE" w:rsidP="000638C5">
      <w:pPr>
        <w:pStyle w:val="NoSpacing"/>
        <w:numPr>
          <w:ilvl w:val="0"/>
          <w:numId w:val="41"/>
        </w:numPr>
        <w:pPrChange w:id="367" w:author="Department of Veterans Affairs" w:date="2017-07-26T16:39:00Z">
          <w:pPr>
            <w:pStyle w:val="NoSpacing"/>
            <w:numPr>
              <w:numId w:val="52"/>
            </w:numPr>
            <w:ind w:left="360" w:hanging="360"/>
          </w:pPr>
        </w:pPrChange>
      </w:pPr>
      <w:r w:rsidRPr="00392614">
        <w:t>System Interconnection Agreements (MOU and Interconnection)</w:t>
      </w:r>
    </w:p>
    <w:p w14:paraId="1DFED043" w14:textId="4C2F5206" w:rsidR="00DE26BE" w:rsidRPr="00392614" w:rsidRDefault="00DE26BE" w:rsidP="000638C5">
      <w:pPr>
        <w:pStyle w:val="NoSpacing"/>
        <w:numPr>
          <w:ilvl w:val="0"/>
          <w:numId w:val="41"/>
        </w:numPr>
        <w:pPrChange w:id="368" w:author="Department of Veterans Affairs" w:date="2017-07-26T16:39:00Z">
          <w:pPr>
            <w:pStyle w:val="NoSpacing"/>
            <w:numPr>
              <w:numId w:val="52"/>
            </w:numPr>
            <w:ind w:left="360" w:hanging="360"/>
          </w:pPr>
        </w:pPrChange>
      </w:pPr>
      <w:r w:rsidRPr="00392614">
        <w:t xml:space="preserve">Interconnection Security Agreement </w:t>
      </w:r>
    </w:p>
    <w:p w14:paraId="1DFED044" w14:textId="77777777" w:rsidR="00DE26BE" w:rsidRPr="00392614" w:rsidRDefault="00DE26BE" w:rsidP="000638C5">
      <w:pPr>
        <w:pStyle w:val="NoSpacing"/>
        <w:numPr>
          <w:ilvl w:val="0"/>
          <w:numId w:val="41"/>
        </w:numPr>
        <w:pPrChange w:id="369" w:author="Department of Veterans Affairs" w:date="2017-07-26T16:39:00Z">
          <w:pPr>
            <w:pStyle w:val="NoSpacing"/>
            <w:numPr>
              <w:numId w:val="52"/>
            </w:numPr>
            <w:ind w:left="360" w:hanging="360"/>
          </w:pPr>
        </w:pPrChange>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0638C5">
      <w:pPr>
        <w:pStyle w:val="NoSpacing"/>
        <w:numPr>
          <w:ilvl w:val="0"/>
          <w:numId w:val="42"/>
        </w:numPr>
        <w:pPrChange w:id="370" w:author="Department of Veterans Affairs" w:date="2017-07-26T16:39:00Z">
          <w:pPr>
            <w:pStyle w:val="NoSpacing"/>
            <w:numPr>
              <w:numId w:val="53"/>
            </w:numPr>
            <w:ind w:left="720" w:hanging="360"/>
          </w:pPr>
        </w:pPrChange>
      </w:pPr>
      <w:r w:rsidRPr="00392614">
        <w:t>Certified Scan Report</w:t>
      </w:r>
    </w:p>
    <w:p w14:paraId="1DFED047" w14:textId="65544A73" w:rsidR="00DE26BE" w:rsidRPr="00392614" w:rsidRDefault="00DE26BE" w:rsidP="000638C5">
      <w:pPr>
        <w:pStyle w:val="NoSpacing"/>
        <w:numPr>
          <w:ilvl w:val="0"/>
          <w:numId w:val="42"/>
        </w:numPr>
        <w:pPrChange w:id="371" w:author="Department of Veterans Affairs" w:date="2017-07-26T16:39:00Z">
          <w:pPr>
            <w:pStyle w:val="NoSpacing"/>
            <w:numPr>
              <w:numId w:val="53"/>
            </w:numPr>
            <w:ind w:left="720" w:hanging="360"/>
          </w:pPr>
        </w:pPrChange>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0638C5">
      <w:pPr>
        <w:pStyle w:val="NoSpacing"/>
        <w:numPr>
          <w:ilvl w:val="0"/>
          <w:numId w:val="42"/>
        </w:numPr>
        <w:pPrChange w:id="372" w:author="Department of Veterans Affairs" w:date="2017-07-26T16:39:00Z">
          <w:pPr>
            <w:pStyle w:val="NoSpacing"/>
            <w:numPr>
              <w:numId w:val="53"/>
            </w:numPr>
            <w:ind w:left="720" w:hanging="360"/>
          </w:pPr>
        </w:pPrChange>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373" w:name="_Toc479258996"/>
      <w:bookmarkStart w:id="374" w:name="_Toc484452267"/>
      <w:bookmarkStart w:id="375" w:name="_Toc487899827"/>
      <w:r w:rsidRPr="00392614">
        <w:rPr>
          <w:rFonts w:cs="Arial"/>
          <w:b/>
          <w:bCs/>
          <w:iCs/>
          <w:szCs w:val="28"/>
        </w:rPr>
        <w:t>IOC SUPPORT</w:t>
      </w:r>
      <w:bookmarkEnd w:id="373"/>
      <w:r w:rsidRPr="00392614">
        <w:rPr>
          <w:rFonts w:cs="Arial"/>
          <w:b/>
          <w:bCs/>
          <w:iCs/>
          <w:szCs w:val="28"/>
        </w:rPr>
        <w:t xml:space="preserve"> (BASE AND OPTION PERIOD)</w:t>
      </w:r>
      <w:bookmarkEnd w:id="374"/>
      <w:bookmarkEnd w:id="375"/>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 xml:space="preserve">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w:t>
      </w:r>
      <w:r w:rsidRPr="00392614">
        <w:lastRenderedPageBreak/>
        <w:t>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Test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0638C5">
      <w:pPr>
        <w:pStyle w:val="NoSpacing"/>
        <w:numPr>
          <w:ilvl w:val="0"/>
          <w:numId w:val="43"/>
        </w:numPr>
        <w:pPrChange w:id="376" w:author="Department of Veterans Affairs" w:date="2017-07-26T16:39:00Z">
          <w:pPr>
            <w:pStyle w:val="NoSpacing"/>
            <w:numPr>
              <w:numId w:val="54"/>
            </w:numPr>
            <w:ind w:left="720" w:hanging="360"/>
          </w:pPr>
        </w:pPrChange>
      </w:pPr>
      <w:r w:rsidRPr="00392614">
        <w:t xml:space="preserve">Initial Operating Entry Request and Exit Summary. </w:t>
      </w:r>
    </w:p>
    <w:p w14:paraId="1DFED053" w14:textId="411B4173" w:rsidR="00DE26BE" w:rsidRPr="00392614" w:rsidRDefault="00DE26BE" w:rsidP="000638C5">
      <w:pPr>
        <w:pStyle w:val="NoSpacing"/>
        <w:numPr>
          <w:ilvl w:val="0"/>
          <w:numId w:val="43"/>
        </w:numPr>
        <w:pPrChange w:id="377" w:author="Department of Veterans Affairs" w:date="2017-07-26T16:39:00Z">
          <w:pPr>
            <w:pStyle w:val="NoSpacing"/>
            <w:numPr>
              <w:numId w:val="54"/>
            </w:numPr>
            <w:ind w:left="720" w:hanging="360"/>
          </w:pPr>
        </w:pPrChange>
      </w:pPr>
      <w:r w:rsidRPr="00392614">
        <w:t xml:space="preserve">IOC Defect Tracking Spreadsheet </w:t>
      </w:r>
    </w:p>
    <w:p w14:paraId="527A1D78" w14:textId="77777777" w:rsidR="0003196B" w:rsidRPr="00392614" w:rsidRDefault="00DE26BE" w:rsidP="000638C5">
      <w:pPr>
        <w:pStyle w:val="NoSpacing"/>
        <w:numPr>
          <w:ilvl w:val="0"/>
          <w:numId w:val="43"/>
        </w:numPr>
        <w:pPrChange w:id="378" w:author="Department of Veterans Affairs" w:date="2017-07-26T16:39:00Z">
          <w:pPr>
            <w:pStyle w:val="NoSpacing"/>
            <w:numPr>
              <w:numId w:val="54"/>
            </w:numPr>
            <w:ind w:left="720" w:hanging="360"/>
          </w:pPr>
        </w:pPrChange>
      </w:pPr>
      <w:r w:rsidRPr="00392614">
        <w:t>IOC Defect Log</w:t>
      </w:r>
    </w:p>
    <w:p w14:paraId="415C5124" w14:textId="4DAABFF4" w:rsidR="0003196B" w:rsidRPr="00392614" w:rsidRDefault="00DE26BE" w:rsidP="000638C5">
      <w:pPr>
        <w:pStyle w:val="NoSpacing"/>
        <w:numPr>
          <w:ilvl w:val="0"/>
          <w:numId w:val="43"/>
        </w:numPr>
        <w:pPrChange w:id="379" w:author="Department of Veterans Affairs" w:date="2017-07-26T16:39:00Z">
          <w:pPr>
            <w:pStyle w:val="NoSpacing"/>
            <w:numPr>
              <w:numId w:val="54"/>
            </w:numPr>
            <w:ind w:left="720" w:hanging="360"/>
          </w:pPr>
        </w:pPrChange>
      </w:pPr>
      <w:r w:rsidRPr="00392614">
        <w:t>IOC Evaluation Summary</w:t>
      </w:r>
    </w:p>
    <w:p w14:paraId="748CD390" w14:textId="2A92D20D" w:rsidR="0003196B" w:rsidRPr="00392614" w:rsidRDefault="00DE26BE" w:rsidP="000638C5">
      <w:pPr>
        <w:pStyle w:val="NoSpacing"/>
        <w:numPr>
          <w:ilvl w:val="0"/>
          <w:numId w:val="43"/>
        </w:numPr>
        <w:pPrChange w:id="380" w:author="Department of Veterans Affairs" w:date="2017-07-26T16:39:00Z">
          <w:pPr>
            <w:pStyle w:val="NoSpacing"/>
            <w:numPr>
              <w:numId w:val="54"/>
            </w:numPr>
            <w:ind w:left="720" w:hanging="360"/>
          </w:pPr>
        </w:pPrChange>
      </w:pPr>
      <w:r w:rsidRPr="00392614">
        <w:t>IOC Execution Log</w:t>
      </w:r>
    </w:p>
    <w:p w14:paraId="1DFED054" w14:textId="5D911177" w:rsidR="00DE26BE" w:rsidRPr="00392614" w:rsidRDefault="00DE26BE" w:rsidP="000638C5">
      <w:pPr>
        <w:pStyle w:val="NoSpacing"/>
        <w:numPr>
          <w:ilvl w:val="0"/>
          <w:numId w:val="43"/>
        </w:numPr>
        <w:pPrChange w:id="381" w:author="Department of Veterans Affairs" w:date="2017-07-26T16:39:00Z">
          <w:pPr>
            <w:pStyle w:val="NoSpacing"/>
            <w:numPr>
              <w:numId w:val="54"/>
            </w:numPr>
            <w:ind w:left="720" w:hanging="360"/>
          </w:pPr>
        </w:pPrChange>
      </w:pPr>
      <w:r w:rsidRPr="00392614">
        <w:t xml:space="preserve">Defect Status Report. </w:t>
      </w:r>
    </w:p>
    <w:p w14:paraId="1DFED055" w14:textId="77777777" w:rsidR="00DE26BE" w:rsidRPr="00392614" w:rsidRDefault="00DE26BE" w:rsidP="000638C5">
      <w:pPr>
        <w:pStyle w:val="NoSpacing"/>
        <w:numPr>
          <w:ilvl w:val="0"/>
          <w:numId w:val="43"/>
        </w:numPr>
        <w:pPrChange w:id="382" w:author="Department of Veterans Affairs" w:date="2017-07-26T16:39:00Z">
          <w:pPr>
            <w:pStyle w:val="NoSpacing"/>
            <w:numPr>
              <w:numId w:val="54"/>
            </w:numPr>
            <w:ind w:left="720" w:hanging="360"/>
          </w:pPr>
        </w:pPrChange>
      </w:pPr>
      <w:r w:rsidRPr="00392614">
        <w:t>Package/Patch Completion Transition Document.</w:t>
      </w:r>
    </w:p>
    <w:p w14:paraId="1DFED056" w14:textId="77777777" w:rsidR="00DE26BE" w:rsidRPr="00392614" w:rsidRDefault="00DE26BE" w:rsidP="000638C5">
      <w:pPr>
        <w:pStyle w:val="NoSpacing"/>
        <w:numPr>
          <w:ilvl w:val="0"/>
          <w:numId w:val="43"/>
        </w:numPr>
        <w:pPrChange w:id="383" w:author="Department of Veterans Affairs" w:date="2017-07-26T16:39:00Z">
          <w:pPr>
            <w:pStyle w:val="NoSpacing"/>
            <w:numPr>
              <w:numId w:val="54"/>
            </w:numPr>
            <w:ind w:left="720" w:hanging="360"/>
          </w:pPr>
        </w:pPrChange>
      </w:pPr>
      <w:r w:rsidRPr="00392614">
        <w:t>Lessons Learned Report.</w:t>
      </w:r>
    </w:p>
    <w:p w14:paraId="1DFED057" w14:textId="77777777" w:rsidR="00DE26BE" w:rsidRPr="00392614" w:rsidRDefault="00DE26BE" w:rsidP="000638C5">
      <w:pPr>
        <w:pStyle w:val="NoSpacing"/>
        <w:numPr>
          <w:ilvl w:val="0"/>
          <w:numId w:val="43"/>
        </w:numPr>
        <w:pPrChange w:id="384" w:author="Department of Veterans Affairs" w:date="2017-07-26T16:39:00Z">
          <w:pPr>
            <w:pStyle w:val="NoSpacing"/>
            <w:numPr>
              <w:numId w:val="54"/>
            </w:numPr>
            <w:ind w:left="720" w:hanging="360"/>
          </w:pPr>
        </w:pPrChange>
      </w:pPr>
      <w:r w:rsidRPr="00392614">
        <w:t>National Release Checklist.</w:t>
      </w:r>
    </w:p>
    <w:p w14:paraId="1DFED058" w14:textId="77777777" w:rsidR="00DE26BE" w:rsidRPr="00392614" w:rsidRDefault="00DE26BE" w:rsidP="000638C5">
      <w:pPr>
        <w:pStyle w:val="NoSpacing"/>
        <w:numPr>
          <w:ilvl w:val="0"/>
          <w:numId w:val="43"/>
        </w:numPr>
        <w:pPrChange w:id="385" w:author="Department of Veterans Affairs" w:date="2017-07-26T16:39:00Z">
          <w:pPr>
            <w:pStyle w:val="NoSpacing"/>
            <w:numPr>
              <w:numId w:val="54"/>
            </w:numPr>
            <w:ind w:left="720" w:hanging="360"/>
          </w:pPr>
        </w:pPrChange>
      </w:pPr>
      <w:r w:rsidRPr="00392614">
        <w:t>Operational Ready Review Checklist.</w:t>
      </w:r>
    </w:p>
    <w:p w14:paraId="1DFED059" w14:textId="77777777" w:rsidR="00DE26BE" w:rsidRPr="00392614" w:rsidRDefault="00DE26BE" w:rsidP="000638C5">
      <w:pPr>
        <w:pStyle w:val="NoSpacing"/>
        <w:numPr>
          <w:ilvl w:val="0"/>
          <w:numId w:val="43"/>
        </w:numPr>
        <w:pPrChange w:id="386" w:author="Department of Veterans Affairs" w:date="2017-07-26T16:39:00Z">
          <w:pPr>
            <w:pStyle w:val="NoSpacing"/>
            <w:numPr>
              <w:numId w:val="54"/>
            </w:numPr>
            <w:ind w:left="720" w:hanging="360"/>
          </w:pPr>
        </w:pPrChange>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0638C5">
      <w:pPr>
        <w:pStyle w:val="NoSpacing"/>
        <w:numPr>
          <w:ilvl w:val="0"/>
          <w:numId w:val="44"/>
        </w:numPr>
        <w:pPrChange w:id="387" w:author="Department of Veterans Affairs" w:date="2017-07-26T16:39:00Z">
          <w:pPr>
            <w:pStyle w:val="NoSpacing"/>
            <w:numPr>
              <w:numId w:val="55"/>
            </w:numPr>
            <w:ind w:left="720" w:hanging="360"/>
          </w:pPr>
        </w:pPrChange>
      </w:pPr>
      <w:r w:rsidRPr="00392614">
        <w:t>Implementation Plan</w:t>
      </w:r>
    </w:p>
    <w:p w14:paraId="1DFED05F" w14:textId="77777777" w:rsidR="00DE26BE" w:rsidRPr="00392614" w:rsidRDefault="00DE26BE" w:rsidP="000638C5">
      <w:pPr>
        <w:pStyle w:val="NoSpacing"/>
        <w:numPr>
          <w:ilvl w:val="0"/>
          <w:numId w:val="44"/>
        </w:numPr>
        <w:pPrChange w:id="388" w:author="Department of Veterans Affairs" w:date="2017-07-26T16:39:00Z">
          <w:pPr>
            <w:pStyle w:val="NoSpacing"/>
            <w:numPr>
              <w:numId w:val="55"/>
            </w:numPr>
            <w:ind w:left="720" w:hanging="360"/>
          </w:pPr>
        </w:pPrChange>
      </w:pPr>
      <w:r w:rsidRPr="00392614">
        <w:t>Defect Resolution Plan</w:t>
      </w:r>
    </w:p>
    <w:p w14:paraId="25ACF7E6" w14:textId="162E9009" w:rsidR="008D383D" w:rsidRPr="00392614" w:rsidRDefault="008D383D" w:rsidP="000638C5">
      <w:pPr>
        <w:pStyle w:val="NoSpacing"/>
        <w:numPr>
          <w:ilvl w:val="0"/>
          <w:numId w:val="44"/>
        </w:numPr>
        <w:pPrChange w:id="389" w:author="Department of Veterans Affairs" w:date="2017-07-26T16:39:00Z">
          <w:pPr>
            <w:pStyle w:val="NoSpacing"/>
            <w:numPr>
              <w:numId w:val="55"/>
            </w:numPr>
            <w:ind w:left="720" w:hanging="360"/>
          </w:pPr>
        </w:pPrChange>
      </w:pPr>
      <w:r w:rsidRPr="00392614">
        <w:lastRenderedPageBreak/>
        <w:t>IOC Defect Tracking Spreadsheet</w:t>
      </w:r>
    </w:p>
    <w:p w14:paraId="1DFED060" w14:textId="77777777" w:rsidR="00DE26BE" w:rsidRPr="00392614" w:rsidRDefault="00DE26BE" w:rsidP="000638C5">
      <w:pPr>
        <w:pStyle w:val="NoSpacing"/>
        <w:numPr>
          <w:ilvl w:val="0"/>
          <w:numId w:val="44"/>
        </w:numPr>
        <w:pPrChange w:id="390" w:author="Department of Veterans Affairs" w:date="2017-07-26T16:39:00Z">
          <w:pPr>
            <w:pStyle w:val="NoSpacing"/>
            <w:numPr>
              <w:numId w:val="55"/>
            </w:numPr>
            <w:ind w:left="720" w:hanging="360"/>
          </w:pPr>
        </w:pPrChange>
      </w:pPr>
      <w:r w:rsidRPr="00392614">
        <w:t>IOC Operating Entry Request and Exit Summary</w:t>
      </w:r>
    </w:p>
    <w:p w14:paraId="76955D5F" w14:textId="77777777" w:rsidR="0003196B" w:rsidRPr="00392614" w:rsidRDefault="00DE26BE" w:rsidP="000638C5">
      <w:pPr>
        <w:pStyle w:val="NoSpacing"/>
        <w:numPr>
          <w:ilvl w:val="0"/>
          <w:numId w:val="44"/>
        </w:numPr>
        <w:pPrChange w:id="391" w:author="Department of Veterans Affairs" w:date="2017-07-26T16:39:00Z">
          <w:pPr>
            <w:pStyle w:val="NoSpacing"/>
            <w:numPr>
              <w:numId w:val="55"/>
            </w:numPr>
            <w:ind w:left="720" w:hanging="360"/>
          </w:pPr>
        </w:pPrChange>
      </w:pPr>
      <w:r w:rsidRPr="00392614">
        <w:t>IOC Defect Log</w:t>
      </w:r>
    </w:p>
    <w:p w14:paraId="1DFED062" w14:textId="606E8EA7" w:rsidR="00DE26BE" w:rsidRPr="00392614" w:rsidRDefault="00DE26BE" w:rsidP="000638C5">
      <w:pPr>
        <w:pStyle w:val="NoSpacing"/>
        <w:numPr>
          <w:ilvl w:val="0"/>
          <w:numId w:val="44"/>
        </w:numPr>
        <w:pPrChange w:id="392" w:author="Department of Veterans Affairs" w:date="2017-07-26T16:39:00Z">
          <w:pPr>
            <w:pStyle w:val="NoSpacing"/>
            <w:numPr>
              <w:numId w:val="55"/>
            </w:numPr>
            <w:ind w:left="720" w:hanging="360"/>
          </w:pPr>
        </w:pPrChange>
      </w:pPr>
      <w:r w:rsidRPr="00392614">
        <w:t>IOC Evaluation Summary</w:t>
      </w:r>
    </w:p>
    <w:p w14:paraId="29208F24" w14:textId="77777777" w:rsidR="0003196B" w:rsidRPr="00392614" w:rsidRDefault="00DE26BE" w:rsidP="000638C5">
      <w:pPr>
        <w:pStyle w:val="NoSpacing"/>
        <w:numPr>
          <w:ilvl w:val="0"/>
          <w:numId w:val="44"/>
        </w:numPr>
        <w:pPrChange w:id="393" w:author="Department of Veterans Affairs" w:date="2017-07-26T16:39:00Z">
          <w:pPr>
            <w:pStyle w:val="NoSpacing"/>
            <w:numPr>
              <w:numId w:val="55"/>
            </w:numPr>
            <w:ind w:left="720" w:hanging="360"/>
          </w:pPr>
        </w:pPrChange>
      </w:pPr>
      <w:r w:rsidRPr="00392614">
        <w:t>IOC Execution Log</w:t>
      </w:r>
    </w:p>
    <w:p w14:paraId="1DFED063" w14:textId="0C6395AE" w:rsidR="00DE26BE" w:rsidRPr="00392614" w:rsidRDefault="00DE26BE" w:rsidP="000638C5">
      <w:pPr>
        <w:pStyle w:val="NoSpacing"/>
        <w:numPr>
          <w:ilvl w:val="0"/>
          <w:numId w:val="44"/>
        </w:numPr>
        <w:pPrChange w:id="394" w:author="Department of Veterans Affairs" w:date="2017-07-26T16:39:00Z">
          <w:pPr>
            <w:pStyle w:val="NoSpacing"/>
            <w:numPr>
              <w:numId w:val="55"/>
            </w:numPr>
            <w:ind w:left="720" w:hanging="360"/>
          </w:pPr>
        </w:pPrChange>
      </w:pPr>
      <w:r w:rsidRPr="00392614">
        <w:t>Defect Status Report</w:t>
      </w:r>
    </w:p>
    <w:p w14:paraId="1DFED064" w14:textId="77777777" w:rsidR="00DE26BE" w:rsidRPr="00392614" w:rsidRDefault="00DE26BE" w:rsidP="000638C5">
      <w:pPr>
        <w:pStyle w:val="NoSpacing"/>
        <w:numPr>
          <w:ilvl w:val="0"/>
          <w:numId w:val="44"/>
        </w:numPr>
        <w:pPrChange w:id="395" w:author="Department of Veterans Affairs" w:date="2017-07-26T16:39:00Z">
          <w:pPr>
            <w:pStyle w:val="NoSpacing"/>
            <w:numPr>
              <w:numId w:val="55"/>
            </w:numPr>
            <w:ind w:left="720" w:hanging="360"/>
          </w:pPr>
        </w:pPrChange>
      </w:pPr>
      <w:r w:rsidRPr="00392614">
        <w:t>Package/Patch Completion Transition Document</w:t>
      </w:r>
    </w:p>
    <w:p w14:paraId="1DFED065" w14:textId="77777777" w:rsidR="00DE26BE" w:rsidRPr="00392614" w:rsidRDefault="00DE26BE" w:rsidP="000638C5">
      <w:pPr>
        <w:pStyle w:val="NoSpacing"/>
        <w:numPr>
          <w:ilvl w:val="0"/>
          <w:numId w:val="44"/>
        </w:numPr>
        <w:pPrChange w:id="396" w:author="Department of Veterans Affairs" w:date="2017-07-26T16:39:00Z">
          <w:pPr>
            <w:pStyle w:val="NoSpacing"/>
            <w:numPr>
              <w:numId w:val="55"/>
            </w:numPr>
            <w:ind w:left="720" w:hanging="360"/>
          </w:pPr>
        </w:pPrChange>
      </w:pPr>
      <w:r w:rsidRPr="00392614">
        <w:t>Lessons Learned Report</w:t>
      </w:r>
    </w:p>
    <w:p w14:paraId="1DFED066" w14:textId="77777777" w:rsidR="00DE26BE" w:rsidRPr="00392614" w:rsidRDefault="00DE26BE" w:rsidP="000638C5">
      <w:pPr>
        <w:pStyle w:val="NoSpacing"/>
        <w:numPr>
          <w:ilvl w:val="0"/>
          <w:numId w:val="44"/>
        </w:numPr>
        <w:pPrChange w:id="397" w:author="Department of Veterans Affairs" w:date="2017-07-26T16:39:00Z">
          <w:pPr>
            <w:pStyle w:val="NoSpacing"/>
            <w:numPr>
              <w:numId w:val="55"/>
            </w:numPr>
            <w:ind w:left="720" w:hanging="360"/>
          </w:pPr>
        </w:pPrChange>
      </w:pPr>
      <w:r w:rsidRPr="00392614">
        <w:t>National Release Checklist</w:t>
      </w:r>
    </w:p>
    <w:p w14:paraId="1DFED067" w14:textId="77777777" w:rsidR="00DE26BE" w:rsidRPr="00392614" w:rsidRDefault="00DE26BE" w:rsidP="000638C5">
      <w:pPr>
        <w:pStyle w:val="NoSpacing"/>
        <w:numPr>
          <w:ilvl w:val="0"/>
          <w:numId w:val="44"/>
        </w:numPr>
        <w:pPrChange w:id="398" w:author="Department of Veterans Affairs" w:date="2017-07-26T16:39:00Z">
          <w:pPr>
            <w:pStyle w:val="NoSpacing"/>
            <w:numPr>
              <w:numId w:val="55"/>
            </w:numPr>
            <w:ind w:left="720" w:hanging="360"/>
          </w:pPr>
        </w:pPrChange>
      </w:pPr>
      <w:r w:rsidRPr="00392614">
        <w:t>Operational Ready Review Checklist</w:t>
      </w:r>
    </w:p>
    <w:p w14:paraId="1DFED068" w14:textId="77777777" w:rsidR="00DE26BE" w:rsidRPr="00392614" w:rsidRDefault="00DE26BE" w:rsidP="000638C5">
      <w:pPr>
        <w:pStyle w:val="NoSpacing"/>
        <w:numPr>
          <w:ilvl w:val="0"/>
          <w:numId w:val="44"/>
        </w:numPr>
        <w:pPrChange w:id="399" w:author="Department of Veterans Affairs" w:date="2017-07-26T16:39:00Z">
          <w:pPr>
            <w:pStyle w:val="NoSpacing"/>
            <w:numPr>
              <w:numId w:val="55"/>
            </w:numPr>
            <w:ind w:left="720" w:hanging="360"/>
          </w:pPr>
        </w:pPrChange>
      </w:pPr>
      <w:r w:rsidRPr="00392614">
        <w:t>Deployment Plan</w:t>
      </w:r>
    </w:p>
    <w:p w14:paraId="1DFED06A" w14:textId="77777777" w:rsidR="0066516E" w:rsidRPr="00392614" w:rsidRDefault="0066516E" w:rsidP="0066516E">
      <w:pPr>
        <w:tabs>
          <w:tab w:val="left" w:pos="1080"/>
        </w:tabs>
      </w:pPr>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400" w:name="_Toc479258997"/>
      <w:bookmarkStart w:id="401" w:name="_Toc484452268"/>
      <w:bookmarkStart w:id="402" w:name="_Toc487899828"/>
      <w:r w:rsidRPr="00392614">
        <w:rPr>
          <w:rFonts w:cs="Arial"/>
          <w:b/>
          <w:bCs/>
          <w:iCs/>
          <w:szCs w:val="28"/>
        </w:rPr>
        <w:t>RELEASE AND DEPLOYMENT SUPPORT</w:t>
      </w:r>
      <w:bookmarkEnd w:id="400"/>
      <w:r w:rsidRPr="00392614">
        <w:rPr>
          <w:rFonts w:cs="Arial"/>
          <w:b/>
          <w:bCs/>
          <w:iCs/>
          <w:szCs w:val="28"/>
        </w:rPr>
        <w:t xml:space="preserve"> (OPTION PERIOD)</w:t>
      </w:r>
      <w:bookmarkEnd w:id="401"/>
      <w:bookmarkEnd w:id="402"/>
    </w:p>
    <w:p w14:paraId="1DFED06C" w14:textId="7E1D26D1" w:rsidR="00F82168" w:rsidRPr="00392614" w:rsidRDefault="00F82168" w:rsidP="00D67A98">
      <w:pPr>
        <w:pStyle w:val="NoSpacing"/>
      </w:pPr>
      <w:r w:rsidRPr="00392614">
        <w:t>The Contractor shall provide all services required to support deploy</w:t>
      </w:r>
      <w:r w:rsidR="00225DB1">
        <w:t xml:space="preserve">ment of the </w:t>
      </w:r>
      <w:r w:rsidR="00225DB1" w:rsidRPr="00225DB1">
        <w:t xml:space="preserve">VistA domains and use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r w:rsidR="000F0A0B">
        <w:t xml:space="preserve">FedRAMP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Rollback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0638C5">
      <w:pPr>
        <w:pStyle w:val="ListParagraph"/>
        <w:numPr>
          <w:ilvl w:val="0"/>
          <w:numId w:val="55"/>
        </w:numPr>
        <w:pPrChange w:id="403" w:author="Department of Veterans Affairs" w:date="2017-07-26T16:39:00Z">
          <w:pPr>
            <w:pStyle w:val="ListParagraph"/>
            <w:numPr>
              <w:numId w:val="66"/>
            </w:numPr>
            <w:tabs>
              <w:tab w:val="num" w:pos="360"/>
            </w:tabs>
          </w:pPr>
        </w:pPrChange>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404" w:name="_Toc479258998"/>
      <w:bookmarkStart w:id="405" w:name="_Toc484452269"/>
      <w:bookmarkStart w:id="406" w:name="_Toc487899829"/>
      <w:r w:rsidRPr="00392614">
        <w:rPr>
          <w:rFonts w:cs="Arial"/>
          <w:b/>
          <w:bCs/>
          <w:iCs/>
          <w:kern w:val="32"/>
          <w:szCs w:val="26"/>
        </w:rPr>
        <w:t>POST-DEPLOYMENT WARRANTY SUPPORT</w:t>
      </w:r>
      <w:bookmarkEnd w:id="404"/>
      <w:bookmarkEnd w:id="405"/>
      <w:bookmarkEnd w:id="406"/>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0638C5">
      <w:pPr>
        <w:pStyle w:val="NoSpacing"/>
        <w:numPr>
          <w:ilvl w:val="0"/>
          <w:numId w:val="45"/>
        </w:numPr>
        <w:rPr>
          <w:rFonts w:cs="Arial"/>
        </w:rPr>
        <w:pPrChange w:id="407" w:author="Department of Veterans Affairs" w:date="2017-07-26T16:39:00Z">
          <w:pPr>
            <w:pStyle w:val="NoSpacing"/>
            <w:numPr>
              <w:numId w:val="56"/>
            </w:numPr>
            <w:ind w:left="720" w:hanging="360"/>
          </w:pPr>
        </w:pPrChange>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408" w:name="_Toc479259009"/>
      <w:bookmarkStart w:id="409" w:name="_Toc484452270"/>
      <w:bookmarkStart w:id="410" w:name="_Toc487899830"/>
      <w:r w:rsidRPr="00392614">
        <w:rPr>
          <w:rFonts w:cs="Arial"/>
          <w:b/>
          <w:bCs/>
          <w:iCs/>
          <w:szCs w:val="28"/>
        </w:rPr>
        <w:t>TRANSITION SUPPORT (OPTIONAL TASK 1)</w:t>
      </w:r>
      <w:bookmarkEnd w:id="408"/>
      <w:bookmarkEnd w:id="409"/>
      <w:bookmarkEnd w:id="410"/>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lastRenderedPageBreak/>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0638C5">
      <w:pPr>
        <w:pStyle w:val="NoSpacing"/>
        <w:numPr>
          <w:ilvl w:val="0"/>
          <w:numId w:val="46"/>
        </w:numPr>
        <w:pPrChange w:id="411" w:author="Department of Veterans Affairs" w:date="2017-07-26T16:39:00Z">
          <w:pPr>
            <w:pStyle w:val="NoSpacing"/>
            <w:numPr>
              <w:numId w:val="57"/>
            </w:numPr>
            <w:ind w:left="720" w:hanging="360"/>
          </w:pPr>
        </w:pPrChange>
      </w:pPr>
      <w:r w:rsidRPr="00392614">
        <w:t>Coordination with Government representatives.</w:t>
      </w:r>
    </w:p>
    <w:p w14:paraId="1DFED0AA" w14:textId="77777777" w:rsidR="00F82168" w:rsidRPr="00392614" w:rsidRDefault="00F82168" w:rsidP="000638C5">
      <w:pPr>
        <w:pStyle w:val="NoSpacing"/>
        <w:numPr>
          <w:ilvl w:val="0"/>
          <w:numId w:val="46"/>
        </w:numPr>
        <w:pPrChange w:id="412" w:author="Department of Veterans Affairs" w:date="2017-07-26T16:39:00Z">
          <w:pPr>
            <w:pStyle w:val="NoSpacing"/>
            <w:numPr>
              <w:numId w:val="57"/>
            </w:numPr>
            <w:ind w:left="720" w:hanging="360"/>
          </w:pPr>
        </w:pPrChange>
      </w:pPr>
      <w:r w:rsidRPr="00392614">
        <w:t>Review, evaluation and transition of current support services.</w:t>
      </w:r>
    </w:p>
    <w:p w14:paraId="1DFED0AB" w14:textId="77777777" w:rsidR="00F82168" w:rsidRPr="00392614" w:rsidRDefault="00F82168" w:rsidP="000638C5">
      <w:pPr>
        <w:pStyle w:val="NoSpacing"/>
        <w:numPr>
          <w:ilvl w:val="0"/>
          <w:numId w:val="46"/>
        </w:numPr>
        <w:pPrChange w:id="413" w:author="Department of Veterans Affairs" w:date="2017-07-26T16:39:00Z">
          <w:pPr>
            <w:pStyle w:val="NoSpacing"/>
            <w:numPr>
              <w:numId w:val="57"/>
            </w:numPr>
            <w:ind w:left="720" w:hanging="360"/>
          </w:pPr>
        </w:pPrChange>
      </w:pPr>
      <w:r w:rsidRPr="00392614">
        <w:t>Transition of historic data.</w:t>
      </w:r>
    </w:p>
    <w:p w14:paraId="1DFED0AC" w14:textId="77777777" w:rsidR="00F82168" w:rsidRPr="00392614" w:rsidRDefault="00F82168" w:rsidP="000638C5">
      <w:pPr>
        <w:pStyle w:val="NoSpacing"/>
        <w:numPr>
          <w:ilvl w:val="0"/>
          <w:numId w:val="46"/>
        </w:numPr>
        <w:pPrChange w:id="414" w:author="Department of Veterans Affairs" w:date="2017-07-26T16:39:00Z">
          <w:pPr>
            <w:pStyle w:val="NoSpacing"/>
            <w:numPr>
              <w:numId w:val="57"/>
            </w:numPr>
            <w:ind w:left="720" w:hanging="360"/>
          </w:pPr>
        </w:pPrChange>
      </w:pPr>
      <w:r w:rsidRPr="00392614">
        <w:t>Transition of Rational accounts.</w:t>
      </w:r>
    </w:p>
    <w:p w14:paraId="1DFED0AD" w14:textId="77777777" w:rsidR="00F82168" w:rsidRPr="00392614" w:rsidRDefault="00F82168" w:rsidP="000638C5">
      <w:pPr>
        <w:pStyle w:val="NoSpacing"/>
        <w:numPr>
          <w:ilvl w:val="0"/>
          <w:numId w:val="46"/>
        </w:numPr>
        <w:pPrChange w:id="415" w:author="Department of Veterans Affairs" w:date="2017-07-26T16:39:00Z">
          <w:pPr>
            <w:pStyle w:val="NoSpacing"/>
            <w:numPr>
              <w:numId w:val="57"/>
            </w:numPr>
            <w:ind w:left="720" w:hanging="360"/>
          </w:pPr>
        </w:pPrChange>
      </w:pPr>
      <w:r w:rsidRPr="00392614">
        <w:t xml:space="preserve">Transfer of hardware and software warranties, maintenance agreements and licenses. </w:t>
      </w:r>
    </w:p>
    <w:p w14:paraId="1DFED0AE" w14:textId="77777777" w:rsidR="00F82168" w:rsidRPr="00392614" w:rsidRDefault="00F82168" w:rsidP="000638C5">
      <w:pPr>
        <w:pStyle w:val="NoSpacing"/>
        <w:numPr>
          <w:ilvl w:val="0"/>
          <w:numId w:val="46"/>
        </w:numPr>
        <w:pPrChange w:id="416" w:author="Department of Veterans Affairs" w:date="2017-07-26T16:39:00Z">
          <w:pPr>
            <w:pStyle w:val="NoSpacing"/>
            <w:numPr>
              <w:numId w:val="57"/>
            </w:numPr>
            <w:ind w:left="720" w:hanging="360"/>
          </w:pPr>
        </w:pPrChange>
      </w:pPr>
      <w:r w:rsidRPr="00392614">
        <w:t>Transfer of all necessary business and/or technical documentation.</w:t>
      </w:r>
    </w:p>
    <w:p w14:paraId="1DFED0AF" w14:textId="77777777" w:rsidR="00F82168" w:rsidRPr="00392614" w:rsidRDefault="00F82168" w:rsidP="000638C5">
      <w:pPr>
        <w:pStyle w:val="NoSpacing"/>
        <w:numPr>
          <w:ilvl w:val="0"/>
          <w:numId w:val="46"/>
        </w:numPr>
        <w:pPrChange w:id="417" w:author="Department of Veterans Affairs" w:date="2017-07-26T16:39:00Z">
          <w:pPr>
            <w:pStyle w:val="NoSpacing"/>
            <w:numPr>
              <w:numId w:val="57"/>
            </w:numPr>
            <w:ind w:left="720" w:hanging="360"/>
          </w:pPr>
        </w:pPrChange>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0638C5">
      <w:pPr>
        <w:pStyle w:val="NoSpacing"/>
        <w:numPr>
          <w:ilvl w:val="0"/>
          <w:numId w:val="46"/>
        </w:numPr>
        <w:pPrChange w:id="418" w:author="Department of Veterans Affairs" w:date="2017-07-26T16:39:00Z">
          <w:pPr>
            <w:pStyle w:val="NoSpacing"/>
            <w:numPr>
              <w:numId w:val="57"/>
            </w:numPr>
            <w:ind w:left="720" w:hanging="360"/>
          </w:pPr>
        </w:pPrChange>
      </w:pPr>
      <w:r w:rsidRPr="00392614">
        <w:t xml:space="preserve">Disposition of Contractor purchased Government owned assets, </w:t>
      </w:r>
    </w:p>
    <w:p w14:paraId="1DFED0B1" w14:textId="1B3D69A7" w:rsidR="00F82168" w:rsidRPr="00392614" w:rsidRDefault="00F82168" w:rsidP="000638C5">
      <w:pPr>
        <w:pStyle w:val="NoSpacing"/>
        <w:numPr>
          <w:ilvl w:val="0"/>
          <w:numId w:val="46"/>
        </w:numPr>
        <w:pPrChange w:id="419" w:author="Department of Veterans Affairs" w:date="2017-07-26T16:39:00Z">
          <w:pPr>
            <w:pStyle w:val="NoSpacing"/>
            <w:numPr>
              <w:numId w:val="57"/>
            </w:numPr>
            <w:ind w:left="720" w:hanging="360"/>
          </w:pPr>
        </w:pPrChange>
      </w:pPr>
      <w:r w:rsidRPr="00392614">
        <w:t>Transfer of GFE and Government Furnished Information, and GFE inventory management assistance.</w:t>
      </w:r>
    </w:p>
    <w:p w14:paraId="1DFED0B2" w14:textId="1E0ADA0D" w:rsidR="00F82168" w:rsidRPr="00392614" w:rsidRDefault="00F82168" w:rsidP="000638C5">
      <w:pPr>
        <w:pStyle w:val="NoSpacing"/>
        <w:numPr>
          <w:ilvl w:val="0"/>
          <w:numId w:val="46"/>
        </w:numPr>
        <w:pPrChange w:id="420" w:author="Department of Veterans Affairs" w:date="2017-07-26T16:39:00Z">
          <w:pPr>
            <w:pStyle w:val="NoSpacing"/>
            <w:numPr>
              <w:numId w:val="57"/>
            </w:numPr>
            <w:ind w:left="720" w:hanging="360"/>
          </w:pPr>
        </w:pPrChange>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0638C5">
      <w:pPr>
        <w:pStyle w:val="NoSpacing"/>
        <w:numPr>
          <w:ilvl w:val="0"/>
          <w:numId w:val="47"/>
        </w:numPr>
        <w:pPrChange w:id="421" w:author="Department of Veterans Affairs" w:date="2017-07-26T16:39:00Z">
          <w:pPr>
            <w:pStyle w:val="NoSpacing"/>
            <w:numPr>
              <w:numId w:val="58"/>
            </w:numPr>
            <w:ind w:left="1080" w:hanging="720"/>
          </w:pPr>
        </w:pPrChange>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422" w:name="_Toc487899831"/>
      <w:r w:rsidRPr="00392614">
        <w:t>GENERAL REQUIREMENTS</w:t>
      </w:r>
      <w:bookmarkEnd w:id="422"/>
    </w:p>
    <w:p w14:paraId="1DFED0B9" w14:textId="77777777" w:rsidR="008A293B" w:rsidRPr="00392614" w:rsidRDefault="00481989" w:rsidP="008A293B">
      <w:pPr>
        <w:pStyle w:val="Heading2"/>
      </w:pPr>
      <w:bookmarkStart w:id="423" w:name="_Toc487899832"/>
      <w:bookmarkEnd w:id="21"/>
      <w:r w:rsidRPr="00392614">
        <w:rPr>
          <w:caps w:val="0"/>
        </w:rPr>
        <w:t>PERFORMANCE METRICS</w:t>
      </w:r>
      <w:bookmarkEnd w:id="423"/>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0638C5">
            <w:pPr>
              <w:pStyle w:val="NoSpacing"/>
              <w:numPr>
                <w:ilvl w:val="0"/>
                <w:numId w:val="48"/>
              </w:numPr>
              <w:rPr>
                <w:rFonts w:cs="Arial"/>
              </w:rPr>
              <w:pPrChange w:id="424" w:author="Department of Veterans Affairs" w:date="2017-07-26T16:39:00Z">
                <w:pPr>
                  <w:pStyle w:val="NoSpacing"/>
                  <w:numPr>
                    <w:numId w:val="59"/>
                  </w:numPr>
                  <w:ind w:left="720" w:hanging="360"/>
                </w:pPr>
              </w:pPrChange>
            </w:pPr>
            <w:r w:rsidRPr="00392614">
              <w:rPr>
                <w:rFonts w:cs="Arial"/>
              </w:rPr>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0638C5">
            <w:pPr>
              <w:pStyle w:val="NoSpacing"/>
              <w:numPr>
                <w:ilvl w:val="0"/>
                <w:numId w:val="49"/>
              </w:numPr>
              <w:rPr>
                <w:rFonts w:cs="Arial"/>
              </w:rPr>
              <w:pPrChange w:id="425" w:author="Department of Veterans Affairs" w:date="2017-07-26T16:39:00Z">
                <w:pPr>
                  <w:pStyle w:val="NoSpacing"/>
                  <w:numPr>
                    <w:numId w:val="60"/>
                  </w:numPr>
                  <w:tabs>
                    <w:tab w:val="num" w:pos="360"/>
                  </w:tabs>
                </w:pPr>
              </w:pPrChange>
            </w:pPr>
            <w:r w:rsidRPr="00392614">
              <w:rPr>
                <w:rFonts w:cs="Arial"/>
              </w:rPr>
              <w:t>Shows  understanding of requirements</w:t>
            </w:r>
          </w:p>
          <w:p w14:paraId="1DFED0C2" w14:textId="77777777" w:rsidR="00345025" w:rsidRPr="00392614" w:rsidRDefault="00345025" w:rsidP="000638C5">
            <w:pPr>
              <w:pStyle w:val="NoSpacing"/>
              <w:numPr>
                <w:ilvl w:val="0"/>
                <w:numId w:val="49"/>
              </w:numPr>
              <w:rPr>
                <w:rFonts w:cs="Arial"/>
              </w:rPr>
              <w:pPrChange w:id="426" w:author="Department of Veterans Affairs" w:date="2017-07-26T16:39:00Z">
                <w:pPr>
                  <w:pStyle w:val="NoSpacing"/>
                  <w:numPr>
                    <w:numId w:val="60"/>
                  </w:numPr>
                  <w:tabs>
                    <w:tab w:val="num" w:pos="360"/>
                  </w:tabs>
                </w:pPr>
              </w:pPrChange>
            </w:pPr>
            <w:r w:rsidRPr="00392614">
              <w:rPr>
                <w:rFonts w:cs="Arial"/>
              </w:rPr>
              <w:t xml:space="preserve">Efficient and effective in meeting requirements </w:t>
            </w:r>
          </w:p>
          <w:p w14:paraId="1DFED0C3" w14:textId="77777777" w:rsidR="00345025" w:rsidRPr="00392614" w:rsidRDefault="00345025" w:rsidP="000638C5">
            <w:pPr>
              <w:pStyle w:val="NoSpacing"/>
              <w:numPr>
                <w:ilvl w:val="0"/>
                <w:numId w:val="49"/>
              </w:numPr>
              <w:rPr>
                <w:rFonts w:cs="Arial"/>
              </w:rPr>
              <w:pPrChange w:id="427" w:author="Department of Veterans Affairs" w:date="2017-07-26T16:39:00Z">
                <w:pPr>
                  <w:pStyle w:val="NoSpacing"/>
                  <w:numPr>
                    <w:numId w:val="60"/>
                  </w:numPr>
                  <w:tabs>
                    <w:tab w:val="num" w:pos="360"/>
                  </w:tabs>
                </w:pPr>
              </w:pPrChange>
            </w:pPr>
            <w:r w:rsidRPr="00392614">
              <w:rPr>
                <w:rFonts w:cs="Arial"/>
              </w:rPr>
              <w:lastRenderedPageBreak/>
              <w:t>Meets technical needs and mission requirements</w:t>
            </w:r>
          </w:p>
          <w:p w14:paraId="1DFED0C4" w14:textId="77777777" w:rsidR="00345025" w:rsidRPr="00392614" w:rsidRDefault="004C1A67" w:rsidP="000638C5">
            <w:pPr>
              <w:pStyle w:val="NoSpacing"/>
              <w:numPr>
                <w:ilvl w:val="0"/>
                <w:numId w:val="49"/>
              </w:numPr>
              <w:rPr>
                <w:rFonts w:cs="Arial"/>
              </w:rPr>
              <w:pPrChange w:id="428" w:author="Department of Veterans Affairs" w:date="2017-07-26T16:39:00Z">
                <w:pPr>
                  <w:pStyle w:val="NoSpacing"/>
                  <w:numPr>
                    <w:numId w:val="60"/>
                  </w:numPr>
                  <w:tabs>
                    <w:tab w:val="num" w:pos="360"/>
                  </w:tabs>
                </w:pPr>
              </w:pPrChange>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lastRenderedPageBreak/>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0638C5">
            <w:pPr>
              <w:pStyle w:val="NoSpacing"/>
              <w:numPr>
                <w:ilvl w:val="0"/>
                <w:numId w:val="48"/>
              </w:numPr>
              <w:rPr>
                <w:rFonts w:cs="Arial"/>
              </w:rPr>
              <w:pPrChange w:id="429" w:author="Department of Veterans Affairs" w:date="2017-07-26T16:39:00Z">
                <w:pPr>
                  <w:pStyle w:val="NoSpacing"/>
                  <w:numPr>
                    <w:numId w:val="59"/>
                  </w:numPr>
                  <w:ind w:left="720" w:hanging="360"/>
                </w:pPr>
              </w:pPrChange>
            </w:pPr>
            <w:r w:rsidRPr="00392614">
              <w:rPr>
                <w:rFonts w:cs="Arial"/>
              </w:rPr>
              <w:lastRenderedPageBreak/>
              <w:t>Project Milestones and Schedule</w:t>
            </w:r>
          </w:p>
        </w:tc>
        <w:tc>
          <w:tcPr>
            <w:tcW w:w="3690" w:type="dxa"/>
          </w:tcPr>
          <w:p w14:paraId="1DFED0C8" w14:textId="77777777" w:rsidR="00345025" w:rsidRPr="00392614" w:rsidRDefault="00345025" w:rsidP="000638C5">
            <w:pPr>
              <w:pStyle w:val="NoSpacing"/>
              <w:numPr>
                <w:ilvl w:val="0"/>
                <w:numId w:val="50"/>
              </w:numPr>
              <w:rPr>
                <w:rFonts w:cs="Arial"/>
              </w:rPr>
              <w:pPrChange w:id="430" w:author="Department of Veterans Affairs" w:date="2017-07-26T16:39:00Z">
                <w:pPr>
                  <w:pStyle w:val="NoSpacing"/>
                  <w:numPr>
                    <w:numId w:val="61"/>
                  </w:numPr>
                  <w:tabs>
                    <w:tab w:val="num" w:pos="360"/>
                  </w:tabs>
                </w:pPr>
              </w:pPrChange>
            </w:pPr>
            <w:r w:rsidRPr="00392614">
              <w:rPr>
                <w:rFonts w:cs="Arial"/>
              </w:rPr>
              <w:t>Quick response capability</w:t>
            </w:r>
          </w:p>
          <w:p w14:paraId="1DFED0C9" w14:textId="77777777" w:rsidR="00345025" w:rsidRPr="00392614" w:rsidRDefault="00345025" w:rsidP="000638C5">
            <w:pPr>
              <w:pStyle w:val="NoSpacing"/>
              <w:numPr>
                <w:ilvl w:val="0"/>
                <w:numId w:val="50"/>
              </w:numPr>
              <w:rPr>
                <w:rFonts w:cs="Arial"/>
              </w:rPr>
              <w:pPrChange w:id="431" w:author="Department of Veterans Affairs" w:date="2017-07-26T16:39:00Z">
                <w:pPr>
                  <w:pStyle w:val="NoSpacing"/>
                  <w:numPr>
                    <w:numId w:val="61"/>
                  </w:numPr>
                  <w:tabs>
                    <w:tab w:val="num" w:pos="360"/>
                  </w:tabs>
                </w:pPr>
              </w:pPrChange>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0638C5">
            <w:pPr>
              <w:pStyle w:val="NoSpacing"/>
              <w:numPr>
                <w:ilvl w:val="0"/>
                <w:numId w:val="50"/>
              </w:numPr>
              <w:rPr>
                <w:rFonts w:cs="Arial"/>
              </w:rPr>
              <w:pPrChange w:id="432" w:author="Department of Veterans Affairs" w:date="2017-07-26T16:39:00Z">
                <w:pPr>
                  <w:pStyle w:val="NoSpacing"/>
                  <w:numPr>
                    <w:numId w:val="61"/>
                  </w:numPr>
                  <w:tabs>
                    <w:tab w:val="num" w:pos="360"/>
                  </w:tabs>
                </w:pPr>
              </w:pPrChange>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0638C5">
            <w:pPr>
              <w:pStyle w:val="NoSpacing"/>
              <w:numPr>
                <w:ilvl w:val="0"/>
                <w:numId w:val="48"/>
              </w:numPr>
              <w:rPr>
                <w:rFonts w:cs="Arial"/>
              </w:rPr>
              <w:pPrChange w:id="433" w:author="Department of Veterans Affairs" w:date="2017-07-26T16:39:00Z">
                <w:pPr>
                  <w:pStyle w:val="NoSpacing"/>
                  <w:numPr>
                    <w:numId w:val="59"/>
                  </w:numPr>
                  <w:ind w:left="720" w:hanging="360"/>
                </w:pPr>
              </w:pPrChange>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0638C5">
            <w:pPr>
              <w:pStyle w:val="NoSpacing"/>
              <w:numPr>
                <w:ilvl w:val="0"/>
                <w:numId w:val="51"/>
              </w:numPr>
              <w:rPr>
                <w:rFonts w:cs="Arial"/>
              </w:rPr>
              <w:pPrChange w:id="434" w:author="Department of Veterans Affairs" w:date="2017-07-26T16:39:00Z">
                <w:pPr>
                  <w:pStyle w:val="NoSpacing"/>
                  <w:numPr>
                    <w:numId w:val="62"/>
                  </w:numPr>
                  <w:tabs>
                    <w:tab w:val="num" w:pos="360"/>
                  </w:tabs>
                </w:pPr>
              </w:pPrChange>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0638C5">
            <w:pPr>
              <w:pStyle w:val="NoSpacing"/>
              <w:numPr>
                <w:ilvl w:val="0"/>
                <w:numId w:val="51"/>
              </w:numPr>
              <w:rPr>
                <w:rFonts w:cs="Arial"/>
              </w:rPr>
              <w:pPrChange w:id="435" w:author="Department of Veterans Affairs" w:date="2017-07-26T16:39:00Z">
                <w:pPr>
                  <w:pStyle w:val="NoSpacing"/>
                  <w:numPr>
                    <w:numId w:val="62"/>
                  </w:numPr>
                  <w:tabs>
                    <w:tab w:val="num" w:pos="360"/>
                  </w:tabs>
                </w:pPr>
              </w:pPrChange>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0638C5">
            <w:pPr>
              <w:pStyle w:val="NoSpacing"/>
              <w:numPr>
                <w:ilvl w:val="0"/>
                <w:numId w:val="48"/>
              </w:numPr>
              <w:rPr>
                <w:rFonts w:cs="Arial"/>
              </w:rPr>
              <w:pPrChange w:id="436" w:author="Department of Veterans Affairs" w:date="2017-07-26T16:39:00Z">
                <w:pPr>
                  <w:pStyle w:val="NoSpacing"/>
                  <w:numPr>
                    <w:numId w:val="59"/>
                  </w:numPr>
                  <w:ind w:left="720" w:hanging="360"/>
                </w:pPr>
              </w:pPrChange>
            </w:pPr>
            <w:r w:rsidRPr="00392614">
              <w:rPr>
                <w:rFonts w:cs="Arial"/>
              </w:rPr>
              <w:t>Management</w:t>
            </w:r>
          </w:p>
        </w:tc>
        <w:tc>
          <w:tcPr>
            <w:tcW w:w="3690" w:type="dxa"/>
          </w:tcPr>
          <w:p w14:paraId="1DFED0D4" w14:textId="77777777" w:rsidR="00345025" w:rsidRPr="00392614" w:rsidRDefault="00C92D5A" w:rsidP="000638C5">
            <w:pPr>
              <w:pStyle w:val="NoSpacing"/>
              <w:numPr>
                <w:ilvl w:val="0"/>
                <w:numId w:val="52"/>
              </w:numPr>
              <w:rPr>
                <w:rFonts w:cs="Arial"/>
              </w:rPr>
              <w:pPrChange w:id="437" w:author="Department of Veterans Affairs" w:date="2017-07-26T16:39:00Z">
                <w:pPr>
                  <w:pStyle w:val="NoSpacing"/>
                  <w:numPr>
                    <w:numId w:val="63"/>
                  </w:numPr>
                  <w:tabs>
                    <w:tab w:val="num" w:pos="360"/>
                  </w:tabs>
                </w:pPr>
              </w:pPrChange>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to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438" w:name="_Toc487899833"/>
      <w:r w:rsidRPr="00E44EC2">
        <w:t>SECTION 508 – ELECTRONIC AND INFORMATIN TECHNOLOGY (</w:t>
      </w:r>
      <w:r w:rsidRPr="00E44EC2">
        <w:rPr>
          <w:caps w:val="0"/>
        </w:rPr>
        <w:t>EIT</w:t>
      </w:r>
      <w:r w:rsidRPr="00E44EC2">
        <w:t>) STANDARDS</w:t>
      </w:r>
      <w:bookmarkEnd w:id="438"/>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4"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5"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lastRenderedPageBreak/>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0638C5">
        <w:rPr>
          <w:rFonts w:cs="Arial"/>
          <w:color w:val="000000"/>
        </w:rPr>
      </w:r>
      <w:r w:rsidR="000638C5">
        <w:rPr>
          <w:rFonts w:cs="Arial"/>
          <w:color w:val="000000"/>
        </w:rPr>
        <w:fldChar w:fldCharType="separate"/>
      </w:r>
      <w:r w:rsidRPr="00392614">
        <w:rPr>
          <w:rFonts w:cs="Arial"/>
          <w:color w:val="000000"/>
        </w:rPr>
        <w:fldChar w:fldCharType="end"/>
      </w:r>
      <w:r w:rsidRPr="00392614">
        <w:rPr>
          <w:rFonts w:cs="Arial"/>
          <w:color w:val="000000"/>
        </w:rPr>
        <w:tab/>
        <w:t>§ 1194.41 Information,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439" w:name="_Toc479661858"/>
      <w:bookmarkStart w:id="440" w:name="_Toc487899834"/>
      <w:r w:rsidRPr="00E44EC2">
        <w:rPr>
          <w:rFonts w:cs="Arial"/>
          <w:b/>
          <w:bCs/>
          <w:iCs/>
          <w:kern w:val="32"/>
          <w:szCs w:val="26"/>
        </w:rPr>
        <w:t>EQUIVALENT FACILITATION</w:t>
      </w:r>
      <w:bookmarkEnd w:id="439"/>
      <w:bookmarkEnd w:id="440"/>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441" w:name="_Toc479661859"/>
      <w:bookmarkStart w:id="442" w:name="_Toc487899835"/>
      <w:r w:rsidRPr="00E44EC2">
        <w:rPr>
          <w:rFonts w:cs="Arial"/>
          <w:b/>
          <w:bCs/>
          <w:iCs/>
          <w:kern w:val="32"/>
          <w:szCs w:val="26"/>
        </w:rPr>
        <w:t>COMPATIBILITY WITH ASSISTIVE TECHNOLOGY</w:t>
      </w:r>
      <w:bookmarkEnd w:id="441"/>
      <w:bookmarkEnd w:id="442"/>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0AAE65C0" w14:textId="13FB1491" w:rsidR="000D685B" w:rsidRPr="00392614" w:rsidRDefault="000D685B" w:rsidP="00204381">
      <w:pPr>
        <w:rPr>
          <w:rStyle w:val="Emphasis"/>
          <w:b w:val="0"/>
          <w:iCs w:val="0"/>
        </w:rPr>
      </w:pPr>
    </w:p>
    <w:p w14:paraId="67946F14" w14:textId="77777777" w:rsidR="00E44EC2" w:rsidRDefault="00E44EC2" w:rsidP="00B24A32">
      <w:pPr>
        <w:pStyle w:val="Title"/>
        <w:jc w:val="center"/>
        <w:rPr>
          <w:b w:val="0"/>
          <w:sz w:val="28"/>
          <w:szCs w:val="28"/>
        </w:rPr>
      </w:pPr>
    </w:p>
    <w:p w14:paraId="44764EDF" w14:textId="77777777" w:rsidR="00E44EC2" w:rsidRDefault="00E44EC2" w:rsidP="00B24A32">
      <w:pPr>
        <w:pStyle w:val="Title"/>
        <w:jc w:val="center"/>
        <w:rPr>
          <w:b w:val="0"/>
          <w:sz w:val="28"/>
          <w:szCs w:val="28"/>
        </w:rPr>
      </w:pPr>
    </w:p>
    <w:p w14:paraId="1DFED16E" w14:textId="77777777" w:rsidR="00B515A8" w:rsidRPr="00E44EC2" w:rsidRDefault="00F63DB9" w:rsidP="00B24A32">
      <w:pPr>
        <w:pStyle w:val="Title"/>
        <w:jc w:val="center"/>
        <w:rPr>
          <w:sz w:val="28"/>
          <w:szCs w:val="28"/>
        </w:rPr>
      </w:pPr>
      <w:r w:rsidRPr="00E44EC2">
        <w:rPr>
          <w:sz w:val="28"/>
          <w:szCs w:val="28"/>
        </w:rPr>
        <w:t>Notes to the Contracting Officer</w:t>
      </w:r>
    </w:p>
    <w:p w14:paraId="1DFED170" w14:textId="77777777" w:rsidR="00F63DB9" w:rsidRPr="00392614" w:rsidRDefault="00F63DB9" w:rsidP="00B24A32">
      <w:pPr>
        <w:pStyle w:val="NoSpacing"/>
      </w:pPr>
    </w:p>
    <w:p w14:paraId="1DFED171" w14:textId="77777777" w:rsidR="00F63DB9" w:rsidRPr="00392614" w:rsidRDefault="00F63DB9" w:rsidP="00B24A32">
      <w:pPr>
        <w:pStyle w:val="Title"/>
        <w:rPr>
          <w:rFonts w:cs="Arial"/>
          <w:b w:val="0"/>
          <w:color w:val="0070C0"/>
          <w:u w:val="single"/>
        </w:rPr>
      </w:pPr>
      <w:r w:rsidRPr="00392614">
        <w:rPr>
          <w:b w:val="0"/>
          <w:sz w:val="24"/>
          <w:szCs w:val="24"/>
          <w:u w:val="single"/>
        </w:rPr>
        <w:t>TYPE OF CONTRACT</w:t>
      </w:r>
      <w:r w:rsidR="008277E6" w:rsidRPr="00392614">
        <w:rPr>
          <w:b w:val="0"/>
          <w:sz w:val="24"/>
          <w:szCs w:val="24"/>
          <w:u w:val="single"/>
        </w:rPr>
        <w:t>(S)</w:t>
      </w:r>
    </w:p>
    <w:p w14:paraId="1DFED172" w14:textId="77777777" w:rsidR="00877CBF" w:rsidRPr="00392614" w:rsidRDefault="0039042D" w:rsidP="00877CBF">
      <w:pPr>
        <w:ind w:firstLine="720"/>
        <w:rPr>
          <w:rFonts w:cs="Arial"/>
        </w:rPr>
      </w:pPr>
      <w:r w:rsidRPr="00392614">
        <w:rPr>
          <w:rFonts w:cs="Arial"/>
        </w:rPr>
        <w:fldChar w:fldCharType="begin">
          <w:ffData>
            <w:name w:val=""/>
            <w:enabled/>
            <w:calcOnExit w:val="0"/>
            <w:statusText w:type="text" w:val="Choose the type of contract that applies by right clicking the checkbox and selecting &quot;Not Checked&quot; or &quot;Checked&quot;"/>
            <w:checkBox>
              <w:sizeAuto/>
              <w:default w:val="1"/>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r w:rsidR="00877CBF" w:rsidRPr="00392614">
        <w:rPr>
          <w:rFonts w:cs="Arial"/>
        </w:rPr>
        <w:t xml:space="preserve">  Firm Fixed Price</w:t>
      </w:r>
    </w:p>
    <w:p w14:paraId="1DFED173" w14:textId="77777777" w:rsidR="00877CBF" w:rsidRPr="00392614" w:rsidRDefault="00877CBF" w:rsidP="00877CBF">
      <w:pPr>
        <w:ind w:firstLine="720"/>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r w:rsidRPr="00392614">
        <w:rPr>
          <w:rFonts w:cs="Arial"/>
        </w:rPr>
        <w:t xml:space="preserve">  Cost Reimbursement</w:t>
      </w:r>
    </w:p>
    <w:p w14:paraId="1DFED174" w14:textId="77777777" w:rsidR="00877CBF" w:rsidRPr="00392614" w:rsidRDefault="00877CBF" w:rsidP="00877CBF">
      <w:pPr>
        <w:ind w:firstLine="720"/>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r w:rsidRPr="00392614">
        <w:rPr>
          <w:rFonts w:cs="Arial"/>
        </w:rPr>
        <w:t xml:space="preserve">  Time-and-Materials</w:t>
      </w:r>
    </w:p>
    <w:p w14:paraId="1DFED175" w14:textId="77777777" w:rsidR="00877CBF" w:rsidRPr="00392614" w:rsidRDefault="00877CBF" w:rsidP="00877CBF">
      <w:pPr>
        <w:ind w:firstLine="720"/>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0638C5">
        <w:rPr>
          <w:rFonts w:cs="Arial"/>
        </w:rPr>
      </w:r>
      <w:r w:rsidR="000638C5">
        <w:rPr>
          <w:rFonts w:cs="Arial"/>
        </w:rPr>
        <w:fldChar w:fldCharType="separate"/>
      </w:r>
      <w:r w:rsidRPr="00392614">
        <w:rPr>
          <w:rFonts w:cs="Arial"/>
        </w:rPr>
        <w:fldChar w:fldCharType="end"/>
      </w:r>
      <w:r w:rsidRPr="00392614">
        <w:rPr>
          <w:rFonts w:cs="Arial"/>
        </w:rPr>
        <w:t xml:space="preserve">  Labor-Hour</w:t>
      </w:r>
    </w:p>
    <w:p w14:paraId="1DFED176" w14:textId="77777777" w:rsidR="00E35163" w:rsidRPr="00392614" w:rsidRDefault="00E35163" w:rsidP="00E35163">
      <w:pPr>
        <w:rPr>
          <w:rFonts w:cs="Arial"/>
          <w:color w:val="0070C0"/>
        </w:rPr>
      </w:pPr>
    </w:p>
    <w:p w14:paraId="1DFED177" w14:textId="77777777" w:rsidR="00F63DB9" w:rsidRPr="00392614" w:rsidRDefault="00F63DB9" w:rsidP="00B24A32">
      <w:pPr>
        <w:pStyle w:val="Title"/>
        <w:rPr>
          <w:b w:val="0"/>
          <w:u w:val="single"/>
        </w:rPr>
      </w:pPr>
      <w:bookmarkStart w:id="443" w:name="_Ref254785284"/>
      <w:bookmarkStart w:id="444" w:name="_Ref254785291"/>
      <w:r w:rsidRPr="00392614">
        <w:rPr>
          <w:b w:val="0"/>
          <w:sz w:val="24"/>
          <w:szCs w:val="24"/>
          <w:u w:val="single"/>
        </w:rPr>
        <w:t>SCHEDULE FOR DELIVERABLES</w:t>
      </w:r>
      <w:bookmarkEnd w:id="443"/>
      <w:bookmarkEnd w:id="444"/>
    </w:p>
    <w:p w14:paraId="1DFED178" w14:textId="77777777" w:rsidR="00F63DB9" w:rsidRPr="00392614" w:rsidRDefault="00F63DB9" w:rsidP="00B24A32">
      <w:pPr>
        <w:pStyle w:val="NoSpacing"/>
      </w:pPr>
      <w:r w:rsidRPr="00392614">
        <w:t xml:space="preserve">Note:  Days used in the table below refer to calendar days unless otherwise stated.  Deliverables with due dates falling on a weekend or holiday shall be submitted the following </w:t>
      </w:r>
      <w:r w:rsidR="00A2745C" w:rsidRPr="00392614">
        <w:t>Government</w:t>
      </w:r>
      <w:r w:rsidRPr="00392614">
        <w:t xml:space="preserve"> work day after the weekend or holiday.</w:t>
      </w:r>
    </w:p>
    <w:p w14:paraId="1DFED179" w14:textId="77777777" w:rsidR="00B05272" w:rsidRPr="00392614" w:rsidRDefault="00B05272" w:rsidP="00B24A32">
      <w:pPr>
        <w:pStyle w:val="NoSpacing"/>
      </w:pPr>
    </w:p>
    <w:tbl>
      <w:tblPr>
        <w:tblStyle w:val="TableGrid1"/>
        <w:tblW w:w="10080" w:type="dxa"/>
        <w:tblLayout w:type="fixed"/>
        <w:tblLook w:val="00A0" w:firstRow="1" w:lastRow="0" w:firstColumn="1" w:lastColumn="0" w:noHBand="0" w:noVBand="0"/>
        <w:tblCaption w:val="Schedule for Deliverables"/>
        <w:tblDescription w:val="Table depicting Deliverables by Task and Deliverable, and its corresponding delivery information"/>
      </w:tblPr>
      <w:tblGrid>
        <w:gridCol w:w="828"/>
        <w:gridCol w:w="1692"/>
        <w:gridCol w:w="7560"/>
      </w:tblGrid>
      <w:tr w:rsidR="000A37EF" w:rsidRPr="000A37EF" w14:paraId="32490005" w14:textId="77777777" w:rsidTr="002563F7">
        <w:trPr>
          <w:tblHeader/>
        </w:trPr>
        <w:tc>
          <w:tcPr>
            <w:tcW w:w="828" w:type="dxa"/>
          </w:tcPr>
          <w:p w14:paraId="3383A11C" w14:textId="77777777" w:rsidR="000A37EF" w:rsidRPr="000A37EF" w:rsidRDefault="000A37EF" w:rsidP="000A37EF">
            <w:pPr>
              <w:rPr>
                <w:b/>
                <w:bCs/>
              </w:rPr>
            </w:pPr>
            <w:r w:rsidRPr="000A37EF">
              <w:rPr>
                <w:b/>
                <w:bCs/>
              </w:rPr>
              <w:t>Task</w:t>
            </w:r>
          </w:p>
        </w:tc>
        <w:tc>
          <w:tcPr>
            <w:tcW w:w="1692" w:type="dxa"/>
          </w:tcPr>
          <w:p w14:paraId="5BC876A7" w14:textId="77777777" w:rsidR="000A37EF" w:rsidRPr="000A37EF" w:rsidRDefault="000A37EF" w:rsidP="000A37EF">
            <w:pPr>
              <w:rPr>
                <w:b/>
                <w:bCs/>
              </w:rPr>
            </w:pPr>
            <w:r w:rsidRPr="000A37EF">
              <w:rPr>
                <w:b/>
                <w:bCs/>
              </w:rPr>
              <w:t xml:space="preserve">Deliverable ID </w:t>
            </w:r>
          </w:p>
        </w:tc>
        <w:tc>
          <w:tcPr>
            <w:tcW w:w="7560" w:type="dxa"/>
          </w:tcPr>
          <w:p w14:paraId="347CC973" w14:textId="77777777" w:rsidR="000A37EF" w:rsidRPr="000A37EF" w:rsidRDefault="000A37EF" w:rsidP="000A37EF">
            <w:pPr>
              <w:rPr>
                <w:b/>
                <w:bCs/>
              </w:rPr>
            </w:pPr>
            <w:r w:rsidRPr="000A37EF">
              <w:rPr>
                <w:b/>
                <w:bCs/>
              </w:rPr>
              <w:t>Deliverable Description</w:t>
            </w:r>
          </w:p>
        </w:tc>
      </w:tr>
      <w:tr w:rsidR="002563F7" w:rsidRPr="000A37EF" w14:paraId="331B970E" w14:textId="77777777" w:rsidTr="002563F7">
        <w:trPr>
          <w:trHeight w:val="413"/>
          <w:tblHeader/>
        </w:trPr>
        <w:tc>
          <w:tcPr>
            <w:tcW w:w="828" w:type="dxa"/>
          </w:tcPr>
          <w:p w14:paraId="35927EFB" w14:textId="108B94C7" w:rsidR="002563F7" w:rsidRPr="000A37EF" w:rsidRDefault="000638C5" w:rsidP="000A37EF">
            <w:pPr>
              <w:rPr>
                <w:rFonts w:cs="Arial"/>
                <w:sz w:val="20"/>
                <w:szCs w:val="20"/>
              </w:rPr>
            </w:pPr>
            <w:hyperlink w:anchor="_CONTRACTOR_PROJECT_MANAGEMENT" w:history="1">
              <w:r w:rsidR="002563F7" w:rsidRPr="00392614">
                <w:rPr>
                  <w:rFonts w:cs="Arial"/>
                  <w:sz w:val="20"/>
                  <w:szCs w:val="20"/>
                </w:rPr>
                <w:t>5.1.1</w:t>
              </w:r>
            </w:hyperlink>
          </w:p>
        </w:tc>
        <w:tc>
          <w:tcPr>
            <w:tcW w:w="1692" w:type="dxa"/>
          </w:tcPr>
          <w:p w14:paraId="55D740C7" w14:textId="77777777" w:rsidR="002563F7" w:rsidRPr="00392614" w:rsidRDefault="002563F7" w:rsidP="002563F7">
            <w:pPr>
              <w:rPr>
                <w:rFonts w:cs="Arial"/>
                <w:sz w:val="20"/>
                <w:szCs w:val="20"/>
              </w:rPr>
            </w:pPr>
            <w:r w:rsidRPr="00392614">
              <w:rPr>
                <w:rFonts w:cs="Arial"/>
                <w:sz w:val="20"/>
                <w:szCs w:val="20"/>
              </w:rPr>
              <w:t>A</w:t>
            </w:r>
          </w:p>
          <w:p w14:paraId="33CCF8B4" w14:textId="77777777" w:rsidR="002563F7" w:rsidRPr="000A37EF" w:rsidRDefault="002563F7" w:rsidP="000A37EF">
            <w:pPr>
              <w:rPr>
                <w:rFonts w:cs="Arial"/>
                <w:sz w:val="20"/>
                <w:szCs w:val="20"/>
              </w:rPr>
            </w:pPr>
          </w:p>
        </w:tc>
        <w:tc>
          <w:tcPr>
            <w:tcW w:w="7560" w:type="dxa"/>
          </w:tcPr>
          <w:p w14:paraId="5F4D46AB" w14:textId="77777777" w:rsidR="002563F7" w:rsidRPr="00392614" w:rsidRDefault="002563F7" w:rsidP="002563F7">
            <w:pPr>
              <w:rPr>
                <w:rFonts w:cs="Arial"/>
                <w:bCs/>
                <w:sz w:val="20"/>
                <w:szCs w:val="20"/>
              </w:rPr>
            </w:pPr>
            <w:r w:rsidRPr="00392614">
              <w:rPr>
                <w:rFonts w:cs="Arial"/>
                <w:bCs/>
                <w:sz w:val="20"/>
                <w:szCs w:val="20"/>
              </w:rPr>
              <w:t>Contractor Project Management Plan</w:t>
            </w:r>
          </w:p>
          <w:p w14:paraId="329CFC1E" w14:textId="77777777" w:rsidR="002563F7" w:rsidRPr="00392614" w:rsidRDefault="002563F7" w:rsidP="002563F7">
            <w:pPr>
              <w:rPr>
                <w:rFonts w:cs="Arial"/>
                <w:sz w:val="20"/>
                <w:szCs w:val="20"/>
              </w:rPr>
            </w:pPr>
            <w:r w:rsidRPr="00392614">
              <w:rPr>
                <w:rFonts w:cs="Arial"/>
                <w:sz w:val="20"/>
                <w:szCs w:val="20"/>
              </w:rPr>
              <w:t>Due thirty (30) days after receipt of order (ARO) and updated monthly thereafter.</w:t>
            </w:r>
          </w:p>
          <w:p w14:paraId="4B80D740" w14:textId="77777777" w:rsidR="002563F7" w:rsidRPr="00392614" w:rsidRDefault="002563F7" w:rsidP="002563F7">
            <w:pPr>
              <w:rPr>
                <w:rFonts w:cs="Arial"/>
                <w:sz w:val="20"/>
                <w:szCs w:val="20"/>
              </w:rPr>
            </w:pPr>
            <w:r w:rsidRPr="00392614">
              <w:rPr>
                <w:rFonts w:cs="Arial"/>
                <w:sz w:val="20"/>
                <w:szCs w:val="20"/>
              </w:rPr>
              <w:t>Electronic submission to:  VA PM, COR, CO.</w:t>
            </w:r>
          </w:p>
          <w:p w14:paraId="28CE8F9D" w14:textId="77777777" w:rsidR="002563F7" w:rsidRPr="00392614" w:rsidRDefault="002563F7" w:rsidP="002563F7">
            <w:pPr>
              <w:rPr>
                <w:rFonts w:cs="Arial"/>
                <w:sz w:val="20"/>
                <w:szCs w:val="20"/>
              </w:rPr>
            </w:pPr>
            <w:r w:rsidRPr="00392614">
              <w:rPr>
                <w:rFonts w:cs="Arial"/>
                <w:sz w:val="20"/>
                <w:szCs w:val="20"/>
              </w:rPr>
              <w:t>Inspection:  destination</w:t>
            </w:r>
          </w:p>
          <w:p w14:paraId="56952790" w14:textId="176839F4" w:rsidR="002563F7" w:rsidRPr="000A37EF" w:rsidRDefault="002563F7" w:rsidP="000A37EF">
            <w:pPr>
              <w:rPr>
                <w:rFonts w:cs="Arial"/>
                <w:sz w:val="20"/>
                <w:szCs w:val="20"/>
              </w:rPr>
            </w:pPr>
            <w:r w:rsidRPr="00392614">
              <w:rPr>
                <w:rFonts w:cs="Arial"/>
                <w:sz w:val="20"/>
                <w:szCs w:val="20"/>
              </w:rPr>
              <w:t>Acceptance:  destination</w:t>
            </w:r>
          </w:p>
        </w:tc>
      </w:tr>
      <w:tr w:rsidR="002563F7" w:rsidRPr="000A37EF" w14:paraId="2904DB9D" w14:textId="77777777" w:rsidTr="002563F7">
        <w:trPr>
          <w:trHeight w:val="413"/>
          <w:tblHeader/>
        </w:trPr>
        <w:tc>
          <w:tcPr>
            <w:tcW w:w="828" w:type="dxa"/>
          </w:tcPr>
          <w:p w14:paraId="447EC276" w14:textId="259FA995" w:rsidR="002563F7" w:rsidRPr="000A37EF" w:rsidRDefault="000638C5" w:rsidP="000A37EF">
            <w:pPr>
              <w:rPr>
                <w:i/>
                <w:iCs/>
                <w:color w:val="0070C0"/>
                <w:kern w:val="22"/>
                <w:sz w:val="22"/>
                <w:szCs w:val="20"/>
              </w:rPr>
            </w:pPr>
            <w:hyperlink w:anchor="_REPORTING_REQUIREMENTS" w:history="1">
              <w:r w:rsidR="002563F7" w:rsidRPr="00392614">
                <w:rPr>
                  <w:kern w:val="22"/>
                  <w:sz w:val="20"/>
                  <w:szCs w:val="20"/>
                </w:rPr>
                <w:t>5.1.2</w:t>
              </w:r>
            </w:hyperlink>
          </w:p>
        </w:tc>
        <w:tc>
          <w:tcPr>
            <w:tcW w:w="1692" w:type="dxa"/>
          </w:tcPr>
          <w:p w14:paraId="4DF7028E" w14:textId="2CDCD2E7" w:rsidR="002563F7" w:rsidRPr="000A37EF" w:rsidRDefault="002563F7" w:rsidP="000A37EF">
            <w:pPr>
              <w:rPr>
                <w:i/>
                <w:iCs/>
                <w:color w:val="0070C0"/>
                <w:kern w:val="22"/>
                <w:sz w:val="22"/>
                <w:szCs w:val="20"/>
              </w:rPr>
            </w:pPr>
            <w:r w:rsidRPr="00392614">
              <w:rPr>
                <w:iCs/>
                <w:kern w:val="22"/>
                <w:sz w:val="20"/>
                <w:szCs w:val="20"/>
              </w:rPr>
              <w:t>A</w:t>
            </w:r>
          </w:p>
        </w:tc>
        <w:tc>
          <w:tcPr>
            <w:tcW w:w="7560" w:type="dxa"/>
          </w:tcPr>
          <w:p w14:paraId="7280638C" w14:textId="77777777" w:rsidR="002563F7" w:rsidRPr="00392614" w:rsidRDefault="002563F7" w:rsidP="002563F7">
            <w:pPr>
              <w:rPr>
                <w:rFonts w:cs="Arial"/>
                <w:sz w:val="20"/>
                <w:szCs w:val="20"/>
              </w:rPr>
            </w:pPr>
            <w:r w:rsidRPr="00392614">
              <w:rPr>
                <w:rFonts w:cs="Arial"/>
                <w:sz w:val="20"/>
                <w:szCs w:val="20"/>
              </w:rPr>
              <w:t>Monthly Progress Report</w:t>
            </w:r>
          </w:p>
          <w:p w14:paraId="4277E147" w14:textId="77777777" w:rsidR="002563F7" w:rsidRPr="00392614" w:rsidRDefault="002563F7" w:rsidP="002563F7">
            <w:pPr>
              <w:rPr>
                <w:rFonts w:cs="Arial"/>
                <w:sz w:val="20"/>
                <w:szCs w:val="20"/>
              </w:rPr>
            </w:pPr>
            <w:r w:rsidRPr="00392614">
              <w:rPr>
                <w:rFonts w:cs="Arial"/>
                <w:sz w:val="20"/>
                <w:szCs w:val="20"/>
              </w:rPr>
              <w:t>Due 7-days ARO, and monthly thereafter.</w:t>
            </w:r>
          </w:p>
          <w:p w14:paraId="0C0A3E88" w14:textId="77777777" w:rsidR="002563F7" w:rsidRPr="00392614" w:rsidRDefault="002563F7" w:rsidP="002563F7">
            <w:pPr>
              <w:rPr>
                <w:rFonts w:cs="Arial"/>
                <w:sz w:val="20"/>
                <w:szCs w:val="20"/>
              </w:rPr>
            </w:pPr>
            <w:r w:rsidRPr="00392614">
              <w:rPr>
                <w:rFonts w:cs="Arial"/>
                <w:sz w:val="20"/>
                <w:szCs w:val="20"/>
              </w:rPr>
              <w:t>Electronic submission to:  VA PM, COR, CO.</w:t>
            </w:r>
          </w:p>
          <w:p w14:paraId="000DA3CD" w14:textId="77777777" w:rsidR="002563F7" w:rsidRPr="00392614" w:rsidRDefault="002563F7" w:rsidP="002563F7">
            <w:pPr>
              <w:rPr>
                <w:rFonts w:cs="Arial"/>
                <w:sz w:val="20"/>
                <w:szCs w:val="20"/>
              </w:rPr>
            </w:pPr>
            <w:r w:rsidRPr="00392614">
              <w:rPr>
                <w:rFonts w:cs="Arial"/>
                <w:sz w:val="20"/>
                <w:szCs w:val="20"/>
              </w:rPr>
              <w:t>Inspection:  destination</w:t>
            </w:r>
          </w:p>
          <w:p w14:paraId="2C3FDCC2" w14:textId="2651B263" w:rsidR="002563F7" w:rsidRPr="000A37EF" w:rsidRDefault="002563F7" w:rsidP="000A37EF">
            <w:pPr>
              <w:rPr>
                <w:b/>
                <w:i/>
                <w:iCs/>
                <w:color w:val="0070C0"/>
              </w:rPr>
            </w:pPr>
            <w:r w:rsidRPr="00392614">
              <w:rPr>
                <w:rFonts w:cs="Arial"/>
                <w:sz w:val="20"/>
                <w:szCs w:val="20"/>
              </w:rPr>
              <w:t>Acceptance:  destination</w:t>
            </w:r>
          </w:p>
        </w:tc>
      </w:tr>
      <w:tr w:rsidR="002563F7" w:rsidRPr="000A37EF" w14:paraId="26BEDB63" w14:textId="77777777" w:rsidTr="002563F7">
        <w:trPr>
          <w:trHeight w:val="413"/>
          <w:tblHeader/>
        </w:trPr>
        <w:tc>
          <w:tcPr>
            <w:tcW w:w="828" w:type="dxa"/>
          </w:tcPr>
          <w:p w14:paraId="3A69E768" w14:textId="403127C8" w:rsidR="002563F7" w:rsidRPr="000A37EF" w:rsidRDefault="000638C5" w:rsidP="000A37EF">
            <w:pPr>
              <w:rPr>
                <w:i/>
                <w:iCs/>
                <w:color w:val="0070C0"/>
                <w:kern w:val="22"/>
                <w:sz w:val="22"/>
                <w:szCs w:val="20"/>
              </w:rPr>
            </w:pPr>
            <w:hyperlink w:anchor="_RATIONAL_TOOLS_TRAINING" w:history="1">
              <w:r w:rsidR="002563F7" w:rsidRPr="00392614">
                <w:rPr>
                  <w:kern w:val="22"/>
                  <w:sz w:val="20"/>
                  <w:szCs w:val="20"/>
                </w:rPr>
                <w:t>5.1.3</w:t>
              </w:r>
            </w:hyperlink>
          </w:p>
        </w:tc>
        <w:tc>
          <w:tcPr>
            <w:tcW w:w="1692" w:type="dxa"/>
          </w:tcPr>
          <w:p w14:paraId="0BDF64AA" w14:textId="1CE6B233" w:rsidR="002563F7" w:rsidRPr="000A37EF" w:rsidRDefault="002563F7" w:rsidP="000A37EF">
            <w:pPr>
              <w:rPr>
                <w:i/>
                <w:iCs/>
                <w:color w:val="0070C0"/>
                <w:kern w:val="22"/>
                <w:sz w:val="22"/>
                <w:szCs w:val="20"/>
              </w:rPr>
            </w:pPr>
            <w:r w:rsidRPr="00392614">
              <w:rPr>
                <w:iCs/>
                <w:kern w:val="22"/>
                <w:sz w:val="20"/>
                <w:szCs w:val="20"/>
              </w:rPr>
              <w:t>A</w:t>
            </w:r>
          </w:p>
        </w:tc>
        <w:tc>
          <w:tcPr>
            <w:tcW w:w="7560" w:type="dxa"/>
          </w:tcPr>
          <w:p w14:paraId="4B7C1EF3" w14:textId="77777777" w:rsidR="002563F7" w:rsidRPr="00392614" w:rsidRDefault="002563F7" w:rsidP="002563F7">
            <w:pPr>
              <w:rPr>
                <w:iCs/>
                <w:sz w:val="20"/>
                <w:szCs w:val="20"/>
              </w:rPr>
            </w:pPr>
            <w:r w:rsidRPr="00392614">
              <w:rPr>
                <w:iCs/>
                <w:sz w:val="20"/>
                <w:szCs w:val="20"/>
              </w:rPr>
              <w:t>Rational Training Certificates</w:t>
            </w:r>
          </w:p>
          <w:p w14:paraId="73BC3F78" w14:textId="77777777" w:rsidR="002563F7" w:rsidRPr="00392614" w:rsidRDefault="002563F7" w:rsidP="002563F7">
            <w:pPr>
              <w:rPr>
                <w:iCs/>
                <w:sz w:val="20"/>
                <w:szCs w:val="20"/>
              </w:rPr>
            </w:pPr>
            <w:r w:rsidRPr="00392614">
              <w:rPr>
                <w:iCs/>
                <w:sz w:val="20"/>
                <w:szCs w:val="20"/>
              </w:rPr>
              <w:t xml:space="preserve">Due 30-days ARO and every 24 months throughout the period of performance for all applicable Contractor employees. </w:t>
            </w:r>
          </w:p>
          <w:p w14:paraId="17DBCDB7" w14:textId="77777777" w:rsidR="002563F7" w:rsidRPr="00392614" w:rsidRDefault="002563F7" w:rsidP="002563F7">
            <w:pPr>
              <w:rPr>
                <w:iCs/>
                <w:sz w:val="20"/>
                <w:szCs w:val="20"/>
              </w:rPr>
            </w:pPr>
            <w:r w:rsidRPr="00392614">
              <w:rPr>
                <w:iCs/>
                <w:sz w:val="20"/>
                <w:szCs w:val="20"/>
              </w:rPr>
              <w:t>Electronic submission to:  VA PM, COR, CO.</w:t>
            </w:r>
          </w:p>
          <w:p w14:paraId="666FA757" w14:textId="77777777" w:rsidR="002563F7" w:rsidRPr="00392614" w:rsidRDefault="002563F7" w:rsidP="002563F7">
            <w:pPr>
              <w:rPr>
                <w:iCs/>
                <w:sz w:val="20"/>
                <w:szCs w:val="20"/>
              </w:rPr>
            </w:pPr>
            <w:r w:rsidRPr="00392614">
              <w:rPr>
                <w:iCs/>
                <w:sz w:val="20"/>
                <w:szCs w:val="20"/>
              </w:rPr>
              <w:t>Inspection:  destination</w:t>
            </w:r>
          </w:p>
          <w:p w14:paraId="602C8388" w14:textId="6473A7D8" w:rsidR="002563F7" w:rsidRPr="000A37EF" w:rsidRDefault="002563F7" w:rsidP="000A37EF">
            <w:pPr>
              <w:rPr>
                <w:b/>
                <w:i/>
                <w:iCs/>
                <w:color w:val="0070C0"/>
              </w:rPr>
            </w:pPr>
            <w:r w:rsidRPr="00392614">
              <w:rPr>
                <w:iCs/>
                <w:sz w:val="20"/>
                <w:szCs w:val="20"/>
              </w:rPr>
              <w:t>Acceptance:  destination</w:t>
            </w:r>
          </w:p>
        </w:tc>
      </w:tr>
      <w:tr w:rsidR="002563F7" w:rsidRPr="000A37EF" w14:paraId="1738BBE1" w14:textId="77777777" w:rsidTr="002563F7">
        <w:trPr>
          <w:trHeight w:val="413"/>
          <w:tblHeader/>
        </w:trPr>
        <w:tc>
          <w:tcPr>
            <w:tcW w:w="828" w:type="dxa"/>
          </w:tcPr>
          <w:p w14:paraId="02F33CC9" w14:textId="0D05C752" w:rsidR="002563F7" w:rsidRPr="000A37EF" w:rsidRDefault="000638C5" w:rsidP="000A37EF">
            <w:pPr>
              <w:rPr>
                <w:rFonts w:cs="Arial"/>
                <w:sz w:val="20"/>
                <w:szCs w:val="20"/>
              </w:rPr>
            </w:pPr>
            <w:hyperlink w:anchor="_PRIVACY_&amp;_HIPAA" w:history="1">
              <w:r w:rsidR="002563F7" w:rsidRPr="00392614">
                <w:rPr>
                  <w:kern w:val="22"/>
                  <w:sz w:val="20"/>
                  <w:szCs w:val="20"/>
                </w:rPr>
                <w:t>5.1.4</w:t>
              </w:r>
            </w:hyperlink>
          </w:p>
        </w:tc>
        <w:tc>
          <w:tcPr>
            <w:tcW w:w="1692" w:type="dxa"/>
          </w:tcPr>
          <w:p w14:paraId="486F9A00" w14:textId="1F38A9DC" w:rsidR="002563F7" w:rsidRPr="000A37EF" w:rsidRDefault="002563F7" w:rsidP="000A37EF">
            <w:pPr>
              <w:rPr>
                <w:rFonts w:cs="Arial"/>
                <w:sz w:val="20"/>
                <w:szCs w:val="20"/>
              </w:rPr>
            </w:pPr>
            <w:r w:rsidRPr="00392614">
              <w:rPr>
                <w:iCs/>
                <w:kern w:val="22"/>
                <w:sz w:val="20"/>
                <w:szCs w:val="20"/>
              </w:rPr>
              <w:t>A</w:t>
            </w:r>
          </w:p>
        </w:tc>
        <w:tc>
          <w:tcPr>
            <w:tcW w:w="7560" w:type="dxa"/>
          </w:tcPr>
          <w:p w14:paraId="348D05BE" w14:textId="77777777" w:rsidR="002563F7" w:rsidRPr="00392614" w:rsidRDefault="002563F7" w:rsidP="002563F7">
            <w:pPr>
              <w:rPr>
                <w:iCs/>
                <w:sz w:val="20"/>
                <w:szCs w:val="20"/>
              </w:rPr>
            </w:pPr>
            <w:r w:rsidRPr="00392614">
              <w:rPr>
                <w:iCs/>
                <w:sz w:val="20"/>
                <w:szCs w:val="20"/>
              </w:rPr>
              <w:t xml:space="preserve">VA Privacy and Information Security Awareness and Rules of Behavior Training Certificate </w:t>
            </w:r>
          </w:p>
          <w:p w14:paraId="212207B1" w14:textId="77777777" w:rsidR="002563F7" w:rsidRPr="00392614" w:rsidRDefault="002563F7" w:rsidP="002563F7">
            <w:pPr>
              <w:rPr>
                <w:rFonts w:cs="Arial"/>
                <w:iCs/>
                <w:sz w:val="20"/>
                <w:szCs w:val="20"/>
              </w:rPr>
            </w:pPr>
            <w:r w:rsidRPr="00392614">
              <w:rPr>
                <w:iCs/>
                <w:sz w:val="20"/>
                <w:szCs w:val="20"/>
              </w:rPr>
              <w:t xml:space="preserve">Due 5-days ARO </w:t>
            </w:r>
            <w:r w:rsidRPr="00392614">
              <w:rPr>
                <w:rFonts w:cs="Arial"/>
                <w:iCs/>
                <w:sz w:val="20"/>
                <w:szCs w:val="20"/>
              </w:rPr>
              <w:t xml:space="preserve">and annually, as required, throughout the period of performance for all contractor employees. </w:t>
            </w:r>
          </w:p>
          <w:p w14:paraId="318DD796" w14:textId="77777777" w:rsidR="002563F7" w:rsidRPr="00392614" w:rsidRDefault="002563F7" w:rsidP="002563F7">
            <w:pPr>
              <w:rPr>
                <w:iCs/>
                <w:sz w:val="20"/>
                <w:szCs w:val="20"/>
              </w:rPr>
            </w:pPr>
            <w:r w:rsidRPr="00392614">
              <w:rPr>
                <w:iCs/>
                <w:sz w:val="20"/>
                <w:szCs w:val="20"/>
              </w:rPr>
              <w:t>Electronic submission to:  VA PM, COR, CO.</w:t>
            </w:r>
          </w:p>
          <w:p w14:paraId="29945781" w14:textId="77777777" w:rsidR="002563F7" w:rsidRPr="00392614" w:rsidRDefault="002563F7" w:rsidP="002563F7">
            <w:pPr>
              <w:rPr>
                <w:iCs/>
                <w:sz w:val="20"/>
                <w:szCs w:val="20"/>
              </w:rPr>
            </w:pPr>
            <w:r w:rsidRPr="00392614">
              <w:rPr>
                <w:iCs/>
                <w:sz w:val="20"/>
                <w:szCs w:val="20"/>
              </w:rPr>
              <w:t>Inspection:  destination</w:t>
            </w:r>
          </w:p>
          <w:p w14:paraId="5AF57FE8" w14:textId="3AEDCAAD" w:rsidR="002563F7" w:rsidRPr="000A37EF" w:rsidRDefault="002563F7" w:rsidP="000A37EF">
            <w:pPr>
              <w:jc w:val="both"/>
              <w:rPr>
                <w:b/>
                <w:kern w:val="22"/>
                <w:sz w:val="20"/>
                <w:szCs w:val="20"/>
              </w:rPr>
            </w:pPr>
            <w:r w:rsidRPr="00392614">
              <w:rPr>
                <w:iCs/>
                <w:sz w:val="20"/>
                <w:szCs w:val="20"/>
              </w:rPr>
              <w:t>Acceptance:  destination</w:t>
            </w:r>
          </w:p>
        </w:tc>
      </w:tr>
      <w:tr w:rsidR="002563F7" w:rsidRPr="000A37EF" w14:paraId="63F8FC3A" w14:textId="77777777" w:rsidTr="002563F7">
        <w:trPr>
          <w:trHeight w:val="413"/>
          <w:tblHeader/>
        </w:trPr>
        <w:tc>
          <w:tcPr>
            <w:tcW w:w="828" w:type="dxa"/>
          </w:tcPr>
          <w:p w14:paraId="768C5CFC" w14:textId="43512FC8" w:rsidR="002563F7" w:rsidRPr="000A37EF" w:rsidRDefault="000638C5" w:rsidP="000A37EF">
            <w:pPr>
              <w:rPr>
                <w:iCs/>
                <w:color w:val="0070C0"/>
                <w:kern w:val="22"/>
                <w:sz w:val="22"/>
                <w:szCs w:val="20"/>
              </w:rPr>
            </w:pPr>
            <w:hyperlink w:anchor="_PRIVACY_&amp;_HIPAA" w:history="1">
              <w:r w:rsidR="002563F7" w:rsidRPr="00392614">
                <w:rPr>
                  <w:kern w:val="22"/>
                  <w:sz w:val="20"/>
                  <w:szCs w:val="20"/>
                </w:rPr>
                <w:t>5.1.4</w:t>
              </w:r>
            </w:hyperlink>
          </w:p>
        </w:tc>
        <w:tc>
          <w:tcPr>
            <w:tcW w:w="1692" w:type="dxa"/>
          </w:tcPr>
          <w:p w14:paraId="01D81CDF" w14:textId="2F485673" w:rsidR="002563F7" w:rsidRPr="000A37EF" w:rsidRDefault="002563F7" w:rsidP="000A37EF">
            <w:pPr>
              <w:rPr>
                <w:iCs/>
                <w:color w:val="0070C0"/>
                <w:kern w:val="22"/>
                <w:sz w:val="22"/>
                <w:szCs w:val="20"/>
              </w:rPr>
            </w:pPr>
            <w:r w:rsidRPr="00392614">
              <w:rPr>
                <w:iCs/>
                <w:kern w:val="22"/>
                <w:sz w:val="20"/>
                <w:szCs w:val="20"/>
              </w:rPr>
              <w:t>B</w:t>
            </w:r>
          </w:p>
        </w:tc>
        <w:tc>
          <w:tcPr>
            <w:tcW w:w="7560" w:type="dxa"/>
          </w:tcPr>
          <w:p w14:paraId="1B7FBCD6" w14:textId="77777777" w:rsidR="002563F7" w:rsidRPr="00392614" w:rsidRDefault="002563F7" w:rsidP="002563F7">
            <w:pPr>
              <w:rPr>
                <w:iCs/>
                <w:sz w:val="20"/>
                <w:szCs w:val="20"/>
              </w:rPr>
            </w:pPr>
            <w:r w:rsidRPr="00392614">
              <w:rPr>
                <w:iCs/>
                <w:sz w:val="20"/>
                <w:szCs w:val="20"/>
              </w:rPr>
              <w:t xml:space="preserve">Signed Contractor Rules of Behavior  </w:t>
            </w:r>
          </w:p>
          <w:p w14:paraId="0E7C0D2D" w14:textId="77777777" w:rsidR="002563F7" w:rsidRPr="00392614" w:rsidRDefault="002563F7" w:rsidP="002563F7">
            <w:pPr>
              <w:rPr>
                <w:iCs/>
                <w:sz w:val="20"/>
                <w:szCs w:val="20"/>
              </w:rPr>
            </w:pPr>
            <w:r w:rsidRPr="00392614">
              <w:rPr>
                <w:iCs/>
                <w:sz w:val="20"/>
                <w:szCs w:val="20"/>
              </w:rPr>
              <w:t>Due 5-days ARO and annually, as required, throughout the period of performance for all contractor employees.</w:t>
            </w:r>
          </w:p>
          <w:p w14:paraId="48122A00" w14:textId="77777777" w:rsidR="002563F7" w:rsidRPr="00392614" w:rsidRDefault="002563F7" w:rsidP="002563F7">
            <w:pPr>
              <w:rPr>
                <w:iCs/>
                <w:sz w:val="20"/>
                <w:szCs w:val="20"/>
              </w:rPr>
            </w:pPr>
            <w:r w:rsidRPr="00392614">
              <w:rPr>
                <w:iCs/>
                <w:sz w:val="20"/>
                <w:szCs w:val="20"/>
              </w:rPr>
              <w:t>Electronic submission to:  VA PM, COR, CO.</w:t>
            </w:r>
          </w:p>
          <w:p w14:paraId="7BE213BE" w14:textId="77777777" w:rsidR="002563F7" w:rsidRPr="00392614" w:rsidRDefault="002563F7" w:rsidP="002563F7">
            <w:pPr>
              <w:rPr>
                <w:iCs/>
                <w:sz w:val="20"/>
                <w:szCs w:val="20"/>
              </w:rPr>
            </w:pPr>
            <w:r w:rsidRPr="00392614">
              <w:rPr>
                <w:iCs/>
                <w:sz w:val="20"/>
                <w:szCs w:val="20"/>
              </w:rPr>
              <w:t>Inspection:  destination</w:t>
            </w:r>
          </w:p>
          <w:p w14:paraId="0A792123" w14:textId="2B1C66BF" w:rsidR="002563F7" w:rsidRPr="000A37EF" w:rsidRDefault="002563F7" w:rsidP="000A37EF">
            <w:pPr>
              <w:jc w:val="both"/>
              <w:rPr>
                <w:b/>
                <w:iCs/>
                <w:color w:val="0070C0"/>
                <w:kern w:val="22"/>
                <w:sz w:val="20"/>
                <w:szCs w:val="20"/>
              </w:rPr>
            </w:pPr>
            <w:r w:rsidRPr="00392614">
              <w:rPr>
                <w:iCs/>
                <w:sz w:val="20"/>
                <w:szCs w:val="20"/>
              </w:rPr>
              <w:t>Acceptance:  destination</w:t>
            </w:r>
          </w:p>
        </w:tc>
      </w:tr>
      <w:tr w:rsidR="002563F7" w:rsidRPr="000A37EF" w14:paraId="5A282F24" w14:textId="77777777" w:rsidTr="002563F7">
        <w:trPr>
          <w:trHeight w:val="413"/>
          <w:tblHeader/>
        </w:trPr>
        <w:tc>
          <w:tcPr>
            <w:tcW w:w="828" w:type="dxa"/>
          </w:tcPr>
          <w:p w14:paraId="26A21C9E" w14:textId="71E72352" w:rsidR="002563F7" w:rsidRPr="000A37EF" w:rsidRDefault="000638C5" w:rsidP="000A37EF">
            <w:pPr>
              <w:rPr>
                <w:rFonts w:cs="Arial"/>
                <w:sz w:val="20"/>
                <w:szCs w:val="20"/>
              </w:rPr>
            </w:pPr>
            <w:hyperlink w:anchor="_PRIVACY_&amp;_HIPAA" w:history="1">
              <w:r w:rsidR="002563F7" w:rsidRPr="00392614">
                <w:rPr>
                  <w:kern w:val="22"/>
                  <w:sz w:val="20"/>
                  <w:szCs w:val="20"/>
                </w:rPr>
                <w:t>5.1.4</w:t>
              </w:r>
            </w:hyperlink>
          </w:p>
        </w:tc>
        <w:tc>
          <w:tcPr>
            <w:tcW w:w="1692" w:type="dxa"/>
          </w:tcPr>
          <w:p w14:paraId="34308F59" w14:textId="4B4300FE" w:rsidR="002563F7" w:rsidRPr="000A37EF" w:rsidRDefault="002563F7" w:rsidP="000A37EF">
            <w:pPr>
              <w:rPr>
                <w:rFonts w:cs="Arial"/>
                <w:sz w:val="20"/>
                <w:szCs w:val="20"/>
              </w:rPr>
            </w:pPr>
            <w:r w:rsidRPr="00392614">
              <w:rPr>
                <w:iCs/>
                <w:kern w:val="22"/>
                <w:sz w:val="20"/>
                <w:szCs w:val="20"/>
              </w:rPr>
              <w:t>C</w:t>
            </w:r>
          </w:p>
        </w:tc>
        <w:tc>
          <w:tcPr>
            <w:tcW w:w="7560" w:type="dxa"/>
          </w:tcPr>
          <w:p w14:paraId="6489E205" w14:textId="77777777" w:rsidR="002563F7" w:rsidRPr="00392614" w:rsidRDefault="002563F7" w:rsidP="002563F7">
            <w:pPr>
              <w:rPr>
                <w:iCs/>
                <w:sz w:val="20"/>
                <w:szCs w:val="20"/>
              </w:rPr>
            </w:pPr>
            <w:r w:rsidRPr="00392614">
              <w:rPr>
                <w:iCs/>
                <w:sz w:val="20"/>
                <w:szCs w:val="20"/>
              </w:rPr>
              <w:t>VA HIPAA Certificate of Completion</w:t>
            </w:r>
          </w:p>
          <w:p w14:paraId="18B0BA2D" w14:textId="77777777" w:rsidR="002563F7" w:rsidRPr="00392614" w:rsidRDefault="002563F7" w:rsidP="002563F7">
            <w:pPr>
              <w:rPr>
                <w:iCs/>
                <w:sz w:val="20"/>
                <w:szCs w:val="20"/>
              </w:rPr>
            </w:pPr>
            <w:r w:rsidRPr="00392614">
              <w:rPr>
                <w:iCs/>
                <w:sz w:val="20"/>
                <w:szCs w:val="20"/>
              </w:rPr>
              <w:t>Due 5-days ARO and annually, as required, throughout the period of performance for all contractor employees.</w:t>
            </w:r>
          </w:p>
          <w:p w14:paraId="4EE31A73" w14:textId="77777777" w:rsidR="002563F7" w:rsidRPr="00392614" w:rsidRDefault="002563F7" w:rsidP="002563F7">
            <w:pPr>
              <w:rPr>
                <w:iCs/>
                <w:sz w:val="20"/>
                <w:szCs w:val="20"/>
              </w:rPr>
            </w:pPr>
            <w:r w:rsidRPr="00392614">
              <w:rPr>
                <w:iCs/>
                <w:sz w:val="20"/>
                <w:szCs w:val="20"/>
              </w:rPr>
              <w:t>Electronic submission to:  VA PM, COR, CO.</w:t>
            </w:r>
          </w:p>
          <w:p w14:paraId="797AA044" w14:textId="77777777" w:rsidR="002563F7" w:rsidRPr="00392614" w:rsidRDefault="002563F7" w:rsidP="002563F7">
            <w:pPr>
              <w:rPr>
                <w:iCs/>
                <w:sz w:val="20"/>
                <w:szCs w:val="20"/>
              </w:rPr>
            </w:pPr>
            <w:r w:rsidRPr="00392614">
              <w:rPr>
                <w:iCs/>
                <w:sz w:val="20"/>
                <w:szCs w:val="20"/>
              </w:rPr>
              <w:t>Inspection:  destination</w:t>
            </w:r>
          </w:p>
          <w:p w14:paraId="45F81AC7" w14:textId="70633F85" w:rsidR="002563F7" w:rsidRPr="000A37EF" w:rsidRDefault="002563F7" w:rsidP="002563F7">
            <w:pPr>
              <w:jc w:val="both"/>
              <w:rPr>
                <w:b/>
                <w:kern w:val="22"/>
                <w:sz w:val="20"/>
                <w:szCs w:val="20"/>
              </w:rPr>
            </w:pPr>
            <w:r w:rsidRPr="00392614">
              <w:rPr>
                <w:iCs/>
                <w:sz w:val="20"/>
                <w:szCs w:val="20"/>
              </w:rPr>
              <w:t>Acceptance:  destination</w:t>
            </w:r>
          </w:p>
        </w:tc>
      </w:tr>
      <w:tr w:rsidR="002563F7" w:rsidRPr="000A37EF" w14:paraId="202B635F" w14:textId="77777777" w:rsidTr="002563F7">
        <w:trPr>
          <w:trHeight w:val="413"/>
          <w:tblHeader/>
        </w:trPr>
        <w:tc>
          <w:tcPr>
            <w:tcW w:w="828" w:type="dxa"/>
          </w:tcPr>
          <w:p w14:paraId="5B09BF7C" w14:textId="2A88C409" w:rsidR="002563F7" w:rsidRPr="000A37EF" w:rsidRDefault="000638C5" w:rsidP="000A37EF">
            <w:pPr>
              <w:rPr>
                <w:rFonts w:cs="Arial"/>
                <w:sz w:val="20"/>
                <w:szCs w:val="20"/>
              </w:rPr>
            </w:pPr>
            <w:hyperlink w:anchor="_ONBOARDING_STATUS" w:history="1">
              <w:r w:rsidR="002563F7" w:rsidRPr="00392614">
                <w:rPr>
                  <w:kern w:val="22"/>
                  <w:sz w:val="20"/>
                  <w:szCs w:val="20"/>
                </w:rPr>
                <w:t>5.1.5</w:t>
              </w:r>
            </w:hyperlink>
          </w:p>
        </w:tc>
        <w:tc>
          <w:tcPr>
            <w:tcW w:w="1692" w:type="dxa"/>
          </w:tcPr>
          <w:p w14:paraId="2003EFDC" w14:textId="5BD54457" w:rsidR="002563F7" w:rsidRPr="000A37EF" w:rsidRDefault="002563F7" w:rsidP="000A37EF">
            <w:pPr>
              <w:rPr>
                <w:rFonts w:cs="Arial"/>
                <w:sz w:val="20"/>
                <w:szCs w:val="20"/>
              </w:rPr>
            </w:pPr>
            <w:r w:rsidRPr="00392614">
              <w:rPr>
                <w:iCs/>
                <w:kern w:val="22"/>
                <w:sz w:val="20"/>
                <w:szCs w:val="20"/>
              </w:rPr>
              <w:t>A</w:t>
            </w:r>
          </w:p>
        </w:tc>
        <w:tc>
          <w:tcPr>
            <w:tcW w:w="7560" w:type="dxa"/>
          </w:tcPr>
          <w:p w14:paraId="1FABAADA" w14:textId="77777777" w:rsidR="002563F7" w:rsidRPr="00392614" w:rsidRDefault="002563F7" w:rsidP="002563F7">
            <w:pPr>
              <w:jc w:val="both"/>
              <w:rPr>
                <w:rFonts w:cs="Arial"/>
                <w:bCs/>
                <w:sz w:val="20"/>
                <w:szCs w:val="20"/>
              </w:rPr>
            </w:pPr>
            <w:r w:rsidRPr="00392614">
              <w:rPr>
                <w:rFonts w:cs="Arial"/>
                <w:bCs/>
                <w:sz w:val="20"/>
                <w:szCs w:val="20"/>
              </w:rPr>
              <w:t>Weekly Onboarding Status Report</w:t>
            </w:r>
          </w:p>
          <w:p w14:paraId="17C64098" w14:textId="77777777" w:rsidR="002563F7" w:rsidRPr="00392614" w:rsidRDefault="002563F7" w:rsidP="002563F7">
            <w:pPr>
              <w:jc w:val="both"/>
              <w:rPr>
                <w:rFonts w:cs="Arial"/>
                <w:bCs/>
                <w:sz w:val="20"/>
                <w:szCs w:val="20"/>
              </w:rPr>
            </w:pPr>
            <w:r w:rsidRPr="00392614">
              <w:rPr>
                <w:rFonts w:cs="Arial"/>
                <w:sz w:val="20"/>
                <w:szCs w:val="20"/>
              </w:rPr>
              <w:t>Due one (1) week after receipt of order (ARO) and updated daily thereafter.</w:t>
            </w:r>
          </w:p>
          <w:p w14:paraId="2BA8C111" w14:textId="77777777" w:rsidR="002563F7" w:rsidRPr="00392614" w:rsidRDefault="002563F7" w:rsidP="002563F7">
            <w:pPr>
              <w:jc w:val="both"/>
              <w:rPr>
                <w:rFonts w:cs="Arial"/>
                <w:bCs/>
                <w:sz w:val="20"/>
                <w:szCs w:val="20"/>
              </w:rPr>
            </w:pPr>
            <w:r w:rsidRPr="00392614">
              <w:rPr>
                <w:rFonts w:cs="Arial"/>
                <w:sz w:val="20"/>
                <w:szCs w:val="20"/>
              </w:rPr>
              <w:t>Electronic submission to:  VA PM, COR, CO.</w:t>
            </w:r>
          </w:p>
          <w:p w14:paraId="04036559" w14:textId="77777777" w:rsidR="002563F7" w:rsidRPr="00392614" w:rsidRDefault="002563F7" w:rsidP="002563F7">
            <w:pPr>
              <w:jc w:val="both"/>
              <w:rPr>
                <w:rFonts w:cs="Arial"/>
                <w:bCs/>
                <w:sz w:val="20"/>
                <w:szCs w:val="20"/>
              </w:rPr>
            </w:pPr>
            <w:r w:rsidRPr="00392614">
              <w:rPr>
                <w:rFonts w:cs="Arial"/>
                <w:sz w:val="20"/>
                <w:szCs w:val="20"/>
              </w:rPr>
              <w:t>Inspection:  destination</w:t>
            </w:r>
          </w:p>
          <w:p w14:paraId="52158F68" w14:textId="1153B557" w:rsidR="002563F7" w:rsidRPr="000A37EF" w:rsidRDefault="002563F7" w:rsidP="002563F7">
            <w:pPr>
              <w:jc w:val="both"/>
              <w:rPr>
                <w:b/>
                <w:kern w:val="22"/>
                <w:sz w:val="20"/>
                <w:szCs w:val="20"/>
              </w:rPr>
            </w:pPr>
            <w:r w:rsidRPr="00392614">
              <w:rPr>
                <w:rFonts w:cs="Arial"/>
                <w:sz w:val="20"/>
                <w:szCs w:val="20"/>
              </w:rPr>
              <w:t>Acceptance:  destination</w:t>
            </w:r>
          </w:p>
        </w:tc>
      </w:tr>
      <w:tr w:rsidR="002563F7" w:rsidRPr="000A37EF" w14:paraId="160B16AF" w14:textId="77777777" w:rsidTr="002563F7">
        <w:trPr>
          <w:trHeight w:val="413"/>
          <w:tblHeader/>
        </w:trPr>
        <w:tc>
          <w:tcPr>
            <w:tcW w:w="828" w:type="dxa"/>
          </w:tcPr>
          <w:p w14:paraId="26163533" w14:textId="53609250" w:rsidR="002563F7" w:rsidRPr="000A37EF" w:rsidRDefault="000638C5" w:rsidP="000A37EF">
            <w:pPr>
              <w:rPr>
                <w:rFonts w:cs="Arial"/>
                <w:sz w:val="20"/>
                <w:szCs w:val="20"/>
              </w:rPr>
            </w:pPr>
            <w:hyperlink w:anchor="_CONFIGURATION_MANAGEMENT_1" w:history="1">
              <w:r w:rsidR="002563F7" w:rsidRPr="00392614">
                <w:rPr>
                  <w:rFonts w:cs="Arial"/>
                  <w:sz w:val="20"/>
                  <w:szCs w:val="20"/>
                </w:rPr>
                <w:t>5.1.7</w:t>
              </w:r>
            </w:hyperlink>
          </w:p>
        </w:tc>
        <w:tc>
          <w:tcPr>
            <w:tcW w:w="1692" w:type="dxa"/>
          </w:tcPr>
          <w:p w14:paraId="3D03A345" w14:textId="3AD9DA62" w:rsidR="002563F7" w:rsidRPr="000A37EF" w:rsidRDefault="002563F7" w:rsidP="000A37EF">
            <w:pPr>
              <w:rPr>
                <w:rFonts w:cs="Arial"/>
                <w:sz w:val="20"/>
                <w:szCs w:val="20"/>
              </w:rPr>
            </w:pPr>
            <w:r w:rsidRPr="00392614">
              <w:rPr>
                <w:rFonts w:cs="Arial"/>
                <w:sz w:val="20"/>
                <w:szCs w:val="20"/>
              </w:rPr>
              <w:t>A</w:t>
            </w:r>
          </w:p>
        </w:tc>
        <w:tc>
          <w:tcPr>
            <w:tcW w:w="7560" w:type="dxa"/>
          </w:tcPr>
          <w:p w14:paraId="529BBAD7" w14:textId="77777777" w:rsidR="002563F7" w:rsidRPr="00392614" w:rsidRDefault="002563F7" w:rsidP="002563F7">
            <w:pPr>
              <w:jc w:val="both"/>
              <w:rPr>
                <w:kern w:val="22"/>
                <w:sz w:val="20"/>
                <w:szCs w:val="20"/>
              </w:rPr>
            </w:pPr>
            <w:r w:rsidRPr="00392614">
              <w:rPr>
                <w:kern w:val="22"/>
                <w:sz w:val="20"/>
                <w:szCs w:val="20"/>
              </w:rPr>
              <w:t>Configuration Management Plan</w:t>
            </w:r>
          </w:p>
          <w:p w14:paraId="3B5BB0C2" w14:textId="77777777" w:rsidR="002563F7" w:rsidRPr="00392614" w:rsidRDefault="002563F7" w:rsidP="002563F7">
            <w:pPr>
              <w:rPr>
                <w:iCs/>
                <w:sz w:val="20"/>
                <w:szCs w:val="20"/>
              </w:rPr>
            </w:pPr>
            <w:r w:rsidRPr="00392614">
              <w:rPr>
                <w:iCs/>
                <w:sz w:val="20"/>
                <w:szCs w:val="20"/>
              </w:rPr>
              <w:t>Due 15-days after the technical kickoff meeting and updated monthly thereafter.</w:t>
            </w:r>
          </w:p>
          <w:p w14:paraId="4798D679" w14:textId="77777777" w:rsidR="002563F7" w:rsidRPr="00392614" w:rsidRDefault="002563F7" w:rsidP="002563F7">
            <w:pPr>
              <w:rPr>
                <w:iCs/>
                <w:sz w:val="20"/>
                <w:szCs w:val="20"/>
              </w:rPr>
            </w:pPr>
            <w:r w:rsidRPr="00392614">
              <w:rPr>
                <w:iCs/>
                <w:sz w:val="20"/>
                <w:szCs w:val="20"/>
              </w:rPr>
              <w:t>Electronic submission to:  VA PM, COR, CO.</w:t>
            </w:r>
          </w:p>
          <w:p w14:paraId="4D68AB2F" w14:textId="77777777" w:rsidR="002563F7" w:rsidRPr="00392614" w:rsidRDefault="002563F7" w:rsidP="002563F7">
            <w:pPr>
              <w:rPr>
                <w:iCs/>
                <w:sz w:val="20"/>
                <w:szCs w:val="20"/>
              </w:rPr>
            </w:pPr>
            <w:r w:rsidRPr="00392614">
              <w:rPr>
                <w:iCs/>
                <w:sz w:val="20"/>
                <w:szCs w:val="20"/>
              </w:rPr>
              <w:t>Inspection:  destination</w:t>
            </w:r>
          </w:p>
          <w:p w14:paraId="4F9B5B51" w14:textId="437C1200" w:rsidR="002563F7" w:rsidRPr="000A37EF" w:rsidRDefault="002563F7" w:rsidP="002563F7">
            <w:pPr>
              <w:jc w:val="both"/>
              <w:rPr>
                <w:b/>
                <w:kern w:val="22"/>
                <w:sz w:val="20"/>
                <w:szCs w:val="20"/>
              </w:rPr>
            </w:pPr>
            <w:r w:rsidRPr="00392614">
              <w:rPr>
                <w:iCs/>
                <w:sz w:val="20"/>
                <w:szCs w:val="20"/>
              </w:rPr>
              <w:t>Acceptance:  destination</w:t>
            </w:r>
          </w:p>
        </w:tc>
      </w:tr>
      <w:tr w:rsidR="002563F7" w:rsidRPr="000A37EF" w14:paraId="326D79BE" w14:textId="77777777" w:rsidTr="002563F7">
        <w:trPr>
          <w:trHeight w:val="413"/>
          <w:tblHeader/>
        </w:trPr>
        <w:tc>
          <w:tcPr>
            <w:tcW w:w="828" w:type="dxa"/>
          </w:tcPr>
          <w:p w14:paraId="45138F38" w14:textId="09CB615F" w:rsidR="002563F7" w:rsidRPr="000A37EF" w:rsidRDefault="002563F7" w:rsidP="000A37EF">
            <w:pPr>
              <w:rPr>
                <w:rFonts w:cs="Arial"/>
                <w:sz w:val="20"/>
                <w:szCs w:val="20"/>
              </w:rPr>
            </w:pPr>
            <w:r>
              <w:rPr>
                <w:kern w:val="22"/>
                <w:sz w:val="22"/>
                <w:szCs w:val="20"/>
              </w:rPr>
              <w:t>5.1.7</w:t>
            </w:r>
          </w:p>
        </w:tc>
        <w:tc>
          <w:tcPr>
            <w:tcW w:w="1692" w:type="dxa"/>
          </w:tcPr>
          <w:p w14:paraId="1A6A263F" w14:textId="5A63250B" w:rsidR="002563F7" w:rsidRPr="000A37EF" w:rsidRDefault="002563F7" w:rsidP="000A37EF">
            <w:pPr>
              <w:rPr>
                <w:rFonts w:cs="Arial"/>
                <w:sz w:val="20"/>
                <w:szCs w:val="20"/>
              </w:rPr>
            </w:pPr>
            <w:r w:rsidRPr="00392614">
              <w:rPr>
                <w:rFonts w:cs="Arial"/>
                <w:sz w:val="20"/>
                <w:szCs w:val="20"/>
              </w:rPr>
              <w:t>B</w:t>
            </w:r>
          </w:p>
        </w:tc>
        <w:tc>
          <w:tcPr>
            <w:tcW w:w="7560" w:type="dxa"/>
          </w:tcPr>
          <w:p w14:paraId="2891054B" w14:textId="77777777" w:rsidR="002563F7" w:rsidRPr="00392614" w:rsidRDefault="002563F7" w:rsidP="002563F7">
            <w:pPr>
              <w:jc w:val="both"/>
              <w:rPr>
                <w:kern w:val="22"/>
                <w:sz w:val="20"/>
                <w:szCs w:val="20"/>
              </w:rPr>
            </w:pPr>
            <w:r w:rsidRPr="00392614">
              <w:rPr>
                <w:kern w:val="22"/>
                <w:sz w:val="20"/>
                <w:szCs w:val="20"/>
              </w:rPr>
              <w:t>Version Description Document</w:t>
            </w:r>
          </w:p>
          <w:p w14:paraId="5E84D01B" w14:textId="77777777" w:rsidR="002563F7" w:rsidRPr="00392614" w:rsidRDefault="002563F7" w:rsidP="002563F7">
            <w:pPr>
              <w:rPr>
                <w:iCs/>
                <w:sz w:val="20"/>
                <w:szCs w:val="20"/>
              </w:rPr>
            </w:pPr>
            <w:r w:rsidRPr="00392614">
              <w:rPr>
                <w:iCs/>
                <w:sz w:val="20"/>
                <w:szCs w:val="20"/>
              </w:rPr>
              <w:t xml:space="preserve">Due within 5 days after product release. </w:t>
            </w:r>
          </w:p>
          <w:p w14:paraId="28308F0D" w14:textId="77777777" w:rsidR="002563F7" w:rsidRPr="00392614" w:rsidRDefault="002563F7" w:rsidP="002563F7">
            <w:pPr>
              <w:rPr>
                <w:iCs/>
                <w:sz w:val="20"/>
                <w:szCs w:val="20"/>
              </w:rPr>
            </w:pPr>
            <w:r w:rsidRPr="00392614">
              <w:rPr>
                <w:iCs/>
                <w:sz w:val="20"/>
                <w:szCs w:val="20"/>
              </w:rPr>
              <w:t>Electronic submission to:  VA PM, COR, CO.</w:t>
            </w:r>
          </w:p>
          <w:p w14:paraId="69ECA722" w14:textId="77777777" w:rsidR="002563F7" w:rsidRPr="00392614" w:rsidRDefault="002563F7" w:rsidP="002563F7">
            <w:pPr>
              <w:rPr>
                <w:iCs/>
                <w:sz w:val="20"/>
                <w:szCs w:val="20"/>
              </w:rPr>
            </w:pPr>
            <w:r w:rsidRPr="00392614">
              <w:rPr>
                <w:iCs/>
                <w:sz w:val="20"/>
                <w:szCs w:val="20"/>
              </w:rPr>
              <w:t>Inspection:  destination</w:t>
            </w:r>
          </w:p>
          <w:p w14:paraId="7549FCA0" w14:textId="36D4B325" w:rsidR="002563F7" w:rsidRPr="000A37EF" w:rsidRDefault="002563F7" w:rsidP="002563F7">
            <w:pPr>
              <w:jc w:val="both"/>
              <w:rPr>
                <w:b/>
                <w:kern w:val="22"/>
                <w:sz w:val="20"/>
                <w:szCs w:val="20"/>
              </w:rPr>
            </w:pPr>
            <w:r w:rsidRPr="00392614">
              <w:rPr>
                <w:iCs/>
                <w:kern w:val="22"/>
                <w:sz w:val="20"/>
                <w:szCs w:val="20"/>
              </w:rPr>
              <w:t>Acceptance:  destination</w:t>
            </w:r>
          </w:p>
        </w:tc>
      </w:tr>
      <w:tr w:rsidR="002563F7" w:rsidRPr="000A37EF" w14:paraId="0E49BC7A" w14:textId="77777777" w:rsidTr="002563F7">
        <w:trPr>
          <w:trHeight w:val="413"/>
          <w:tblHeader/>
        </w:trPr>
        <w:tc>
          <w:tcPr>
            <w:tcW w:w="828" w:type="dxa"/>
          </w:tcPr>
          <w:p w14:paraId="121F6528" w14:textId="02D972B6" w:rsidR="002563F7" w:rsidRPr="000A37EF" w:rsidRDefault="00204381" w:rsidP="000A37EF">
            <w:pPr>
              <w:rPr>
                <w:rFonts w:cs="Arial"/>
                <w:sz w:val="20"/>
                <w:szCs w:val="20"/>
              </w:rPr>
            </w:pPr>
            <w:r>
              <w:rPr>
                <w:kern w:val="22"/>
                <w:sz w:val="20"/>
                <w:szCs w:val="20"/>
              </w:rPr>
              <w:t>5.</w:t>
            </w:r>
            <w:r w:rsidR="002563F7" w:rsidRPr="00392614">
              <w:rPr>
                <w:kern w:val="22"/>
                <w:sz w:val="20"/>
                <w:szCs w:val="20"/>
              </w:rPr>
              <w:t>3</w:t>
            </w:r>
          </w:p>
        </w:tc>
        <w:tc>
          <w:tcPr>
            <w:tcW w:w="1692" w:type="dxa"/>
          </w:tcPr>
          <w:p w14:paraId="59785F8F" w14:textId="4DF7574F" w:rsidR="002563F7" w:rsidRPr="000A37EF" w:rsidRDefault="002563F7" w:rsidP="000A37EF">
            <w:pPr>
              <w:rPr>
                <w:rFonts w:cs="Arial"/>
                <w:sz w:val="20"/>
                <w:szCs w:val="20"/>
              </w:rPr>
            </w:pPr>
            <w:r w:rsidRPr="00392614">
              <w:rPr>
                <w:iCs/>
                <w:kern w:val="22"/>
                <w:sz w:val="20"/>
                <w:szCs w:val="20"/>
              </w:rPr>
              <w:t>A</w:t>
            </w:r>
          </w:p>
        </w:tc>
        <w:tc>
          <w:tcPr>
            <w:tcW w:w="7560" w:type="dxa"/>
          </w:tcPr>
          <w:p w14:paraId="24DD60F8" w14:textId="77777777" w:rsidR="002563F7" w:rsidRPr="00392614" w:rsidRDefault="002563F7" w:rsidP="002563F7">
            <w:pPr>
              <w:rPr>
                <w:rFonts w:cs="Arial"/>
                <w:bCs/>
                <w:iCs/>
                <w:sz w:val="20"/>
                <w:szCs w:val="20"/>
              </w:rPr>
            </w:pPr>
            <w:r w:rsidRPr="00392614">
              <w:rPr>
                <w:rFonts w:cs="Arial"/>
                <w:bCs/>
                <w:iCs/>
                <w:sz w:val="20"/>
                <w:szCs w:val="20"/>
              </w:rPr>
              <w:t>Bi-Weekly Sustainment Summary Support</w:t>
            </w:r>
          </w:p>
          <w:p w14:paraId="5BDDD9D1" w14:textId="77777777" w:rsidR="002563F7" w:rsidRPr="00392614" w:rsidRDefault="002563F7" w:rsidP="002563F7">
            <w:pPr>
              <w:jc w:val="both"/>
              <w:rPr>
                <w:i/>
                <w:sz w:val="20"/>
                <w:szCs w:val="20"/>
              </w:rPr>
            </w:pPr>
            <w:r w:rsidRPr="00392614">
              <w:rPr>
                <w:rFonts w:cs="Arial"/>
                <w:iCs/>
                <w:sz w:val="20"/>
                <w:szCs w:val="20"/>
              </w:rPr>
              <w:t>Draft Due thirty (30</w:t>
            </w:r>
            <w:r w:rsidRPr="00392614">
              <w:rPr>
                <w:sz w:val="20"/>
                <w:szCs w:val="20"/>
              </w:rPr>
              <w:t xml:space="preserve">) days after receipt of </w:t>
            </w:r>
            <w:r w:rsidRPr="00392614">
              <w:rPr>
                <w:rFonts w:cs="Arial"/>
                <w:iCs/>
                <w:sz w:val="20"/>
                <w:szCs w:val="20"/>
              </w:rPr>
              <w:t>order</w:t>
            </w:r>
            <w:r w:rsidRPr="00392614">
              <w:rPr>
                <w:sz w:val="20"/>
                <w:szCs w:val="20"/>
              </w:rPr>
              <w:t xml:space="preserve"> and </w:t>
            </w:r>
            <w:r w:rsidRPr="00392614">
              <w:rPr>
                <w:rFonts w:cs="Arial"/>
                <w:iCs/>
                <w:sz w:val="20"/>
                <w:szCs w:val="20"/>
              </w:rPr>
              <w:t>bi-weekly thereafter.</w:t>
            </w:r>
            <w:r w:rsidRPr="00392614">
              <w:rPr>
                <w:sz w:val="20"/>
                <w:szCs w:val="20"/>
              </w:rPr>
              <w:t xml:space="preserve"> </w:t>
            </w:r>
          </w:p>
          <w:p w14:paraId="68FA0AF4"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5B831F49" w14:textId="77777777" w:rsidR="002563F7" w:rsidRPr="00392614" w:rsidRDefault="002563F7" w:rsidP="002563F7">
            <w:pPr>
              <w:jc w:val="both"/>
              <w:rPr>
                <w:i/>
                <w:sz w:val="20"/>
                <w:szCs w:val="20"/>
              </w:rPr>
            </w:pPr>
            <w:r w:rsidRPr="00392614">
              <w:rPr>
                <w:sz w:val="20"/>
                <w:szCs w:val="20"/>
              </w:rPr>
              <w:t xml:space="preserve">Inspection: </w:t>
            </w:r>
            <w:r w:rsidRPr="00392614">
              <w:rPr>
                <w:rFonts w:cs="Arial"/>
                <w:iCs/>
                <w:sz w:val="20"/>
                <w:szCs w:val="20"/>
              </w:rPr>
              <w:t xml:space="preserve"> </w:t>
            </w:r>
            <w:r w:rsidRPr="00392614">
              <w:rPr>
                <w:sz w:val="20"/>
                <w:szCs w:val="20"/>
              </w:rPr>
              <w:t>destination</w:t>
            </w:r>
          </w:p>
          <w:p w14:paraId="79F6DB58" w14:textId="50541BE5" w:rsidR="002563F7" w:rsidRPr="000A37EF" w:rsidRDefault="002563F7" w:rsidP="002563F7">
            <w:pPr>
              <w:jc w:val="both"/>
              <w:rPr>
                <w:b/>
                <w:kern w:val="22"/>
                <w:sz w:val="20"/>
                <w:szCs w:val="20"/>
              </w:rPr>
            </w:pPr>
            <w:r w:rsidRPr="00392614">
              <w:rPr>
                <w:kern w:val="22"/>
                <w:sz w:val="20"/>
                <w:szCs w:val="20"/>
              </w:rPr>
              <w:t xml:space="preserve">Acceptance: </w:t>
            </w:r>
            <w:r w:rsidRPr="00392614">
              <w:rPr>
                <w:rFonts w:cs="Arial"/>
                <w:iCs/>
                <w:kern w:val="22"/>
                <w:sz w:val="20"/>
                <w:szCs w:val="20"/>
              </w:rPr>
              <w:t xml:space="preserve"> </w:t>
            </w:r>
            <w:r w:rsidRPr="00392614">
              <w:rPr>
                <w:kern w:val="22"/>
                <w:sz w:val="20"/>
                <w:szCs w:val="20"/>
              </w:rPr>
              <w:t>destination</w:t>
            </w:r>
          </w:p>
        </w:tc>
      </w:tr>
      <w:tr w:rsidR="002563F7" w:rsidRPr="000A37EF" w14:paraId="2CD5B509" w14:textId="77777777" w:rsidTr="002563F7">
        <w:trPr>
          <w:trHeight w:val="413"/>
          <w:tblHeader/>
        </w:trPr>
        <w:tc>
          <w:tcPr>
            <w:tcW w:w="828" w:type="dxa"/>
          </w:tcPr>
          <w:p w14:paraId="05B67065" w14:textId="1C53CFF3" w:rsidR="002563F7" w:rsidRPr="00392614" w:rsidRDefault="002563F7" w:rsidP="000A37EF">
            <w:pPr>
              <w:rPr>
                <w:kern w:val="22"/>
                <w:sz w:val="20"/>
                <w:szCs w:val="20"/>
              </w:rPr>
            </w:pPr>
            <w:r w:rsidRPr="00392614">
              <w:rPr>
                <w:kern w:val="22"/>
                <w:sz w:val="20"/>
                <w:szCs w:val="20"/>
              </w:rPr>
              <w:lastRenderedPageBreak/>
              <w:t>5.</w:t>
            </w:r>
            <w:r w:rsidR="00204381">
              <w:rPr>
                <w:kern w:val="22"/>
                <w:sz w:val="20"/>
                <w:szCs w:val="20"/>
              </w:rPr>
              <w:t>4</w:t>
            </w:r>
          </w:p>
        </w:tc>
        <w:tc>
          <w:tcPr>
            <w:tcW w:w="1692" w:type="dxa"/>
          </w:tcPr>
          <w:p w14:paraId="43029707" w14:textId="5EB6C0CB" w:rsidR="002563F7" w:rsidRPr="00392614" w:rsidRDefault="002563F7" w:rsidP="000A37EF">
            <w:pPr>
              <w:rPr>
                <w:iCs/>
                <w:kern w:val="22"/>
                <w:sz w:val="20"/>
                <w:szCs w:val="20"/>
              </w:rPr>
            </w:pPr>
            <w:r w:rsidRPr="00392614">
              <w:rPr>
                <w:iCs/>
                <w:kern w:val="22"/>
                <w:sz w:val="20"/>
                <w:szCs w:val="20"/>
              </w:rPr>
              <w:t>A</w:t>
            </w:r>
          </w:p>
        </w:tc>
        <w:tc>
          <w:tcPr>
            <w:tcW w:w="7560" w:type="dxa"/>
          </w:tcPr>
          <w:p w14:paraId="240F0523" w14:textId="77777777" w:rsidR="002563F7" w:rsidRPr="00392614" w:rsidRDefault="002563F7" w:rsidP="002563F7">
            <w:pPr>
              <w:jc w:val="both"/>
              <w:rPr>
                <w:kern w:val="22"/>
                <w:sz w:val="20"/>
                <w:szCs w:val="20"/>
              </w:rPr>
            </w:pPr>
            <w:r w:rsidRPr="00392614">
              <w:rPr>
                <w:kern w:val="22"/>
                <w:sz w:val="20"/>
                <w:szCs w:val="20"/>
              </w:rPr>
              <w:t>Requirements Traceability Matrix (RTM)</w:t>
            </w:r>
          </w:p>
          <w:p w14:paraId="6F44DDF0" w14:textId="77777777" w:rsidR="002563F7" w:rsidRPr="00392614" w:rsidRDefault="002563F7" w:rsidP="002563F7">
            <w:pPr>
              <w:jc w:val="both"/>
              <w:rPr>
                <w:i/>
                <w:sz w:val="20"/>
                <w:szCs w:val="20"/>
              </w:rPr>
            </w:pPr>
            <w:r w:rsidRPr="00392614">
              <w:rPr>
                <w:rFonts w:cs="Arial"/>
                <w:iCs/>
                <w:sz w:val="20"/>
                <w:szCs w:val="20"/>
              </w:rPr>
              <w:t>Draft Due thirty (30</w:t>
            </w:r>
            <w:r w:rsidRPr="00392614">
              <w:rPr>
                <w:sz w:val="20"/>
                <w:szCs w:val="20"/>
              </w:rPr>
              <w:t xml:space="preserve">) days after receipt of </w:t>
            </w:r>
            <w:r w:rsidRPr="00392614">
              <w:rPr>
                <w:rFonts w:cs="Arial"/>
                <w:iCs/>
                <w:sz w:val="20"/>
                <w:szCs w:val="20"/>
              </w:rPr>
              <w:t>order</w:t>
            </w:r>
            <w:r w:rsidRPr="00392614">
              <w:rPr>
                <w:sz w:val="20"/>
                <w:szCs w:val="20"/>
              </w:rPr>
              <w:t xml:space="preserve"> and </w:t>
            </w:r>
            <w:r w:rsidRPr="00392614">
              <w:rPr>
                <w:rFonts w:cs="Arial"/>
                <w:iCs/>
                <w:sz w:val="20"/>
                <w:szCs w:val="20"/>
              </w:rPr>
              <w:t>updated two (2) days before each sprint testing event..</w:t>
            </w:r>
            <w:r w:rsidRPr="00392614">
              <w:rPr>
                <w:sz w:val="20"/>
                <w:szCs w:val="20"/>
              </w:rPr>
              <w:t xml:space="preserve"> </w:t>
            </w:r>
          </w:p>
          <w:p w14:paraId="4003324E"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55ADA663" w14:textId="77777777" w:rsidR="002563F7" w:rsidRPr="00392614" w:rsidRDefault="002563F7" w:rsidP="002563F7">
            <w:pPr>
              <w:jc w:val="both"/>
              <w:rPr>
                <w:i/>
                <w:sz w:val="20"/>
                <w:szCs w:val="20"/>
              </w:rPr>
            </w:pPr>
            <w:r w:rsidRPr="00392614">
              <w:rPr>
                <w:sz w:val="20"/>
                <w:szCs w:val="20"/>
              </w:rPr>
              <w:t xml:space="preserve">Inspection: </w:t>
            </w:r>
            <w:r w:rsidRPr="00392614">
              <w:rPr>
                <w:rFonts w:cs="Arial"/>
                <w:iCs/>
                <w:sz w:val="20"/>
                <w:szCs w:val="20"/>
              </w:rPr>
              <w:t xml:space="preserve"> </w:t>
            </w:r>
            <w:r w:rsidRPr="00392614">
              <w:rPr>
                <w:sz w:val="20"/>
                <w:szCs w:val="20"/>
              </w:rPr>
              <w:t>destination</w:t>
            </w:r>
          </w:p>
          <w:p w14:paraId="5568B432" w14:textId="01D50BD2" w:rsidR="002563F7" w:rsidRPr="00392614" w:rsidRDefault="002563F7" w:rsidP="002563F7">
            <w:pPr>
              <w:rPr>
                <w:rFonts w:cs="Arial"/>
                <w:bCs/>
                <w:iCs/>
                <w:sz w:val="20"/>
                <w:szCs w:val="20"/>
              </w:rPr>
            </w:pPr>
            <w:r w:rsidRPr="00392614">
              <w:rPr>
                <w:kern w:val="22"/>
                <w:sz w:val="20"/>
                <w:szCs w:val="20"/>
              </w:rPr>
              <w:t xml:space="preserve">Acceptance: </w:t>
            </w:r>
            <w:r w:rsidRPr="00392614">
              <w:rPr>
                <w:rFonts w:cs="Arial"/>
                <w:iCs/>
                <w:kern w:val="22"/>
                <w:sz w:val="20"/>
                <w:szCs w:val="20"/>
              </w:rPr>
              <w:t xml:space="preserve"> </w:t>
            </w:r>
            <w:r w:rsidRPr="00392614">
              <w:rPr>
                <w:kern w:val="22"/>
                <w:sz w:val="20"/>
                <w:szCs w:val="20"/>
              </w:rPr>
              <w:t>destination</w:t>
            </w:r>
          </w:p>
        </w:tc>
      </w:tr>
      <w:tr w:rsidR="002563F7" w:rsidRPr="000A37EF" w14:paraId="614B16A3" w14:textId="77777777" w:rsidTr="002563F7">
        <w:trPr>
          <w:trHeight w:val="413"/>
          <w:tblHeader/>
        </w:trPr>
        <w:tc>
          <w:tcPr>
            <w:tcW w:w="828" w:type="dxa"/>
          </w:tcPr>
          <w:p w14:paraId="69A8F532" w14:textId="59A71778" w:rsidR="002563F7" w:rsidRPr="00392614" w:rsidRDefault="002563F7" w:rsidP="00204381">
            <w:pPr>
              <w:rPr>
                <w:kern w:val="22"/>
                <w:sz w:val="20"/>
                <w:szCs w:val="20"/>
              </w:rPr>
            </w:pPr>
            <w:r w:rsidRPr="00392614">
              <w:rPr>
                <w:kern w:val="22"/>
                <w:sz w:val="20"/>
                <w:szCs w:val="20"/>
              </w:rPr>
              <w:t>5.</w:t>
            </w:r>
            <w:r w:rsidR="00204381">
              <w:rPr>
                <w:kern w:val="22"/>
                <w:sz w:val="20"/>
                <w:szCs w:val="20"/>
              </w:rPr>
              <w:t>4</w:t>
            </w:r>
            <w:r w:rsidRPr="00392614">
              <w:rPr>
                <w:iCs/>
                <w:kern w:val="22"/>
                <w:sz w:val="20"/>
                <w:szCs w:val="20"/>
              </w:rPr>
              <w:t>.2</w:t>
            </w:r>
          </w:p>
        </w:tc>
        <w:tc>
          <w:tcPr>
            <w:tcW w:w="1692" w:type="dxa"/>
          </w:tcPr>
          <w:p w14:paraId="11D36FA2" w14:textId="7592432B" w:rsidR="002563F7" w:rsidRPr="00392614" w:rsidRDefault="002563F7" w:rsidP="000A37EF">
            <w:pPr>
              <w:rPr>
                <w:iCs/>
                <w:kern w:val="22"/>
                <w:sz w:val="20"/>
                <w:szCs w:val="20"/>
              </w:rPr>
            </w:pPr>
            <w:r w:rsidRPr="00392614">
              <w:rPr>
                <w:iCs/>
                <w:kern w:val="22"/>
                <w:sz w:val="20"/>
                <w:szCs w:val="20"/>
              </w:rPr>
              <w:t>A</w:t>
            </w:r>
          </w:p>
        </w:tc>
        <w:tc>
          <w:tcPr>
            <w:tcW w:w="7560" w:type="dxa"/>
          </w:tcPr>
          <w:p w14:paraId="0727CD8C" w14:textId="77777777" w:rsidR="002563F7" w:rsidRPr="00392614" w:rsidRDefault="002563F7" w:rsidP="002563F7">
            <w:pPr>
              <w:jc w:val="both"/>
              <w:rPr>
                <w:kern w:val="22"/>
                <w:sz w:val="20"/>
                <w:szCs w:val="20"/>
              </w:rPr>
            </w:pPr>
            <w:r w:rsidRPr="00392614">
              <w:rPr>
                <w:kern w:val="22"/>
                <w:sz w:val="20"/>
                <w:szCs w:val="20"/>
              </w:rPr>
              <w:t xml:space="preserve">Build Plan </w:t>
            </w:r>
          </w:p>
          <w:p w14:paraId="1D05302E" w14:textId="77777777" w:rsidR="002563F7" w:rsidRPr="00392614" w:rsidRDefault="002563F7" w:rsidP="002563F7">
            <w:pPr>
              <w:rPr>
                <w:iCs/>
                <w:sz w:val="20"/>
                <w:szCs w:val="20"/>
              </w:rPr>
            </w:pPr>
            <w:r w:rsidRPr="00392614">
              <w:rPr>
                <w:rFonts w:cs="Arial"/>
                <w:sz w:val="20"/>
                <w:szCs w:val="20"/>
              </w:rPr>
              <w:t>Due thirty (30) days after receipt of order (ARO) and updated monthly thereafter</w:t>
            </w:r>
            <w:r w:rsidRPr="00392614">
              <w:rPr>
                <w:iCs/>
                <w:sz w:val="20"/>
                <w:szCs w:val="20"/>
              </w:rPr>
              <w:t>.</w:t>
            </w:r>
          </w:p>
          <w:p w14:paraId="6B1610A7" w14:textId="77777777" w:rsidR="002563F7" w:rsidRPr="00392614" w:rsidRDefault="002563F7" w:rsidP="002563F7">
            <w:pPr>
              <w:rPr>
                <w:iCs/>
                <w:sz w:val="20"/>
                <w:szCs w:val="20"/>
              </w:rPr>
            </w:pPr>
            <w:r w:rsidRPr="00392614">
              <w:rPr>
                <w:iCs/>
                <w:sz w:val="20"/>
                <w:szCs w:val="20"/>
              </w:rPr>
              <w:t>Electronic submission to:  VA PM, COR, CO.</w:t>
            </w:r>
          </w:p>
          <w:p w14:paraId="4889BC7F" w14:textId="77777777" w:rsidR="002563F7" w:rsidRPr="00392614" w:rsidRDefault="002563F7" w:rsidP="002563F7">
            <w:pPr>
              <w:rPr>
                <w:iCs/>
                <w:sz w:val="20"/>
                <w:szCs w:val="20"/>
              </w:rPr>
            </w:pPr>
            <w:r w:rsidRPr="00392614">
              <w:rPr>
                <w:iCs/>
                <w:sz w:val="20"/>
                <w:szCs w:val="20"/>
              </w:rPr>
              <w:t>Inspection:  destination</w:t>
            </w:r>
          </w:p>
          <w:p w14:paraId="776E65FA" w14:textId="67112847" w:rsidR="002563F7" w:rsidRPr="00392614" w:rsidRDefault="002563F7" w:rsidP="002563F7">
            <w:pPr>
              <w:rPr>
                <w:rFonts w:cs="Arial"/>
                <w:bCs/>
                <w:iCs/>
                <w:sz w:val="20"/>
                <w:szCs w:val="20"/>
              </w:rPr>
            </w:pPr>
            <w:r w:rsidRPr="00392614">
              <w:rPr>
                <w:iCs/>
                <w:sz w:val="20"/>
                <w:szCs w:val="20"/>
              </w:rPr>
              <w:t>Acceptance:  destination</w:t>
            </w:r>
          </w:p>
        </w:tc>
      </w:tr>
      <w:tr w:rsidR="002563F7" w:rsidRPr="000A37EF" w14:paraId="14B9C12B" w14:textId="77777777" w:rsidTr="002563F7">
        <w:trPr>
          <w:trHeight w:val="413"/>
          <w:tblHeader/>
        </w:trPr>
        <w:tc>
          <w:tcPr>
            <w:tcW w:w="828" w:type="dxa"/>
          </w:tcPr>
          <w:p w14:paraId="5A42917A" w14:textId="1E823A3F" w:rsidR="002563F7" w:rsidRPr="00392614" w:rsidRDefault="00204381" w:rsidP="000A37EF">
            <w:pPr>
              <w:rPr>
                <w:kern w:val="22"/>
                <w:sz w:val="20"/>
                <w:szCs w:val="20"/>
              </w:rPr>
            </w:pPr>
            <w:r>
              <w:rPr>
                <w:iCs/>
                <w:kern w:val="22"/>
                <w:sz w:val="20"/>
                <w:szCs w:val="20"/>
              </w:rPr>
              <w:t>5.4</w:t>
            </w:r>
            <w:r w:rsidR="002563F7">
              <w:rPr>
                <w:iCs/>
                <w:kern w:val="22"/>
                <w:sz w:val="20"/>
                <w:szCs w:val="20"/>
              </w:rPr>
              <w:t>.2</w:t>
            </w:r>
          </w:p>
        </w:tc>
        <w:tc>
          <w:tcPr>
            <w:tcW w:w="1692" w:type="dxa"/>
          </w:tcPr>
          <w:p w14:paraId="46D3DCCC" w14:textId="63E1C878" w:rsidR="002563F7" w:rsidRPr="00392614" w:rsidRDefault="002563F7" w:rsidP="000A37EF">
            <w:pPr>
              <w:rPr>
                <w:iCs/>
                <w:kern w:val="22"/>
                <w:sz w:val="20"/>
                <w:szCs w:val="20"/>
              </w:rPr>
            </w:pPr>
            <w:r w:rsidRPr="00392614">
              <w:rPr>
                <w:iCs/>
                <w:kern w:val="22"/>
                <w:sz w:val="20"/>
                <w:szCs w:val="20"/>
              </w:rPr>
              <w:t>B</w:t>
            </w:r>
          </w:p>
        </w:tc>
        <w:tc>
          <w:tcPr>
            <w:tcW w:w="7560" w:type="dxa"/>
          </w:tcPr>
          <w:p w14:paraId="67D4A212" w14:textId="77777777" w:rsidR="002563F7" w:rsidRPr="00392614" w:rsidRDefault="002563F7" w:rsidP="002563F7">
            <w:pPr>
              <w:jc w:val="both"/>
              <w:rPr>
                <w:kern w:val="22"/>
                <w:sz w:val="20"/>
                <w:szCs w:val="20"/>
              </w:rPr>
            </w:pPr>
            <w:r w:rsidRPr="00392614">
              <w:rPr>
                <w:kern w:val="22"/>
                <w:sz w:val="20"/>
                <w:szCs w:val="20"/>
              </w:rPr>
              <w:t xml:space="preserve">Backlog </w:t>
            </w:r>
          </w:p>
          <w:p w14:paraId="635A7DC1" w14:textId="77777777" w:rsidR="002563F7" w:rsidRPr="00392614" w:rsidRDefault="002563F7" w:rsidP="002563F7">
            <w:pPr>
              <w:rPr>
                <w:iCs/>
                <w:sz w:val="20"/>
                <w:szCs w:val="20"/>
              </w:rPr>
            </w:pPr>
            <w:r w:rsidRPr="00392614">
              <w:rPr>
                <w:rFonts w:cs="Arial"/>
                <w:sz w:val="20"/>
                <w:szCs w:val="20"/>
              </w:rPr>
              <w:t>Due thirty (30) days after receipt of order (ARO) and updated monthly thereafter</w:t>
            </w:r>
            <w:r w:rsidRPr="00392614">
              <w:rPr>
                <w:iCs/>
                <w:sz w:val="20"/>
                <w:szCs w:val="20"/>
              </w:rPr>
              <w:t>.</w:t>
            </w:r>
          </w:p>
          <w:p w14:paraId="21974090" w14:textId="77777777" w:rsidR="002563F7" w:rsidRPr="00392614" w:rsidRDefault="002563F7" w:rsidP="002563F7">
            <w:pPr>
              <w:rPr>
                <w:iCs/>
                <w:sz w:val="20"/>
                <w:szCs w:val="20"/>
              </w:rPr>
            </w:pPr>
            <w:r w:rsidRPr="00392614">
              <w:rPr>
                <w:iCs/>
                <w:sz w:val="20"/>
                <w:szCs w:val="20"/>
              </w:rPr>
              <w:t>Electronic submission to:  VA PM, COR, CO.</w:t>
            </w:r>
          </w:p>
          <w:p w14:paraId="429499EC" w14:textId="77777777" w:rsidR="002563F7" w:rsidRPr="00392614" w:rsidRDefault="002563F7" w:rsidP="002563F7">
            <w:pPr>
              <w:rPr>
                <w:iCs/>
                <w:sz w:val="20"/>
                <w:szCs w:val="20"/>
              </w:rPr>
            </w:pPr>
            <w:r w:rsidRPr="00392614">
              <w:rPr>
                <w:iCs/>
                <w:sz w:val="20"/>
                <w:szCs w:val="20"/>
              </w:rPr>
              <w:t>Inspection:  destination</w:t>
            </w:r>
          </w:p>
          <w:p w14:paraId="48CA5207" w14:textId="59E1C2C2" w:rsidR="002563F7" w:rsidRPr="00392614" w:rsidRDefault="002563F7" w:rsidP="002563F7">
            <w:pPr>
              <w:rPr>
                <w:rFonts w:cs="Arial"/>
                <w:bCs/>
                <w:iCs/>
                <w:sz w:val="20"/>
                <w:szCs w:val="20"/>
              </w:rPr>
            </w:pPr>
            <w:r w:rsidRPr="00392614">
              <w:rPr>
                <w:iCs/>
                <w:sz w:val="20"/>
                <w:szCs w:val="20"/>
              </w:rPr>
              <w:t>Acceptance:  destination</w:t>
            </w:r>
          </w:p>
        </w:tc>
      </w:tr>
      <w:tr w:rsidR="002563F7" w:rsidRPr="000A37EF" w14:paraId="154A9FCA" w14:textId="77777777" w:rsidTr="002563F7">
        <w:trPr>
          <w:trHeight w:val="413"/>
          <w:tblHeader/>
        </w:trPr>
        <w:tc>
          <w:tcPr>
            <w:tcW w:w="828" w:type="dxa"/>
          </w:tcPr>
          <w:p w14:paraId="2763559F" w14:textId="190179D6" w:rsidR="002563F7" w:rsidRPr="00392614" w:rsidRDefault="00204381" w:rsidP="000A37EF">
            <w:pPr>
              <w:rPr>
                <w:kern w:val="22"/>
                <w:sz w:val="20"/>
                <w:szCs w:val="20"/>
              </w:rPr>
            </w:pPr>
            <w:r>
              <w:rPr>
                <w:kern w:val="22"/>
                <w:sz w:val="20"/>
                <w:szCs w:val="20"/>
              </w:rPr>
              <w:t>5.5</w:t>
            </w:r>
          </w:p>
        </w:tc>
        <w:tc>
          <w:tcPr>
            <w:tcW w:w="1692" w:type="dxa"/>
          </w:tcPr>
          <w:p w14:paraId="28D86DB5" w14:textId="2ECB839E" w:rsidR="002563F7" w:rsidRPr="00392614" w:rsidRDefault="002563F7" w:rsidP="000A37EF">
            <w:pPr>
              <w:rPr>
                <w:iCs/>
                <w:kern w:val="22"/>
                <w:sz w:val="20"/>
                <w:szCs w:val="20"/>
              </w:rPr>
            </w:pPr>
            <w:r w:rsidRPr="00392614">
              <w:rPr>
                <w:iCs/>
                <w:kern w:val="22"/>
                <w:sz w:val="20"/>
                <w:szCs w:val="20"/>
              </w:rPr>
              <w:t>A</w:t>
            </w:r>
          </w:p>
        </w:tc>
        <w:tc>
          <w:tcPr>
            <w:tcW w:w="7560" w:type="dxa"/>
          </w:tcPr>
          <w:p w14:paraId="508507E8" w14:textId="77777777" w:rsidR="002563F7" w:rsidRPr="00392614" w:rsidRDefault="002563F7" w:rsidP="002563F7">
            <w:pPr>
              <w:jc w:val="both"/>
              <w:rPr>
                <w:rFonts w:cs="Arial"/>
                <w:bCs/>
                <w:iCs/>
                <w:sz w:val="20"/>
                <w:szCs w:val="20"/>
              </w:rPr>
            </w:pPr>
            <w:r w:rsidRPr="00392614">
              <w:rPr>
                <w:rFonts w:cs="Arial"/>
                <w:bCs/>
                <w:iCs/>
                <w:sz w:val="20"/>
                <w:szCs w:val="20"/>
              </w:rPr>
              <w:t>Build and Development Risk Log</w:t>
            </w:r>
          </w:p>
          <w:p w14:paraId="1A8D4260" w14:textId="77777777" w:rsidR="002563F7" w:rsidRPr="00392614" w:rsidRDefault="002563F7" w:rsidP="002563F7">
            <w:pPr>
              <w:rPr>
                <w:iCs/>
                <w:sz w:val="20"/>
                <w:szCs w:val="20"/>
              </w:rPr>
            </w:pPr>
            <w:r w:rsidRPr="00392614">
              <w:rPr>
                <w:rFonts w:cs="Arial"/>
                <w:sz w:val="20"/>
                <w:szCs w:val="20"/>
              </w:rPr>
              <w:t>Due thirty (30) days after receipt of order (ARO) and updated monthly thereafter</w:t>
            </w:r>
            <w:r w:rsidRPr="00392614">
              <w:rPr>
                <w:iCs/>
                <w:sz w:val="20"/>
                <w:szCs w:val="20"/>
              </w:rPr>
              <w:t>.</w:t>
            </w:r>
          </w:p>
          <w:p w14:paraId="3838105A" w14:textId="77777777" w:rsidR="002563F7" w:rsidRPr="00392614" w:rsidRDefault="002563F7" w:rsidP="002563F7">
            <w:pPr>
              <w:rPr>
                <w:iCs/>
                <w:sz w:val="20"/>
                <w:szCs w:val="20"/>
              </w:rPr>
            </w:pPr>
            <w:r w:rsidRPr="00392614">
              <w:rPr>
                <w:iCs/>
                <w:sz w:val="20"/>
                <w:szCs w:val="20"/>
              </w:rPr>
              <w:t>Electronic submission to:  VA PM, COR, CO.</w:t>
            </w:r>
          </w:p>
          <w:p w14:paraId="59D81E5E" w14:textId="77777777" w:rsidR="002563F7" w:rsidRPr="00392614" w:rsidRDefault="002563F7" w:rsidP="002563F7">
            <w:pPr>
              <w:rPr>
                <w:iCs/>
                <w:sz w:val="20"/>
                <w:szCs w:val="20"/>
              </w:rPr>
            </w:pPr>
            <w:r w:rsidRPr="00392614">
              <w:rPr>
                <w:iCs/>
                <w:sz w:val="20"/>
                <w:szCs w:val="20"/>
              </w:rPr>
              <w:t>Inspection:  destination</w:t>
            </w:r>
          </w:p>
          <w:p w14:paraId="11F59465" w14:textId="5311D589" w:rsidR="002563F7" w:rsidRPr="00392614" w:rsidRDefault="002563F7" w:rsidP="002563F7">
            <w:pPr>
              <w:rPr>
                <w:rFonts w:cs="Arial"/>
                <w:bCs/>
                <w:iCs/>
                <w:sz w:val="20"/>
                <w:szCs w:val="20"/>
              </w:rPr>
            </w:pPr>
            <w:r w:rsidRPr="00392614">
              <w:rPr>
                <w:iCs/>
                <w:sz w:val="20"/>
                <w:szCs w:val="20"/>
              </w:rPr>
              <w:t>Acceptance:  destination</w:t>
            </w:r>
          </w:p>
        </w:tc>
      </w:tr>
      <w:tr w:rsidR="002563F7" w:rsidRPr="000A37EF" w14:paraId="745459E4" w14:textId="77777777" w:rsidTr="002563F7">
        <w:trPr>
          <w:trHeight w:val="413"/>
          <w:tblHeader/>
        </w:trPr>
        <w:tc>
          <w:tcPr>
            <w:tcW w:w="828" w:type="dxa"/>
          </w:tcPr>
          <w:p w14:paraId="61138831" w14:textId="5ECCE67B" w:rsidR="002563F7" w:rsidRPr="00392614" w:rsidRDefault="00204381" w:rsidP="000A37EF">
            <w:pPr>
              <w:rPr>
                <w:kern w:val="22"/>
                <w:sz w:val="20"/>
                <w:szCs w:val="20"/>
              </w:rPr>
            </w:pPr>
            <w:r>
              <w:rPr>
                <w:kern w:val="22"/>
                <w:sz w:val="20"/>
                <w:szCs w:val="20"/>
              </w:rPr>
              <w:t>5.5</w:t>
            </w:r>
            <w:r w:rsidR="002563F7" w:rsidRPr="00392614">
              <w:rPr>
                <w:iCs/>
                <w:kern w:val="22"/>
                <w:sz w:val="20"/>
                <w:szCs w:val="20"/>
              </w:rPr>
              <w:t>.1</w:t>
            </w:r>
          </w:p>
        </w:tc>
        <w:tc>
          <w:tcPr>
            <w:tcW w:w="1692" w:type="dxa"/>
          </w:tcPr>
          <w:p w14:paraId="455C9FA2" w14:textId="3CEDDE2D" w:rsidR="002563F7" w:rsidRPr="00392614" w:rsidRDefault="002563F7" w:rsidP="000A37EF">
            <w:pPr>
              <w:rPr>
                <w:iCs/>
                <w:kern w:val="22"/>
                <w:sz w:val="20"/>
                <w:szCs w:val="20"/>
              </w:rPr>
            </w:pPr>
            <w:r w:rsidRPr="00392614">
              <w:rPr>
                <w:iCs/>
                <w:kern w:val="22"/>
                <w:sz w:val="20"/>
                <w:szCs w:val="20"/>
              </w:rPr>
              <w:t>A</w:t>
            </w:r>
          </w:p>
        </w:tc>
        <w:tc>
          <w:tcPr>
            <w:tcW w:w="7560" w:type="dxa"/>
          </w:tcPr>
          <w:p w14:paraId="0C713067" w14:textId="77777777" w:rsidR="002563F7" w:rsidRPr="00392614" w:rsidRDefault="002563F7" w:rsidP="002563F7">
            <w:pPr>
              <w:jc w:val="both"/>
              <w:rPr>
                <w:rFonts w:cs="Arial"/>
                <w:bCs/>
                <w:iCs/>
                <w:sz w:val="20"/>
                <w:szCs w:val="20"/>
              </w:rPr>
            </w:pPr>
            <w:r w:rsidRPr="00392614">
              <w:rPr>
                <w:rFonts w:cs="Arial"/>
                <w:bCs/>
                <w:iCs/>
                <w:sz w:val="20"/>
                <w:szCs w:val="20"/>
              </w:rPr>
              <w:t xml:space="preserve">Technical Roadmap </w:t>
            </w:r>
          </w:p>
          <w:p w14:paraId="6D5AA0E7" w14:textId="77777777" w:rsidR="002563F7" w:rsidRPr="00392614" w:rsidRDefault="002563F7" w:rsidP="002563F7">
            <w:pPr>
              <w:rPr>
                <w:rFonts w:cs="Arial"/>
                <w:sz w:val="20"/>
                <w:szCs w:val="20"/>
              </w:rPr>
            </w:pPr>
            <w:r w:rsidRPr="00392614">
              <w:rPr>
                <w:rFonts w:cs="Arial"/>
                <w:sz w:val="20"/>
                <w:szCs w:val="20"/>
              </w:rPr>
              <w:t>Due three (3) days after completion of each formal testing event and updated as needed with any subsequent testing event.</w:t>
            </w:r>
          </w:p>
          <w:p w14:paraId="48DBB4AE" w14:textId="77777777" w:rsidR="002563F7" w:rsidRPr="00392614" w:rsidRDefault="002563F7" w:rsidP="002563F7">
            <w:pPr>
              <w:rPr>
                <w:rFonts w:cs="Arial"/>
                <w:sz w:val="20"/>
                <w:szCs w:val="20"/>
              </w:rPr>
            </w:pPr>
            <w:r w:rsidRPr="00392614">
              <w:rPr>
                <w:rFonts w:cs="Arial"/>
                <w:sz w:val="20"/>
                <w:szCs w:val="20"/>
              </w:rPr>
              <w:t>Electronic submission to:  VA PM, COR, CO.</w:t>
            </w:r>
          </w:p>
          <w:p w14:paraId="2FAF4D4E" w14:textId="77777777" w:rsidR="002563F7" w:rsidRPr="00392614" w:rsidRDefault="002563F7" w:rsidP="002563F7">
            <w:pPr>
              <w:rPr>
                <w:rFonts w:cs="Arial"/>
                <w:sz w:val="20"/>
                <w:szCs w:val="20"/>
              </w:rPr>
            </w:pPr>
            <w:r w:rsidRPr="00392614">
              <w:rPr>
                <w:rFonts w:cs="Arial"/>
                <w:sz w:val="20"/>
                <w:szCs w:val="20"/>
              </w:rPr>
              <w:t>Inspection:  destination</w:t>
            </w:r>
          </w:p>
          <w:p w14:paraId="0D64EFE8" w14:textId="733577DC" w:rsidR="002563F7" w:rsidRPr="00392614" w:rsidRDefault="002563F7" w:rsidP="002563F7">
            <w:pPr>
              <w:rPr>
                <w:rFonts w:cs="Arial"/>
                <w:bCs/>
                <w:iCs/>
                <w:sz w:val="20"/>
                <w:szCs w:val="20"/>
              </w:rPr>
            </w:pPr>
            <w:r w:rsidRPr="00392614">
              <w:rPr>
                <w:rFonts w:cs="Arial"/>
                <w:sz w:val="20"/>
                <w:szCs w:val="20"/>
              </w:rPr>
              <w:t>Acceptance:  destination</w:t>
            </w:r>
          </w:p>
        </w:tc>
      </w:tr>
      <w:tr w:rsidR="002563F7" w:rsidRPr="000A37EF" w14:paraId="62A73BA5" w14:textId="77777777" w:rsidTr="002563F7">
        <w:trPr>
          <w:trHeight w:val="413"/>
          <w:tblHeader/>
        </w:trPr>
        <w:tc>
          <w:tcPr>
            <w:tcW w:w="828" w:type="dxa"/>
          </w:tcPr>
          <w:p w14:paraId="64929034" w14:textId="6D2A8F40" w:rsidR="002563F7" w:rsidRPr="000A37EF" w:rsidRDefault="00204381" w:rsidP="000A37EF">
            <w:pPr>
              <w:rPr>
                <w:rFonts w:cs="Arial"/>
                <w:sz w:val="20"/>
                <w:szCs w:val="20"/>
              </w:rPr>
            </w:pPr>
            <w:r>
              <w:rPr>
                <w:iCs/>
                <w:kern w:val="22"/>
                <w:sz w:val="20"/>
                <w:szCs w:val="20"/>
              </w:rPr>
              <w:t>5.5</w:t>
            </w:r>
            <w:r w:rsidR="002563F7" w:rsidRPr="00392614">
              <w:rPr>
                <w:iCs/>
                <w:kern w:val="22"/>
                <w:sz w:val="20"/>
                <w:szCs w:val="20"/>
              </w:rPr>
              <w:t>.2</w:t>
            </w:r>
          </w:p>
        </w:tc>
        <w:tc>
          <w:tcPr>
            <w:tcW w:w="1692" w:type="dxa"/>
          </w:tcPr>
          <w:p w14:paraId="65B30A02" w14:textId="514EC6F1" w:rsidR="002563F7" w:rsidRPr="000A37EF" w:rsidRDefault="002563F7" w:rsidP="000A37EF">
            <w:pPr>
              <w:rPr>
                <w:rFonts w:cs="Arial"/>
                <w:sz w:val="20"/>
                <w:szCs w:val="20"/>
              </w:rPr>
            </w:pPr>
            <w:r w:rsidRPr="00392614">
              <w:rPr>
                <w:iCs/>
                <w:kern w:val="22"/>
                <w:sz w:val="20"/>
                <w:szCs w:val="20"/>
              </w:rPr>
              <w:t>A</w:t>
            </w:r>
          </w:p>
        </w:tc>
        <w:tc>
          <w:tcPr>
            <w:tcW w:w="7560" w:type="dxa"/>
          </w:tcPr>
          <w:p w14:paraId="5632E264" w14:textId="77777777" w:rsidR="002563F7" w:rsidRPr="00392614" w:rsidRDefault="002563F7" w:rsidP="002563F7">
            <w:pPr>
              <w:jc w:val="both"/>
              <w:rPr>
                <w:rFonts w:cs="Arial"/>
                <w:bCs/>
                <w:iCs/>
                <w:sz w:val="20"/>
                <w:szCs w:val="20"/>
              </w:rPr>
            </w:pPr>
            <w:r w:rsidRPr="00392614">
              <w:rPr>
                <w:rFonts w:cs="Arial"/>
                <w:bCs/>
                <w:iCs/>
                <w:sz w:val="20"/>
                <w:szCs w:val="20"/>
              </w:rPr>
              <w:t xml:space="preserve">Sprint Plan </w:t>
            </w:r>
          </w:p>
          <w:p w14:paraId="7924042B" w14:textId="77777777" w:rsidR="002563F7" w:rsidRPr="00392614" w:rsidRDefault="002563F7" w:rsidP="002563F7">
            <w:pPr>
              <w:rPr>
                <w:rFonts w:cs="Arial"/>
                <w:sz w:val="20"/>
                <w:szCs w:val="20"/>
              </w:rPr>
            </w:pPr>
            <w:r w:rsidRPr="00392614">
              <w:rPr>
                <w:rFonts w:cs="Arial"/>
                <w:sz w:val="20"/>
                <w:szCs w:val="20"/>
              </w:rPr>
              <w:t>Due one (1) day after the Build Plan and updated as needed with each new sprint, within 2 days after the prior sprint completes.</w:t>
            </w:r>
          </w:p>
          <w:p w14:paraId="75C0F0C3" w14:textId="77777777" w:rsidR="002563F7" w:rsidRPr="00392614" w:rsidRDefault="002563F7" w:rsidP="002563F7">
            <w:pPr>
              <w:rPr>
                <w:rFonts w:cs="Arial"/>
                <w:sz w:val="20"/>
                <w:szCs w:val="20"/>
              </w:rPr>
            </w:pPr>
            <w:r w:rsidRPr="00392614">
              <w:rPr>
                <w:rFonts w:cs="Arial"/>
                <w:sz w:val="20"/>
                <w:szCs w:val="20"/>
              </w:rPr>
              <w:t>Electronic submission to:  VA PM, COR, CO.</w:t>
            </w:r>
          </w:p>
          <w:p w14:paraId="05E14E85" w14:textId="77777777" w:rsidR="002563F7" w:rsidRPr="00392614" w:rsidRDefault="002563F7" w:rsidP="002563F7">
            <w:pPr>
              <w:rPr>
                <w:rFonts w:cs="Arial"/>
                <w:sz w:val="20"/>
                <w:szCs w:val="20"/>
              </w:rPr>
            </w:pPr>
            <w:r w:rsidRPr="00392614">
              <w:rPr>
                <w:rFonts w:cs="Arial"/>
                <w:sz w:val="20"/>
                <w:szCs w:val="20"/>
              </w:rPr>
              <w:t>Inspection:  destination</w:t>
            </w:r>
          </w:p>
          <w:p w14:paraId="2093D6E1" w14:textId="2F8E0A87" w:rsidR="002563F7" w:rsidRPr="000A37EF" w:rsidRDefault="002563F7" w:rsidP="002563F7">
            <w:pPr>
              <w:jc w:val="both"/>
              <w:rPr>
                <w:kern w:val="22"/>
                <w:sz w:val="20"/>
                <w:szCs w:val="20"/>
              </w:rPr>
            </w:pPr>
            <w:r w:rsidRPr="00392614">
              <w:rPr>
                <w:rFonts w:cs="Arial"/>
                <w:sz w:val="20"/>
                <w:szCs w:val="20"/>
              </w:rPr>
              <w:t>Acceptance:  destination</w:t>
            </w:r>
          </w:p>
        </w:tc>
      </w:tr>
      <w:tr w:rsidR="002563F7" w:rsidRPr="000A37EF" w14:paraId="12EEB301" w14:textId="77777777" w:rsidTr="002563F7">
        <w:trPr>
          <w:trHeight w:val="413"/>
          <w:tblHeader/>
        </w:trPr>
        <w:tc>
          <w:tcPr>
            <w:tcW w:w="828" w:type="dxa"/>
          </w:tcPr>
          <w:p w14:paraId="35510A60" w14:textId="0BACE53C" w:rsidR="002563F7" w:rsidRPr="000A37EF" w:rsidRDefault="000638C5" w:rsidP="000A37EF">
            <w:pPr>
              <w:rPr>
                <w:rFonts w:cs="Arial"/>
                <w:sz w:val="20"/>
                <w:szCs w:val="20"/>
              </w:rPr>
            </w:pPr>
            <w:hyperlink w:anchor="_SPRINT_EXECUTION" w:history="1">
              <w:r w:rsidR="00204381">
                <w:rPr>
                  <w:kern w:val="22"/>
                  <w:sz w:val="20"/>
                  <w:szCs w:val="20"/>
                </w:rPr>
                <w:t>5.5</w:t>
              </w:r>
              <w:r w:rsidR="002563F7" w:rsidRPr="00392614">
                <w:rPr>
                  <w:kern w:val="22"/>
                  <w:sz w:val="20"/>
                  <w:szCs w:val="20"/>
                </w:rPr>
                <w:t>.3</w:t>
              </w:r>
            </w:hyperlink>
          </w:p>
        </w:tc>
        <w:tc>
          <w:tcPr>
            <w:tcW w:w="1692" w:type="dxa"/>
          </w:tcPr>
          <w:p w14:paraId="0107CBE9" w14:textId="047562EE" w:rsidR="002563F7" w:rsidRPr="000A37EF" w:rsidRDefault="002563F7" w:rsidP="000A37EF">
            <w:pPr>
              <w:rPr>
                <w:rFonts w:cs="Arial"/>
                <w:sz w:val="20"/>
                <w:szCs w:val="20"/>
              </w:rPr>
            </w:pPr>
            <w:r w:rsidRPr="00392614">
              <w:rPr>
                <w:iCs/>
                <w:kern w:val="22"/>
                <w:sz w:val="20"/>
                <w:szCs w:val="20"/>
              </w:rPr>
              <w:t>A</w:t>
            </w:r>
          </w:p>
        </w:tc>
        <w:tc>
          <w:tcPr>
            <w:tcW w:w="7560" w:type="dxa"/>
          </w:tcPr>
          <w:p w14:paraId="2660FD55" w14:textId="77777777" w:rsidR="002563F7" w:rsidRPr="00392614" w:rsidRDefault="002563F7" w:rsidP="002563F7">
            <w:pPr>
              <w:jc w:val="both"/>
              <w:rPr>
                <w:rFonts w:cs="Arial"/>
                <w:bCs/>
                <w:iCs/>
                <w:sz w:val="20"/>
                <w:szCs w:val="20"/>
              </w:rPr>
            </w:pPr>
            <w:r w:rsidRPr="00392614">
              <w:rPr>
                <w:rFonts w:cs="Arial"/>
                <w:bCs/>
                <w:iCs/>
                <w:sz w:val="20"/>
                <w:szCs w:val="20"/>
              </w:rPr>
              <w:t xml:space="preserve">Source Code </w:t>
            </w:r>
          </w:p>
          <w:p w14:paraId="71E37A8C" w14:textId="77777777" w:rsidR="002563F7" w:rsidRPr="00392614" w:rsidRDefault="002563F7" w:rsidP="002563F7">
            <w:pPr>
              <w:rPr>
                <w:rFonts w:cs="Arial"/>
                <w:sz w:val="20"/>
                <w:szCs w:val="20"/>
              </w:rPr>
            </w:pPr>
            <w:r w:rsidRPr="00392614">
              <w:rPr>
                <w:rFonts w:cs="Arial"/>
                <w:sz w:val="20"/>
                <w:szCs w:val="20"/>
              </w:rPr>
              <w:t>Due one (1) day after each sprint ends.</w:t>
            </w:r>
          </w:p>
          <w:p w14:paraId="3EE13071" w14:textId="77777777" w:rsidR="002563F7" w:rsidRPr="00392614" w:rsidRDefault="002563F7" w:rsidP="002563F7">
            <w:pPr>
              <w:rPr>
                <w:rFonts w:cs="Arial"/>
                <w:sz w:val="20"/>
                <w:szCs w:val="20"/>
              </w:rPr>
            </w:pPr>
            <w:r w:rsidRPr="00392614">
              <w:rPr>
                <w:rFonts w:cs="Arial"/>
                <w:sz w:val="20"/>
                <w:szCs w:val="20"/>
              </w:rPr>
              <w:t>Electronic submission to:  VA PM, COR, CO.</w:t>
            </w:r>
          </w:p>
          <w:p w14:paraId="600C21F6" w14:textId="77777777" w:rsidR="002563F7" w:rsidRPr="00392614" w:rsidRDefault="002563F7" w:rsidP="002563F7">
            <w:pPr>
              <w:rPr>
                <w:rFonts w:cs="Arial"/>
                <w:sz w:val="20"/>
                <w:szCs w:val="20"/>
              </w:rPr>
            </w:pPr>
            <w:r w:rsidRPr="00392614">
              <w:rPr>
                <w:rFonts w:cs="Arial"/>
                <w:sz w:val="20"/>
                <w:szCs w:val="20"/>
              </w:rPr>
              <w:t>Inspection:  destination</w:t>
            </w:r>
          </w:p>
          <w:p w14:paraId="2326649D" w14:textId="4C7FBC13" w:rsidR="002563F7" w:rsidRPr="000A37EF" w:rsidRDefault="002563F7" w:rsidP="002563F7">
            <w:pPr>
              <w:jc w:val="both"/>
              <w:rPr>
                <w:kern w:val="22"/>
                <w:sz w:val="20"/>
                <w:szCs w:val="20"/>
              </w:rPr>
            </w:pPr>
            <w:r w:rsidRPr="00392614">
              <w:rPr>
                <w:rFonts w:cs="Arial"/>
                <w:sz w:val="20"/>
                <w:szCs w:val="20"/>
              </w:rPr>
              <w:t>Acceptance:  destination</w:t>
            </w:r>
          </w:p>
        </w:tc>
      </w:tr>
      <w:tr w:rsidR="002563F7" w:rsidRPr="000A37EF" w14:paraId="3731571A" w14:textId="77777777" w:rsidTr="002563F7">
        <w:trPr>
          <w:trHeight w:val="413"/>
          <w:tblHeader/>
        </w:trPr>
        <w:tc>
          <w:tcPr>
            <w:tcW w:w="828" w:type="dxa"/>
          </w:tcPr>
          <w:p w14:paraId="1005EE95" w14:textId="6661D100" w:rsidR="002563F7" w:rsidRPr="000A37EF" w:rsidRDefault="000638C5" w:rsidP="000A37EF">
            <w:pPr>
              <w:rPr>
                <w:rFonts w:cs="Arial"/>
                <w:sz w:val="20"/>
                <w:szCs w:val="20"/>
              </w:rPr>
            </w:pPr>
            <w:hyperlink w:anchor="_ENVIRONMENT_SUPPORT" w:history="1">
              <w:r w:rsidR="00204381">
                <w:rPr>
                  <w:kern w:val="22"/>
                  <w:sz w:val="20"/>
                  <w:szCs w:val="20"/>
                </w:rPr>
                <w:t>5.5</w:t>
              </w:r>
              <w:r w:rsidR="002563F7" w:rsidRPr="00392614">
                <w:rPr>
                  <w:kern w:val="22"/>
                  <w:sz w:val="20"/>
                  <w:szCs w:val="20"/>
                </w:rPr>
                <w:t>.4</w:t>
              </w:r>
            </w:hyperlink>
          </w:p>
        </w:tc>
        <w:tc>
          <w:tcPr>
            <w:tcW w:w="1692" w:type="dxa"/>
          </w:tcPr>
          <w:p w14:paraId="4E9E77C2" w14:textId="65909A01" w:rsidR="002563F7" w:rsidRPr="000A37EF" w:rsidRDefault="002563F7" w:rsidP="000A37EF">
            <w:pPr>
              <w:rPr>
                <w:rFonts w:cs="Arial"/>
                <w:sz w:val="20"/>
                <w:szCs w:val="20"/>
              </w:rPr>
            </w:pPr>
            <w:r w:rsidRPr="00392614">
              <w:rPr>
                <w:rFonts w:cs="Arial"/>
                <w:iCs/>
                <w:kern w:val="22"/>
                <w:sz w:val="20"/>
                <w:szCs w:val="20"/>
              </w:rPr>
              <w:t>A</w:t>
            </w:r>
          </w:p>
        </w:tc>
        <w:tc>
          <w:tcPr>
            <w:tcW w:w="7560" w:type="dxa"/>
            <w:vAlign w:val="center"/>
          </w:tcPr>
          <w:p w14:paraId="77710DEC" w14:textId="77777777" w:rsidR="002563F7" w:rsidRPr="00392614" w:rsidRDefault="002563F7" w:rsidP="002563F7">
            <w:pPr>
              <w:jc w:val="both"/>
              <w:rPr>
                <w:rFonts w:cs="Arial"/>
                <w:bCs/>
                <w:sz w:val="20"/>
                <w:szCs w:val="20"/>
              </w:rPr>
            </w:pPr>
            <w:r w:rsidRPr="00392614">
              <w:rPr>
                <w:rFonts w:cs="Arial"/>
                <w:bCs/>
                <w:iCs/>
                <w:sz w:val="20"/>
                <w:szCs w:val="20"/>
              </w:rPr>
              <w:t>Environment Management Plan</w:t>
            </w:r>
          </w:p>
          <w:p w14:paraId="473016B6" w14:textId="77777777" w:rsidR="002563F7" w:rsidRPr="00392614" w:rsidRDefault="002563F7" w:rsidP="002563F7">
            <w:pPr>
              <w:jc w:val="both"/>
              <w:rPr>
                <w:rFonts w:cs="Arial"/>
                <w:bCs/>
                <w:sz w:val="20"/>
                <w:szCs w:val="20"/>
              </w:rPr>
            </w:pPr>
            <w:r w:rsidRPr="00392614">
              <w:rPr>
                <w:rFonts w:cs="Arial"/>
                <w:iCs/>
                <w:sz w:val="20"/>
                <w:szCs w:val="20"/>
              </w:rPr>
              <w:t xml:space="preserve">Draft Due thirty (30) days after receipt of order (ARO). </w:t>
            </w:r>
          </w:p>
          <w:p w14:paraId="1AE42740" w14:textId="77777777" w:rsidR="002563F7" w:rsidRPr="00392614" w:rsidRDefault="002563F7" w:rsidP="002563F7">
            <w:pPr>
              <w:rPr>
                <w:rFonts w:cs="Arial"/>
                <w:bCs/>
                <w:sz w:val="20"/>
                <w:szCs w:val="20"/>
              </w:rPr>
            </w:pPr>
            <w:r w:rsidRPr="00392614">
              <w:rPr>
                <w:rFonts w:cs="Arial"/>
                <w:iCs/>
                <w:sz w:val="20"/>
                <w:szCs w:val="20"/>
              </w:rPr>
              <w:t xml:space="preserve">Electronic submission to: </w:t>
            </w:r>
            <w:r w:rsidRPr="00392614">
              <w:rPr>
                <w:rFonts w:cs="Arial"/>
                <w:sz w:val="20"/>
                <w:szCs w:val="20"/>
              </w:rPr>
              <w:t xml:space="preserve">VA PM, COR, CO, Facility CIO, Implementation Manager, Delivery Date Coordinator. </w:t>
            </w:r>
          </w:p>
          <w:p w14:paraId="3DC281A4"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30653F12" w14:textId="69F43DAD"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73617E23" w14:textId="77777777" w:rsidTr="002563F7">
        <w:trPr>
          <w:trHeight w:val="413"/>
          <w:tblHeader/>
        </w:trPr>
        <w:tc>
          <w:tcPr>
            <w:tcW w:w="828" w:type="dxa"/>
          </w:tcPr>
          <w:p w14:paraId="3859BE96" w14:textId="3B11D45C" w:rsidR="002563F7" w:rsidRPr="000A37EF" w:rsidRDefault="000638C5" w:rsidP="000A37EF">
            <w:pPr>
              <w:rPr>
                <w:rFonts w:cs="Arial"/>
                <w:sz w:val="20"/>
                <w:szCs w:val="20"/>
              </w:rPr>
            </w:pPr>
            <w:hyperlink w:anchor="_ENVIRONMENT_SUPPORT" w:history="1">
              <w:r w:rsidR="00204381">
                <w:rPr>
                  <w:kern w:val="22"/>
                  <w:sz w:val="20"/>
                  <w:szCs w:val="20"/>
                </w:rPr>
                <w:t>5.5</w:t>
              </w:r>
              <w:r w:rsidR="002563F7" w:rsidRPr="00392614">
                <w:rPr>
                  <w:kern w:val="22"/>
                  <w:sz w:val="20"/>
                  <w:szCs w:val="20"/>
                </w:rPr>
                <w:t>.4</w:t>
              </w:r>
            </w:hyperlink>
          </w:p>
        </w:tc>
        <w:tc>
          <w:tcPr>
            <w:tcW w:w="1692" w:type="dxa"/>
          </w:tcPr>
          <w:p w14:paraId="65F14FB0" w14:textId="43A6A879" w:rsidR="002563F7" w:rsidRPr="000A37EF" w:rsidRDefault="002563F7" w:rsidP="000A37EF">
            <w:pPr>
              <w:rPr>
                <w:rFonts w:cs="Arial"/>
                <w:sz w:val="20"/>
                <w:szCs w:val="20"/>
              </w:rPr>
            </w:pPr>
            <w:r w:rsidRPr="00392614">
              <w:rPr>
                <w:rFonts w:cs="Arial"/>
                <w:iCs/>
                <w:kern w:val="22"/>
                <w:sz w:val="20"/>
                <w:szCs w:val="20"/>
              </w:rPr>
              <w:t>B</w:t>
            </w:r>
          </w:p>
        </w:tc>
        <w:tc>
          <w:tcPr>
            <w:tcW w:w="7560" w:type="dxa"/>
            <w:vAlign w:val="center"/>
          </w:tcPr>
          <w:p w14:paraId="6B9A0538" w14:textId="77777777" w:rsidR="002563F7" w:rsidRPr="00392614" w:rsidRDefault="002563F7" w:rsidP="002563F7">
            <w:pPr>
              <w:jc w:val="both"/>
              <w:rPr>
                <w:rFonts w:cs="Arial"/>
                <w:bCs/>
                <w:sz w:val="20"/>
                <w:szCs w:val="20"/>
              </w:rPr>
            </w:pPr>
            <w:r w:rsidRPr="00392614">
              <w:rPr>
                <w:rFonts w:cs="Arial"/>
                <w:bCs/>
                <w:iCs/>
                <w:sz w:val="20"/>
                <w:szCs w:val="20"/>
              </w:rPr>
              <w:t>Continuous Integration (CI) Master Plan</w:t>
            </w:r>
          </w:p>
          <w:p w14:paraId="0EC71854" w14:textId="77777777" w:rsidR="002563F7" w:rsidRPr="00392614" w:rsidRDefault="002563F7" w:rsidP="002563F7">
            <w:pPr>
              <w:jc w:val="both"/>
              <w:rPr>
                <w:rFonts w:cs="Arial"/>
                <w:bCs/>
                <w:sz w:val="20"/>
                <w:szCs w:val="20"/>
              </w:rPr>
            </w:pPr>
            <w:r w:rsidRPr="00392614">
              <w:rPr>
                <w:rFonts w:cs="Arial"/>
                <w:iCs/>
                <w:sz w:val="20"/>
                <w:szCs w:val="20"/>
              </w:rPr>
              <w:t xml:space="preserve">Draft Due thirty (30) days after receipt of order (ARO). </w:t>
            </w:r>
          </w:p>
          <w:p w14:paraId="06FD000C" w14:textId="77777777" w:rsidR="002563F7" w:rsidRPr="00392614" w:rsidRDefault="002563F7" w:rsidP="002563F7">
            <w:pPr>
              <w:rPr>
                <w:rFonts w:cs="Arial"/>
                <w:bCs/>
                <w:sz w:val="20"/>
                <w:szCs w:val="20"/>
              </w:rPr>
            </w:pPr>
            <w:r w:rsidRPr="00392614">
              <w:rPr>
                <w:rFonts w:cs="Arial"/>
                <w:iCs/>
                <w:sz w:val="20"/>
                <w:szCs w:val="20"/>
              </w:rPr>
              <w:t xml:space="preserve">Electronic submission to: </w:t>
            </w:r>
            <w:r w:rsidRPr="00392614">
              <w:rPr>
                <w:rFonts w:cs="Arial"/>
                <w:sz w:val="20"/>
                <w:szCs w:val="20"/>
              </w:rPr>
              <w:t xml:space="preserve">VA PM, COR, CO, Facility CIO, Implementation Manager, Delivery Date Coordinator. </w:t>
            </w:r>
          </w:p>
          <w:p w14:paraId="32F7824F"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758B12E9" w14:textId="5C4EE225"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3DB004C5" w14:textId="77777777" w:rsidTr="002563F7">
        <w:trPr>
          <w:trHeight w:val="413"/>
          <w:tblHeader/>
        </w:trPr>
        <w:tc>
          <w:tcPr>
            <w:tcW w:w="828" w:type="dxa"/>
          </w:tcPr>
          <w:p w14:paraId="7052E29B" w14:textId="70E0C65F" w:rsidR="002563F7" w:rsidRPr="000A37EF" w:rsidRDefault="000638C5" w:rsidP="000A37EF">
            <w:pPr>
              <w:rPr>
                <w:rFonts w:cs="Arial"/>
                <w:sz w:val="20"/>
                <w:szCs w:val="20"/>
              </w:rPr>
            </w:pPr>
            <w:hyperlink w:anchor="_ENVIRONMENT_SUPPORT" w:history="1">
              <w:r w:rsidR="00204381">
                <w:rPr>
                  <w:kern w:val="22"/>
                  <w:sz w:val="20"/>
                  <w:szCs w:val="20"/>
                </w:rPr>
                <w:t>5.5</w:t>
              </w:r>
              <w:r w:rsidR="002563F7" w:rsidRPr="00392614">
                <w:rPr>
                  <w:kern w:val="22"/>
                  <w:sz w:val="20"/>
                  <w:szCs w:val="20"/>
                </w:rPr>
                <w:t>.4</w:t>
              </w:r>
            </w:hyperlink>
          </w:p>
        </w:tc>
        <w:tc>
          <w:tcPr>
            <w:tcW w:w="1692" w:type="dxa"/>
          </w:tcPr>
          <w:p w14:paraId="36CC567F" w14:textId="031A417A" w:rsidR="002563F7" w:rsidRPr="000A37EF" w:rsidRDefault="002563F7" w:rsidP="000A37EF">
            <w:pPr>
              <w:rPr>
                <w:rFonts w:cs="Arial"/>
                <w:sz w:val="20"/>
                <w:szCs w:val="20"/>
              </w:rPr>
            </w:pPr>
            <w:r w:rsidRPr="00392614">
              <w:rPr>
                <w:rFonts w:cs="Arial"/>
                <w:iCs/>
                <w:kern w:val="22"/>
                <w:sz w:val="20"/>
                <w:szCs w:val="20"/>
              </w:rPr>
              <w:t>C</w:t>
            </w:r>
          </w:p>
        </w:tc>
        <w:tc>
          <w:tcPr>
            <w:tcW w:w="7560" w:type="dxa"/>
            <w:vAlign w:val="center"/>
          </w:tcPr>
          <w:p w14:paraId="214E8996" w14:textId="77777777" w:rsidR="002563F7" w:rsidRPr="00392614" w:rsidRDefault="002563F7" w:rsidP="002563F7">
            <w:pPr>
              <w:jc w:val="both"/>
              <w:rPr>
                <w:rFonts w:cs="Arial"/>
                <w:bCs/>
                <w:sz w:val="20"/>
                <w:szCs w:val="20"/>
              </w:rPr>
            </w:pPr>
            <w:r w:rsidRPr="00392614">
              <w:rPr>
                <w:rFonts w:cs="Arial"/>
                <w:bCs/>
                <w:iCs/>
                <w:sz w:val="20"/>
                <w:szCs w:val="20"/>
              </w:rPr>
              <w:t xml:space="preserve">Automated Build Scripts </w:t>
            </w:r>
          </w:p>
          <w:p w14:paraId="5D011609" w14:textId="77777777" w:rsidR="002563F7" w:rsidRPr="00392614" w:rsidRDefault="002563F7" w:rsidP="002563F7">
            <w:pPr>
              <w:jc w:val="both"/>
              <w:rPr>
                <w:rFonts w:cs="Arial"/>
                <w:bCs/>
                <w:sz w:val="20"/>
                <w:szCs w:val="20"/>
              </w:rPr>
            </w:pPr>
            <w:r w:rsidRPr="00392614">
              <w:rPr>
                <w:rFonts w:cs="Arial"/>
                <w:iCs/>
                <w:sz w:val="20"/>
                <w:szCs w:val="20"/>
              </w:rPr>
              <w:t xml:space="preserve">Draft three (3) days after the Sprint Plan. </w:t>
            </w:r>
          </w:p>
          <w:p w14:paraId="0DB7403F" w14:textId="77777777" w:rsidR="002563F7" w:rsidRPr="00392614" w:rsidRDefault="002563F7" w:rsidP="002563F7">
            <w:pPr>
              <w:rPr>
                <w:rFonts w:cs="Arial"/>
                <w:bCs/>
                <w:sz w:val="20"/>
                <w:szCs w:val="20"/>
              </w:rPr>
            </w:pPr>
            <w:r w:rsidRPr="00392614">
              <w:rPr>
                <w:rFonts w:cs="Arial"/>
                <w:iCs/>
                <w:sz w:val="20"/>
                <w:szCs w:val="20"/>
              </w:rPr>
              <w:t xml:space="preserve">Electronic submission to: </w:t>
            </w:r>
            <w:r w:rsidRPr="00392614">
              <w:rPr>
                <w:rFonts w:cs="Arial"/>
                <w:sz w:val="20"/>
                <w:szCs w:val="20"/>
              </w:rPr>
              <w:t xml:space="preserve">VA PM, COR, CO, Facility CIO, Implementation Manager, Delivery Date Coordinator. </w:t>
            </w:r>
          </w:p>
          <w:p w14:paraId="4A2876B8"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581F23DF" w14:textId="0D5F55C7"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7CBD1CE6" w14:textId="77777777" w:rsidTr="002563F7">
        <w:trPr>
          <w:trHeight w:val="413"/>
          <w:tblHeader/>
        </w:trPr>
        <w:tc>
          <w:tcPr>
            <w:tcW w:w="828" w:type="dxa"/>
          </w:tcPr>
          <w:p w14:paraId="233BAA65" w14:textId="069972FF" w:rsidR="002563F7" w:rsidRPr="000A37EF" w:rsidRDefault="000638C5" w:rsidP="000A37EF">
            <w:pPr>
              <w:rPr>
                <w:rFonts w:cs="Arial"/>
                <w:sz w:val="20"/>
                <w:szCs w:val="20"/>
              </w:rPr>
            </w:pPr>
            <w:hyperlink w:anchor="_ENVIRONMENT_SUPPORT" w:history="1">
              <w:r w:rsidR="00204381">
                <w:rPr>
                  <w:kern w:val="22"/>
                  <w:sz w:val="20"/>
                  <w:szCs w:val="20"/>
                </w:rPr>
                <w:t>5.5</w:t>
              </w:r>
              <w:r w:rsidR="002563F7" w:rsidRPr="00392614">
                <w:rPr>
                  <w:kern w:val="22"/>
                  <w:sz w:val="20"/>
                  <w:szCs w:val="20"/>
                </w:rPr>
                <w:t>.4</w:t>
              </w:r>
            </w:hyperlink>
          </w:p>
        </w:tc>
        <w:tc>
          <w:tcPr>
            <w:tcW w:w="1692" w:type="dxa"/>
          </w:tcPr>
          <w:p w14:paraId="43049A0A" w14:textId="458B42D5" w:rsidR="002563F7" w:rsidRPr="000A37EF" w:rsidRDefault="002563F7" w:rsidP="000A37EF">
            <w:pPr>
              <w:rPr>
                <w:rFonts w:cs="Arial"/>
                <w:sz w:val="20"/>
                <w:szCs w:val="20"/>
              </w:rPr>
            </w:pPr>
            <w:r w:rsidRPr="00392614">
              <w:rPr>
                <w:rFonts w:cs="Arial"/>
                <w:iCs/>
                <w:kern w:val="22"/>
                <w:sz w:val="20"/>
                <w:szCs w:val="20"/>
              </w:rPr>
              <w:t>D</w:t>
            </w:r>
          </w:p>
        </w:tc>
        <w:tc>
          <w:tcPr>
            <w:tcW w:w="7560" w:type="dxa"/>
            <w:vAlign w:val="center"/>
          </w:tcPr>
          <w:p w14:paraId="0A8FB6D4" w14:textId="77777777" w:rsidR="002563F7" w:rsidRPr="00392614" w:rsidRDefault="002563F7" w:rsidP="002563F7">
            <w:pPr>
              <w:jc w:val="both"/>
              <w:rPr>
                <w:rFonts w:cs="Arial"/>
                <w:bCs/>
                <w:sz w:val="20"/>
                <w:szCs w:val="20"/>
              </w:rPr>
            </w:pPr>
            <w:r w:rsidRPr="00392614">
              <w:rPr>
                <w:rFonts w:cs="Arial"/>
                <w:bCs/>
                <w:iCs/>
                <w:sz w:val="20"/>
                <w:szCs w:val="20"/>
              </w:rPr>
              <w:t>System Administration, System Build, and Configuration Guide</w:t>
            </w:r>
          </w:p>
          <w:p w14:paraId="4665A780" w14:textId="77777777" w:rsidR="002563F7" w:rsidRPr="00392614" w:rsidRDefault="002563F7" w:rsidP="002563F7">
            <w:pPr>
              <w:jc w:val="both"/>
              <w:rPr>
                <w:rFonts w:cs="Arial"/>
                <w:bCs/>
                <w:sz w:val="20"/>
                <w:szCs w:val="20"/>
              </w:rPr>
            </w:pPr>
            <w:r w:rsidRPr="00392614">
              <w:rPr>
                <w:rFonts w:cs="Arial"/>
                <w:iCs/>
                <w:sz w:val="20"/>
                <w:szCs w:val="20"/>
              </w:rPr>
              <w:t xml:space="preserve">Draft Due thirty (30) days after receipt of order (ARO). </w:t>
            </w:r>
          </w:p>
          <w:p w14:paraId="44D7B417" w14:textId="77777777" w:rsidR="002563F7" w:rsidRPr="00392614" w:rsidRDefault="002563F7" w:rsidP="002563F7">
            <w:pPr>
              <w:rPr>
                <w:rFonts w:cs="Arial"/>
                <w:bCs/>
                <w:sz w:val="20"/>
                <w:szCs w:val="20"/>
              </w:rPr>
            </w:pPr>
            <w:r w:rsidRPr="00392614">
              <w:rPr>
                <w:rFonts w:cs="Arial"/>
                <w:iCs/>
                <w:sz w:val="20"/>
                <w:szCs w:val="20"/>
              </w:rPr>
              <w:t xml:space="preserve">Electronic submission to: </w:t>
            </w:r>
            <w:r w:rsidRPr="00392614">
              <w:rPr>
                <w:rFonts w:cs="Arial"/>
                <w:sz w:val="20"/>
                <w:szCs w:val="20"/>
              </w:rPr>
              <w:t xml:space="preserve">VA PM, COR, CO, Facility CIO, Implementation Manager, Delivery Date Coordinator. </w:t>
            </w:r>
          </w:p>
          <w:p w14:paraId="2224A0FC"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22965810" w14:textId="7240BA16"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31998C0A" w14:textId="77777777" w:rsidTr="002563F7">
        <w:trPr>
          <w:trHeight w:val="413"/>
          <w:tblHeader/>
        </w:trPr>
        <w:tc>
          <w:tcPr>
            <w:tcW w:w="828" w:type="dxa"/>
          </w:tcPr>
          <w:p w14:paraId="388FE225" w14:textId="498E96CE" w:rsidR="002563F7" w:rsidRPr="000A37EF" w:rsidRDefault="00204381" w:rsidP="000A37EF">
            <w:pPr>
              <w:rPr>
                <w:rFonts w:cs="Arial"/>
                <w:sz w:val="20"/>
                <w:szCs w:val="20"/>
              </w:rPr>
            </w:pPr>
            <w:r>
              <w:rPr>
                <w:sz w:val="20"/>
                <w:szCs w:val="20"/>
              </w:rPr>
              <w:t>5.5</w:t>
            </w:r>
            <w:r w:rsidR="002563F7" w:rsidRPr="00392614">
              <w:rPr>
                <w:sz w:val="20"/>
                <w:szCs w:val="20"/>
              </w:rPr>
              <w:t>.5.1</w:t>
            </w:r>
          </w:p>
        </w:tc>
        <w:tc>
          <w:tcPr>
            <w:tcW w:w="1692" w:type="dxa"/>
          </w:tcPr>
          <w:p w14:paraId="02E36AFB" w14:textId="1E3E236B" w:rsidR="002563F7" w:rsidRPr="000A37EF" w:rsidRDefault="002563F7" w:rsidP="000A37EF">
            <w:pPr>
              <w:rPr>
                <w:rFonts w:cs="Arial"/>
                <w:sz w:val="20"/>
                <w:szCs w:val="20"/>
              </w:rPr>
            </w:pPr>
            <w:r w:rsidRPr="00392614">
              <w:rPr>
                <w:iCs/>
                <w:kern w:val="22"/>
                <w:sz w:val="20"/>
                <w:szCs w:val="20"/>
              </w:rPr>
              <w:t>A</w:t>
            </w:r>
          </w:p>
        </w:tc>
        <w:tc>
          <w:tcPr>
            <w:tcW w:w="7560" w:type="dxa"/>
            <w:vAlign w:val="center"/>
          </w:tcPr>
          <w:p w14:paraId="50E17D9C" w14:textId="77777777" w:rsidR="002563F7" w:rsidRPr="00392614" w:rsidRDefault="002563F7" w:rsidP="002563F7">
            <w:pPr>
              <w:rPr>
                <w:rFonts w:cs="Arial"/>
                <w:bCs/>
                <w:iCs/>
                <w:sz w:val="20"/>
                <w:szCs w:val="20"/>
              </w:rPr>
            </w:pPr>
            <w:r w:rsidRPr="00392614">
              <w:rPr>
                <w:rFonts w:cs="Arial"/>
                <w:bCs/>
                <w:iCs/>
                <w:sz w:val="20"/>
                <w:szCs w:val="20"/>
              </w:rPr>
              <w:t>Master Test Plan</w:t>
            </w:r>
          </w:p>
          <w:p w14:paraId="759CBD49" w14:textId="77777777" w:rsidR="002563F7" w:rsidRPr="00392614" w:rsidRDefault="002563F7" w:rsidP="002563F7">
            <w:pPr>
              <w:rPr>
                <w:rFonts w:cs="Arial"/>
                <w:bCs/>
                <w:iCs/>
                <w:sz w:val="20"/>
                <w:szCs w:val="20"/>
              </w:rPr>
            </w:pPr>
            <w:r w:rsidRPr="00392614">
              <w:rPr>
                <w:rFonts w:cs="Arial"/>
                <w:bCs/>
                <w:iCs/>
                <w:sz w:val="20"/>
                <w:szCs w:val="20"/>
              </w:rPr>
              <w:t xml:space="preserve">Draft Due thirty (30) days after receipt of order (ARO). </w:t>
            </w:r>
          </w:p>
          <w:p w14:paraId="19167DC7" w14:textId="77777777" w:rsidR="002563F7" w:rsidRPr="00392614" w:rsidRDefault="002563F7" w:rsidP="002563F7">
            <w:pPr>
              <w:rPr>
                <w:rFonts w:cs="Arial"/>
                <w:bCs/>
                <w:iCs/>
                <w:sz w:val="20"/>
                <w:szCs w:val="20"/>
              </w:rPr>
            </w:pPr>
            <w:r w:rsidRPr="00392614">
              <w:rPr>
                <w:rFonts w:cs="Arial"/>
                <w:bCs/>
                <w:iCs/>
                <w:sz w:val="20"/>
                <w:szCs w:val="20"/>
              </w:rPr>
              <w:t xml:space="preserve">Electronic submission to: VA PM, COR, CO, Facility CIO, Implementation Manager, Delivery Date Coordinator. </w:t>
            </w:r>
          </w:p>
          <w:p w14:paraId="0EE3F01F" w14:textId="77777777" w:rsidR="002563F7" w:rsidRPr="00392614" w:rsidRDefault="002563F7" w:rsidP="002563F7">
            <w:pPr>
              <w:rPr>
                <w:rFonts w:cs="Arial"/>
                <w:bCs/>
                <w:iCs/>
                <w:sz w:val="20"/>
                <w:szCs w:val="20"/>
              </w:rPr>
            </w:pPr>
            <w:r w:rsidRPr="00392614">
              <w:rPr>
                <w:rFonts w:cs="Arial"/>
                <w:bCs/>
                <w:iCs/>
                <w:sz w:val="20"/>
                <w:szCs w:val="20"/>
              </w:rPr>
              <w:t>Inspection:  destination</w:t>
            </w:r>
          </w:p>
          <w:p w14:paraId="698BC1E0" w14:textId="597F8AE9" w:rsidR="002563F7" w:rsidRPr="000A37EF" w:rsidRDefault="002563F7" w:rsidP="002563F7">
            <w:pPr>
              <w:jc w:val="both"/>
              <w:rPr>
                <w:kern w:val="22"/>
                <w:sz w:val="20"/>
                <w:szCs w:val="20"/>
              </w:rPr>
            </w:pPr>
            <w:r w:rsidRPr="00392614">
              <w:rPr>
                <w:rFonts w:cs="Arial"/>
                <w:bCs/>
                <w:iCs/>
                <w:sz w:val="20"/>
                <w:szCs w:val="20"/>
              </w:rPr>
              <w:t>Acceptance:  destination</w:t>
            </w:r>
          </w:p>
        </w:tc>
      </w:tr>
      <w:tr w:rsidR="002563F7" w:rsidRPr="000A37EF" w14:paraId="46CDE193" w14:textId="77777777" w:rsidTr="002563F7">
        <w:trPr>
          <w:trHeight w:val="413"/>
          <w:tblHeader/>
        </w:trPr>
        <w:tc>
          <w:tcPr>
            <w:tcW w:w="828" w:type="dxa"/>
          </w:tcPr>
          <w:p w14:paraId="7569BAAA" w14:textId="77765D87" w:rsidR="002563F7" w:rsidRPr="000A37EF" w:rsidRDefault="00204381" w:rsidP="000A37EF">
            <w:pPr>
              <w:rPr>
                <w:rFonts w:cs="Arial"/>
                <w:sz w:val="20"/>
                <w:szCs w:val="20"/>
              </w:rPr>
            </w:pPr>
            <w:r>
              <w:rPr>
                <w:sz w:val="20"/>
                <w:szCs w:val="20"/>
              </w:rPr>
              <w:t>5.5</w:t>
            </w:r>
            <w:r w:rsidR="002563F7" w:rsidRPr="00392614">
              <w:rPr>
                <w:sz w:val="20"/>
                <w:szCs w:val="20"/>
              </w:rPr>
              <w:t>.5.1</w:t>
            </w:r>
          </w:p>
        </w:tc>
        <w:tc>
          <w:tcPr>
            <w:tcW w:w="1692" w:type="dxa"/>
          </w:tcPr>
          <w:p w14:paraId="742B0E6E" w14:textId="76E77118" w:rsidR="002563F7" w:rsidRPr="000A37EF" w:rsidRDefault="002563F7" w:rsidP="000A37EF">
            <w:pPr>
              <w:rPr>
                <w:rFonts w:cs="Arial"/>
                <w:sz w:val="20"/>
                <w:szCs w:val="20"/>
              </w:rPr>
            </w:pPr>
            <w:r w:rsidRPr="00392614">
              <w:rPr>
                <w:iCs/>
                <w:kern w:val="22"/>
                <w:sz w:val="20"/>
                <w:szCs w:val="20"/>
              </w:rPr>
              <w:t>B</w:t>
            </w:r>
          </w:p>
        </w:tc>
        <w:tc>
          <w:tcPr>
            <w:tcW w:w="7560" w:type="dxa"/>
            <w:vAlign w:val="center"/>
          </w:tcPr>
          <w:p w14:paraId="27EAA52C" w14:textId="77777777" w:rsidR="002563F7" w:rsidRPr="00392614" w:rsidRDefault="002563F7" w:rsidP="002563F7">
            <w:pPr>
              <w:rPr>
                <w:rFonts w:cs="Arial"/>
                <w:bCs/>
                <w:iCs/>
                <w:sz w:val="20"/>
                <w:szCs w:val="20"/>
              </w:rPr>
            </w:pPr>
            <w:r w:rsidRPr="00392614">
              <w:rPr>
                <w:rFonts w:cs="Arial"/>
                <w:bCs/>
                <w:iCs/>
                <w:sz w:val="20"/>
                <w:szCs w:val="20"/>
              </w:rPr>
              <w:t>Post Development Test</w:t>
            </w:r>
            <w:r>
              <w:rPr>
                <w:rFonts w:cs="Arial"/>
                <w:bCs/>
                <w:iCs/>
                <w:sz w:val="20"/>
                <w:szCs w:val="20"/>
              </w:rPr>
              <w:t xml:space="preserve"> </w:t>
            </w:r>
            <w:r w:rsidRPr="00392614">
              <w:rPr>
                <w:rFonts w:cs="Arial"/>
                <w:bCs/>
                <w:iCs/>
                <w:sz w:val="20"/>
                <w:szCs w:val="20"/>
              </w:rPr>
              <w:t xml:space="preserve">Scripts </w:t>
            </w:r>
          </w:p>
          <w:p w14:paraId="6FCF61C6" w14:textId="77777777" w:rsidR="002563F7" w:rsidRPr="00392614" w:rsidRDefault="002563F7" w:rsidP="002563F7">
            <w:pPr>
              <w:jc w:val="both"/>
              <w:rPr>
                <w:rFonts w:cs="Arial"/>
                <w:sz w:val="20"/>
                <w:szCs w:val="20"/>
              </w:rPr>
            </w:pPr>
            <w:r w:rsidRPr="00392614">
              <w:rPr>
                <w:rFonts w:cs="Arial"/>
                <w:iCs/>
                <w:sz w:val="20"/>
                <w:szCs w:val="20"/>
              </w:rPr>
              <w:t>Due two (2) days prior to each formal sprint testing event.</w:t>
            </w:r>
          </w:p>
          <w:p w14:paraId="01E6CC24" w14:textId="77777777" w:rsidR="002563F7" w:rsidRPr="00392614" w:rsidRDefault="002563F7" w:rsidP="002563F7">
            <w:pPr>
              <w:rPr>
                <w:rFonts w:cs="Arial"/>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0E322113"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32D59550" w14:textId="342B9EE3"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07C8EA2F" w14:textId="77777777" w:rsidTr="002563F7">
        <w:trPr>
          <w:trHeight w:val="413"/>
          <w:tblHeader/>
        </w:trPr>
        <w:tc>
          <w:tcPr>
            <w:tcW w:w="828" w:type="dxa"/>
          </w:tcPr>
          <w:p w14:paraId="63E6AE99" w14:textId="1817C158" w:rsidR="002563F7" w:rsidRPr="000A37EF" w:rsidRDefault="00204381" w:rsidP="000A37EF">
            <w:pPr>
              <w:rPr>
                <w:rFonts w:cs="Arial"/>
                <w:sz w:val="20"/>
                <w:szCs w:val="20"/>
              </w:rPr>
            </w:pPr>
            <w:r>
              <w:rPr>
                <w:sz w:val="20"/>
                <w:szCs w:val="20"/>
              </w:rPr>
              <w:t>5.5</w:t>
            </w:r>
            <w:r w:rsidR="002563F7" w:rsidRPr="00392614">
              <w:rPr>
                <w:sz w:val="20"/>
                <w:szCs w:val="20"/>
              </w:rPr>
              <w:t>.5.1</w:t>
            </w:r>
          </w:p>
        </w:tc>
        <w:tc>
          <w:tcPr>
            <w:tcW w:w="1692" w:type="dxa"/>
          </w:tcPr>
          <w:p w14:paraId="23C50E35" w14:textId="793235F3" w:rsidR="002563F7" w:rsidRPr="000A37EF" w:rsidRDefault="002563F7" w:rsidP="000A37EF">
            <w:pPr>
              <w:rPr>
                <w:rFonts w:cs="Arial"/>
                <w:sz w:val="20"/>
                <w:szCs w:val="20"/>
              </w:rPr>
            </w:pPr>
            <w:r w:rsidRPr="00392614">
              <w:rPr>
                <w:iCs/>
                <w:kern w:val="22"/>
                <w:sz w:val="20"/>
                <w:szCs w:val="20"/>
              </w:rPr>
              <w:t>C</w:t>
            </w:r>
          </w:p>
        </w:tc>
        <w:tc>
          <w:tcPr>
            <w:tcW w:w="7560" w:type="dxa"/>
            <w:vAlign w:val="center"/>
          </w:tcPr>
          <w:p w14:paraId="164C9920" w14:textId="77777777" w:rsidR="002563F7" w:rsidRPr="00392614" w:rsidRDefault="002563F7" w:rsidP="002563F7">
            <w:pPr>
              <w:rPr>
                <w:rFonts w:cs="Arial"/>
                <w:bCs/>
                <w:iCs/>
                <w:sz w:val="20"/>
                <w:szCs w:val="20"/>
              </w:rPr>
            </w:pPr>
            <w:r w:rsidRPr="00392614">
              <w:rPr>
                <w:rFonts w:cs="Arial"/>
                <w:bCs/>
                <w:iCs/>
                <w:sz w:val="20"/>
                <w:szCs w:val="20"/>
              </w:rPr>
              <w:t>Development Testing Report</w:t>
            </w:r>
          </w:p>
          <w:p w14:paraId="139B1F0B" w14:textId="77777777" w:rsidR="002563F7" w:rsidRPr="00392614" w:rsidRDefault="002563F7" w:rsidP="002563F7">
            <w:pPr>
              <w:jc w:val="both"/>
              <w:rPr>
                <w:rFonts w:cs="Arial"/>
                <w:sz w:val="20"/>
                <w:szCs w:val="20"/>
              </w:rPr>
            </w:pPr>
            <w:r w:rsidRPr="00392614">
              <w:rPr>
                <w:rFonts w:cs="Arial"/>
                <w:iCs/>
                <w:sz w:val="20"/>
                <w:szCs w:val="20"/>
              </w:rPr>
              <w:t>Due three (3) days after completion of each formal testing event.</w:t>
            </w:r>
          </w:p>
          <w:p w14:paraId="4102A83C" w14:textId="77777777" w:rsidR="002563F7" w:rsidRPr="00392614" w:rsidRDefault="002563F7" w:rsidP="002563F7">
            <w:pPr>
              <w:rPr>
                <w:rFonts w:cs="Arial"/>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1DFCEB54" w14:textId="77777777" w:rsidR="002563F7" w:rsidRPr="00392614" w:rsidRDefault="002563F7" w:rsidP="002563F7">
            <w:pPr>
              <w:jc w:val="both"/>
              <w:rPr>
                <w:rFonts w:cs="Arial"/>
                <w:sz w:val="20"/>
                <w:szCs w:val="20"/>
              </w:rPr>
            </w:pPr>
            <w:r w:rsidRPr="00392614">
              <w:rPr>
                <w:rFonts w:cs="Arial"/>
                <w:iCs/>
                <w:sz w:val="20"/>
                <w:szCs w:val="20"/>
              </w:rPr>
              <w:t>Inspection:  destination</w:t>
            </w:r>
          </w:p>
          <w:p w14:paraId="59BECCF0" w14:textId="0ADCADB7"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1E5D4762" w14:textId="77777777" w:rsidTr="002563F7">
        <w:trPr>
          <w:trHeight w:val="413"/>
          <w:tblHeader/>
        </w:trPr>
        <w:tc>
          <w:tcPr>
            <w:tcW w:w="828" w:type="dxa"/>
          </w:tcPr>
          <w:p w14:paraId="4C89332E" w14:textId="5957DF6D" w:rsidR="002563F7" w:rsidRPr="000A37EF" w:rsidRDefault="00204381" w:rsidP="000A37EF">
            <w:pPr>
              <w:rPr>
                <w:rFonts w:cs="Arial"/>
                <w:sz w:val="20"/>
                <w:szCs w:val="20"/>
              </w:rPr>
            </w:pPr>
            <w:r>
              <w:rPr>
                <w:iCs/>
                <w:kern w:val="22"/>
                <w:sz w:val="20"/>
                <w:szCs w:val="20"/>
              </w:rPr>
              <w:t>5.5</w:t>
            </w:r>
            <w:r w:rsidR="002563F7" w:rsidRPr="00392614">
              <w:rPr>
                <w:iCs/>
                <w:kern w:val="22"/>
                <w:sz w:val="20"/>
                <w:szCs w:val="20"/>
              </w:rPr>
              <w:t>.5.2</w:t>
            </w:r>
          </w:p>
        </w:tc>
        <w:tc>
          <w:tcPr>
            <w:tcW w:w="1692" w:type="dxa"/>
          </w:tcPr>
          <w:p w14:paraId="467D4B2B" w14:textId="74AED16A" w:rsidR="002563F7" w:rsidRPr="000A37EF" w:rsidRDefault="002563F7" w:rsidP="000A37EF">
            <w:pPr>
              <w:rPr>
                <w:rFonts w:cs="Arial"/>
                <w:sz w:val="20"/>
                <w:szCs w:val="20"/>
              </w:rPr>
            </w:pPr>
            <w:r w:rsidRPr="00392614">
              <w:rPr>
                <w:iCs/>
                <w:kern w:val="22"/>
                <w:sz w:val="20"/>
                <w:szCs w:val="20"/>
              </w:rPr>
              <w:t>A</w:t>
            </w:r>
          </w:p>
        </w:tc>
        <w:tc>
          <w:tcPr>
            <w:tcW w:w="7560" w:type="dxa"/>
            <w:vAlign w:val="center"/>
          </w:tcPr>
          <w:p w14:paraId="71A4B555" w14:textId="77777777" w:rsidR="002563F7" w:rsidRPr="00392614" w:rsidRDefault="002563F7" w:rsidP="002563F7">
            <w:pPr>
              <w:rPr>
                <w:rFonts w:cs="Arial"/>
                <w:bCs/>
                <w:iCs/>
                <w:sz w:val="20"/>
                <w:szCs w:val="20"/>
              </w:rPr>
            </w:pPr>
            <w:r w:rsidRPr="00392614">
              <w:rPr>
                <w:rFonts w:cs="Arial"/>
                <w:bCs/>
                <w:iCs/>
                <w:sz w:val="20"/>
                <w:szCs w:val="20"/>
              </w:rPr>
              <w:t>Test Management Data and Artifacts</w:t>
            </w:r>
          </w:p>
          <w:p w14:paraId="56CD7863" w14:textId="77777777" w:rsidR="002563F7" w:rsidRPr="00392614" w:rsidRDefault="002563F7" w:rsidP="002563F7">
            <w:pPr>
              <w:jc w:val="both"/>
              <w:rPr>
                <w:rFonts w:cs="Arial"/>
                <w:sz w:val="20"/>
                <w:szCs w:val="20"/>
              </w:rPr>
            </w:pPr>
            <w:r w:rsidRPr="00392614">
              <w:rPr>
                <w:rFonts w:cs="Arial"/>
                <w:iCs/>
                <w:sz w:val="20"/>
                <w:szCs w:val="20"/>
              </w:rPr>
              <w:t>Due two (2) days prior to each formal sprint testing event.</w:t>
            </w:r>
          </w:p>
          <w:p w14:paraId="23904735"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71087C8A" w14:textId="77777777" w:rsidR="002563F7" w:rsidRPr="00392614" w:rsidRDefault="002563F7" w:rsidP="002563F7">
            <w:pPr>
              <w:jc w:val="both"/>
              <w:rPr>
                <w:rFonts w:cs="Arial"/>
                <w:bCs/>
                <w:i/>
                <w:iCs/>
                <w:sz w:val="20"/>
                <w:szCs w:val="20"/>
              </w:rPr>
            </w:pPr>
            <w:r w:rsidRPr="00392614">
              <w:rPr>
                <w:rFonts w:cs="Arial"/>
                <w:iCs/>
                <w:sz w:val="20"/>
                <w:szCs w:val="20"/>
              </w:rPr>
              <w:t>Inspection:  destination</w:t>
            </w:r>
          </w:p>
          <w:p w14:paraId="4FB99A32" w14:textId="6D9EB47D"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015F9AAA" w14:textId="77777777" w:rsidTr="002563F7">
        <w:trPr>
          <w:trHeight w:val="413"/>
          <w:tblHeader/>
        </w:trPr>
        <w:tc>
          <w:tcPr>
            <w:tcW w:w="828" w:type="dxa"/>
          </w:tcPr>
          <w:p w14:paraId="461EE28E" w14:textId="03FD6CED" w:rsidR="002563F7" w:rsidRPr="000A37EF" w:rsidRDefault="00204381" w:rsidP="000A37EF">
            <w:pPr>
              <w:rPr>
                <w:rFonts w:cs="Arial"/>
                <w:sz w:val="20"/>
                <w:szCs w:val="20"/>
              </w:rPr>
            </w:pPr>
            <w:r>
              <w:rPr>
                <w:iCs/>
                <w:kern w:val="22"/>
                <w:sz w:val="20"/>
                <w:szCs w:val="20"/>
              </w:rPr>
              <w:t>5.5</w:t>
            </w:r>
            <w:r w:rsidR="002563F7" w:rsidRPr="00392614">
              <w:rPr>
                <w:iCs/>
                <w:kern w:val="22"/>
                <w:sz w:val="20"/>
                <w:szCs w:val="20"/>
              </w:rPr>
              <w:t>.5.2</w:t>
            </w:r>
          </w:p>
        </w:tc>
        <w:tc>
          <w:tcPr>
            <w:tcW w:w="1692" w:type="dxa"/>
          </w:tcPr>
          <w:p w14:paraId="29E63F66" w14:textId="3390DC84" w:rsidR="002563F7" w:rsidRPr="000A37EF" w:rsidRDefault="002563F7" w:rsidP="000A37EF">
            <w:pPr>
              <w:rPr>
                <w:rFonts w:cs="Arial"/>
                <w:sz w:val="20"/>
                <w:szCs w:val="20"/>
              </w:rPr>
            </w:pPr>
            <w:r w:rsidRPr="00392614">
              <w:rPr>
                <w:iCs/>
                <w:kern w:val="22"/>
                <w:sz w:val="20"/>
                <w:szCs w:val="20"/>
              </w:rPr>
              <w:t>B</w:t>
            </w:r>
          </w:p>
        </w:tc>
        <w:tc>
          <w:tcPr>
            <w:tcW w:w="7560" w:type="dxa"/>
            <w:vAlign w:val="center"/>
          </w:tcPr>
          <w:p w14:paraId="5768888C" w14:textId="77777777" w:rsidR="002563F7" w:rsidRPr="00392614" w:rsidRDefault="002563F7" w:rsidP="002563F7">
            <w:pPr>
              <w:rPr>
                <w:rFonts w:cs="Arial"/>
                <w:bCs/>
                <w:iCs/>
                <w:sz w:val="20"/>
                <w:szCs w:val="20"/>
              </w:rPr>
            </w:pPr>
            <w:r w:rsidRPr="00392614">
              <w:rPr>
                <w:rFonts w:cs="Arial"/>
                <w:bCs/>
                <w:iCs/>
                <w:sz w:val="20"/>
                <w:szCs w:val="20"/>
              </w:rPr>
              <w:t xml:space="preserve">Defect Listing </w:t>
            </w:r>
          </w:p>
          <w:p w14:paraId="604B3F78" w14:textId="77777777" w:rsidR="002563F7" w:rsidRPr="00392614" w:rsidRDefault="002563F7" w:rsidP="002563F7">
            <w:pPr>
              <w:rPr>
                <w:rFonts w:cs="Arial"/>
                <w:bCs/>
                <w:iCs/>
                <w:sz w:val="20"/>
                <w:szCs w:val="20"/>
              </w:rPr>
            </w:pPr>
            <w:r w:rsidRPr="00392614">
              <w:rPr>
                <w:rFonts w:cs="Arial"/>
                <w:bCs/>
                <w:iCs/>
                <w:sz w:val="20"/>
                <w:szCs w:val="20"/>
              </w:rPr>
              <w:t>Due daily in Rational.</w:t>
            </w:r>
          </w:p>
          <w:p w14:paraId="41CECBEA" w14:textId="77777777" w:rsidR="002563F7" w:rsidRPr="00392614" w:rsidRDefault="002563F7" w:rsidP="002563F7">
            <w:pPr>
              <w:rPr>
                <w:rFonts w:cs="Arial"/>
                <w:bCs/>
                <w:iCs/>
                <w:sz w:val="20"/>
                <w:szCs w:val="20"/>
              </w:rPr>
            </w:pPr>
            <w:r w:rsidRPr="00392614">
              <w:rPr>
                <w:rFonts w:cs="Arial"/>
                <w:bCs/>
                <w:iCs/>
                <w:sz w:val="20"/>
                <w:szCs w:val="20"/>
              </w:rPr>
              <w:t xml:space="preserve">Electronic submission to:  VA PM, COR, CO, list others as necessary </w:t>
            </w:r>
          </w:p>
          <w:p w14:paraId="3571AA5F" w14:textId="77777777" w:rsidR="002563F7" w:rsidRPr="00392614" w:rsidRDefault="002563F7" w:rsidP="002563F7">
            <w:pPr>
              <w:rPr>
                <w:rFonts w:cs="Arial"/>
                <w:bCs/>
                <w:iCs/>
                <w:sz w:val="20"/>
                <w:szCs w:val="20"/>
              </w:rPr>
            </w:pPr>
            <w:r w:rsidRPr="00392614">
              <w:rPr>
                <w:rFonts w:cs="Arial"/>
                <w:bCs/>
                <w:iCs/>
                <w:sz w:val="20"/>
                <w:szCs w:val="20"/>
              </w:rPr>
              <w:t>Inspection:  destination</w:t>
            </w:r>
          </w:p>
          <w:p w14:paraId="011AEF6B" w14:textId="64A1DA99" w:rsidR="002563F7" w:rsidRPr="000A37EF" w:rsidRDefault="002563F7" w:rsidP="002563F7">
            <w:pPr>
              <w:jc w:val="both"/>
              <w:rPr>
                <w:kern w:val="22"/>
                <w:sz w:val="20"/>
                <w:szCs w:val="20"/>
              </w:rPr>
            </w:pPr>
            <w:r w:rsidRPr="00392614">
              <w:rPr>
                <w:rFonts w:cs="Arial"/>
                <w:bCs/>
                <w:iCs/>
                <w:sz w:val="20"/>
                <w:szCs w:val="20"/>
              </w:rPr>
              <w:t>Acceptance:  destination</w:t>
            </w:r>
          </w:p>
        </w:tc>
      </w:tr>
      <w:tr w:rsidR="002563F7" w:rsidRPr="000A37EF" w14:paraId="6AFA7567" w14:textId="77777777" w:rsidTr="002563F7">
        <w:trPr>
          <w:trHeight w:val="413"/>
          <w:tblHeader/>
        </w:trPr>
        <w:tc>
          <w:tcPr>
            <w:tcW w:w="828" w:type="dxa"/>
          </w:tcPr>
          <w:p w14:paraId="61E8E9D8" w14:textId="45B5A3C9" w:rsidR="002563F7" w:rsidRPr="000A37EF" w:rsidRDefault="00204381" w:rsidP="000A37EF">
            <w:pPr>
              <w:rPr>
                <w:rFonts w:cs="Arial"/>
                <w:sz w:val="20"/>
                <w:szCs w:val="20"/>
              </w:rPr>
            </w:pPr>
            <w:r>
              <w:rPr>
                <w:sz w:val="20"/>
                <w:szCs w:val="20"/>
              </w:rPr>
              <w:t>5.5</w:t>
            </w:r>
            <w:r w:rsidR="002563F7" w:rsidRPr="00392614">
              <w:rPr>
                <w:sz w:val="20"/>
                <w:szCs w:val="20"/>
              </w:rPr>
              <w:t>.6</w:t>
            </w:r>
          </w:p>
        </w:tc>
        <w:tc>
          <w:tcPr>
            <w:tcW w:w="1692" w:type="dxa"/>
          </w:tcPr>
          <w:p w14:paraId="3F600099" w14:textId="6F084641" w:rsidR="002563F7" w:rsidRPr="000A37EF" w:rsidRDefault="002563F7" w:rsidP="000A37EF">
            <w:pPr>
              <w:rPr>
                <w:rFonts w:cs="Arial"/>
                <w:sz w:val="20"/>
                <w:szCs w:val="20"/>
              </w:rPr>
            </w:pPr>
            <w:r w:rsidRPr="00392614">
              <w:rPr>
                <w:iCs/>
                <w:kern w:val="22"/>
                <w:sz w:val="20"/>
                <w:szCs w:val="20"/>
              </w:rPr>
              <w:t>A</w:t>
            </w:r>
          </w:p>
        </w:tc>
        <w:tc>
          <w:tcPr>
            <w:tcW w:w="7560" w:type="dxa"/>
            <w:vAlign w:val="center"/>
          </w:tcPr>
          <w:p w14:paraId="2B7C2B71" w14:textId="77777777" w:rsidR="002563F7" w:rsidRPr="00392614" w:rsidRDefault="002563F7" w:rsidP="002563F7">
            <w:pPr>
              <w:rPr>
                <w:rFonts w:cs="Arial"/>
                <w:bCs/>
                <w:iCs/>
                <w:sz w:val="20"/>
                <w:szCs w:val="20"/>
              </w:rPr>
            </w:pPr>
            <w:r w:rsidRPr="00392614">
              <w:rPr>
                <w:rFonts w:cs="Arial"/>
                <w:bCs/>
                <w:iCs/>
                <w:sz w:val="20"/>
                <w:szCs w:val="20"/>
              </w:rPr>
              <w:t>Certified Scan Report</w:t>
            </w:r>
          </w:p>
          <w:p w14:paraId="559B633E" w14:textId="77777777" w:rsidR="002563F7" w:rsidRPr="00392614" w:rsidRDefault="002563F7" w:rsidP="002563F7">
            <w:pPr>
              <w:jc w:val="both"/>
              <w:rPr>
                <w:rFonts w:cs="Arial"/>
                <w:sz w:val="20"/>
                <w:szCs w:val="20"/>
              </w:rPr>
            </w:pPr>
            <w:r w:rsidRPr="00392614">
              <w:rPr>
                <w:rFonts w:cs="Arial"/>
                <w:iCs/>
                <w:sz w:val="20"/>
                <w:szCs w:val="20"/>
              </w:rPr>
              <w:t>Due thirty (30) days after completion of vulnerability scans and tests and updated quarterly thereafter.</w:t>
            </w:r>
          </w:p>
          <w:p w14:paraId="453B2F85"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0A9ACDAC" w14:textId="77777777" w:rsidR="002563F7" w:rsidRPr="00392614" w:rsidRDefault="002563F7" w:rsidP="002563F7">
            <w:pPr>
              <w:jc w:val="both"/>
              <w:rPr>
                <w:rFonts w:cs="Arial"/>
                <w:bCs/>
                <w:i/>
                <w:iCs/>
                <w:sz w:val="20"/>
                <w:szCs w:val="20"/>
              </w:rPr>
            </w:pPr>
            <w:r w:rsidRPr="00392614">
              <w:rPr>
                <w:rFonts w:cs="Arial"/>
                <w:iCs/>
                <w:sz w:val="20"/>
                <w:szCs w:val="20"/>
              </w:rPr>
              <w:t>Inspection:  destination</w:t>
            </w:r>
          </w:p>
          <w:p w14:paraId="6103D475" w14:textId="6FD0F67B"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2181A9A4" w14:textId="77777777" w:rsidTr="002563F7">
        <w:trPr>
          <w:trHeight w:val="413"/>
          <w:tblHeader/>
        </w:trPr>
        <w:tc>
          <w:tcPr>
            <w:tcW w:w="828" w:type="dxa"/>
          </w:tcPr>
          <w:p w14:paraId="264BA3EF" w14:textId="209580F5" w:rsidR="002563F7" w:rsidRPr="000A37EF" w:rsidRDefault="00204381" w:rsidP="000A37EF">
            <w:pPr>
              <w:rPr>
                <w:rFonts w:cs="Arial"/>
                <w:sz w:val="20"/>
                <w:szCs w:val="20"/>
              </w:rPr>
            </w:pPr>
            <w:r>
              <w:rPr>
                <w:sz w:val="20"/>
                <w:szCs w:val="20"/>
              </w:rPr>
              <w:t>5.5</w:t>
            </w:r>
            <w:r w:rsidR="002563F7" w:rsidRPr="00392614">
              <w:rPr>
                <w:sz w:val="20"/>
                <w:szCs w:val="20"/>
              </w:rPr>
              <w:t>.6</w:t>
            </w:r>
          </w:p>
        </w:tc>
        <w:tc>
          <w:tcPr>
            <w:tcW w:w="1692" w:type="dxa"/>
          </w:tcPr>
          <w:p w14:paraId="3EDCCCE9" w14:textId="36BA5EF6" w:rsidR="002563F7" w:rsidRPr="000A37EF" w:rsidRDefault="002563F7" w:rsidP="000A37EF">
            <w:pPr>
              <w:rPr>
                <w:rFonts w:cs="Arial"/>
                <w:sz w:val="20"/>
                <w:szCs w:val="20"/>
              </w:rPr>
            </w:pPr>
            <w:r w:rsidRPr="00392614">
              <w:rPr>
                <w:iCs/>
                <w:kern w:val="22"/>
                <w:sz w:val="20"/>
                <w:szCs w:val="20"/>
              </w:rPr>
              <w:t>B</w:t>
            </w:r>
          </w:p>
        </w:tc>
        <w:tc>
          <w:tcPr>
            <w:tcW w:w="7560" w:type="dxa"/>
            <w:vAlign w:val="center"/>
          </w:tcPr>
          <w:p w14:paraId="26D9C3CF" w14:textId="77777777" w:rsidR="002563F7" w:rsidRPr="00392614" w:rsidRDefault="002563F7" w:rsidP="002563F7">
            <w:pPr>
              <w:rPr>
                <w:rFonts w:cs="Arial"/>
                <w:bCs/>
                <w:iCs/>
                <w:sz w:val="20"/>
                <w:szCs w:val="20"/>
              </w:rPr>
            </w:pPr>
            <w:r w:rsidRPr="00392614">
              <w:rPr>
                <w:rFonts w:cs="Arial"/>
                <w:bCs/>
                <w:iCs/>
                <w:sz w:val="20"/>
                <w:szCs w:val="20"/>
              </w:rPr>
              <w:t>Vulnerability and Scanning Assessments and Reports</w:t>
            </w:r>
          </w:p>
          <w:p w14:paraId="0B3997C5" w14:textId="77777777" w:rsidR="002563F7" w:rsidRPr="00392614" w:rsidRDefault="002563F7" w:rsidP="002563F7">
            <w:pPr>
              <w:jc w:val="both"/>
              <w:rPr>
                <w:rFonts w:cs="Arial"/>
                <w:sz w:val="20"/>
                <w:szCs w:val="20"/>
              </w:rPr>
            </w:pPr>
            <w:r w:rsidRPr="00392614">
              <w:rPr>
                <w:rFonts w:cs="Arial"/>
                <w:iCs/>
                <w:sz w:val="20"/>
                <w:szCs w:val="20"/>
              </w:rPr>
              <w:t>Due thirty (30) days after completion of vulnerability scans and tests and updated quarterly thereafter.</w:t>
            </w:r>
          </w:p>
          <w:p w14:paraId="3B80238E"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3DE0C0E6" w14:textId="77777777" w:rsidR="002563F7" w:rsidRPr="00392614" w:rsidRDefault="002563F7" w:rsidP="002563F7">
            <w:pPr>
              <w:jc w:val="both"/>
              <w:rPr>
                <w:rFonts w:cs="Arial"/>
                <w:bCs/>
                <w:i/>
                <w:iCs/>
                <w:sz w:val="20"/>
                <w:szCs w:val="20"/>
              </w:rPr>
            </w:pPr>
            <w:r w:rsidRPr="00392614">
              <w:rPr>
                <w:rFonts w:cs="Arial"/>
                <w:iCs/>
                <w:sz w:val="20"/>
                <w:szCs w:val="20"/>
              </w:rPr>
              <w:t>Inspection:  destination</w:t>
            </w:r>
          </w:p>
          <w:p w14:paraId="37ADCC41" w14:textId="725507E0"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04EF3500" w14:textId="77777777" w:rsidTr="002563F7">
        <w:trPr>
          <w:trHeight w:val="413"/>
          <w:tblHeader/>
        </w:trPr>
        <w:tc>
          <w:tcPr>
            <w:tcW w:w="828" w:type="dxa"/>
          </w:tcPr>
          <w:p w14:paraId="4E9D4710" w14:textId="72911F20" w:rsidR="002563F7" w:rsidRPr="000A37EF" w:rsidRDefault="00204381" w:rsidP="000A37EF">
            <w:pPr>
              <w:rPr>
                <w:rFonts w:cs="Arial"/>
                <w:sz w:val="20"/>
                <w:szCs w:val="20"/>
              </w:rPr>
            </w:pPr>
            <w:r>
              <w:rPr>
                <w:sz w:val="20"/>
                <w:szCs w:val="20"/>
              </w:rPr>
              <w:lastRenderedPageBreak/>
              <w:t>5.5</w:t>
            </w:r>
            <w:r w:rsidR="002563F7" w:rsidRPr="00392614">
              <w:rPr>
                <w:sz w:val="20"/>
                <w:szCs w:val="20"/>
              </w:rPr>
              <w:t>.6</w:t>
            </w:r>
          </w:p>
        </w:tc>
        <w:tc>
          <w:tcPr>
            <w:tcW w:w="1692" w:type="dxa"/>
          </w:tcPr>
          <w:p w14:paraId="02BC0AA8" w14:textId="26E33E23" w:rsidR="002563F7" w:rsidRPr="000A37EF" w:rsidRDefault="002563F7" w:rsidP="000A37EF">
            <w:pPr>
              <w:rPr>
                <w:rFonts w:cs="Arial"/>
                <w:sz w:val="20"/>
                <w:szCs w:val="20"/>
              </w:rPr>
            </w:pPr>
            <w:r w:rsidRPr="00392614">
              <w:rPr>
                <w:iCs/>
                <w:kern w:val="22"/>
                <w:sz w:val="20"/>
                <w:szCs w:val="20"/>
              </w:rPr>
              <w:t>C</w:t>
            </w:r>
          </w:p>
        </w:tc>
        <w:tc>
          <w:tcPr>
            <w:tcW w:w="7560" w:type="dxa"/>
            <w:vAlign w:val="center"/>
          </w:tcPr>
          <w:p w14:paraId="76D390B0" w14:textId="77777777" w:rsidR="002563F7" w:rsidRPr="00392614" w:rsidRDefault="002563F7" w:rsidP="002563F7">
            <w:pPr>
              <w:rPr>
                <w:rFonts w:cs="Arial"/>
                <w:bCs/>
                <w:iCs/>
                <w:sz w:val="20"/>
                <w:szCs w:val="20"/>
              </w:rPr>
            </w:pPr>
            <w:r w:rsidRPr="00392614">
              <w:rPr>
                <w:rFonts w:cs="Arial"/>
                <w:bCs/>
                <w:iCs/>
                <w:sz w:val="20"/>
                <w:szCs w:val="20"/>
              </w:rPr>
              <w:t xml:space="preserve">A&amp;A Artifacts as Required </w:t>
            </w:r>
          </w:p>
          <w:p w14:paraId="2D62B72F" w14:textId="77777777" w:rsidR="002563F7" w:rsidRPr="00392614" w:rsidRDefault="002563F7" w:rsidP="002563F7">
            <w:pPr>
              <w:jc w:val="both"/>
              <w:rPr>
                <w:rFonts w:cs="Arial"/>
                <w:sz w:val="20"/>
                <w:szCs w:val="20"/>
              </w:rPr>
            </w:pPr>
            <w:r w:rsidRPr="00392614">
              <w:rPr>
                <w:rFonts w:cs="Arial"/>
                <w:iCs/>
                <w:sz w:val="20"/>
                <w:szCs w:val="20"/>
              </w:rPr>
              <w:t xml:space="preserve">Due thirty (30) days after completion of vulnerability scans and </w:t>
            </w:r>
            <w:r w:rsidRPr="00392614">
              <w:rPr>
                <w:rFonts w:cs="Arial"/>
                <w:sz w:val="20"/>
                <w:szCs w:val="20"/>
              </w:rPr>
              <w:t>tests, updated quarterly thereafter, and/or as needed to support an Authority to Operate (ATO) request.</w:t>
            </w:r>
          </w:p>
          <w:p w14:paraId="3F1A5AAB" w14:textId="77777777" w:rsidR="002563F7" w:rsidRPr="00392614" w:rsidRDefault="002563F7" w:rsidP="002563F7">
            <w:pPr>
              <w:rPr>
                <w:rFonts w:cs="Arial"/>
                <w:bCs/>
                <w:iCs/>
                <w:sz w:val="20"/>
                <w:szCs w:val="20"/>
              </w:rPr>
            </w:pPr>
            <w:r w:rsidRPr="00392614">
              <w:rPr>
                <w:rFonts w:cs="Arial"/>
                <w:iCs/>
                <w:sz w:val="20"/>
                <w:szCs w:val="20"/>
              </w:rPr>
              <w:t>Electronic submission to:  VA PM, COR, CO, list others as</w:t>
            </w:r>
            <w:r w:rsidRPr="00392614">
              <w:rPr>
                <w:rFonts w:cs="Arial"/>
                <w:bCs/>
                <w:iCs/>
                <w:sz w:val="20"/>
                <w:szCs w:val="20"/>
              </w:rPr>
              <w:t xml:space="preserve"> </w:t>
            </w:r>
            <w:r w:rsidRPr="00392614">
              <w:rPr>
                <w:rFonts w:cs="Arial"/>
                <w:iCs/>
                <w:sz w:val="20"/>
                <w:szCs w:val="20"/>
              </w:rPr>
              <w:t xml:space="preserve">necessary </w:t>
            </w:r>
          </w:p>
          <w:p w14:paraId="71152EBB" w14:textId="77777777" w:rsidR="002563F7" w:rsidRPr="00392614" w:rsidRDefault="002563F7" w:rsidP="002563F7">
            <w:pPr>
              <w:jc w:val="both"/>
              <w:rPr>
                <w:rFonts w:cs="Arial"/>
                <w:bCs/>
                <w:i/>
                <w:iCs/>
                <w:sz w:val="20"/>
                <w:szCs w:val="20"/>
              </w:rPr>
            </w:pPr>
            <w:r w:rsidRPr="00392614">
              <w:rPr>
                <w:rFonts w:cs="Arial"/>
                <w:iCs/>
                <w:sz w:val="20"/>
                <w:szCs w:val="20"/>
              </w:rPr>
              <w:t>Inspection:  destination</w:t>
            </w:r>
          </w:p>
          <w:p w14:paraId="02F17A58" w14:textId="54AEA941" w:rsidR="002563F7" w:rsidRPr="000A37EF" w:rsidRDefault="002563F7" w:rsidP="002563F7">
            <w:pPr>
              <w:jc w:val="both"/>
              <w:rPr>
                <w:kern w:val="22"/>
                <w:sz w:val="20"/>
                <w:szCs w:val="20"/>
              </w:rPr>
            </w:pPr>
            <w:r w:rsidRPr="00392614">
              <w:rPr>
                <w:rFonts w:cs="Arial"/>
                <w:iCs/>
                <w:sz w:val="20"/>
                <w:szCs w:val="20"/>
              </w:rPr>
              <w:t>Acceptance:  destination</w:t>
            </w:r>
          </w:p>
        </w:tc>
      </w:tr>
      <w:tr w:rsidR="002563F7" w:rsidRPr="000A37EF" w14:paraId="4A9822A8" w14:textId="77777777" w:rsidTr="002563F7">
        <w:trPr>
          <w:trHeight w:val="413"/>
          <w:tblHeader/>
        </w:trPr>
        <w:tc>
          <w:tcPr>
            <w:tcW w:w="828" w:type="dxa"/>
          </w:tcPr>
          <w:p w14:paraId="69C3040E" w14:textId="3B693381" w:rsidR="002563F7" w:rsidRPr="000A37EF" w:rsidRDefault="00204381" w:rsidP="000A37EF">
            <w:pPr>
              <w:rPr>
                <w:rFonts w:cs="Arial"/>
                <w:sz w:val="20"/>
                <w:szCs w:val="20"/>
              </w:rPr>
            </w:pPr>
            <w:r>
              <w:rPr>
                <w:kern w:val="22"/>
                <w:sz w:val="20"/>
                <w:szCs w:val="20"/>
              </w:rPr>
              <w:t>5.6</w:t>
            </w:r>
          </w:p>
        </w:tc>
        <w:tc>
          <w:tcPr>
            <w:tcW w:w="1692" w:type="dxa"/>
          </w:tcPr>
          <w:p w14:paraId="797F8498" w14:textId="53BBBEC7" w:rsidR="002563F7" w:rsidRPr="000A37EF" w:rsidRDefault="002563F7" w:rsidP="000A37EF">
            <w:pPr>
              <w:rPr>
                <w:rFonts w:cs="Arial"/>
                <w:sz w:val="20"/>
                <w:szCs w:val="20"/>
              </w:rPr>
            </w:pPr>
            <w:r w:rsidRPr="00392614">
              <w:rPr>
                <w:iCs/>
                <w:kern w:val="22"/>
                <w:sz w:val="20"/>
                <w:szCs w:val="20"/>
              </w:rPr>
              <w:t>A</w:t>
            </w:r>
          </w:p>
        </w:tc>
        <w:tc>
          <w:tcPr>
            <w:tcW w:w="7560" w:type="dxa"/>
          </w:tcPr>
          <w:p w14:paraId="6492B713" w14:textId="77777777" w:rsidR="002563F7" w:rsidRPr="00392614" w:rsidRDefault="002563F7" w:rsidP="002563F7">
            <w:pPr>
              <w:jc w:val="both"/>
              <w:rPr>
                <w:kern w:val="22"/>
                <w:sz w:val="20"/>
                <w:szCs w:val="20"/>
              </w:rPr>
            </w:pPr>
            <w:r w:rsidRPr="00392614">
              <w:rPr>
                <w:kern w:val="22"/>
                <w:sz w:val="20"/>
                <w:szCs w:val="20"/>
              </w:rPr>
              <w:t>Implementation Plan</w:t>
            </w:r>
          </w:p>
          <w:p w14:paraId="6B864B7C"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1A0AD05B" w14:textId="77777777" w:rsidR="002563F7" w:rsidRPr="00392614" w:rsidRDefault="002563F7" w:rsidP="002563F7">
            <w:pPr>
              <w:rPr>
                <w:iCs/>
                <w:sz w:val="20"/>
                <w:szCs w:val="20"/>
              </w:rPr>
            </w:pPr>
            <w:r w:rsidRPr="00392614">
              <w:rPr>
                <w:iCs/>
                <w:sz w:val="20"/>
                <w:szCs w:val="20"/>
              </w:rPr>
              <w:t>Electronic submission to:  VA PM, COR, CO.</w:t>
            </w:r>
          </w:p>
          <w:p w14:paraId="2BE7F3B9" w14:textId="77777777" w:rsidR="002563F7" w:rsidRPr="00392614" w:rsidRDefault="002563F7" w:rsidP="002563F7">
            <w:pPr>
              <w:rPr>
                <w:iCs/>
                <w:sz w:val="20"/>
                <w:szCs w:val="20"/>
              </w:rPr>
            </w:pPr>
            <w:r w:rsidRPr="00392614">
              <w:rPr>
                <w:iCs/>
                <w:sz w:val="20"/>
                <w:szCs w:val="20"/>
              </w:rPr>
              <w:t>Inspection:  destination</w:t>
            </w:r>
          </w:p>
          <w:p w14:paraId="2C0EB08F" w14:textId="7C7DD0AD" w:rsidR="002563F7" w:rsidRPr="000A37EF" w:rsidRDefault="002563F7" w:rsidP="002563F7">
            <w:pPr>
              <w:jc w:val="both"/>
              <w:rPr>
                <w:kern w:val="22"/>
                <w:sz w:val="20"/>
                <w:szCs w:val="20"/>
              </w:rPr>
            </w:pPr>
            <w:r w:rsidRPr="00392614">
              <w:rPr>
                <w:iCs/>
                <w:kern w:val="22"/>
                <w:sz w:val="20"/>
                <w:szCs w:val="20"/>
              </w:rPr>
              <w:t>Acceptance:  destination</w:t>
            </w:r>
            <w:r w:rsidRPr="00392614">
              <w:rPr>
                <w:kern w:val="22"/>
                <w:sz w:val="20"/>
                <w:szCs w:val="20"/>
              </w:rPr>
              <w:tab/>
            </w:r>
          </w:p>
        </w:tc>
      </w:tr>
      <w:tr w:rsidR="002563F7" w:rsidRPr="000A37EF" w14:paraId="2C3FABEC" w14:textId="77777777" w:rsidTr="002563F7">
        <w:trPr>
          <w:trHeight w:val="413"/>
          <w:tblHeader/>
        </w:trPr>
        <w:tc>
          <w:tcPr>
            <w:tcW w:w="828" w:type="dxa"/>
          </w:tcPr>
          <w:p w14:paraId="6368CD31" w14:textId="661CE5B9" w:rsidR="002563F7" w:rsidRPr="000A37EF" w:rsidRDefault="00204381" w:rsidP="000A37EF">
            <w:pPr>
              <w:rPr>
                <w:rFonts w:cs="Arial"/>
                <w:sz w:val="20"/>
                <w:szCs w:val="20"/>
              </w:rPr>
            </w:pPr>
            <w:r>
              <w:rPr>
                <w:kern w:val="22"/>
                <w:sz w:val="20"/>
                <w:szCs w:val="20"/>
              </w:rPr>
              <w:t>5.6</w:t>
            </w:r>
          </w:p>
        </w:tc>
        <w:tc>
          <w:tcPr>
            <w:tcW w:w="1692" w:type="dxa"/>
          </w:tcPr>
          <w:p w14:paraId="4694AD30" w14:textId="3CF38586" w:rsidR="002563F7" w:rsidRPr="000A37EF" w:rsidRDefault="002563F7" w:rsidP="000A37EF">
            <w:pPr>
              <w:rPr>
                <w:rFonts w:cs="Arial"/>
                <w:sz w:val="20"/>
                <w:szCs w:val="20"/>
              </w:rPr>
            </w:pPr>
            <w:r w:rsidRPr="00392614">
              <w:rPr>
                <w:iCs/>
                <w:kern w:val="22"/>
                <w:sz w:val="20"/>
                <w:szCs w:val="20"/>
              </w:rPr>
              <w:t>B</w:t>
            </w:r>
          </w:p>
        </w:tc>
        <w:tc>
          <w:tcPr>
            <w:tcW w:w="7560" w:type="dxa"/>
          </w:tcPr>
          <w:p w14:paraId="65563973" w14:textId="77777777" w:rsidR="002563F7" w:rsidRPr="00392614" w:rsidRDefault="002563F7" w:rsidP="002563F7">
            <w:pPr>
              <w:jc w:val="both"/>
              <w:rPr>
                <w:kern w:val="22"/>
                <w:sz w:val="20"/>
                <w:szCs w:val="20"/>
              </w:rPr>
            </w:pPr>
            <w:r w:rsidRPr="00392614">
              <w:rPr>
                <w:kern w:val="22"/>
                <w:sz w:val="20"/>
                <w:szCs w:val="20"/>
              </w:rPr>
              <w:t>Defect Resolution Plan</w:t>
            </w:r>
          </w:p>
          <w:p w14:paraId="37E6CD77"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2C651C28" w14:textId="77777777" w:rsidR="002563F7" w:rsidRPr="00392614" w:rsidRDefault="002563F7" w:rsidP="002563F7">
            <w:pPr>
              <w:rPr>
                <w:iCs/>
                <w:sz w:val="20"/>
                <w:szCs w:val="20"/>
              </w:rPr>
            </w:pPr>
            <w:r w:rsidRPr="00392614">
              <w:rPr>
                <w:iCs/>
                <w:sz w:val="20"/>
                <w:szCs w:val="20"/>
              </w:rPr>
              <w:t>Electronic submission to:  VA PM, COR, CO.</w:t>
            </w:r>
          </w:p>
          <w:p w14:paraId="3DF600C6" w14:textId="77777777" w:rsidR="002563F7" w:rsidRPr="00392614" w:rsidRDefault="002563F7" w:rsidP="002563F7">
            <w:pPr>
              <w:rPr>
                <w:iCs/>
                <w:sz w:val="20"/>
                <w:szCs w:val="20"/>
              </w:rPr>
            </w:pPr>
            <w:r w:rsidRPr="00392614">
              <w:rPr>
                <w:iCs/>
                <w:sz w:val="20"/>
                <w:szCs w:val="20"/>
              </w:rPr>
              <w:t>Inspection:  destination</w:t>
            </w:r>
          </w:p>
          <w:p w14:paraId="50C4E2DA" w14:textId="21888865"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5AB42C9D" w14:textId="77777777" w:rsidTr="002563F7">
        <w:trPr>
          <w:trHeight w:val="413"/>
          <w:tblHeader/>
        </w:trPr>
        <w:tc>
          <w:tcPr>
            <w:tcW w:w="828" w:type="dxa"/>
          </w:tcPr>
          <w:p w14:paraId="3E6566CD" w14:textId="123785FF" w:rsidR="002563F7" w:rsidRPr="000A37EF" w:rsidRDefault="00204381" w:rsidP="000A37EF">
            <w:pPr>
              <w:rPr>
                <w:rFonts w:cs="Arial"/>
                <w:sz w:val="20"/>
                <w:szCs w:val="20"/>
              </w:rPr>
            </w:pPr>
            <w:r>
              <w:rPr>
                <w:kern w:val="22"/>
                <w:sz w:val="20"/>
                <w:szCs w:val="20"/>
              </w:rPr>
              <w:t>5.6</w:t>
            </w:r>
          </w:p>
        </w:tc>
        <w:tc>
          <w:tcPr>
            <w:tcW w:w="1692" w:type="dxa"/>
          </w:tcPr>
          <w:p w14:paraId="53258F3A" w14:textId="2F637FB9" w:rsidR="002563F7" w:rsidRPr="000A37EF" w:rsidRDefault="002563F7" w:rsidP="000A37EF">
            <w:pPr>
              <w:rPr>
                <w:rFonts w:cs="Arial"/>
                <w:sz w:val="20"/>
                <w:szCs w:val="20"/>
              </w:rPr>
            </w:pPr>
            <w:r w:rsidRPr="00392614">
              <w:rPr>
                <w:iCs/>
                <w:kern w:val="22"/>
                <w:sz w:val="20"/>
                <w:szCs w:val="20"/>
              </w:rPr>
              <w:t>C</w:t>
            </w:r>
          </w:p>
        </w:tc>
        <w:tc>
          <w:tcPr>
            <w:tcW w:w="7560" w:type="dxa"/>
          </w:tcPr>
          <w:p w14:paraId="69B93971" w14:textId="77777777" w:rsidR="002563F7" w:rsidRPr="00392614" w:rsidRDefault="002563F7" w:rsidP="002563F7">
            <w:pPr>
              <w:jc w:val="both"/>
              <w:rPr>
                <w:kern w:val="22"/>
                <w:sz w:val="20"/>
                <w:szCs w:val="20"/>
              </w:rPr>
            </w:pPr>
            <w:r w:rsidRPr="00392614">
              <w:rPr>
                <w:kern w:val="22"/>
                <w:sz w:val="20"/>
                <w:szCs w:val="20"/>
              </w:rPr>
              <w:t xml:space="preserve">IOC </w:t>
            </w:r>
            <w:r>
              <w:rPr>
                <w:kern w:val="22"/>
                <w:sz w:val="20"/>
                <w:szCs w:val="20"/>
              </w:rPr>
              <w:t>Defect Tracking Spreadsheet</w:t>
            </w:r>
          </w:p>
          <w:p w14:paraId="01DD9E1D"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2E076DE4" w14:textId="77777777" w:rsidR="002563F7" w:rsidRPr="00392614" w:rsidRDefault="002563F7" w:rsidP="002563F7">
            <w:pPr>
              <w:rPr>
                <w:iCs/>
                <w:sz w:val="20"/>
                <w:szCs w:val="20"/>
              </w:rPr>
            </w:pPr>
            <w:r w:rsidRPr="00392614">
              <w:rPr>
                <w:iCs/>
                <w:sz w:val="20"/>
                <w:szCs w:val="20"/>
              </w:rPr>
              <w:t>Electronic submission to:  VA PM, COR, CO.</w:t>
            </w:r>
          </w:p>
          <w:p w14:paraId="6E0F95E0" w14:textId="77777777" w:rsidR="002563F7" w:rsidRPr="00392614" w:rsidRDefault="002563F7" w:rsidP="002563F7">
            <w:pPr>
              <w:rPr>
                <w:iCs/>
                <w:sz w:val="20"/>
                <w:szCs w:val="20"/>
              </w:rPr>
            </w:pPr>
            <w:r w:rsidRPr="00392614">
              <w:rPr>
                <w:iCs/>
                <w:sz w:val="20"/>
                <w:szCs w:val="20"/>
              </w:rPr>
              <w:t>Inspection:  destination</w:t>
            </w:r>
          </w:p>
          <w:p w14:paraId="62F48C38" w14:textId="66F59F3E"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1E5AFF59" w14:textId="77777777" w:rsidTr="002563F7">
        <w:trPr>
          <w:trHeight w:val="413"/>
          <w:tblHeader/>
        </w:trPr>
        <w:tc>
          <w:tcPr>
            <w:tcW w:w="828" w:type="dxa"/>
          </w:tcPr>
          <w:p w14:paraId="47D58CD7" w14:textId="7F75508D" w:rsidR="002563F7" w:rsidRPr="000A37EF" w:rsidRDefault="00204381" w:rsidP="000A37EF">
            <w:pPr>
              <w:rPr>
                <w:rFonts w:cs="Arial"/>
                <w:sz w:val="20"/>
                <w:szCs w:val="20"/>
              </w:rPr>
            </w:pPr>
            <w:r>
              <w:rPr>
                <w:kern w:val="22"/>
                <w:sz w:val="20"/>
                <w:szCs w:val="20"/>
              </w:rPr>
              <w:t>5.6</w:t>
            </w:r>
          </w:p>
        </w:tc>
        <w:tc>
          <w:tcPr>
            <w:tcW w:w="1692" w:type="dxa"/>
          </w:tcPr>
          <w:p w14:paraId="66890180" w14:textId="07D6EE12" w:rsidR="002563F7" w:rsidRPr="000A37EF" w:rsidRDefault="002563F7" w:rsidP="000A37EF">
            <w:pPr>
              <w:rPr>
                <w:rFonts w:cs="Arial"/>
                <w:sz w:val="20"/>
                <w:szCs w:val="20"/>
              </w:rPr>
            </w:pPr>
            <w:r>
              <w:rPr>
                <w:iCs/>
                <w:kern w:val="22"/>
                <w:sz w:val="20"/>
                <w:szCs w:val="20"/>
              </w:rPr>
              <w:t>D</w:t>
            </w:r>
          </w:p>
        </w:tc>
        <w:tc>
          <w:tcPr>
            <w:tcW w:w="7560" w:type="dxa"/>
          </w:tcPr>
          <w:p w14:paraId="5B77E887" w14:textId="77777777" w:rsidR="002563F7" w:rsidRPr="00392614" w:rsidRDefault="002563F7" w:rsidP="002563F7">
            <w:pPr>
              <w:jc w:val="both"/>
              <w:rPr>
                <w:kern w:val="22"/>
                <w:sz w:val="20"/>
                <w:szCs w:val="20"/>
              </w:rPr>
            </w:pPr>
            <w:r w:rsidRPr="00392614">
              <w:rPr>
                <w:kern w:val="22"/>
                <w:sz w:val="20"/>
                <w:szCs w:val="20"/>
              </w:rPr>
              <w:t>IOC Operating Entry Request and Exit Summary</w:t>
            </w:r>
          </w:p>
          <w:p w14:paraId="22206188"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4F4A53C1" w14:textId="77777777" w:rsidR="002563F7" w:rsidRPr="00392614" w:rsidRDefault="002563F7" w:rsidP="002563F7">
            <w:pPr>
              <w:rPr>
                <w:iCs/>
                <w:sz w:val="20"/>
                <w:szCs w:val="20"/>
              </w:rPr>
            </w:pPr>
            <w:r w:rsidRPr="00392614">
              <w:rPr>
                <w:iCs/>
                <w:sz w:val="20"/>
                <w:szCs w:val="20"/>
              </w:rPr>
              <w:t>Electronic submission to:  VA PM, COR, CO.</w:t>
            </w:r>
          </w:p>
          <w:p w14:paraId="717BF98A" w14:textId="77777777" w:rsidR="002563F7" w:rsidRPr="00392614" w:rsidRDefault="002563F7" w:rsidP="002563F7">
            <w:pPr>
              <w:rPr>
                <w:iCs/>
                <w:sz w:val="20"/>
                <w:szCs w:val="20"/>
              </w:rPr>
            </w:pPr>
            <w:r w:rsidRPr="00392614">
              <w:rPr>
                <w:iCs/>
                <w:sz w:val="20"/>
                <w:szCs w:val="20"/>
              </w:rPr>
              <w:t>Inspection:  destination</w:t>
            </w:r>
          </w:p>
          <w:p w14:paraId="310B6CD5" w14:textId="3C210896"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2446B76E" w14:textId="77777777" w:rsidTr="002563F7">
        <w:trPr>
          <w:trHeight w:val="413"/>
          <w:tblHeader/>
        </w:trPr>
        <w:tc>
          <w:tcPr>
            <w:tcW w:w="828" w:type="dxa"/>
          </w:tcPr>
          <w:p w14:paraId="148BF10B" w14:textId="52A1535E" w:rsidR="002563F7" w:rsidRPr="000A37EF" w:rsidRDefault="00204381" w:rsidP="000A37EF">
            <w:pPr>
              <w:rPr>
                <w:rFonts w:cs="Arial"/>
                <w:sz w:val="20"/>
                <w:szCs w:val="20"/>
              </w:rPr>
            </w:pPr>
            <w:r>
              <w:rPr>
                <w:kern w:val="22"/>
                <w:sz w:val="20"/>
                <w:szCs w:val="20"/>
              </w:rPr>
              <w:t>5.6</w:t>
            </w:r>
          </w:p>
        </w:tc>
        <w:tc>
          <w:tcPr>
            <w:tcW w:w="1692" w:type="dxa"/>
          </w:tcPr>
          <w:p w14:paraId="57AAEFB0" w14:textId="02B80878" w:rsidR="002563F7" w:rsidRPr="000A37EF" w:rsidRDefault="002563F7" w:rsidP="000A37EF">
            <w:pPr>
              <w:rPr>
                <w:rFonts w:cs="Arial"/>
                <w:sz w:val="20"/>
                <w:szCs w:val="20"/>
              </w:rPr>
            </w:pPr>
            <w:r>
              <w:rPr>
                <w:iCs/>
                <w:kern w:val="22"/>
                <w:sz w:val="20"/>
                <w:szCs w:val="20"/>
              </w:rPr>
              <w:t>E</w:t>
            </w:r>
          </w:p>
        </w:tc>
        <w:tc>
          <w:tcPr>
            <w:tcW w:w="7560" w:type="dxa"/>
          </w:tcPr>
          <w:p w14:paraId="09F3A1FB" w14:textId="77777777" w:rsidR="002563F7" w:rsidRDefault="002563F7" w:rsidP="002563F7">
            <w:pPr>
              <w:jc w:val="both"/>
              <w:rPr>
                <w:kern w:val="22"/>
                <w:sz w:val="20"/>
                <w:szCs w:val="20"/>
              </w:rPr>
            </w:pPr>
            <w:r w:rsidRPr="002563F7">
              <w:rPr>
                <w:kern w:val="22"/>
                <w:sz w:val="20"/>
                <w:szCs w:val="20"/>
              </w:rPr>
              <w:t>IOC Defect Log</w:t>
            </w:r>
          </w:p>
          <w:p w14:paraId="6706E158" w14:textId="6299D3CD"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0DFFEDB3" w14:textId="77777777" w:rsidR="002563F7" w:rsidRPr="00392614" w:rsidRDefault="002563F7" w:rsidP="002563F7">
            <w:pPr>
              <w:rPr>
                <w:iCs/>
                <w:sz w:val="20"/>
                <w:szCs w:val="20"/>
              </w:rPr>
            </w:pPr>
            <w:r w:rsidRPr="00392614">
              <w:rPr>
                <w:iCs/>
                <w:sz w:val="20"/>
                <w:szCs w:val="20"/>
              </w:rPr>
              <w:t>Electronic submission to:  VA PM, COR, CO.</w:t>
            </w:r>
          </w:p>
          <w:p w14:paraId="2E4EA1C1" w14:textId="77777777" w:rsidR="002563F7" w:rsidRPr="00392614" w:rsidRDefault="002563F7" w:rsidP="002563F7">
            <w:pPr>
              <w:rPr>
                <w:iCs/>
                <w:sz w:val="20"/>
                <w:szCs w:val="20"/>
              </w:rPr>
            </w:pPr>
            <w:r w:rsidRPr="00392614">
              <w:rPr>
                <w:iCs/>
                <w:sz w:val="20"/>
                <w:szCs w:val="20"/>
              </w:rPr>
              <w:t>Inspection:  destination</w:t>
            </w:r>
          </w:p>
          <w:p w14:paraId="53BA11B9" w14:textId="19A025A8" w:rsidR="002563F7" w:rsidRPr="000A37EF" w:rsidRDefault="002563F7" w:rsidP="002563F7">
            <w:pPr>
              <w:jc w:val="both"/>
              <w:rPr>
                <w:kern w:val="22"/>
                <w:sz w:val="20"/>
                <w:szCs w:val="20"/>
              </w:rPr>
            </w:pPr>
            <w:r w:rsidRPr="00392614">
              <w:rPr>
                <w:iCs/>
                <w:kern w:val="22"/>
                <w:sz w:val="20"/>
                <w:szCs w:val="20"/>
              </w:rPr>
              <w:t>Acceptance:  destination</w:t>
            </w:r>
            <w:r w:rsidRPr="00392614">
              <w:rPr>
                <w:kern w:val="22"/>
                <w:sz w:val="20"/>
                <w:szCs w:val="20"/>
              </w:rPr>
              <w:tab/>
            </w:r>
          </w:p>
        </w:tc>
      </w:tr>
      <w:tr w:rsidR="002563F7" w:rsidRPr="000A37EF" w14:paraId="62F6F43B" w14:textId="77777777" w:rsidTr="002563F7">
        <w:trPr>
          <w:trHeight w:val="413"/>
          <w:tblHeader/>
        </w:trPr>
        <w:tc>
          <w:tcPr>
            <w:tcW w:w="828" w:type="dxa"/>
          </w:tcPr>
          <w:p w14:paraId="629B2D0F" w14:textId="24CF1814" w:rsidR="002563F7" w:rsidRPr="000A37EF" w:rsidRDefault="00204381" w:rsidP="000A37EF">
            <w:pPr>
              <w:rPr>
                <w:rFonts w:cs="Arial"/>
                <w:sz w:val="20"/>
                <w:szCs w:val="20"/>
              </w:rPr>
            </w:pPr>
            <w:r>
              <w:rPr>
                <w:kern w:val="22"/>
                <w:sz w:val="20"/>
                <w:szCs w:val="20"/>
              </w:rPr>
              <w:t>5.6</w:t>
            </w:r>
          </w:p>
        </w:tc>
        <w:tc>
          <w:tcPr>
            <w:tcW w:w="1692" w:type="dxa"/>
          </w:tcPr>
          <w:p w14:paraId="761C81DF" w14:textId="78902200" w:rsidR="002563F7" w:rsidRPr="000A37EF" w:rsidRDefault="002563F7" w:rsidP="000A37EF">
            <w:pPr>
              <w:rPr>
                <w:rFonts w:cs="Arial"/>
                <w:sz w:val="20"/>
                <w:szCs w:val="20"/>
              </w:rPr>
            </w:pPr>
            <w:r>
              <w:rPr>
                <w:iCs/>
                <w:kern w:val="22"/>
                <w:sz w:val="20"/>
                <w:szCs w:val="20"/>
              </w:rPr>
              <w:t>F</w:t>
            </w:r>
          </w:p>
        </w:tc>
        <w:tc>
          <w:tcPr>
            <w:tcW w:w="7560" w:type="dxa"/>
          </w:tcPr>
          <w:p w14:paraId="202AAB16" w14:textId="61157150" w:rsidR="002563F7" w:rsidRPr="00392614" w:rsidRDefault="002563F7" w:rsidP="002563F7">
            <w:pPr>
              <w:jc w:val="both"/>
              <w:rPr>
                <w:kern w:val="22"/>
                <w:sz w:val="20"/>
                <w:szCs w:val="20"/>
              </w:rPr>
            </w:pPr>
            <w:r>
              <w:rPr>
                <w:kern w:val="22"/>
                <w:sz w:val="20"/>
                <w:szCs w:val="20"/>
              </w:rPr>
              <w:t>IOC Evaluation Summary</w:t>
            </w:r>
          </w:p>
          <w:p w14:paraId="1FF232A0"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298CF07B" w14:textId="77777777" w:rsidR="002563F7" w:rsidRPr="00392614" w:rsidRDefault="002563F7" w:rsidP="002563F7">
            <w:pPr>
              <w:rPr>
                <w:iCs/>
                <w:sz w:val="20"/>
                <w:szCs w:val="20"/>
              </w:rPr>
            </w:pPr>
            <w:r w:rsidRPr="00392614">
              <w:rPr>
                <w:iCs/>
                <w:sz w:val="20"/>
                <w:szCs w:val="20"/>
              </w:rPr>
              <w:t>Electronic submission to:  VA PM, COR, CO.</w:t>
            </w:r>
          </w:p>
          <w:p w14:paraId="1EF255AF" w14:textId="77777777" w:rsidR="002563F7" w:rsidRPr="00392614" w:rsidRDefault="002563F7" w:rsidP="002563F7">
            <w:pPr>
              <w:rPr>
                <w:iCs/>
                <w:sz w:val="20"/>
                <w:szCs w:val="20"/>
              </w:rPr>
            </w:pPr>
            <w:r w:rsidRPr="00392614">
              <w:rPr>
                <w:iCs/>
                <w:sz w:val="20"/>
                <w:szCs w:val="20"/>
              </w:rPr>
              <w:t>Inspection:  destination</w:t>
            </w:r>
          </w:p>
          <w:p w14:paraId="3EAF37A8" w14:textId="51CDDA7D"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50B547A3" w14:textId="77777777" w:rsidTr="002563F7">
        <w:trPr>
          <w:trHeight w:val="413"/>
          <w:tblHeader/>
        </w:trPr>
        <w:tc>
          <w:tcPr>
            <w:tcW w:w="828" w:type="dxa"/>
          </w:tcPr>
          <w:p w14:paraId="3BF09D9F" w14:textId="4B28A0D4" w:rsidR="002563F7" w:rsidRPr="000A37EF" w:rsidRDefault="00204381" w:rsidP="000A37EF">
            <w:pPr>
              <w:rPr>
                <w:rFonts w:cs="Arial"/>
                <w:sz w:val="20"/>
                <w:szCs w:val="20"/>
              </w:rPr>
            </w:pPr>
            <w:r>
              <w:rPr>
                <w:kern w:val="22"/>
                <w:sz w:val="20"/>
                <w:szCs w:val="20"/>
              </w:rPr>
              <w:t>5.6</w:t>
            </w:r>
          </w:p>
        </w:tc>
        <w:tc>
          <w:tcPr>
            <w:tcW w:w="1692" w:type="dxa"/>
          </w:tcPr>
          <w:p w14:paraId="18DBC30B" w14:textId="4A1B70C7" w:rsidR="002563F7" w:rsidRPr="000A37EF" w:rsidRDefault="002563F7" w:rsidP="000A37EF">
            <w:pPr>
              <w:rPr>
                <w:rFonts w:cs="Arial"/>
                <w:sz w:val="20"/>
                <w:szCs w:val="20"/>
              </w:rPr>
            </w:pPr>
            <w:r>
              <w:rPr>
                <w:iCs/>
                <w:kern w:val="22"/>
                <w:sz w:val="20"/>
                <w:szCs w:val="20"/>
              </w:rPr>
              <w:t>G</w:t>
            </w:r>
          </w:p>
        </w:tc>
        <w:tc>
          <w:tcPr>
            <w:tcW w:w="7560" w:type="dxa"/>
          </w:tcPr>
          <w:p w14:paraId="03AC6992" w14:textId="1D873FDE" w:rsidR="002563F7" w:rsidRPr="00392614" w:rsidRDefault="002563F7" w:rsidP="002563F7">
            <w:pPr>
              <w:jc w:val="both"/>
              <w:rPr>
                <w:kern w:val="22"/>
                <w:sz w:val="20"/>
                <w:szCs w:val="20"/>
              </w:rPr>
            </w:pPr>
            <w:r w:rsidRPr="00392614">
              <w:rPr>
                <w:kern w:val="22"/>
                <w:sz w:val="20"/>
                <w:szCs w:val="20"/>
              </w:rPr>
              <w:t xml:space="preserve">IOC </w:t>
            </w:r>
            <w:r w:rsidR="00053C4A">
              <w:rPr>
                <w:kern w:val="22"/>
                <w:sz w:val="20"/>
                <w:szCs w:val="20"/>
              </w:rPr>
              <w:t>Execution Log</w:t>
            </w:r>
          </w:p>
          <w:p w14:paraId="085AA583"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188C5128" w14:textId="77777777" w:rsidR="002563F7" w:rsidRPr="00392614" w:rsidRDefault="002563F7" w:rsidP="002563F7">
            <w:pPr>
              <w:rPr>
                <w:iCs/>
                <w:sz w:val="20"/>
                <w:szCs w:val="20"/>
              </w:rPr>
            </w:pPr>
            <w:r w:rsidRPr="00392614">
              <w:rPr>
                <w:iCs/>
                <w:sz w:val="20"/>
                <w:szCs w:val="20"/>
              </w:rPr>
              <w:t>Electronic submission to:  VA PM, COR, CO.</w:t>
            </w:r>
          </w:p>
          <w:p w14:paraId="5A1238B5" w14:textId="77777777" w:rsidR="002563F7" w:rsidRPr="00392614" w:rsidRDefault="002563F7" w:rsidP="002563F7">
            <w:pPr>
              <w:rPr>
                <w:iCs/>
                <w:sz w:val="20"/>
                <w:szCs w:val="20"/>
              </w:rPr>
            </w:pPr>
            <w:r w:rsidRPr="00392614">
              <w:rPr>
                <w:iCs/>
                <w:sz w:val="20"/>
                <w:szCs w:val="20"/>
              </w:rPr>
              <w:t>Inspection:  destination</w:t>
            </w:r>
          </w:p>
          <w:p w14:paraId="41D62E26" w14:textId="0816550B"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1C769BCB" w14:textId="77777777" w:rsidTr="002563F7">
        <w:trPr>
          <w:trHeight w:val="413"/>
          <w:tblHeader/>
        </w:trPr>
        <w:tc>
          <w:tcPr>
            <w:tcW w:w="828" w:type="dxa"/>
          </w:tcPr>
          <w:p w14:paraId="031B96EE" w14:textId="6C7C629B" w:rsidR="002563F7" w:rsidRPr="000A37EF" w:rsidRDefault="00204381" w:rsidP="000A37EF">
            <w:pPr>
              <w:rPr>
                <w:rFonts w:cs="Arial"/>
                <w:sz w:val="20"/>
                <w:szCs w:val="20"/>
              </w:rPr>
            </w:pPr>
            <w:r>
              <w:rPr>
                <w:kern w:val="22"/>
                <w:sz w:val="20"/>
                <w:szCs w:val="20"/>
              </w:rPr>
              <w:t>5.6</w:t>
            </w:r>
          </w:p>
        </w:tc>
        <w:tc>
          <w:tcPr>
            <w:tcW w:w="1692" w:type="dxa"/>
          </w:tcPr>
          <w:p w14:paraId="5479CF46" w14:textId="536052FA" w:rsidR="002563F7" w:rsidRPr="000A37EF" w:rsidRDefault="002563F7" w:rsidP="000A37EF">
            <w:pPr>
              <w:rPr>
                <w:rFonts w:cs="Arial"/>
                <w:sz w:val="20"/>
                <w:szCs w:val="20"/>
              </w:rPr>
            </w:pPr>
            <w:r>
              <w:rPr>
                <w:iCs/>
                <w:kern w:val="22"/>
                <w:sz w:val="20"/>
                <w:szCs w:val="20"/>
              </w:rPr>
              <w:t>H</w:t>
            </w:r>
          </w:p>
        </w:tc>
        <w:tc>
          <w:tcPr>
            <w:tcW w:w="7560" w:type="dxa"/>
          </w:tcPr>
          <w:p w14:paraId="2547C6C4" w14:textId="70770F03" w:rsidR="002563F7" w:rsidRPr="00392614" w:rsidRDefault="00053C4A" w:rsidP="002563F7">
            <w:pPr>
              <w:jc w:val="both"/>
              <w:rPr>
                <w:kern w:val="22"/>
                <w:sz w:val="20"/>
                <w:szCs w:val="20"/>
              </w:rPr>
            </w:pPr>
            <w:r>
              <w:rPr>
                <w:kern w:val="22"/>
                <w:sz w:val="20"/>
                <w:szCs w:val="20"/>
              </w:rPr>
              <w:t>Defect Status Report</w:t>
            </w:r>
          </w:p>
          <w:p w14:paraId="4DA1246B"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39FF0732" w14:textId="77777777" w:rsidR="002563F7" w:rsidRPr="00392614" w:rsidRDefault="002563F7" w:rsidP="002563F7">
            <w:pPr>
              <w:rPr>
                <w:iCs/>
                <w:sz w:val="20"/>
                <w:szCs w:val="20"/>
              </w:rPr>
            </w:pPr>
            <w:r w:rsidRPr="00392614">
              <w:rPr>
                <w:iCs/>
                <w:sz w:val="20"/>
                <w:szCs w:val="20"/>
              </w:rPr>
              <w:t>Electronic submission to:  VA PM, COR, CO.</w:t>
            </w:r>
          </w:p>
          <w:p w14:paraId="07C3D957" w14:textId="77777777" w:rsidR="002563F7" w:rsidRPr="00392614" w:rsidRDefault="002563F7" w:rsidP="002563F7">
            <w:pPr>
              <w:rPr>
                <w:iCs/>
                <w:sz w:val="20"/>
                <w:szCs w:val="20"/>
              </w:rPr>
            </w:pPr>
            <w:r w:rsidRPr="00392614">
              <w:rPr>
                <w:iCs/>
                <w:sz w:val="20"/>
                <w:szCs w:val="20"/>
              </w:rPr>
              <w:t>Inspection:  destination</w:t>
            </w:r>
          </w:p>
          <w:p w14:paraId="60118DB7" w14:textId="7F759FB7"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198B130C" w14:textId="77777777" w:rsidTr="002563F7">
        <w:trPr>
          <w:trHeight w:val="413"/>
          <w:tblHeader/>
        </w:trPr>
        <w:tc>
          <w:tcPr>
            <w:tcW w:w="828" w:type="dxa"/>
          </w:tcPr>
          <w:p w14:paraId="30E58D6C" w14:textId="6FCC0369" w:rsidR="002563F7" w:rsidRPr="000A37EF" w:rsidRDefault="00204381" w:rsidP="000A37EF">
            <w:pPr>
              <w:rPr>
                <w:rFonts w:cs="Arial"/>
                <w:sz w:val="20"/>
                <w:szCs w:val="20"/>
              </w:rPr>
            </w:pPr>
            <w:r>
              <w:rPr>
                <w:kern w:val="22"/>
                <w:sz w:val="20"/>
                <w:szCs w:val="20"/>
              </w:rPr>
              <w:lastRenderedPageBreak/>
              <w:t>5.6</w:t>
            </w:r>
          </w:p>
        </w:tc>
        <w:tc>
          <w:tcPr>
            <w:tcW w:w="1692" w:type="dxa"/>
          </w:tcPr>
          <w:p w14:paraId="716F4345" w14:textId="22AB1878" w:rsidR="002563F7" w:rsidRPr="000A37EF" w:rsidRDefault="002563F7" w:rsidP="000A37EF">
            <w:pPr>
              <w:rPr>
                <w:rFonts w:cs="Arial"/>
                <w:sz w:val="20"/>
                <w:szCs w:val="20"/>
              </w:rPr>
            </w:pPr>
            <w:r>
              <w:rPr>
                <w:iCs/>
                <w:kern w:val="22"/>
                <w:sz w:val="20"/>
                <w:szCs w:val="20"/>
              </w:rPr>
              <w:t>I</w:t>
            </w:r>
          </w:p>
        </w:tc>
        <w:tc>
          <w:tcPr>
            <w:tcW w:w="7560" w:type="dxa"/>
          </w:tcPr>
          <w:p w14:paraId="0F2CA906" w14:textId="28ABADB4" w:rsidR="002563F7" w:rsidRPr="00392614" w:rsidRDefault="00053C4A" w:rsidP="002563F7">
            <w:pPr>
              <w:jc w:val="both"/>
              <w:rPr>
                <w:kern w:val="22"/>
                <w:sz w:val="20"/>
                <w:szCs w:val="20"/>
              </w:rPr>
            </w:pPr>
            <w:r>
              <w:rPr>
                <w:kern w:val="22"/>
                <w:sz w:val="20"/>
                <w:szCs w:val="20"/>
              </w:rPr>
              <w:t>Package/Patch Completion Transition Document</w:t>
            </w:r>
          </w:p>
          <w:p w14:paraId="3F5CF61D"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6C5A9372" w14:textId="77777777" w:rsidR="002563F7" w:rsidRPr="00392614" w:rsidRDefault="002563F7" w:rsidP="002563F7">
            <w:pPr>
              <w:rPr>
                <w:iCs/>
                <w:sz w:val="20"/>
                <w:szCs w:val="20"/>
              </w:rPr>
            </w:pPr>
            <w:r w:rsidRPr="00392614">
              <w:rPr>
                <w:iCs/>
                <w:sz w:val="20"/>
                <w:szCs w:val="20"/>
              </w:rPr>
              <w:t>Electronic submission to:  VA PM, COR, CO.</w:t>
            </w:r>
          </w:p>
          <w:p w14:paraId="69D75F3E" w14:textId="77777777" w:rsidR="002563F7" w:rsidRPr="00392614" w:rsidRDefault="002563F7" w:rsidP="002563F7">
            <w:pPr>
              <w:rPr>
                <w:iCs/>
                <w:sz w:val="20"/>
                <w:szCs w:val="20"/>
              </w:rPr>
            </w:pPr>
            <w:r w:rsidRPr="00392614">
              <w:rPr>
                <w:iCs/>
                <w:sz w:val="20"/>
                <w:szCs w:val="20"/>
              </w:rPr>
              <w:t>Inspection:  destination</w:t>
            </w:r>
          </w:p>
          <w:p w14:paraId="5474A281" w14:textId="066DBDD8" w:rsidR="002563F7" w:rsidRPr="000A37EF" w:rsidRDefault="002563F7" w:rsidP="002563F7">
            <w:pPr>
              <w:jc w:val="both"/>
              <w:rPr>
                <w:kern w:val="22"/>
                <w:sz w:val="20"/>
                <w:szCs w:val="20"/>
              </w:rPr>
            </w:pPr>
            <w:r w:rsidRPr="00392614">
              <w:rPr>
                <w:iCs/>
                <w:kern w:val="22"/>
                <w:sz w:val="20"/>
                <w:szCs w:val="20"/>
              </w:rPr>
              <w:t>Acceptance:  destination</w:t>
            </w:r>
            <w:r w:rsidRPr="00392614">
              <w:rPr>
                <w:kern w:val="22"/>
                <w:sz w:val="20"/>
                <w:szCs w:val="20"/>
              </w:rPr>
              <w:tab/>
            </w:r>
          </w:p>
        </w:tc>
      </w:tr>
      <w:tr w:rsidR="002563F7" w:rsidRPr="000A37EF" w14:paraId="7B2235B1" w14:textId="77777777" w:rsidTr="002563F7">
        <w:trPr>
          <w:trHeight w:val="413"/>
          <w:tblHeader/>
        </w:trPr>
        <w:tc>
          <w:tcPr>
            <w:tcW w:w="828" w:type="dxa"/>
          </w:tcPr>
          <w:p w14:paraId="2AC4719A" w14:textId="24AC870E" w:rsidR="002563F7" w:rsidRPr="000A37EF" w:rsidRDefault="00204381" w:rsidP="000A37EF">
            <w:pPr>
              <w:rPr>
                <w:rFonts w:cs="Arial"/>
                <w:sz w:val="20"/>
                <w:szCs w:val="20"/>
              </w:rPr>
            </w:pPr>
            <w:r>
              <w:rPr>
                <w:kern w:val="22"/>
                <w:sz w:val="20"/>
                <w:szCs w:val="20"/>
              </w:rPr>
              <w:t>5.6</w:t>
            </w:r>
          </w:p>
        </w:tc>
        <w:tc>
          <w:tcPr>
            <w:tcW w:w="1692" w:type="dxa"/>
          </w:tcPr>
          <w:p w14:paraId="4D46E37B" w14:textId="77CC2636" w:rsidR="002563F7" w:rsidRPr="000A37EF" w:rsidRDefault="002563F7" w:rsidP="000A37EF">
            <w:pPr>
              <w:rPr>
                <w:rFonts w:cs="Arial"/>
                <w:sz w:val="20"/>
                <w:szCs w:val="20"/>
              </w:rPr>
            </w:pPr>
            <w:r>
              <w:rPr>
                <w:iCs/>
                <w:kern w:val="22"/>
                <w:sz w:val="20"/>
                <w:szCs w:val="20"/>
              </w:rPr>
              <w:t>J</w:t>
            </w:r>
          </w:p>
        </w:tc>
        <w:tc>
          <w:tcPr>
            <w:tcW w:w="7560" w:type="dxa"/>
          </w:tcPr>
          <w:p w14:paraId="4C27253F" w14:textId="2B3945EB" w:rsidR="002563F7" w:rsidRPr="00392614" w:rsidRDefault="00053C4A" w:rsidP="002563F7">
            <w:pPr>
              <w:jc w:val="both"/>
              <w:rPr>
                <w:kern w:val="22"/>
                <w:sz w:val="20"/>
                <w:szCs w:val="20"/>
              </w:rPr>
            </w:pPr>
            <w:r>
              <w:rPr>
                <w:kern w:val="22"/>
                <w:sz w:val="20"/>
                <w:szCs w:val="20"/>
              </w:rPr>
              <w:t>Lessons Learned Report</w:t>
            </w:r>
          </w:p>
          <w:p w14:paraId="14CCBF53"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0DD49A0A" w14:textId="77777777" w:rsidR="002563F7" w:rsidRPr="00392614" w:rsidRDefault="002563F7" w:rsidP="002563F7">
            <w:pPr>
              <w:rPr>
                <w:iCs/>
                <w:sz w:val="20"/>
                <w:szCs w:val="20"/>
              </w:rPr>
            </w:pPr>
            <w:r w:rsidRPr="00392614">
              <w:rPr>
                <w:iCs/>
                <w:sz w:val="20"/>
                <w:szCs w:val="20"/>
              </w:rPr>
              <w:t>Electronic submission to:  VA PM, COR, CO.</w:t>
            </w:r>
          </w:p>
          <w:p w14:paraId="30261EAA" w14:textId="77777777" w:rsidR="002563F7" w:rsidRPr="00392614" w:rsidRDefault="002563F7" w:rsidP="002563F7">
            <w:pPr>
              <w:rPr>
                <w:iCs/>
                <w:sz w:val="20"/>
                <w:szCs w:val="20"/>
              </w:rPr>
            </w:pPr>
            <w:r w:rsidRPr="00392614">
              <w:rPr>
                <w:iCs/>
                <w:sz w:val="20"/>
                <w:szCs w:val="20"/>
              </w:rPr>
              <w:t>Inspection:  destination</w:t>
            </w:r>
          </w:p>
          <w:p w14:paraId="3391CAEA" w14:textId="41733FF7"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5AD98D55" w14:textId="77777777" w:rsidTr="002563F7">
        <w:trPr>
          <w:trHeight w:val="413"/>
          <w:tblHeader/>
        </w:trPr>
        <w:tc>
          <w:tcPr>
            <w:tcW w:w="828" w:type="dxa"/>
          </w:tcPr>
          <w:p w14:paraId="1C3FCE2E" w14:textId="51FC275D" w:rsidR="002563F7" w:rsidRPr="000A37EF" w:rsidRDefault="00204381" w:rsidP="000A37EF">
            <w:pPr>
              <w:rPr>
                <w:rFonts w:cs="Arial"/>
                <w:sz w:val="20"/>
                <w:szCs w:val="20"/>
              </w:rPr>
            </w:pPr>
            <w:r>
              <w:rPr>
                <w:kern w:val="22"/>
                <w:sz w:val="20"/>
                <w:szCs w:val="20"/>
              </w:rPr>
              <w:t>5.6</w:t>
            </w:r>
          </w:p>
        </w:tc>
        <w:tc>
          <w:tcPr>
            <w:tcW w:w="1692" w:type="dxa"/>
          </w:tcPr>
          <w:p w14:paraId="56D57740" w14:textId="34389F3B" w:rsidR="002563F7" w:rsidRPr="000A37EF" w:rsidRDefault="002563F7" w:rsidP="000A37EF">
            <w:pPr>
              <w:rPr>
                <w:rFonts w:cs="Arial"/>
                <w:sz w:val="20"/>
                <w:szCs w:val="20"/>
              </w:rPr>
            </w:pPr>
            <w:r>
              <w:rPr>
                <w:iCs/>
                <w:kern w:val="22"/>
                <w:sz w:val="20"/>
                <w:szCs w:val="20"/>
              </w:rPr>
              <w:t>K</w:t>
            </w:r>
          </w:p>
        </w:tc>
        <w:tc>
          <w:tcPr>
            <w:tcW w:w="7560" w:type="dxa"/>
          </w:tcPr>
          <w:p w14:paraId="769A65F8" w14:textId="0632D8D0" w:rsidR="002563F7" w:rsidRPr="00392614" w:rsidRDefault="00053C4A" w:rsidP="002563F7">
            <w:pPr>
              <w:jc w:val="both"/>
              <w:rPr>
                <w:kern w:val="22"/>
                <w:sz w:val="20"/>
                <w:szCs w:val="20"/>
              </w:rPr>
            </w:pPr>
            <w:r>
              <w:rPr>
                <w:kern w:val="22"/>
                <w:sz w:val="20"/>
                <w:szCs w:val="20"/>
              </w:rPr>
              <w:t>National Release Checklist</w:t>
            </w:r>
          </w:p>
          <w:p w14:paraId="1C46DAB3"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6540C564" w14:textId="77777777" w:rsidR="002563F7" w:rsidRPr="00392614" w:rsidRDefault="002563F7" w:rsidP="002563F7">
            <w:pPr>
              <w:rPr>
                <w:iCs/>
                <w:sz w:val="20"/>
                <w:szCs w:val="20"/>
              </w:rPr>
            </w:pPr>
            <w:r w:rsidRPr="00392614">
              <w:rPr>
                <w:iCs/>
                <w:sz w:val="20"/>
                <w:szCs w:val="20"/>
              </w:rPr>
              <w:t>Electronic submission to:  VA PM, COR, CO.</w:t>
            </w:r>
          </w:p>
          <w:p w14:paraId="00E1684C" w14:textId="77777777" w:rsidR="002563F7" w:rsidRPr="00392614" w:rsidRDefault="002563F7" w:rsidP="002563F7">
            <w:pPr>
              <w:rPr>
                <w:iCs/>
                <w:sz w:val="20"/>
                <w:szCs w:val="20"/>
              </w:rPr>
            </w:pPr>
            <w:r w:rsidRPr="00392614">
              <w:rPr>
                <w:iCs/>
                <w:sz w:val="20"/>
                <w:szCs w:val="20"/>
              </w:rPr>
              <w:t>Inspection:  destination</w:t>
            </w:r>
          </w:p>
          <w:p w14:paraId="564CC976" w14:textId="626ACC5A"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6571FBE0" w14:textId="77777777" w:rsidTr="002563F7">
        <w:trPr>
          <w:trHeight w:val="413"/>
          <w:tblHeader/>
        </w:trPr>
        <w:tc>
          <w:tcPr>
            <w:tcW w:w="828" w:type="dxa"/>
          </w:tcPr>
          <w:p w14:paraId="4202CFBB" w14:textId="67330D91" w:rsidR="002563F7" w:rsidRPr="000A37EF" w:rsidRDefault="00204381" w:rsidP="000A37EF">
            <w:pPr>
              <w:rPr>
                <w:rFonts w:cs="Arial"/>
                <w:sz w:val="20"/>
                <w:szCs w:val="20"/>
              </w:rPr>
            </w:pPr>
            <w:r>
              <w:rPr>
                <w:kern w:val="22"/>
                <w:sz w:val="20"/>
                <w:szCs w:val="20"/>
              </w:rPr>
              <w:t>5.6</w:t>
            </w:r>
          </w:p>
        </w:tc>
        <w:tc>
          <w:tcPr>
            <w:tcW w:w="1692" w:type="dxa"/>
          </w:tcPr>
          <w:p w14:paraId="00E80404" w14:textId="166A51E2" w:rsidR="002563F7" w:rsidRPr="000A37EF" w:rsidRDefault="002563F7" w:rsidP="000A37EF">
            <w:pPr>
              <w:rPr>
                <w:rFonts w:cs="Arial"/>
                <w:sz w:val="20"/>
                <w:szCs w:val="20"/>
              </w:rPr>
            </w:pPr>
            <w:r>
              <w:rPr>
                <w:iCs/>
                <w:kern w:val="22"/>
                <w:sz w:val="20"/>
                <w:szCs w:val="20"/>
              </w:rPr>
              <w:t>L</w:t>
            </w:r>
          </w:p>
        </w:tc>
        <w:tc>
          <w:tcPr>
            <w:tcW w:w="7560" w:type="dxa"/>
          </w:tcPr>
          <w:p w14:paraId="661940AE" w14:textId="6E085867" w:rsidR="002563F7" w:rsidRPr="00392614" w:rsidRDefault="00053C4A" w:rsidP="002563F7">
            <w:pPr>
              <w:jc w:val="both"/>
              <w:rPr>
                <w:kern w:val="22"/>
                <w:sz w:val="20"/>
                <w:szCs w:val="20"/>
              </w:rPr>
            </w:pPr>
            <w:r>
              <w:rPr>
                <w:kern w:val="22"/>
                <w:sz w:val="20"/>
                <w:szCs w:val="20"/>
              </w:rPr>
              <w:t>Operational Ready Review Checklist</w:t>
            </w:r>
          </w:p>
          <w:p w14:paraId="71D33CC8"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4FCFC23C" w14:textId="77777777" w:rsidR="002563F7" w:rsidRPr="00392614" w:rsidRDefault="002563F7" w:rsidP="002563F7">
            <w:pPr>
              <w:rPr>
                <w:iCs/>
                <w:sz w:val="20"/>
                <w:szCs w:val="20"/>
              </w:rPr>
            </w:pPr>
            <w:r w:rsidRPr="00392614">
              <w:rPr>
                <w:iCs/>
                <w:sz w:val="20"/>
                <w:szCs w:val="20"/>
              </w:rPr>
              <w:t>Electronic submission to:  VA PM, COR, CO.</w:t>
            </w:r>
          </w:p>
          <w:p w14:paraId="705B621E" w14:textId="77777777" w:rsidR="002563F7" w:rsidRPr="00392614" w:rsidRDefault="002563F7" w:rsidP="002563F7">
            <w:pPr>
              <w:rPr>
                <w:iCs/>
                <w:sz w:val="20"/>
                <w:szCs w:val="20"/>
              </w:rPr>
            </w:pPr>
            <w:r w:rsidRPr="00392614">
              <w:rPr>
                <w:iCs/>
                <w:sz w:val="20"/>
                <w:szCs w:val="20"/>
              </w:rPr>
              <w:t>Inspection:  destination</w:t>
            </w:r>
          </w:p>
          <w:p w14:paraId="5FEEC114" w14:textId="7CD00F6E" w:rsidR="002563F7" w:rsidRPr="000A37EF" w:rsidRDefault="002563F7" w:rsidP="002563F7">
            <w:pPr>
              <w:jc w:val="both"/>
              <w:rPr>
                <w:kern w:val="22"/>
                <w:sz w:val="20"/>
                <w:szCs w:val="20"/>
              </w:rPr>
            </w:pPr>
            <w:r w:rsidRPr="00392614">
              <w:rPr>
                <w:iCs/>
                <w:kern w:val="22"/>
                <w:sz w:val="20"/>
                <w:szCs w:val="20"/>
              </w:rPr>
              <w:t>Acceptance:  destination</w:t>
            </w:r>
          </w:p>
        </w:tc>
      </w:tr>
      <w:tr w:rsidR="002563F7" w:rsidRPr="000A37EF" w14:paraId="7E7AA78E" w14:textId="77777777" w:rsidTr="002563F7">
        <w:trPr>
          <w:trHeight w:val="413"/>
          <w:tblHeader/>
        </w:trPr>
        <w:tc>
          <w:tcPr>
            <w:tcW w:w="828" w:type="dxa"/>
          </w:tcPr>
          <w:p w14:paraId="4E8AEE92" w14:textId="6B5D83CC" w:rsidR="002563F7" w:rsidRPr="000A37EF" w:rsidRDefault="00204381" w:rsidP="000A37EF">
            <w:pPr>
              <w:rPr>
                <w:rFonts w:cs="Arial"/>
                <w:sz w:val="20"/>
                <w:szCs w:val="20"/>
              </w:rPr>
            </w:pPr>
            <w:r>
              <w:rPr>
                <w:kern w:val="22"/>
                <w:sz w:val="20"/>
                <w:szCs w:val="20"/>
              </w:rPr>
              <w:t>5.6</w:t>
            </w:r>
          </w:p>
        </w:tc>
        <w:tc>
          <w:tcPr>
            <w:tcW w:w="1692" w:type="dxa"/>
          </w:tcPr>
          <w:p w14:paraId="42EF44BC" w14:textId="07FAB21D" w:rsidR="002563F7" w:rsidRPr="000A37EF" w:rsidRDefault="002563F7" w:rsidP="000A37EF">
            <w:pPr>
              <w:rPr>
                <w:rFonts w:cs="Arial"/>
                <w:sz w:val="20"/>
                <w:szCs w:val="20"/>
              </w:rPr>
            </w:pPr>
            <w:r>
              <w:rPr>
                <w:iCs/>
                <w:kern w:val="22"/>
                <w:sz w:val="20"/>
                <w:szCs w:val="20"/>
              </w:rPr>
              <w:t>M</w:t>
            </w:r>
          </w:p>
        </w:tc>
        <w:tc>
          <w:tcPr>
            <w:tcW w:w="7560" w:type="dxa"/>
          </w:tcPr>
          <w:p w14:paraId="1AC3F993" w14:textId="00901C18" w:rsidR="002563F7" w:rsidRPr="00392614" w:rsidRDefault="00053C4A" w:rsidP="002563F7">
            <w:pPr>
              <w:jc w:val="both"/>
              <w:rPr>
                <w:kern w:val="22"/>
                <w:sz w:val="20"/>
                <w:szCs w:val="20"/>
              </w:rPr>
            </w:pPr>
            <w:r>
              <w:rPr>
                <w:kern w:val="22"/>
                <w:sz w:val="20"/>
                <w:szCs w:val="20"/>
              </w:rPr>
              <w:t>Deployment Plan</w:t>
            </w:r>
          </w:p>
          <w:p w14:paraId="6B4A44DB" w14:textId="77777777" w:rsidR="002563F7" w:rsidRPr="00392614" w:rsidRDefault="002563F7" w:rsidP="002563F7">
            <w:pPr>
              <w:jc w:val="both"/>
              <w:rPr>
                <w:kern w:val="22"/>
                <w:sz w:val="20"/>
                <w:szCs w:val="20"/>
              </w:rPr>
            </w:pPr>
            <w:r w:rsidRPr="00392614">
              <w:rPr>
                <w:kern w:val="22"/>
                <w:sz w:val="20"/>
                <w:szCs w:val="20"/>
              </w:rPr>
              <w:t>Due five (5) days after IOC testing and updated as needed with any subsequent sprint releases</w:t>
            </w:r>
          </w:p>
          <w:p w14:paraId="1B407834" w14:textId="77777777" w:rsidR="002563F7" w:rsidRPr="00392614" w:rsidRDefault="002563F7" w:rsidP="002563F7">
            <w:pPr>
              <w:rPr>
                <w:iCs/>
                <w:sz w:val="20"/>
                <w:szCs w:val="20"/>
              </w:rPr>
            </w:pPr>
            <w:r w:rsidRPr="00392614">
              <w:rPr>
                <w:iCs/>
                <w:sz w:val="20"/>
                <w:szCs w:val="20"/>
              </w:rPr>
              <w:t>Electronic submission to:  VA PM, COR, CO.</w:t>
            </w:r>
          </w:p>
          <w:p w14:paraId="135012EC" w14:textId="77777777" w:rsidR="002563F7" w:rsidRPr="00392614" w:rsidRDefault="002563F7" w:rsidP="002563F7">
            <w:pPr>
              <w:rPr>
                <w:iCs/>
                <w:sz w:val="20"/>
                <w:szCs w:val="20"/>
              </w:rPr>
            </w:pPr>
            <w:r w:rsidRPr="00392614">
              <w:rPr>
                <w:iCs/>
                <w:sz w:val="20"/>
                <w:szCs w:val="20"/>
              </w:rPr>
              <w:t>Inspection:  destination</w:t>
            </w:r>
          </w:p>
          <w:p w14:paraId="702CB723" w14:textId="01F2ABC6" w:rsidR="002563F7" w:rsidRPr="000A37EF" w:rsidRDefault="002563F7" w:rsidP="002563F7">
            <w:pPr>
              <w:jc w:val="both"/>
              <w:rPr>
                <w:kern w:val="22"/>
                <w:sz w:val="20"/>
                <w:szCs w:val="20"/>
              </w:rPr>
            </w:pPr>
            <w:r w:rsidRPr="00392614">
              <w:rPr>
                <w:iCs/>
                <w:kern w:val="22"/>
                <w:sz w:val="20"/>
                <w:szCs w:val="20"/>
              </w:rPr>
              <w:t>Acceptance:  destination</w:t>
            </w:r>
          </w:p>
        </w:tc>
      </w:tr>
      <w:tr w:rsidR="00053C4A" w:rsidRPr="000A37EF" w14:paraId="6ED2A61A" w14:textId="77777777" w:rsidTr="002563F7">
        <w:trPr>
          <w:trHeight w:val="413"/>
          <w:tblHeader/>
        </w:trPr>
        <w:tc>
          <w:tcPr>
            <w:tcW w:w="828" w:type="dxa"/>
          </w:tcPr>
          <w:p w14:paraId="7F0B7E43" w14:textId="6BA926E6" w:rsidR="00053C4A" w:rsidRPr="000A37EF" w:rsidRDefault="00204381" w:rsidP="000A37EF">
            <w:pPr>
              <w:rPr>
                <w:rFonts w:cs="Arial"/>
                <w:sz w:val="20"/>
                <w:szCs w:val="20"/>
              </w:rPr>
            </w:pPr>
            <w:r>
              <w:rPr>
                <w:iCs/>
                <w:kern w:val="22"/>
                <w:sz w:val="20"/>
                <w:szCs w:val="20"/>
              </w:rPr>
              <w:t>5.7</w:t>
            </w:r>
          </w:p>
        </w:tc>
        <w:tc>
          <w:tcPr>
            <w:tcW w:w="1692" w:type="dxa"/>
          </w:tcPr>
          <w:p w14:paraId="76F7BF4E" w14:textId="116841F2" w:rsidR="00053C4A" w:rsidRPr="000A37EF" w:rsidRDefault="00053C4A" w:rsidP="000A37EF">
            <w:pPr>
              <w:rPr>
                <w:rFonts w:cs="Arial"/>
                <w:sz w:val="20"/>
                <w:szCs w:val="20"/>
              </w:rPr>
            </w:pPr>
            <w:r w:rsidRPr="00392614">
              <w:rPr>
                <w:iCs/>
                <w:kern w:val="22"/>
                <w:sz w:val="20"/>
                <w:szCs w:val="20"/>
              </w:rPr>
              <w:t>A</w:t>
            </w:r>
          </w:p>
        </w:tc>
        <w:tc>
          <w:tcPr>
            <w:tcW w:w="7560" w:type="dxa"/>
          </w:tcPr>
          <w:p w14:paraId="67B69C8E" w14:textId="77777777" w:rsidR="00053C4A" w:rsidRPr="00392614" w:rsidRDefault="00053C4A" w:rsidP="002D3899">
            <w:pPr>
              <w:jc w:val="both"/>
              <w:rPr>
                <w:kern w:val="22"/>
                <w:sz w:val="20"/>
                <w:szCs w:val="20"/>
              </w:rPr>
            </w:pPr>
            <w:r w:rsidRPr="00392614">
              <w:rPr>
                <w:kern w:val="22"/>
                <w:sz w:val="20"/>
                <w:szCs w:val="20"/>
              </w:rPr>
              <w:t xml:space="preserve">Deployment, Installation, Back-out, Rollback Plan </w:t>
            </w:r>
          </w:p>
          <w:p w14:paraId="63A0E3E7" w14:textId="77777777" w:rsidR="00053C4A" w:rsidRPr="00392614" w:rsidRDefault="00053C4A" w:rsidP="002D3899">
            <w:pPr>
              <w:rPr>
                <w:iCs/>
                <w:sz w:val="20"/>
                <w:szCs w:val="20"/>
              </w:rPr>
            </w:pPr>
            <w:r w:rsidRPr="00392614">
              <w:rPr>
                <w:iCs/>
                <w:sz w:val="20"/>
                <w:szCs w:val="20"/>
              </w:rPr>
              <w:t>Due fifteen days (15) days after completion of IOC Entry Approval and updated bi-weekly or with any subsequent production releases</w:t>
            </w:r>
          </w:p>
          <w:p w14:paraId="2E53F979" w14:textId="77777777" w:rsidR="00053C4A" w:rsidRPr="00392614" w:rsidRDefault="00053C4A" w:rsidP="002D3899">
            <w:pPr>
              <w:rPr>
                <w:iCs/>
                <w:sz w:val="20"/>
                <w:szCs w:val="20"/>
              </w:rPr>
            </w:pPr>
            <w:r w:rsidRPr="00392614">
              <w:rPr>
                <w:iCs/>
                <w:sz w:val="20"/>
                <w:szCs w:val="20"/>
              </w:rPr>
              <w:t>Electronic submission to:  VA PM, COR, CO.</w:t>
            </w:r>
          </w:p>
          <w:p w14:paraId="669667A7" w14:textId="77777777" w:rsidR="00053C4A" w:rsidRPr="00392614" w:rsidRDefault="00053C4A" w:rsidP="002D3899">
            <w:pPr>
              <w:rPr>
                <w:iCs/>
                <w:sz w:val="20"/>
                <w:szCs w:val="20"/>
              </w:rPr>
            </w:pPr>
            <w:r w:rsidRPr="00392614">
              <w:rPr>
                <w:iCs/>
                <w:sz w:val="20"/>
                <w:szCs w:val="20"/>
              </w:rPr>
              <w:t>Inspection:  destination</w:t>
            </w:r>
          </w:p>
          <w:p w14:paraId="197313FE" w14:textId="3313638F" w:rsidR="00053C4A" w:rsidRPr="000A37EF" w:rsidRDefault="00053C4A" w:rsidP="002563F7">
            <w:pPr>
              <w:jc w:val="both"/>
              <w:rPr>
                <w:kern w:val="22"/>
                <w:sz w:val="20"/>
                <w:szCs w:val="20"/>
              </w:rPr>
            </w:pPr>
            <w:r w:rsidRPr="00392614">
              <w:rPr>
                <w:iCs/>
                <w:sz w:val="20"/>
                <w:szCs w:val="20"/>
              </w:rPr>
              <w:t>Acceptance:  destination</w:t>
            </w:r>
          </w:p>
        </w:tc>
      </w:tr>
      <w:tr w:rsidR="00053C4A" w:rsidRPr="000A37EF" w14:paraId="46B657C9" w14:textId="77777777" w:rsidTr="002563F7">
        <w:trPr>
          <w:trHeight w:val="413"/>
          <w:tblHeader/>
        </w:trPr>
        <w:tc>
          <w:tcPr>
            <w:tcW w:w="828" w:type="dxa"/>
          </w:tcPr>
          <w:p w14:paraId="740D6B2D" w14:textId="5BEF4E78" w:rsidR="00053C4A" w:rsidRPr="000A37EF" w:rsidRDefault="00204381" w:rsidP="000A37EF">
            <w:pPr>
              <w:rPr>
                <w:rFonts w:cs="Arial"/>
                <w:sz w:val="20"/>
                <w:szCs w:val="20"/>
              </w:rPr>
            </w:pPr>
            <w:r>
              <w:rPr>
                <w:kern w:val="22"/>
                <w:sz w:val="20"/>
                <w:szCs w:val="20"/>
              </w:rPr>
              <w:t>5.7</w:t>
            </w:r>
            <w:r w:rsidR="00053C4A" w:rsidRPr="00392614">
              <w:rPr>
                <w:kern w:val="22"/>
                <w:sz w:val="20"/>
                <w:szCs w:val="20"/>
              </w:rPr>
              <w:t>.1</w:t>
            </w:r>
          </w:p>
        </w:tc>
        <w:tc>
          <w:tcPr>
            <w:tcW w:w="1692" w:type="dxa"/>
          </w:tcPr>
          <w:p w14:paraId="41D58606" w14:textId="550296D9" w:rsidR="00053C4A" w:rsidRPr="000A37EF" w:rsidRDefault="00053C4A" w:rsidP="000A37EF">
            <w:pPr>
              <w:rPr>
                <w:rFonts w:cs="Arial"/>
                <w:sz w:val="20"/>
                <w:szCs w:val="20"/>
              </w:rPr>
            </w:pPr>
            <w:r w:rsidRPr="00392614">
              <w:rPr>
                <w:iCs/>
                <w:kern w:val="22"/>
                <w:sz w:val="20"/>
                <w:szCs w:val="20"/>
              </w:rPr>
              <w:t>A</w:t>
            </w:r>
          </w:p>
        </w:tc>
        <w:tc>
          <w:tcPr>
            <w:tcW w:w="7560" w:type="dxa"/>
          </w:tcPr>
          <w:p w14:paraId="5F61D63A" w14:textId="77777777" w:rsidR="00053C4A" w:rsidRPr="00392614" w:rsidRDefault="00053C4A" w:rsidP="002D3899">
            <w:pPr>
              <w:jc w:val="both"/>
              <w:rPr>
                <w:kern w:val="22"/>
                <w:sz w:val="20"/>
                <w:szCs w:val="20"/>
              </w:rPr>
            </w:pPr>
            <w:r w:rsidRPr="00392614">
              <w:rPr>
                <w:kern w:val="22"/>
                <w:sz w:val="20"/>
                <w:szCs w:val="20"/>
              </w:rPr>
              <w:t>Post Deployment Warranty Support Defect Resolution Plan</w:t>
            </w:r>
          </w:p>
          <w:p w14:paraId="47644F47" w14:textId="77777777" w:rsidR="00053C4A" w:rsidRPr="00392614" w:rsidRDefault="00053C4A" w:rsidP="002D3899">
            <w:pPr>
              <w:rPr>
                <w:iCs/>
                <w:sz w:val="20"/>
                <w:szCs w:val="20"/>
              </w:rPr>
            </w:pPr>
            <w:r w:rsidRPr="00392614">
              <w:rPr>
                <w:iCs/>
                <w:sz w:val="20"/>
                <w:szCs w:val="20"/>
              </w:rPr>
              <w:t xml:space="preserve">Due two (2) days following completion of defect resolution </w:t>
            </w:r>
          </w:p>
          <w:p w14:paraId="6E423952" w14:textId="77777777" w:rsidR="00053C4A" w:rsidRPr="00392614" w:rsidRDefault="00053C4A" w:rsidP="002D3899">
            <w:pPr>
              <w:rPr>
                <w:iCs/>
                <w:sz w:val="20"/>
                <w:szCs w:val="20"/>
              </w:rPr>
            </w:pPr>
            <w:r w:rsidRPr="00392614">
              <w:rPr>
                <w:iCs/>
                <w:sz w:val="20"/>
                <w:szCs w:val="20"/>
              </w:rPr>
              <w:t>Electronic submission to:  VA PM, COR, CO.</w:t>
            </w:r>
          </w:p>
          <w:p w14:paraId="7D9DF985" w14:textId="77777777" w:rsidR="00053C4A" w:rsidRPr="00392614" w:rsidRDefault="00053C4A" w:rsidP="002D3899">
            <w:pPr>
              <w:rPr>
                <w:iCs/>
                <w:sz w:val="20"/>
                <w:szCs w:val="20"/>
              </w:rPr>
            </w:pPr>
            <w:r w:rsidRPr="00392614">
              <w:rPr>
                <w:iCs/>
                <w:sz w:val="20"/>
                <w:szCs w:val="20"/>
              </w:rPr>
              <w:t>Inspection:  destination</w:t>
            </w:r>
          </w:p>
          <w:p w14:paraId="37836494" w14:textId="307A5163" w:rsidR="00053C4A" w:rsidRPr="000A37EF" w:rsidRDefault="00053C4A" w:rsidP="002563F7">
            <w:pPr>
              <w:jc w:val="both"/>
              <w:rPr>
                <w:kern w:val="22"/>
                <w:sz w:val="20"/>
                <w:szCs w:val="20"/>
              </w:rPr>
            </w:pPr>
            <w:r w:rsidRPr="00392614">
              <w:rPr>
                <w:iCs/>
                <w:kern w:val="22"/>
                <w:sz w:val="20"/>
                <w:szCs w:val="20"/>
              </w:rPr>
              <w:t>Acceptance:  destination</w:t>
            </w:r>
          </w:p>
        </w:tc>
      </w:tr>
      <w:tr w:rsidR="00053C4A" w:rsidRPr="000A37EF" w14:paraId="661D8DFF" w14:textId="77777777" w:rsidTr="002563F7">
        <w:trPr>
          <w:trHeight w:val="413"/>
          <w:tblHeader/>
        </w:trPr>
        <w:tc>
          <w:tcPr>
            <w:tcW w:w="828" w:type="dxa"/>
          </w:tcPr>
          <w:p w14:paraId="7A10CC91" w14:textId="1D0A0E67" w:rsidR="00053C4A" w:rsidRPr="000A37EF" w:rsidRDefault="00204381" w:rsidP="000A37EF">
            <w:pPr>
              <w:rPr>
                <w:rFonts w:cs="Arial"/>
                <w:sz w:val="20"/>
                <w:szCs w:val="20"/>
              </w:rPr>
            </w:pPr>
            <w:r>
              <w:rPr>
                <w:kern w:val="22"/>
                <w:sz w:val="20"/>
                <w:szCs w:val="20"/>
              </w:rPr>
              <w:t>5.8</w:t>
            </w:r>
          </w:p>
        </w:tc>
        <w:tc>
          <w:tcPr>
            <w:tcW w:w="1692" w:type="dxa"/>
          </w:tcPr>
          <w:p w14:paraId="7184D48D" w14:textId="5C13A7A1" w:rsidR="00053C4A" w:rsidRPr="000A37EF" w:rsidRDefault="00053C4A" w:rsidP="000A37EF">
            <w:pPr>
              <w:rPr>
                <w:rFonts w:cs="Arial"/>
                <w:sz w:val="20"/>
                <w:szCs w:val="20"/>
              </w:rPr>
            </w:pPr>
            <w:r w:rsidRPr="00392614">
              <w:rPr>
                <w:iCs/>
                <w:kern w:val="22"/>
                <w:sz w:val="20"/>
                <w:szCs w:val="20"/>
              </w:rPr>
              <w:t>A</w:t>
            </w:r>
          </w:p>
        </w:tc>
        <w:tc>
          <w:tcPr>
            <w:tcW w:w="7560" w:type="dxa"/>
          </w:tcPr>
          <w:p w14:paraId="7912AE04" w14:textId="77777777" w:rsidR="00053C4A" w:rsidRPr="00392614" w:rsidRDefault="00053C4A" w:rsidP="002D3899">
            <w:pPr>
              <w:rPr>
                <w:sz w:val="20"/>
              </w:rPr>
            </w:pPr>
            <w:r w:rsidRPr="00392614">
              <w:rPr>
                <w:rFonts w:cs="Arial"/>
                <w:bCs/>
                <w:iCs/>
                <w:sz w:val="20"/>
                <w:szCs w:val="20"/>
              </w:rPr>
              <w:t>Transition</w:t>
            </w:r>
            <w:r w:rsidRPr="00392614">
              <w:rPr>
                <w:sz w:val="20"/>
              </w:rPr>
              <w:t xml:space="preserve"> Plan</w:t>
            </w:r>
          </w:p>
          <w:p w14:paraId="5CAACA2F" w14:textId="77777777" w:rsidR="00053C4A" w:rsidRPr="00392614" w:rsidRDefault="00053C4A" w:rsidP="002D3899">
            <w:pPr>
              <w:jc w:val="both"/>
              <w:rPr>
                <w:sz w:val="20"/>
                <w:szCs w:val="20"/>
              </w:rPr>
            </w:pPr>
            <w:r w:rsidRPr="00392614">
              <w:rPr>
                <w:sz w:val="20"/>
                <w:szCs w:val="20"/>
              </w:rPr>
              <w:t xml:space="preserve">Draft </w:t>
            </w:r>
            <w:r w:rsidRPr="00392614">
              <w:rPr>
                <w:rFonts w:cs="Arial"/>
                <w:iCs/>
                <w:sz w:val="20"/>
                <w:szCs w:val="20"/>
              </w:rPr>
              <w:t>Due thirty (</w:t>
            </w:r>
            <w:r w:rsidRPr="00392614">
              <w:rPr>
                <w:sz w:val="20"/>
                <w:szCs w:val="20"/>
              </w:rPr>
              <w:t xml:space="preserve">30) days after receipt of </w:t>
            </w:r>
            <w:r w:rsidRPr="00392614">
              <w:rPr>
                <w:rFonts w:cs="Arial"/>
                <w:iCs/>
                <w:sz w:val="20"/>
                <w:szCs w:val="20"/>
              </w:rPr>
              <w:t xml:space="preserve">order. </w:t>
            </w:r>
          </w:p>
          <w:p w14:paraId="1F1B5B25" w14:textId="77777777" w:rsidR="00053C4A" w:rsidRPr="00392614" w:rsidRDefault="00053C4A" w:rsidP="002D3899">
            <w:pPr>
              <w:rPr>
                <w:sz w:val="20"/>
                <w:szCs w:val="20"/>
              </w:rPr>
            </w:pPr>
            <w:r w:rsidRPr="00392614">
              <w:rPr>
                <w:sz w:val="20"/>
                <w:szCs w:val="20"/>
              </w:rPr>
              <w:t xml:space="preserve">Electronic submission to:  VA PM, COR, CO, list others as necessary </w:t>
            </w:r>
          </w:p>
          <w:p w14:paraId="77846DC2" w14:textId="77777777" w:rsidR="00053C4A" w:rsidRPr="00392614" w:rsidRDefault="00053C4A" w:rsidP="002D3899">
            <w:pPr>
              <w:jc w:val="both"/>
              <w:rPr>
                <w:i/>
                <w:sz w:val="20"/>
                <w:szCs w:val="20"/>
              </w:rPr>
            </w:pPr>
            <w:r w:rsidRPr="00392614">
              <w:rPr>
                <w:sz w:val="20"/>
                <w:szCs w:val="20"/>
              </w:rPr>
              <w:t xml:space="preserve">Inspection: </w:t>
            </w:r>
            <w:r w:rsidRPr="00392614">
              <w:rPr>
                <w:rFonts w:cs="Arial"/>
                <w:iCs/>
                <w:sz w:val="20"/>
                <w:szCs w:val="20"/>
              </w:rPr>
              <w:t xml:space="preserve"> </w:t>
            </w:r>
            <w:r w:rsidRPr="00392614">
              <w:rPr>
                <w:sz w:val="20"/>
                <w:szCs w:val="20"/>
              </w:rPr>
              <w:t>destination</w:t>
            </w:r>
          </w:p>
          <w:p w14:paraId="0FDB2B6C" w14:textId="2E73AB15" w:rsidR="00053C4A" w:rsidRPr="000A37EF" w:rsidRDefault="00053C4A" w:rsidP="002563F7">
            <w:pPr>
              <w:jc w:val="both"/>
              <w:rPr>
                <w:kern w:val="22"/>
                <w:sz w:val="20"/>
                <w:szCs w:val="20"/>
              </w:rPr>
            </w:pPr>
            <w:r w:rsidRPr="00392614">
              <w:rPr>
                <w:sz w:val="20"/>
                <w:szCs w:val="20"/>
              </w:rPr>
              <w:t xml:space="preserve">Acceptance: </w:t>
            </w:r>
            <w:r w:rsidRPr="00392614">
              <w:rPr>
                <w:rFonts w:cs="Arial"/>
                <w:iCs/>
                <w:sz w:val="20"/>
                <w:szCs w:val="20"/>
              </w:rPr>
              <w:t xml:space="preserve"> </w:t>
            </w:r>
            <w:r w:rsidRPr="00392614">
              <w:rPr>
                <w:sz w:val="20"/>
                <w:szCs w:val="20"/>
              </w:rPr>
              <w:t>destination</w:t>
            </w:r>
          </w:p>
        </w:tc>
      </w:tr>
    </w:tbl>
    <w:p w14:paraId="1DFED31F" w14:textId="77777777" w:rsidR="00B05272" w:rsidRPr="00392614" w:rsidRDefault="00B05272" w:rsidP="00B24A32">
      <w:pPr>
        <w:pStyle w:val="NoSpacing"/>
      </w:pPr>
    </w:p>
    <w:p w14:paraId="1DFED320" w14:textId="77777777" w:rsidR="00F63DB9" w:rsidRPr="00392614" w:rsidRDefault="00F63DB9" w:rsidP="00B24A32">
      <w:pPr>
        <w:pStyle w:val="NoSpacing"/>
      </w:pPr>
    </w:p>
    <w:p w14:paraId="1DFED321" w14:textId="77777777" w:rsidR="00DF6EAB" w:rsidRPr="00392614" w:rsidRDefault="00DF6EAB" w:rsidP="00B24A32">
      <w:pPr>
        <w:pStyle w:val="Title"/>
        <w:rPr>
          <w:b w:val="0"/>
          <w:sz w:val="24"/>
          <w:szCs w:val="24"/>
          <w:u w:val="single"/>
        </w:rPr>
      </w:pPr>
    </w:p>
    <w:p w14:paraId="1DFED322" w14:textId="77777777" w:rsidR="00B555AE" w:rsidRPr="00392614" w:rsidRDefault="00B555AE" w:rsidP="00B24A32">
      <w:pPr>
        <w:pStyle w:val="Title"/>
        <w:rPr>
          <w:b w:val="0"/>
          <w:u w:val="single"/>
        </w:rPr>
      </w:pPr>
      <w:r w:rsidRPr="00392614">
        <w:rPr>
          <w:b w:val="0"/>
          <w:sz w:val="24"/>
          <w:szCs w:val="24"/>
          <w:u w:val="single"/>
        </w:rPr>
        <w:t>POINTS OF CONTACT</w:t>
      </w:r>
    </w:p>
    <w:p w14:paraId="1DFED324" w14:textId="77777777" w:rsidR="00B555AE" w:rsidRPr="00392614" w:rsidRDefault="00B555AE" w:rsidP="00B24A32">
      <w:pPr>
        <w:pStyle w:val="NoSpacing"/>
      </w:pPr>
    </w:p>
    <w:p w14:paraId="1DFED325" w14:textId="77777777" w:rsidR="00B555AE" w:rsidRPr="00392614" w:rsidRDefault="00B555AE" w:rsidP="00B555AE">
      <w:pPr>
        <w:rPr>
          <w:rStyle w:val="Strong"/>
          <w:b w:val="0"/>
        </w:rPr>
      </w:pPr>
      <w:r w:rsidRPr="00392614">
        <w:rPr>
          <w:rStyle w:val="Strong"/>
          <w:b w:val="0"/>
        </w:rPr>
        <w:t>VA PROGRAM MANAGER</w:t>
      </w:r>
    </w:p>
    <w:p w14:paraId="1DFED326" w14:textId="77777777" w:rsidR="00B555AE" w:rsidRPr="00392614" w:rsidRDefault="00B555AE" w:rsidP="00B24A32">
      <w:pPr>
        <w:pStyle w:val="NoSpacing"/>
      </w:pPr>
    </w:p>
    <w:p w14:paraId="1DFED327" w14:textId="77777777" w:rsidR="00EE69D6" w:rsidRPr="00392614" w:rsidRDefault="00EE69D6" w:rsidP="00EE69D6">
      <w:pPr>
        <w:rPr>
          <w:rFonts w:cs="Arial"/>
        </w:rPr>
      </w:pPr>
      <w:r w:rsidRPr="00392614">
        <w:rPr>
          <w:rFonts w:cs="Arial"/>
        </w:rPr>
        <w:lastRenderedPageBreak/>
        <w:t>The VA Program Manager for this effort is:</w:t>
      </w:r>
    </w:p>
    <w:p w14:paraId="1DFED328" w14:textId="77777777" w:rsidR="00EE69D6" w:rsidRPr="00392614" w:rsidRDefault="00EE69D6" w:rsidP="00EB67EC">
      <w:pPr>
        <w:tabs>
          <w:tab w:val="left" w:pos="2160"/>
        </w:tabs>
        <w:rPr>
          <w:rFonts w:cs="Arial"/>
        </w:rPr>
      </w:pPr>
      <w:r w:rsidRPr="00392614">
        <w:rPr>
          <w:rFonts w:cs="Arial"/>
        </w:rPr>
        <w:t>Name:</w:t>
      </w:r>
      <w:r w:rsidRPr="00392614">
        <w:rPr>
          <w:rFonts w:cs="Arial"/>
        </w:rPr>
        <w:tab/>
      </w:r>
      <w:r w:rsidR="00E2213D" w:rsidRPr="00392614">
        <w:t>Dr. Rafael Richards</w:t>
      </w:r>
      <w:r w:rsidR="00E2213D" w:rsidRPr="00392614">
        <w:rPr>
          <w:rFonts w:cs="Arial"/>
          <w:u w:val="single"/>
        </w:rPr>
        <w:t xml:space="preserve"> </w:t>
      </w:r>
    </w:p>
    <w:p w14:paraId="1DFED329" w14:textId="77777777" w:rsidR="00EE69D6" w:rsidRPr="00392614" w:rsidRDefault="00EE69D6" w:rsidP="00EB67EC">
      <w:pPr>
        <w:tabs>
          <w:tab w:val="left" w:pos="2160"/>
        </w:tabs>
        <w:rPr>
          <w:rFonts w:cs="Arial"/>
        </w:rPr>
      </w:pPr>
      <w:r w:rsidRPr="00392614">
        <w:rPr>
          <w:rFonts w:cs="Arial"/>
        </w:rPr>
        <w:t>Organization:</w:t>
      </w:r>
      <w:r w:rsidRPr="00392614">
        <w:rPr>
          <w:rFonts w:cs="Arial"/>
        </w:rPr>
        <w:tab/>
      </w:r>
      <w:r w:rsidR="00867775" w:rsidRPr="00392614">
        <w:rPr>
          <w:rFonts w:cs="Arial"/>
        </w:rPr>
        <w:t>Veterans Health Administration</w:t>
      </w:r>
      <w:r w:rsidRPr="00392614">
        <w:rPr>
          <w:rFonts w:cs="Arial"/>
        </w:rPr>
        <w:t xml:space="preserve"> </w:t>
      </w:r>
    </w:p>
    <w:p w14:paraId="1DFED32A" w14:textId="77777777" w:rsidR="00EE69D6" w:rsidRPr="00392614" w:rsidRDefault="00EE69D6" w:rsidP="00E2213D">
      <w:pPr>
        <w:pStyle w:val="NoSpacing"/>
      </w:pPr>
      <w:r w:rsidRPr="00392614">
        <w:rPr>
          <w:rFonts w:cs="Arial"/>
        </w:rPr>
        <w:t>Address:</w:t>
      </w:r>
      <w:r w:rsidR="00EB67EC" w:rsidRPr="00392614">
        <w:rPr>
          <w:rFonts w:cs="Arial"/>
        </w:rPr>
        <w:tab/>
      </w:r>
      <w:r w:rsidR="00E2213D" w:rsidRPr="00392614">
        <w:rPr>
          <w:rFonts w:cs="Arial"/>
        </w:rPr>
        <w:tab/>
      </w:r>
      <w:r w:rsidR="00E2213D" w:rsidRPr="00392614">
        <w:t>1800 G Street, NW, Washington, DC 20006</w:t>
      </w:r>
    </w:p>
    <w:p w14:paraId="1DFED32B" w14:textId="77777777" w:rsidR="00EE69D6" w:rsidRPr="00392614" w:rsidRDefault="00EE69D6" w:rsidP="00EB67EC">
      <w:pPr>
        <w:tabs>
          <w:tab w:val="left" w:pos="2160"/>
        </w:tabs>
        <w:rPr>
          <w:rFonts w:cs="Arial"/>
        </w:rPr>
      </w:pPr>
      <w:r w:rsidRPr="00392614">
        <w:rPr>
          <w:rFonts w:cs="Arial"/>
        </w:rPr>
        <w:t>Email:</w:t>
      </w:r>
      <w:r w:rsidR="00EB67EC" w:rsidRPr="00392614">
        <w:rPr>
          <w:rFonts w:cs="Arial"/>
        </w:rPr>
        <w:tab/>
      </w:r>
      <w:hyperlink r:id="rId16" w:history="1">
        <w:r w:rsidR="00E2213D" w:rsidRPr="00392614">
          <w:rPr>
            <w:rStyle w:val="Hyperlink"/>
          </w:rPr>
          <w:t>rafael.richards@va.gov</w:t>
        </w:r>
      </w:hyperlink>
      <w:r w:rsidRPr="00392614">
        <w:rPr>
          <w:rFonts w:cs="Arial"/>
        </w:rPr>
        <w:t xml:space="preserve"> </w:t>
      </w:r>
    </w:p>
    <w:p w14:paraId="1DFED32C" w14:textId="77777777" w:rsidR="00EE69D6" w:rsidRPr="00392614" w:rsidRDefault="00EE69D6" w:rsidP="00EB67EC">
      <w:pPr>
        <w:tabs>
          <w:tab w:val="left" w:pos="2160"/>
        </w:tabs>
        <w:rPr>
          <w:rFonts w:cs="Arial"/>
        </w:rPr>
      </w:pPr>
      <w:r w:rsidRPr="00392614">
        <w:rPr>
          <w:rFonts w:cs="Arial"/>
        </w:rPr>
        <w:t>Phone:</w:t>
      </w:r>
      <w:r w:rsidR="00EB67EC" w:rsidRPr="00392614">
        <w:rPr>
          <w:rFonts w:cs="Arial"/>
        </w:rPr>
        <w:tab/>
      </w:r>
      <w:r w:rsidR="00E2213D" w:rsidRPr="00392614">
        <w:t>(202) 460-1527</w:t>
      </w:r>
    </w:p>
    <w:p w14:paraId="1DFED32D" w14:textId="77777777" w:rsidR="00EE69D6" w:rsidRPr="00392614" w:rsidRDefault="00EE69D6" w:rsidP="00EB67EC">
      <w:pPr>
        <w:tabs>
          <w:tab w:val="left" w:pos="2160"/>
        </w:tabs>
      </w:pPr>
    </w:p>
    <w:p w14:paraId="1DFED32E" w14:textId="77777777" w:rsidR="00B555AE" w:rsidRPr="00392614" w:rsidRDefault="00B555AE" w:rsidP="00EB67EC">
      <w:pPr>
        <w:tabs>
          <w:tab w:val="left" w:pos="2160"/>
        </w:tabs>
        <w:rPr>
          <w:rStyle w:val="Strong"/>
          <w:b w:val="0"/>
        </w:rPr>
      </w:pPr>
      <w:r w:rsidRPr="00392614">
        <w:rPr>
          <w:rStyle w:val="Strong"/>
          <w:b w:val="0"/>
        </w:rPr>
        <w:t>CONTRACTING OFFICER</w:t>
      </w:r>
      <w:r w:rsidR="00E80A0A" w:rsidRPr="00392614">
        <w:rPr>
          <w:rStyle w:val="Strong"/>
          <w:b w:val="0"/>
        </w:rPr>
        <w:t>’</w:t>
      </w:r>
      <w:r w:rsidR="007564A5" w:rsidRPr="00392614">
        <w:rPr>
          <w:rStyle w:val="Strong"/>
          <w:b w:val="0"/>
        </w:rPr>
        <w:t>S</w:t>
      </w:r>
      <w:r w:rsidRPr="00392614">
        <w:rPr>
          <w:rStyle w:val="Strong"/>
          <w:b w:val="0"/>
        </w:rPr>
        <w:t xml:space="preserve"> REPRESENTATIVE (</w:t>
      </w:r>
      <w:r w:rsidR="00F87973" w:rsidRPr="00392614">
        <w:rPr>
          <w:rStyle w:val="Strong"/>
          <w:b w:val="0"/>
        </w:rPr>
        <w:t>COR</w:t>
      </w:r>
      <w:r w:rsidRPr="00392614">
        <w:rPr>
          <w:rStyle w:val="Strong"/>
          <w:b w:val="0"/>
        </w:rPr>
        <w:t>)</w:t>
      </w:r>
    </w:p>
    <w:p w14:paraId="1DFED32F" w14:textId="77777777" w:rsidR="00B555AE" w:rsidRPr="00392614" w:rsidRDefault="00B555AE" w:rsidP="00EB67EC">
      <w:pPr>
        <w:pStyle w:val="NoSpacing"/>
        <w:tabs>
          <w:tab w:val="left" w:pos="2160"/>
        </w:tabs>
      </w:pPr>
    </w:p>
    <w:p w14:paraId="1DFED330" w14:textId="77777777" w:rsidR="00B555AE" w:rsidRPr="00392614" w:rsidRDefault="00B555AE" w:rsidP="00EB67EC">
      <w:pPr>
        <w:pStyle w:val="NoSpacing"/>
        <w:tabs>
          <w:tab w:val="left" w:pos="2160"/>
        </w:tabs>
        <w:rPr>
          <w:rFonts w:cs="Arial"/>
        </w:rPr>
      </w:pPr>
      <w:r w:rsidRPr="00392614">
        <w:rPr>
          <w:rFonts w:cs="Arial"/>
        </w:rPr>
        <w:t xml:space="preserve">The </w:t>
      </w:r>
      <w:r w:rsidR="00F87973" w:rsidRPr="00392614">
        <w:rPr>
          <w:rFonts w:cs="Arial"/>
        </w:rPr>
        <w:t>COR</w:t>
      </w:r>
      <w:r w:rsidRPr="00392614">
        <w:rPr>
          <w:rFonts w:cs="Arial"/>
        </w:rPr>
        <w:t xml:space="preserve"> for this effort is:</w:t>
      </w:r>
    </w:p>
    <w:p w14:paraId="1DFED331" w14:textId="77777777" w:rsidR="00B555AE" w:rsidRPr="00392614" w:rsidRDefault="00B555AE" w:rsidP="00EB67EC">
      <w:pPr>
        <w:pStyle w:val="NoSpacing"/>
        <w:tabs>
          <w:tab w:val="left" w:pos="2160"/>
        </w:tabs>
        <w:rPr>
          <w:rFonts w:cs="Arial"/>
        </w:rPr>
      </w:pPr>
      <w:r w:rsidRPr="00392614">
        <w:rPr>
          <w:rFonts w:cs="Arial"/>
        </w:rPr>
        <w:t>Name:</w:t>
      </w:r>
      <w:r w:rsidRPr="00392614">
        <w:rPr>
          <w:rFonts w:cs="Arial"/>
        </w:rPr>
        <w:tab/>
      </w:r>
      <w:r w:rsidR="00E2213D" w:rsidRPr="00392614">
        <w:t>Roberto Gonzalez</w:t>
      </w:r>
    </w:p>
    <w:p w14:paraId="1DFED332" w14:textId="77777777" w:rsidR="00B555AE" w:rsidRPr="00392614" w:rsidRDefault="00B555AE" w:rsidP="00EB67EC">
      <w:pPr>
        <w:pStyle w:val="NoSpacing"/>
        <w:tabs>
          <w:tab w:val="left" w:pos="2160"/>
        </w:tabs>
        <w:rPr>
          <w:rFonts w:cs="Arial"/>
        </w:rPr>
      </w:pPr>
      <w:r w:rsidRPr="00392614">
        <w:rPr>
          <w:rFonts w:cs="Arial"/>
        </w:rPr>
        <w:t>Organization:</w:t>
      </w:r>
      <w:r w:rsidRPr="00392614">
        <w:rPr>
          <w:rFonts w:cs="Arial"/>
        </w:rPr>
        <w:tab/>
      </w:r>
      <w:r w:rsidR="00867775" w:rsidRPr="00392614">
        <w:rPr>
          <w:rFonts w:cs="Arial"/>
        </w:rPr>
        <w:t>Enterprise Program Management Office (EPMO)</w:t>
      </w:r>
    </w:p>
    <w:p w14:paraId="1DFED333" w14:textId="77777777" w:rsidR="00EF77DA" w:rsidRPr="00392614" w:rsidRDefault="00B555AE" w:rsidP="00EB67EC">
      <w:pPr>
        <w:pStyle w:val="NoSpacing"/>
        <w:tabs>
          <w:tab w:val="left" w:pos="2160"/>
        </w:tabs>
        <w:rPr>
          <w:rFonts w:cs="Arial"/>
        </w:rPr>
      </w:pPr>
      <w:r w:rsidRPr="00392614">
        <w:rPr>
          <w:rFonts w:cs="Arial"/>
        </w:rPr>
        <w:t>Address:</w:t>
      </w:r>
      <w:r w:rsidR="00EB67EC" w:rsidRPr="00392614">
        <w:rPr>
          <w:rFonts w:cs="Arial"/>
        </w:rPr>
        <w:tab/>
      </w:r>
      <w:r w:rsidR="00E2213D" w:rsidRPr="00392614">
        <w:t>1800 G Street, NW, Washington, DC 20006</w:t>
      </w:r>
      <w:r w:rsidRPr="00392614">
        <w:rPr>
          <w:rFonts w:cs="Arial"/>
        </w:rPr>
        <w:tab/>
      </w:r>
    </w:p>
    <w:p w14:paraId="1DFED334" w14:textId="77777777" w:rsidR="00B555AE" w:rsidRPr="00392614" w:rsidRDefault="00B555AE" w:rsidP="00EB67EC">
      <w:pPr>
        <w:pStyle w:val="NoSpacing"/>
        <w:tabs>
          <w:tab w:val="left" w:pos="2160"/>
        </w:tabs>
        <w:rPr>
          <w:rFonts w:cs="Arial"/>
        </w:rPr>
      </w:pPr>
      <w:r w:rsidRPr="00392614">
        <w:rPr>
          <w:rFonts w:cs="Arial"/>
        </w:rPr>
        <w:t>Email:</w:t>
      </w:r>
      <w:r w:rsidR="00EB67EC" w:rsidRPr="00392614">
        <w:rPr>
          <w:rFonts w:cs="Arial"/>
        </w:rPr>
        <w:t xml:space="preserve"> </w:t>
      </w:r>
      <w:r w:rsidR="00EB67EC" w:rsidRPr="00392614">
        <w:rPr>
          <w:rFonts w:cs="Arial"/>
        </w:rPr>
        <w:tab/>
      </w:r>
      <w:hyperlink r:id="rId17" w:history="1">
        <w:r w:rsidR="00867775" w:rsidRPr="00392614">
          <w:rPr>
            <w:rStyle w:val="Hyperlink"/>
          </w:rPr>
          <w:t>Roberto.gonzalez5@va.gov</w:t>
        </w:r>
      </w:hyperlink>
      <w:r w:rsidR="00E2213D" w:rsidRPr="00392614">
        <w:rPr>
          <w:rFonts w:cs="Arial"/>
          <w:u w:val="single"/>
        </w:rPr>
        <w:t xml:space="preserve"> </w:t>
      </w:r>
    </w:p>
    <w:p w14:paraId="1DFED335" w14:textId="77777777" w:rsidR="00B555AE" w:rsidRPr="00392614" w:rsidRDefault="00B555AE" w:rsidP="00EB67EC">
      <w:pPr>
        <w:pStyle w:val="NoSpacing"/>
        <w:tabs>
          <w:tab w:val="left" w:pos="2160"/>
        </w:tabs>
        <w:rPr>
          <w:rFonts w:cs="Arial"/>
        </w:rPr>
      </w:pPr>
      <w:r w:rsidRPr="00392614">
        <w:rPr>
          <w:rFonts w:cs="Arial"/>
        </w:rPr>
        <w:t>Phone:</w:t>
      </w:r>
      <w:r w:rsidR="00EB67EC" w:rsidRPr="00392614">
        <w:rPr>
          <w:rFonts w:cs="Arial"/>
        </w:rPr>
        <w:tab/>
      </w:r>
      <w:r w:rsidR="00E2213D" w:rsidRPr="00392614">
        <w:t>(m) 727-480-9301 (home office) 407-255-6989</w:t>
      </w:r>
      <w:r w:rsidRPr="00392614">
        <w:rPr>
          <w:rFonts w:cs="Arial"/>
        </w:rPr>
        <w:tab/>
      </w:r>
    </w:p>
    <w:p w14:paraId="1DFED336" w14:textId="77777777" w:rsidR="00B555AE" w:rsidRPr="00392614" w:rsidRDefault="00B555AE" w:rsidP="00EB67EC">
      <w:pPr>
        <w:pStyle w:val="NoSpacing"/>
        <w:tabs>
          <w:tab w:val="left" w:pos="2160"/>
        </w:tabs>
      </w:pPr>
    </w:p>
    <w:p w14:paraId="1DFED337" w14:textId="77777777" w:rsidR="00B555AE" w:rsidRPr="00392614" w:rsidRDefault="00B555AE" w:rsidP="00EB67EC">
      <w:pPr>
        <w:tabs>
          <w:tab w:val="left" w:pos="2160"/>
        </w:tabs>
        <w:rPr>
          <w:rStyle w:val="Strong"/>
          <w:b w:val="0"/>
        </w:rPr>
      </w:pPr>
      <w:r w:rsidRPr="00392614">
        <w:rPr>
          <w:rStyle w:val="Strong"/>
          <w:b w:val="0"/>
        </w:rPr>
        <w:t>BUDGET POINT OF CONTACT</w:t>
      </w:r>
    </w:p>
    <w:p w14:paraId="1DFED338" w14:textId="77777777" w:rsidR="00B555AE" w:rsidRPr="00392614" w:rsidRDefault="00B555AE" w:rsidP="00EB67EC">
      <w:pPr>
        <w:pStyle w:val="NoSpacing"/>
        <w:tabs>
          <w:tab w:val="left" w:pos="2160"/>
        </w:tabs>
      </w:pPr>
    </w:p>
    <w:p w14:paraId="1DFED339" w14:textId="77777777" w:rsidR="00B555AE" w:rsidRPr="00392614" w:rsidRDefault="00B555AE" w:rsidP="00EB67EC">
      <w:pPr>
        <w:pStyle w:val="NoSpacing"/>
        <w:tabs>
          <w:tab w:val="left" w:pos="2160"/>
        </w:tabs>
        <w:rPr>
          <w:rFonts w:cs="Arial"/>
        </w:rPr>
      </w:pPr>
      <w:r w:rsidRPr="00392614">
        <w:rPr>
          <w:rFonts w:cs="Arial"/>
        </w:rPr>
        <w:t>The Budget Point of Contact for this effort is:</w:t>
      </w:r>
    </w:p>
    <w:p w14:paraId="1DFED33A" w14:textId="033DEC22" w:rsidR="00B555AE" w:rsidRPr="00392614" w:rsidRDefault="00B555AE" w:rsidP="00EB67EC">
      <w:pPr>
        <w:pStyle w:val="NoSpacing"/>
        <w:tabs>
          <w:tab w:val="left" w:pos="2160"/>
        </w:tabs>
        <w:rPr>
          <w:rFonts w:cs="Arial"/>
        </w:rPr>
      </w:pPr>
      <w:r w:rsidRPr="00392614">
        <w:rPr>
          <w:rFonts w:cs="Arial"/>
        </w:rPr>
        <w:t>Name:</w:t>
      </w:r>
      <w:r w:rsidRPr="00392614">
        <w:rPr>
          <w:rFonts w:cs="Arial"/>
        </w:rPr>
        <w:tab/>
      </w:r>
      <w:r w:rsidR="002D3899" w:rsidRPr="00D42E70">
        <w:rPr>
          <w:rFonts w:cs="Arial"/>
          <w:u w:val="single"/>
        </w:rPr>
        <w:t>Nancy Jolly</w:t>
      </w:r>
      <w:r w:rsidR="00EE69D6" w:rsidRPr="00392614">
        <w:rPr>
          <w:rFonts w:cs="Arial"/>
          <w:u w:val="single"/>
        </w:rPr>
        <w:t>__________________________</w:t>
      </w:r>
    </w:p>
    <w:p w14:paraId="1DFED33B" w14:textId="71518FFF" w:rsidR="00B555AE" w:rsidRPr="00392614" w:rsidRDefault="00B555AE" w:rsidP="00EB67EC">
      <w:pPr>
        <w:pStyle w:val="NoSpacing"/>
        <w:tabs>
          <w:tab w:val="left" w:pos="2160"/>
        </w:tabs>
        <w:rPr>
          <w:rFonts w:cs="Arial"/>
        </w:rPr>
      </w:pPr>
      <w:r w:rsidRPr="00392614">
        <w:rPr>
          <w:rFonts w:cs="Arial"/>
        </w:rPr>
        <w:t>Organization:</w:t>
      </w:r>
      <w:r w:rsidRPr="00392614">
        <w:rPr>
          <w:rFonts w:cs="Arial"/>
        </w:rPr>
        <w:tab/>
      </w:r>
      <w:r w:rsidR="002D3899" w:rsidRPr="00D42E70">
        <w:rPr>
          <w:rFonts w:cs="Arial"/>
          <w:u w:val="single"/>
        </w:rPr>
        <w:t>Budget Planning &amp; Execution, EPMO</w:t>
      </w:r>
      <w:r w:rsidR="00D42E70">
        <w:rPr>
          <w:rFonts w:cs="Arial"/>
          <w:u w:val="single"/>
        </w:rPr>
        <w:t>___</w:t>
      </w:r>
      <w:r w:rsidR="00EE69D6" w:rsidRPr="00392614">
        <w:rPr>
          <w:rFonts w:cs="Arial"/>
          <w:u w:val="single"/>
        </w:rPr>
        <w:t>______</w:t>
      </w:r>
    </w:p>
    <w:p w14:paraId="0A400BC8" w14:textId="77777777" w:rsidR="00D42E70" w:rsidRDefault="00B555AE" w:rsidP="00EB67EC">
      <w:pPr>
        <w:pStyle w:val="NoSpacing"/>
        <w:tabs>
          <w:tab w:val="left" w:pos="2160"/>
        </w:tabs>
      </w:pPr>
      <w:r w:rsidRPr="00392614">
        <w:rPr>
          <w:rFonts w:cs="Arial"/>
        </w:rPr>
        <w:t>Address:</w:t>
      </w:r>
      <w:r w:rsidRPr="00392614">
        <w:rPr>
          <w:rFonts w:cs="Arial"/>
        </w:rPr>
        <w:tab/>
      </w:r>
      <w:r w:rsidR="00D42E70" w:rsidRPr="00D42E70">
        <w:rPr>
          <w:u w:val="single"/>
        </w:rPr>
        <w:t>1800 G Street, NW,</w:t>
      </w:r>
      <w:r w:rsidR="00D42E70" w:rsidRPr="00392614">
        <w:t xml:space="preserve"> </w:t>
      </w:r>
    </w:p>
    <w:p w14:paraId="1DFED33C" w14:textId="407EB897" w:rsidR="00B555AE" w:rsidRPr="00D42E70" w:rsidRDefault="00D42E70" w:rsidP="00EB67EC">
      <w:pPr>
        <w:pStyle w:val="NoSpacing"/>
        <w:tabs>
          <w:tab w:val="left" w:pos="2160"/>
        </w:tabs>
        <w:rPr>
          <w:rFonts w:cs="Arial"/>
          <w:u w:val="single"/>
        </w:rPr>
      </w:pPr>
      <w:r>
        <w:tab/>
      </w:r>
      <w:r w:rsidRPr="00D42E70">
        <w:rPr>
          <w:u w:val="single"/>
        </w:rPr>
        <w:t>Washington, DC 20006</w:t>
      </w:r>
      <w:r w:rsidR="00EE69D6" w:rsidRPr="00D42E70">
        <w:rPr>
          <w:rFonts w:cs="Arial"/>
          <w:u w:val="single"/>
        </w:rPr>
        <w:t>____________________</w:t>
      </w:r>
    </w:p>
    <w:p w14:paraId="1DFED33E" w14:textId="6F9E7F09" w:rsidR="00B555AE" w:rsidRPr="00392614" w:rsidRDefault="00B555AE" w:rsidP="00EB67EC">
      <w:pPr>
        <w:pStyle w:val="NoSpacing"/>
        <w:tabs>
          <w:tab w:val="left" w:pos="2160"/>
        </w:tabs>
        <w:rPr>
          <w:rFonts w:cs="Arial"/>
        </w:rPr>
      </w:pPr>
      <w:r w:rsidRPr="00392614">
        <w:rPr>
          <w:rFonts w:cs="Arial"/>
        </w:rPr>
        <w:t>Email:</w:t>
      </w:r>
      <w:r w:rsidRPr="00392614">
        <w:rPr>
          <w:rFonts w:cs="Arial"/>
        </w:rPr>
        <w:tab/>
      </w:r>
      <w:r w:rsidR="002D3899">
        <w:rPr>
          <w:rFonts w:cs="Arial"/>
          <w:u w:val="single"/>
        </w:rPr>
        <w:t>nancy.jolly@va.gov</w:t>
      </w:r>
      <w:r w:rsidR="00EE69D6" w:rsidRPr="00392614">
        <w:rPr>
          <w:rFonts w:cs="Arial"/>
          <w:u w:val="single"/>
        </w:rPr>
        <w:t>_______________________</w:t>
      </w:r>
    </w:p>
    <w:p w14:paraId="1DFED33F" w14:textId="39892C44" w:rsidR="00B555AE" w:rsidRPr="00392614" w:rsidRDefault="00B555AE" w:rsidP="00EB67EC">
      <w:pPr>
        <w:pStyle w:val="NoSpacing"/>
        <w:tabs>
          <w:tab w:val="left" w:pos="2160"/>
        </w:tabs>
        <w:rPr>
          <w:rFonts w:cs="Arial"/>
        </w:rPr>
      </w:pPr>
      <w:r w:rsidRPr="00392614">
        <w:rPr>
          <w:rFonts w:cs="Arial"/>
        </w:rPr>
        <w:t>Phone:</w:t>
      </w:r>
      <w:r w:rsidR="00EB67EC" w:rsidRPr="00392614">
        <w:rPr>
          <w:rFonts w:cs="Arial"/>
        </w:rPr>
        <w:tab/>
      </w:r>
      <w:r w:rsidR="002D3899">
        <w:rPr>
          <w:rFonts w:cs="Arial"/>
          <w:u w:val="single"/>
        </w:rPr>
        <w:t>512-757-4151</w:t>
      </w:r>
      <w:r w:rsidR="00D42E70">
        <w:rPr>
          <w:rFonts w:cs="Arial"/>
          <w:u w:val="single"/>
        </w:rPr>
        <w:t>___________</w:t>
      </w:r>
      <w:r w:rsidR="00EE69D6" w:rsidRPr="00392614">
        <w:rPr>
          <w:rFonts w:cs="Arial"/>
          <w:u w:val="single"/>
        </w:rPr>
        <w:t>_____________</w:t>
      </w:r>
    </w:p>
    <w:p w14:paraId="1DFED340" w14:textId="5E73EE44" w:rsidR="00A00FD6" w:rsidRPr="00392614" w:rsidRDefault="00B555AE" w:rsidP="00EB67EC">
      <w:pPr>
        <w:pStyle w:val="NoSpacing"/>
        <w:tabs>
          <w:tab w:val="left" w:pos="2160"/>
        </w:tabs>
        <w:rPr>
          <w:rFonts w:cs="Arial"/>
        </w:rPr>
      </w:pPr>
      <w:r w:rsidRPr="00392614">
        <w:rPr>
          <w:rFonts w:cs="Arial"/>
        </w:rPr>
        <w:t>Fax:</w:t>
      </w:r>
      <w:r w:rsidR="00EB67EC" w:rsidRPr="00392614">
        <w:rPr>
          <w:rFonts w:cs="Arial"/>
        </w:rPr>
        <w:tab/>
      </w:r>
      <w:r w:rsidR="00D42E70">
        <w:rPr>
          <w:rFonts w:cs="Arial"/>
          <w:u w:val="single"/>
        </w:rPr>
        <w:t>n/a</w:t>
      </w:r>
      <w:r w:rsidR="00EE69D6" w:rsidRPr="00392614">
        <w:rPr>
          <w:rFonts w:cs="Arial"/>
          <w:u w:val="single"/>
        </w:rPr>
        <w:t>____________________________</w:t>
      </w:r>
    </w:p>
    <w:p w14:paraId="1DFED341" w14:textId="77777777" w:rsidR="00121B77" w:rsidRPr="00392614" w:rsidRDefault="00121B77" w:rsidP="00EB67EC">
      <w:pPr>
        <w:pStyle w:val="NoSpacing"/>
        <w:tabs>
          <w:tab w:val="left" w:pos="2160"/>
        </w:tabs>
        <w:rPr>
          <w:rStyle w:val="Emphasis"/>
          <w:b w:val="0"/>
        </w:rPr>
      </w:pPr>
    </w:p>
    <w:p w14:paraId="1DFED342" w14:textId="77777777" w:rsidR="00EF77DA" w:rsidRPr="00392614" w:rsidRDefault="00EF77DA" w:rsidP="00B24A32">
      <w:pPr>
        <w:pStyle w:val="Title"/>
        <w:rPr>
          <w:b w:val="0"/>
          <w:sz w:val="24"/>
          <w:szCs w:val="24"/>
          <w:u w:val="single"/>
        </w:rPr>
      </w:pPr>
      <w:r w:rsidRPr="00392614">
        <w:rPr>
          <w:b w:val="0"/>
          <w:sz w:val="24"/>
          <w:szCs w:val="24"/>
          <w:u w:val="single"/>
        </w:rPr>
        <w:br w:type="page"/>
      </w:r>
    </w:p>
    <w:p w14:paraId="1DFED343" w14:textId="77777777" w:rsidR="00BF6970" w:rsidRPr="00392614" w:rsidRDefault="002F756F" w:rsidP="00B24A32">
      <w:pPr>
        <w:pStyle w:val="Title"/>
        <w:rPr>
          <w:b w:val="0"/>
          <w:bCs/>
          <w:u w:val="single"/>
        </w:rPr>
      </w:pPr>
      <w:r w:rsidRPr="00392614">
        <w:rPr>
          <w:b w:val="0"/>
          <w:sz w:val="24"/>
          <w:szCs w:val="24"/>
          <w:u w:val="single"/>
        </w:rPr>
        <w:lastRenderedPageBreak/>
        <w:t>ADDITIONAL ITEMS</w:t>
      </w:r>
      <w:r w:rsidR="00512252" w:rsidRPr="00392614">
        <w:rPr>
          <w:b w:val="0"/>
          <w:bCs/>
          <w:sz w:val="24"/>
          <w:szCs w:val="24"/>
          <w:u w:val="single"/>
        </w:rPr>
        <w:t xml:space="preserve"> </w:t>
      </w:r>
    </w:p>
    <w:p w14:paraId="1DFED344" w14:textId="77777777" w:rsidR="007778AF" w:rsidRPr="00392614" w:rsidRDefault="007778AF" w:rsidP="00B24A32">
      <w:pPr>
        <w:pStyle w:val="NoSpacing"/>
      </w:pPr>
    </w:p>
    <w:p w14:paraId="1DFED345" w14:textId="77777777" w:rsidR="00BF6970" w:rsidRPr="00392614" w:rsidRDefault="00512252" w:rsidP="00B24A32">
      <w:pPr>
        <w:pStyle w:val="Title"/>
        <w:rPr>
          <w:b w:val="0"/>
          <w:sz w:val="28"/>
          <w:szCs w:val="28"/>
          <w:u w:val="single"/>
        </w:rPr>
      </w:pPr>
      <w:r w:rsidRPr="00392614">
        <w:rPr>
          <w:b w:val="0"/>
          <w:sz w:val="28"/>
          <w:szCs w:val="28"/>
          <w:u w:val="single"/>
        </w:rPr>
        <w:t>SPECIAL INSTRUCTIONS/REMARKS</w:t>
      </w:r>
    </w:p>
    <w:p w14:paraId="1DFED346" w14:textId="77777777" w:rsidR="00512252" w:rsidRPr="00392614" w:rsidRDefault="00512252" w:rsidP="00512252">
      <w:pPr>
        <w:rPr>
          <w:rStyle w:val="Emphasis"/>
          <w:b w:val="0"/>
        </w:rPr>
      </w:pPr>
      <w:r w:rsidRPr="00392614">
        <w:rPr>
          <w:rStyle w:val="Emphasis"/>
          <w:b w:val="0"/>
        </w:rPr>
        <w:t>(</w:t>
      </w:r>
      <w:r w:rsidR="0002143C" w:rsidRPr="00392614">
        <w:rPr>
          <w:rStyle w:val="Emphasis"/>
          <w:b w:val="0"/>
        </w:rPr>
        <w:t>I</w:t>
      </w:r>
      <w:r w:rsidRPr="00392614">
        <w:rPr>
          <w:rStyle w:val="Emphasis"/>
          <w:b w:val="0"/>
        </w:rPr>
        <w:t xml:space="preserve">nclude prior year PO#s, proposed payment provisions; </w:t>
      </w:r>
      <w:r w:rsidR="00A2745C" w:rsidRPr="00392614">
        <w:rPr>
          <w:rStyle w:val="Emphasis"/>
          <w:b w:val="0"/>
        </w:rPr>
        <w:t>Government</w:t>
      </w:r>
      <w:r w:rsidRPr="00392614">
        <w:rPr>
          <w:rStyle w:val="Emphasis"/>
          <w:b w:val="0"/>
        </w:rPr>
        <w:t xml:space="preserve"> furnished property; suggested contract clauses; other valuable information, etc., as applicable.  Provide additional documentation if needed.</w:t>
      </w:r>
      <w:r w:rsidR="00B05272" w:rsidRPr="00392614">
        <w:rPr>
          <w:rStyle w:val="Emphasis"/>
          <w:b w:val="0"/>
        </w:rPr>
        <w:t>)</w:t>
      </w:r>
    </w:p>
    <w:p w14:paraId="1DFED347" w14:textId="77777777" w:rsidR="003C732C" w:rsidRPr="00392614" w:rsidRDefault="003C732C" w:rsidP="00B24A32">
      <w:pPr>
        <w:pStyle w:val="NoSpacing"/>
      </w:pPr>
    </w:p>
    <w:p w14:paraId="1DFED348" w14:textId="77777777" w:rsidR="00ED723F" w:rsidRPr="00392614" w:rsidRDefault="00A36385" w:rsidP="000638C5">
      <w:pPr>
        <w:pStyle w:val="ListParagraph"/>
        <w:numPr>
          <w:ilvl w:val="0"/>
          <w:numId w:val="10"/>
        </w:numPr>
        <w:rPr>
          <w:rStyle w:val="Strong"/>
          <w:b w:val="0"/>
        </w:rPr>
        <w:pPrChange w:id="445" w:author="Department of Veterans Affairs" w:date="2017-07-26T16:39:00Z">
          <w:pPr>
            <w:pStyle w:val="ListParagraph"/>
            <w:numPr>
              <w:numId w:val="11"/>
            </w:numPr>
            <w:ind w:left="1296" w:hanging="576"/>
          </w:pPr>
        </w:pPrChange>
      </w:pPr>
      <w:r w:rsidRPr="00392614">
        <w:rPr>
          <w:rStyle w:val="Strong"/>
          <w:b w:val="0"/>
        </w:rPr>
        <w:t xml:space="preserve">IF </w:t>
      </w:r>
      <w:r w:rsidR="00472381" w:rsidRPr="00392614">
        <w:rPr>
          <w:rStyle w:val="Strong"/>
          <w:b w:val="0"/>
        </w:rPr>
        <w:t>REQUIRING ACTIVITY HAS</w:t>
      </w:r>
      <w:r w:rsidRPr="00392614">
        <w:rPr>
          <w:rStyle w:val="Strong"/>
          <w:b w:val="0"/>
        </w:rPr>
        <w:t xml:space="preserve"> NOT COMPLETED THE MARKET RESEARCH FORM, PLEASE ANSWER THE FOLLOWING:</w:t>
      </w:r>
    </w:p>
    <w:p w14:paraId="1DFED349" w14:textId="77777777" w:rsidR="00ED723F" w:rsidRPr="00392614" w:rsidRDefault="00ED723F" w:rsidP="00512252">
      <w:pPr>
        <w:rPr>
          <w:rFonts w:cs="Arial"/>
        </w:rPr>
      </w:pPr>
    </w:p>
    <w:p w14:paraId="1DFED34A" w14:textId="77777777" w:rsidR="00ED723F" w:rsidRPr="00392614" w:rsidRDefault="00877CBF" w:rsidP="00B24A32">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ED723F" w:rsidRPr="00392614">
        <w:t xml:space="preserve">  </w:t>
      </w:r>
      <w:r w:rsidR="003C732C" w:rsidRPr="00392614">
        <w:t>Does Customer have current contract</w:t>
      </w:r>
      <w:r w:rsidR="0019273B" w:rsidRPr="00392614">
        <w:t xml:space="preserve">, </w:t>
      </w:r>
      <w:r w:rsidR="00A36385" w:rsidRPr="00392614">
        <w:t xml:space="preserve">is there an </w:t>
      </w:r>
      <w:r w:rsidR="0019273B" w:rsidRPr="00392614">
        <w:t>incumben</w:t>
      </w:r>
      <w:r w:rsidR="00A36385" w:rsidRPr="00392614">
        <w:t>t</w:t>
      </w:r>
      <w:r w:rsidR="003C732C" w:rsidRPr="00392614">
        <w:t>?</w:t>
      </w:r>
      <w:r w:rsidR="00ED723F" w:rsidRPr="00392614">
        <w:t xml:space="preserve">  </w:t>
      </w:r>
      <w:r w:rsidR="00867775" w:rsidRPr="00392614">
        <w:t>NO</w:t>
      </w:r>
    </w:p>
    <w:p w14:paraId="1DFED34B" w14:textId="77777777" w:rsidR="00A36385" w:rsidRPr="00392614" w:rsidRDefault="00ED723F" w:rsidP="00B24A32">
      <w:pPr>
        <w:pStyle w:val="NoSpacing"/>
      </w:pPr>
      <w:r w:rsidRPr="00392614">
        <w:t>Please provide the Incumbent</w:t>
      </w:r>
      <w:r w:rsidR="00A36385" w:rsidRPr="00392614">
        <w:t xml:space="preserve"> </w:t>
      </w:r>
      <w:r w:rsidRPr="00392614">
        <w:t xml:space="preserve">Name and </w:t>
      </w:r>
    </w:p>
    <w:p w14:paraId="1DFED34C" w14:textId="77777777" w:rsidR="00096C53" w:rsidRPr="00392614" w:rsidRDefault="00A36385" w:rsidP="00B24A32">
      <w:pPr>
        <w:pStyle w:val="NoSpacing"/>
      </w:pPr>
      <w:r w:rsidRPr="00392614">
        <w:t>C</w:t>
      </w:r>
      <w:r w:rsidR="00ED723F" w:rsidRPr="00392614">
        <w:t xml:space="preserve">ontract </w:t>
      </w:r>
      <w:r w:rsidRPr="00392614">
        <w:t>N</w:t>
      </w:r>
      <w:r w:rsidR="00ED723F" w:rsidRPr="00392614">
        <w:t>umber:</w:t>
      </w:r>
      <w:r w:rsidR="00667CAA" w:rsidRPr="00392614">
        <w:t xml:space="preserve"> </w:t>
      </w:r>
      <w:r w:rsidRPr="00392614">
        <w:t>________________________________________</w:t>
      </w:r>
    </w:p>
    <w:p w14:paraId="1DFED34D" w14:textId="77777777" w:rsidR="00ED723F" w:rsidRPr="00392614" w:rsidRDefault="00ED723F" w:rsidP="00B24A32">
      <w:pPr>
        <w:pStyle w:val="NoSpacing"/>
      </w:pPr>
    </w:p>
    <w:p w14:paraId="1DFED34E" w14:textId="77777777" w:rsidR="0019273B" w:rsidRPr="00392614" w:rsidRDefault="00877CBF" w:rsidP="00B24A32">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ED723F" w:rsidRPr="00392614">
        <w:t xml:space="preserve">  Is this TO a logical Follow-on to a </w:t>
      </w:r>
      <w:r w:rsidR="00A36385" w:rsidRPr="00392614">
        <w:t>TO</w:t>
      </w:r>
      <w:r w:rsidR="00ED723F" w:rsidRPr="00392614">
        <w:t xml:space="preserve"> previously competed on the T4</w:t>
      </w:r>
      <w:r w:rsidR="001B6C96" w:rsidRPr="00392614">
        <w:t>NG</w:t>
      </w:r>
      <w:r w:rsidR="00ED723F" w:rsidRPr="00392614">
        <w:t xml:space="preserve"> </w:t>
      </w:r>
      <w:r w:rsidR="00667CAA" w:rsidRPr="00392614">
        <w:t>program (</w:t>
      </w:r>
      <w:r w:rsidR="00ED723F" w:rsidRPr="00392614">
        <w:t>fair opportunity)</w:t>
      </w:r>
      <w:r w:rsidR="00867775" w:rsidRPr="00392614">
        <w:t xml:space="preserve"> NO</w:t>
      </w:r>
    </w:p>
    <w:p w14:paraId="1DFED34F" w14:textId="77777777" w:rsidR="003C732C" w:rsidRPr="00392614" w:rsidRDefault="003C732C" w:rsidP="00B24A32">
      <w:pPr>
        <w:pStyle w:val="NoSpacing"/>
      </w:pPr>
    </w:p>
    <w:p w14:paraId="1DFED350" w14:textId="77777777" w:rsidR="003C732C" w:rsidRPr="00392614" w:rsidRDefault="00877CBF" w:rsidP="00B24A32">
      <w:pPr>
        <w:pStyle w:val="NoSpacing"/>
        <w:rPr>
          <w:i/>
          <w:color w:val="0070C0"/>
        </w:rPr>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8170EA" w:rsidRPr="00392614">
        <w:t xml:space="preserve"> </w:t>
      </w:r>
      <w:r w:rsidR="003C732C" w:rsidRPr="00392614">
        <w:t xml:space="preserve">A&amp;A Services- </w:t>
      </w:r>
      <w:r w:rsidR="00A36385" w:rsidRPr="00392614">
        <w:t>If Checked</w:t>
      </w:r>
      <w:r w:rsidR="00472381" w:rsidRPr="00392614">
        <w:t>,</w:t>
      </w:r>
      <w:r w:rsidR="00A36385" w:rsidRPr="00392614">
        <w:t xml:space="preserve"> a Memo is require</w:t>
      </w:r>
      <w:r w:rsidR="00472381" w:rsidRPr="00392614">
        <w:t>d</w:t>
      </w:r>
      <w:r w:rsidR="00867775" w:rsidRPr="00392614">
        <w:t xml:space="preserve"> - Not Applicable</w:t>
      </w:r>
    </w:p>
    <w:p w14:paraId="1DFED351" w14:textId="77777777" w:rsidR="003C732C" w:rsidRPr="00392614" w:rsidRDefault="003C732C" w:rsidP="00B24A32">
      <w:pPr>
        <w:pStyle w:val="NoSpacing"/>
      </w:pPr>
    </w:p>
    <w:p w14:paraId="1DFED352" w14:textId="77777777" w:rsidR="00BF6970" w:rsidRPr="00392614" w:rsidRDefault="00BF6970" w:rsidP="00B24A32">
      <w:pPr>
        <w:pStyle w:val="NoSpacing"/>
      </w:pPr>
    </w:p>
    <w:p w14:paraId="1DFED353" w14:textId="77777777" w:rsidR="00512252" w:rsidRPr="00392614" w:rsidRDefault="00BF6970" w:rsidP="00B24A32">
      <w:pPr>
        <w:pStyle w:val="Title"/>
        <w:rPr>
          <w:b w:val="0"/>
          <w:u w:val="single"/>
        </w:rPr>
      </w:pPr>
      <w:r w:rsidRPr="00392614">
        <w:rPr>
          <w:b w:val="0"/>
          <w:sz w:val="24"/>
          <w:szCs w:val="24"/>
          <w:u w:val="single"/>
        </w:rPr>
        <w:t>SPECIAL CLAUSES, ETC</w:t>
      </w:r>
      <w:r w:rsidR="00D41E3F" w:rsidRPr="00392614">
        <w:rPr>
          <w:b w:val="0"/>
          <w:sz w:val="24"/>
          <w:szCs w:val="24"/>
          <w:u w:val="single"/>
        </w:rPr>
        <w:t xml:space="preserve"> TO BE INCLUDED IN THE SOLICITATION</w:t>
      </w:r>
      <w:r w:rsidRPr="00392614">
        <w:rPr>
          <w:b w:val="0"/>
          <w:sz w:val="24"/>
          <w:szCs w:val="24"/>
          <w:u w:val="single"/>
        </w:rPr>
        <w:t>.</w:t>
      </w:r>
      <w:r w:rsidR="00512252" w:rsidRPr="00392614">
        <w:rPr>
          <w:b w:val="0"/>
          <w:sz w:val="24"/>
          <w:szCs w:val="24"/>
          <w:u w:val="single"/>
        </w:rPr>
        <w:t xml:space="preserve"> </w:t>
      </w:r>
    </w:p>
    <w:p w14:paraId="1DFED354" w14:textId="77777777" w:rsidR="00512252" w:rsidRPr="00392614" w:rsidRDefault="00C62CEA" w:rsidP="00440B0C">
      <w:pPr>
        <w:keepNext/>
        <w:rPr>
          <w:rStyle w:val="Emphasis"/>
          <w:b w:val="0"/>
        </w:rPr>
      </w:pPr>
      <w:r w:rsidRPr="00392614">
        <w:rPr>
          <w:rStyle w:val="Emphasis"/>
          <w:b w:val="0"/>
        </w:rPr>
        <w:t>(Choose Special Clause</w:t>
      </w:r>
      <w:r w:rsidR="007778AF" w:rsidRPr="00392614">
        <w:rPr>
          <w:rStyle w:val="Emphasis"/>
          <w:b w:val="0"/>
        </w:rPr>
        <w:t>(s)</w:t>
      </w:r>
      <w:r w:rsidRPr="00392614">
        <w:rPr>
          <w:rStyle w:val="Emphasis"/>
          <w:b w:val="0"/>
        </w:rPr>
        <w:t>,</w:t>
      </w:r>
      <w:r w:rsidR="00973DE4" w:rsidRPr="00392614">
        <w:rPr>
          <w:rStyle w:val="Emphasis"/>
          <w:b w:val="0"/>
        </w:rPr>
        <w:t xml:space="preserve"> etc.,</w:t>
      </w:r>
      <w:r w:rsidRPr="00392614">
        <w:rPr>
          <w:rStyle w:val="Emphasis"/>
          <w:b w:val="0"/>
        </w:rPr>
        <w:t xml:space="preserve"> if applicable, by selecting the checkbox</w:t>
      </w:r>
      <w:r w:rsidR="009B1058" w:rsidRPr="00392614">
        <w:rPr>
          <w:rStyle w:val="Emphasis"/>
          <w:b w:val="0"/>
        </w:rPr>
        <w:t xml:space="preserve"> and modifying as necessary</w:t>
      </w:r>
      <w:r w:rsidRPr="00392614">
        <w:rPr>
          <w:rStyle w:val="Emphasis"/>
          <w:b w:val="0"/>
        </w:rPr>
        <w:t>)</w:t>
      </w:r>
    </w:p>
    <w:p w14:paraId="1DFED355" w14:textId="77777777" w:rsidR="00C62CEA" w:rsidRPr="00392614" w:rsidRDefault="00C62CEA" w:rsidP="00512252">
      <w:pPr>
        <w:rPr>
          <w:rFonts w:cs="Arial"/>
        </w:rPr>
      </w:pPr>
    </w:p>
    <w:p w14:paraId="1DFED356" w14:textId="77777777" w:rsidR="00B555AE" w:rsidRPr="00392614" w:rsidRDefault="00AA461A" w:rsidP="00B24A32">
      <w:pPr>
        <w:pStyle w:val="NoSpacing"/>
      </w:pPr>
      <w:r w:rsidRPr="00392614">
        <w:fldChar w:fldCharType="begin">
          <w:ffData>
            <w:name w:val=""/>
            <w:enabled/>
            <w:calcOnExit w:val="0"/>
            <w:checkBox>
              <w:sizeAuto/>
              <w:default w:val="1"/>
            </w:checkBox>
          </w:ffData>
        </w:fldChar>
      </w:r>
      <w:r w:rsidRPr="00392614">
        <w:instrText xml:space="preserve"> FORMCHECKBOX </w:instrText>
      </w:r>
      <w:r w:rsidR="000638C5">
        <w:fldChar w:fldCharType="separate"/>
      </w:r>
      <w:r w:rsidRPr="00392614">
        <w:fldChar w:fldCharType="end"/>
      </w:r>
      <w:r w:rsidR="00B555AE" w:rsidRPr="00392614">
        <w:t xml:space="preserve">  </w:t>
      </w:r>
      <w:r w:rsidR="00ED723F" w:rsidRPr="00392614">
        <w:t xml:space="preserve">Intellectual Property/Technical </w:t>
      </w:r>
      <w:r w:rsidR="00045BC2" w:rsidRPr="00392614">
        <w:t>Data Rights Clause required?</w:t>
      </w:r>
    </w:p>
    <w:p w14:paraId="1DFED357" w14:textId="77777777" w:rsidR="00B555AE" w:rsidRPr="00392614" w:rsidRDefault="00877CBF" w:rsidP="00B24A32">
      <w:pPr>
        <w:pStyle w:val="NoSpacing"/>
        <w:ind w:left="450" w:hanging="450"/>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B555AE" w:rsidRPr="00392614">
        <w:t xml:space="preserve">  </w:t>
      </w:r>
      <w:r w:rsidR="00045BC2" w:rsidRPr="00392614">
        <w:t>Government Furnished Material/Equipment:</w:t>
      </w:r>
      <w:r w:rsidR="00B555AE" w:rsidRPr="00392614">
        <w:t xml:space="preserve">  CO should add a special clause to the contract citing the Title of the material/equipment, Identifier (Serial Number), Quantity, Purpose, and Date required by Contractor.</w:t>
      </w:r>
    </w:p>
    <w:p w14:paraId="1DFED358" w14:textId="77777777" w:rsidR="001A35AF" w:rsidRPr="00392614" w:rsidRDefault="00877CBF" w:rsidP="00B24A32">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1A35AF" w:rsidRPr="00392614">
        <w:t xml:space="preserve">  Transition clause required? </w:t>
      </w:r>
    </w:p>
    <w:p w14:paraId="1DFED359" w14:textId="77777777" w:rsidR="001A35AF" w:rsidRPr="00392614" w:rsidRDefault="001A35AF" w:rsidP="00B24A32">
      <w:pPr>
        <w:pStyle w:val="NoSpacing"/>
        <w:ind w:left="450"/>
      </w:pPr>
      <w:r w:rsidRPr="00392614">
        <w:t>(Insert FAR clause, Continuity of Services, FAR 52.237-3)</w:t>
      </w:r>
    </w:p>
    <w:p w14:paraId="1DFED35A" w14:textId="77777777" w:rsidR="006D4E77" w:rsidRPr="00392614" w:rsidRDefault="00045BC2" w:rsidP="00BA33FA">
      <w:pPr>
        <w:pStyle w:val="NoSpacing"/>
        <w:tabs>
          <w:tab w:val="left" w:pos="450"/>
        </w:tabs>
      </w:pPr>
      <w:r w:rsidRPr="00392614">
        <w:fldChar w:fldCharType="begin">
          <w:ffData>
            <w:name w:val=""/>
            <w:enabled/>
            <w:calcOnExit w:val="0"/>
            <w:checkBox>
              <w:sizeAuto/>
              <w:default w:val="1"/>
            </w:checkBox>
          </w:ffData>
        </w:fldChar>
      </w:r>
      <w:r w:rsidRPr="00392614">
        <w:instrText xml:space="preserve"> FORMCHECKBOX </w:instrText>
      </w:r>
      <w:r w:rsidR="000638C5">
        <w:fldChar w:fldCharType="separate"/>
      </w:r>
      <w:r w:rsidRPr="00392614">
        <w:fldChar w:fldCharType="end"/>
      </w:r>
      <w:r w:rsidR="006D4E77" w:rsidRPr="00392614">
        <w:t xml:space="preserve"> </w:t>
      </w:r>
      <w:r w:rsidR="006D4E77" w:rsidRPr="00392614">
        <w:tab/>
        <w:t>BAA required for an OI&amp;T Contract on behalf of VHA?</w:t>
      </w:r>
    </w:p>
    <w:p w14:paraId="1DFED35B" w14:textId="77777777" w:rsidR="006D4E77" w:rsidRPr="00392614" w:rsidRDefault="006D4E77" w:rsidP="00B24A32">
      <w:pPr>
        <w:pStyle w:val="NoSpacing"/>
      </w:pPr>
    </w:p>
    <w:p w14:paraId="1DFED35C" w14:textId="77777777" w:rsidR="006D4E77" w:rsidRPr="00392614" w:rsidRDefault="006D4E77" w:rsidP="006D4E77">
      <w:pPr>
        <w:pStyle w:val="NoSpacing"/>
        <w:rPr>
          <w:rFonts w:cs="Arial"/>
        </w:rPr>
      </w:pPr>
      <w:r w:rsidRPr="00392614">
        <w:rPr>
          <w:rFonts w:cs="Arial"/>
        </w:rPr>
        <w:t>If the answer to Question 4 of the Security Checklist is a “yes” and the Contractor will provide a service, function, or activity to OI&amp;T, on behalf of VHA, then it must be determined if protected health information (PHI) is disclosed or accessed, if so, a BAA is required.  The “Decision Tree for Business Associate Agreements” can be used by the requiring activity (with help from their Privacy Officer if needed [the VHA Privacy Service -Stephania Griffin/ Andrea Wilson can advise]) to determine if a BAA is required, see VHA Handbook 1605.05, Business Associate Agreements, Appendix A, (</w:t>
      </w:r>
      <w:hyperlink r:id="rId18" w:tooltip="link to the BUSINESS ASSOCIATE AGREEMENTS Handbook from VHA, via the VHA Publications part of the VA Publications Website" w:history="1">
        <w:r w:rsidRPr="00392614">
          <w:rPr>
            <w:rFonts w:cs="Arial"/>
            <w:color w:val="0000FF"/>
            <w:u w:val="single"/>
          </w:rPr>
          <w:t>http://vaww.va.gov/vhapublications/ViewPublication.asp?pub_ID=3027</w:t>
        </w:r>
      </w:hyperlink>
      <w:r w:rsidRPr="00392614">
        <w:rPr>
          <w:rFonts w:cs="Arial"/>
        </w:rPr>
        <w:t xml:space="preserve">).  If it is determined that a BAA is required, the CO must, insert the VHA clause 1605.05 into </w:t>
      </w:r>
      <w:r w:rsidRPr="00392614">
        <w:rPr>
          <w:rFonts w:cs="Arial"/>
        </w:rPr>
        <w:lastRenderedPageBreak/>
        <w:t>Section D – CLAUSES/PROVISIONS of the RTEP.  This can be accomplished by performing the following:</w:t>
      </w:r>
    </w:p>
    <w:p w14:paraId="1DFED35D" w14:textId="77777777" w:rsidR="006D4E77" w:rsidRPr="00392614" w:rsidRDefault="006D4E77" w:rsidP="000638C5">
      <w:pPr>
        <w:numPr>
          <w:ilvl w:val="0"/>
          <w:numId w:val="12"/>
        </w:numPr>
        <w:spacing w:after="200" w:line="276" w:lineRule="auto"/>
        <w:contextualSpacing/>
        <w:rPr>
          <w:rFonts w:cs="Arial"/>
        </w:rPr>
        <w:pPrChange w:id="446" w:author="Department of Veterans Affairs" w:date="2017-07-26T16:39:00Z">
          <w:pPr>
            <w:numPr>
              <w:numId w:val="13"/>
            </w:numPr>
            <w:spacing w:after="200" w:line="276" w:lineRule="auto"/>
            <w:ind w:left="720" w:hanging="360"/>
            <w:contextualSpacing/>
          </w:pPr>
        </w:pPrChange>
      </w:pPr>
      <w:r w:rsidRPr="00392614">
        <w:rPr>
          <w:rFonts w:cs="Arial"/>
        </w:rPr>
        <w:t>Reference the BAA Document (contained within the embedded file below, “</w:t>
      </w:r>
      <w:r w:rsidR="003F7551" w:rsidRPr="00392614">
        <w:rPr>
          <w:rFonts w:cs="Arial"/>
        </w:rPr>
        <w:t>T4</w:t>
      </w:r>
      <w:r w:rsidR="001B6C96" w:rsidRPr="00392614">
        <w:rPr>
          <w:rFonts w:cs="Arial"/>
        </w:rPr>
        <w:t>NG</w:t>
      </w:r>
      <w:r w:rsidR="003F7551" w:rsidRPr="00392614">
        <w:rPr>
          <w:rFonts w:cs="Arial"/>
        </w:rPr>
        <w:t xml:space="preserve"> OI&amp;T Contractor BAA Insert Document</w:t>
      </w:r>
      <w:r w:rsidRPr="00392614">
        <w:rPr>
          <w:rFonts w:cs="Arial"/>
        </w:rPr>
        <w:t>”) in Section D of the T4</w:t>
      </w:r>
      <w:r w:rsidR="001B6C96" w:rsidRPr="00392614">
        <w:rPr>
          <w:rFonts w:cs="Arial"/>
        </w:rPr>
        <w:t>NG</w:t>
      </w:r>
      <w:r w:rsidRPr="00392614">
        <w:rPr>
          <w:rFonts w:cs="Arial"/>
        </w:rPr>
        <w:t xml:space="preserve"> RTEP Template as an attachment and provide with the RTEP on ATOMS.  This document contains the actual text from the VHA clause 1605.05, which is the actual Business Associate Agreement language that potential Offerors will need to see with the RTEP, and eventually sign if awarded the task order when a BAA is required based upon the above determination.</w:t>
      </w:r>
    </w:p>
    <w:p w14:paraId="1DFED35E" w14:textId="77777777" w:rsidR="006D4E77" w:rsidRPr="00392614" w:rsidRDefault="006D4E77" w:rsidP="000638C5">
      <w:pPr>
        <w:numPr>
          <w:ilvl w:val="0"/>
          <w:numId w:val="12"/>
        </w:numPr>
        <w:spacing w:after="200" w:line="276" w:lineRule="auto"/>
        <w:contextualSpacing/>
        <w:rPr>
          <w:rFonts w:cs="Arial"/>
        </w:rPr>
        <w:pPrChange w:id="447" w:author="Department of Veterans Affairs" w:date="2017-07-26T16:39:00Z">
          <w:pPr>
            <w:numPr>
              <w:numId w:val="13"/>
            </w:numPr>
            <w:spacing w:after="200" w:line="276" w:lineRule="auto"/>
            <w:ind w:left="720" w:hanging="360"/>
            <w:contextualSpacing/>
          </w:pPr>
        </w:pPrChange>
      </w:pPr>
      <w:r w:rsidRPr="00392614">
        <w:rPr>
          <w:rFonts w:cs="Arial"/>
        </w:rPr>
        <w:t xml:space="preserve">Within the document, the BAA Text, locate the RED TEXT in the “Scope” section of the BAA text that says </w:t>
      </w:r>
      <w:r w:rsidRPr="00392614">
        <w:rPr>
          <w:rStyle w:val="IntenseReference"/>
          <w:b w:val="0"/>
        </w:rPr>
        <w:t>&lt;BRIEFLY DESCRIBE SERVICES</w:t>
      </w:r>
      <w:r w:rsidR="00667CAA" w:rsidRPr="00392614">
        <w:rPr>
          <w:rStyle w:val="IntenseReference"/>
          <w:b w:val="0"/>
        </w:rPr>
        <w:t>&gt;</w:t>
      </w:r>
      <w:r w:rsidR="00667CAA" w:rsidRPr="00392614">
        <w:rPr>
          <w:color w:val="FF0000"/>
        </w:rPr>
        <w:t xml:space="preserve"> </w:t>
      </w:r>
      <w:r w:rsidR="00667CAA" w:rsidRPr="00392614">
        <w:rPr>
          <w:rFonts w:cs="Arial"/>
        </w:rPr>
        <w:t>and</w:t>
      </w:r>
      <w:r w:rsidRPr="00392614">
        <w:rPr>
          <w:rFonts w:cs="Arial"/>
        </w:rPr>
        <w:t xml:space="preserve"> provide a brief description of the services required.</w:t>
      </w:r>
    </w:p>
    <w:p w14:paraId="1DFED35F" w14:textId="77777777" w:rsidR="006D4E77" w:rsidRPr="00392614" w:rsidRDefault="006D4E77" w:rsidP="000638C5">
      <w:pPr>
        <w:numPr>
          <w:ilvl w:val="0"/>
          <w:numId w:val="12"/>
        </w:numPr>
        <w:spacing w:after="200" w:line="276" w:lineRule="auto"/>
        <w:contextualSpacing/>
        <w:rPr>
          <w:rFonts w:cs="Arial"/>
        </w:rPr>
        <w:pPrChange w:id="448" w:author="Department of Veterans Affairs" w:date="2017-07-26T16:39:00Z">
          <w:pPr>
            <w:numPr>
              <w:numId w:val="13"/>
            </w:numPr>
            <w:spacing w:after="200" w:line="276" w:lineRule="auto"/>
            <w:ind w:left="720" w:hanging="360"/>
            <w:contextualSpacing/>
          </w:pPr>
        </w:pPrChange>
      </w:pPr>
      <w:r w:rsidRPr="00392614">
        <w:rPr>
          <w:rFonts w:cs="Arial"/>
        </w:rPr>
        <w:t>Upon award, an official BAA will need to be created; therefore the CS/CO is required to complete in accordance with the VHA Handbook 1605.05, Section 6 Responsibilities for Completing a BAA, and incorporate at time of award under Section B, Contract Administration, in full text.</w:t>
      </w:r>
    </w:p>
    <w:p w14:paraId="1DFED360" w14:textId="77777777" w:rsidR="006D4E77" w:rsidRPr="00392614" w:rsidRDefault="006D4E77" w:rsidP="00B24A32">
      <w:pPr>
        <w:pStyle w:val="NoSpacing"/>
      </w:pPr>
    </w:p>
    <w:bookmarkStart w:id="449" w:name="_MON_1554876011"/>
    <w:bookmarkEnd w:id="449"/>
    <w:p w14:paraId="1DFED361" w14:textId="77777777" w:rsidR="006D4E77" w:rsidRPr="00392614" w:rsidRDefault="00085DBD" w:rsidP="00B24A32">
      <w:pPr>
        <w:pStyle w:val="NoSpacing"/>
      </w:pPr>
      <w:r w:rsidRPr="00392614">
        <w:object w:dxaOrig="1550" w:dyaOrig="991" w14:anchorId="1DFED3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is is an embedded Microsoft Word file called &quot;T4NG OI&amp;T BAA Insert Document&quot; that the user can double click on to open this BAA Template." style="width:75.75pt;height:50.25pt" o:ole="">
            <v:imagedata r:id="rId19" o:title=""/>
          </v:shape>
          <o:OLEObject Type="Embed" ProgID="Word.Document.12" ShapeID="_x0000_i1025" DrawAspect="Icon" ObjectID="_1562592314" r:id="rId20">
            <o:FieldCodes>\s</o:FieldCodes>
          </o:OLEObject>
        </w:object>
      </w:r>
    </w:p>
    <w:p w14:paraId="1DFED362" w14:textId="77777777" w:rsidR="006D4E77" w:rsidRPr="00392614" w:rsidRDefault="006D4E77" w:rsidP="00B24A32">
      <w:pPr>
        <w:pStyle w:val="NoSpacing"/>
      </w:pPr>
    </w:p>
    <w:p w14:paraId="1DFED363" w14:textId="77777777" w:rsidR="00BA33FA" w:rsidRPr="00392614" w:rsidRDefault="00877CBF" w:rsidP="006D4E77">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00C3707D" w:rsidRPr="00392614">
        <w:t xml:space="preserve"> </w:t>
      </w:r>
      <w:r w:rsidR="00C3707D" w:rsidRPr="00392614">
        <w:tab/>
        <w:t xml:space="preserve">BAA </w:t>
      </w:r>
      <w:r w:rsidR="006D4E77" w:rsidRPr="00392614">
        <w:t>required for a VHA Contract?</w:t>
      </w:r>
    </w:p>
    <w:p w14:paraId="1DFED364" w14:textId="77777777" w:rsidR="00BA33FA" w:rsidRPr="00392614" w:rsidRDefault="00BA33FA" w:rsidP="006D4E77">
      <w:pPr>
        <w:pStyle w:val="NoSpacing"/>
      </w:pPr>
    </w:p>
    <w:p w14:paraId="1DFED365" w14:textId="77777777" w:rsidR="00C3707D" w:rsidRPr="00392614" w:rsidRDefault="00C3707D" w:rsidP="006D4E77">
      <w:pPr>
        <w:pStyle w:val="NoSpacing"/>
        <w:rPr>
          <w:rFonts w:cs="Arial"/>
        </w:rPr>
      </w:pPr>
      <w:r w:rsidRPr="00392614">
        <w:rPr>
          <w:rFonts w:cs="Arial"/>
        </w:rPr>
        <w:t>If the answer to Question 4 of the Security Checklist is a “yes” and the Contractor will provide a service, function, or activity to the Veterans Health Administration (VHA) or on behalf of VHA, then it must be determined if protected health information</w:t>
      </w:r>
      <w:r w:rsidR="006D4E77" w:rsidRPr="00392614">
        <w:rPr>
          <w:rFonts w:cs="Arial"/>
        </w:rPr>
        <w:t xml:space="preserve"> (PHI)</w:t>
      </w:r>
      <w:r w:rsidRPr="00392614">
        <w:rPr>
          <w:rFonts w:cs="Arial"/>
        </w:rPr>
        <w:t xml:space="preserve"> is disclosed or accessed</w:t>
      </w:r>
      <w:r w:rsidR="006D4E77" w:rsidRPr="00392614">
        <w:rPr>
          <w:rFonts w:cs="Arial"/>
        </w:rPr>
        <w:t>,</w:t>
      </w:r>
      <w:r w:rsidRPr="00392614">
        <w:rPr>
          <w:rFonts w:cs="Arial"/>
        </w:rPr>
        <w:t xml:space="preserve"> </w:t>
      </w:r>
      <w:r w:rsidR="006D4E77" w:rsidRPr="00392614">
        <w:rPr>
          <w:rFonts w:cs="Arial"/>
        </w:rPr>
        <w:t xml:space="preserve">if so </w:t>
      </w:r>
      <w:r w:rsidR="00816772" w:rsidRPr="00392614">
        <w:rPr>
          <w:rFonts w:cs="Arial"/>
        </w:rPr>
        <w:t xml:space="preserve">a </w:t>
      </w:r>
      <w:r w:rsidRPr="00392614">
        <w:rPr>
          <w:rFonts w:cs="Arial"/>
        </w:rPr>
        <w:t xml:space="preserve">BAA is required.  The “Decision Tree for Business Associate Agreements” </w:t>
      </w:r>
      <w:r w:rsidR="006D4E77" w:rsidRPr="00392614">
        <w:rPr>
          <w:rFonts w:cs="Arial"/>
        </w:rPr>
        <w:t xml:space="preserve">can </w:t>
      </w:r>
      <w:r w:rsidRPr="00392614">
        <w:rPr>
          <w:rFonts w:cs="Arial"/>
        </w:rPr>
        <w:t>be used by the requiring activity (with help from their Privacy Officer if needed</w:t>
      </w:r>
      <w:r w:rsidR="006D4E77" w:rsidRPr="00392614">
        <w:rPr>
          <w:rFonts w:cs="Arial"/>
        </w:rPr>
        <w:t xml:space="preserve"> [the VHA Privacy Service -Stephania Griffin/ Andrea Wilson can advise])</w:t>
      </w:r>
      <w:r w:rsidRPr="00392614">
        <w:rPr>
          <w:rFonts w:cs="Arial"/>
        </w:rPr>
        <w:t xml:space="preserve"> to determine if a BAA is required, see VHA Handbook 1605.05, Business Associate Agreements, Appendix A, (</w:t>
      </w:r>
      <w:hyperlink r:id="rId21" w:tooltip="link to the BUSINESS ASSOCIATE AGREEMENTS Handbook from VHA, via the VHA Publications part of the VA Publications Website" w:history="1">
        <w:r w:rsidRPr="00392614">
          <w:rPr>
            <w:rFonts w:cs="Arial"/>
            <w:color w:val="0000FF"/>
            <w:u w:val="single"/>
          </w:rPr>
          <w:t>http://vaww.va.gov/vhapublications/ViewPublication.asp?pub_ID=3027</w:t>
        </w:r>
      </w:hyperlink>
      <w:r w:rsidRPr="00392614">
        <w:rPr>
          <w:rFonts w:cs="Arial"/>
        </w:rPr>
        <w:t>).  If it is determined that a BAA is required, the CO must, insert the VHA clause 1605.05 into Section D – CLAUSES/PROVISIONS of the RTEP.  This can be accomplished by performing the following:</w:t>
      </w:r>
    </w:p>
    <w:p w14:paraId="1DFED366" w14:textId="77777777" w:rsidR="00C3707D" w:rsidRPr="00392614" w:rsidRDefault="00C3707D" w:rsidP="000638C5">
      <w:pPr>
        <w:numPr>
          <w:ilvl w:val="0"/>
          <w:numId w:val="12"/>
        </w:numPr>
        <w:spacing w:after="200" w:line="276" w:lineRule="auto"/>
        <w:contextualSpacing/>
        <w:rPr>
          <w:rFonts w:cs="Arial"/>
        </w:rPr>
        <w:pPrChange w:id="450" w:author="Department of Veterans Affairs" w:date="2017-07-26T16:39:00Z">
          <w:pPr>
            <w:numPr>
              <w:numId w:val="13"/>
            </w:numPr>
            <w:spacing w:after="200" w:line="276" w:lineRule="auto"/>
            <w:ind w:left="720" w:hanging="360"/>
            <w:contextualSpacing/>
          </w:pPr>
        </w:pPrChange>
      </w:pPr>
      <w:r w:rsidRPr="00392614">
        <w:rPr>
          <w:rFonts w:cs="Arial"/>
        </w:rPr>
        <w:t>Reference the BAA Document (contained within the embedded file below, “T4</w:t>
      </w:r>
      <w:r w:rsidR="001B6C96" w:rsidRPr="00392614">
        <w:rPr>
          <w:rFonts w:cs="Arial"/>
        </w:rPr>
        <w:t>NG</w:t>
      </w:r>
      <w:r w:rsidRPr="00392614">
        <w:rPr>
          <w:rFonts w:cs="Arial"/>
        </w:rPr>
        <w:t xml:space="preserve"> </w:t>
      </w:r>
      <w:r w:rsidR="00246B10" w:rsidRPr="00392614">
        <w:rPr>
          <w:rFonts w:cs="Arial"/>
        </w:rPr>
        <w:t xml:space="preserve">VHA </w:t>
      </w:r>
      <w:r w:rsidRPr="00392614">
        <w:rPr>
          <w:rFonts w:cs="Arial"/>
        </w:rPr>
        <w:t>BAA Insert Document</w:t>
      </w:r>
      <w:r w:rsidR="000446F4" w:rsidRPr="00392614">
        <w:rPr>
          <w:rFonts w:cs="Arial"/>
        </w:rPr>
        <w:t>2</w:t>
      </w:r>
      <w:r w:rsidRPr="00392614">
        <w:rPr>
          <w:rFonts w:cs="Arial"/>
        </w:rPr>
        <w:t>”) in Section D of the T4</w:t>
      </w:r>
      <w:r w:rsidR="001B6C96" w:rsidRPr="00392614">
        <w:rPr>
          <w:rFonts w:cs="Arial"/>
        </w:rPr>
        <w:t>NG</w:t>
      </w:r>
      <w:r w:rsidRPr="00392614">
        <w:rPr>
          <w:rFonts w:cs="Arial"/>
        </w:rPr>
        <w:t xml:space="preserve"> RTEP Template as an attachment and provide with </w:t>
      </w:r>
      <w:r w:rsidR="00816772" w:rsidRPr="00392614">
        <w:rPr>
          <w:rFonts w:cs="Arial"/>
        </w:rPr>
        <w:t xml:space="preserve">the </w:t>
      </w:r>
      <w:r w:rsidRPr="00392614">
        <w:rPr>
          <w:rFonts w:cs="Arial"/>
        </w:rPr>
        <w:t xml:space="preserve">RTEP on ATOMS.  This document contains the actual text from the VHA clause 1605.05, which is the actual Business Associate Agreement language that potential Offerors will need to see with </w:t>
      </w:r>
      <w:r w:rsidR="00816772" w:rsidRPr="00392614">
        <w:rPr>
          <w:rFonts w:cs="Arial"/>
        </w:rPr>
        <w:t xml:space="preserve">the </w:t>
      </w:r>
      <w:r w:rsidRPr="00392614">
        <w:rPr>
          <w:rFonts w:cs="Arial"/>
        </w:rPr>
        <w:t>RTEP, and eventually sign if awarded the task order when a BAA is required based upon the above determination.</w:t>
      </w:r>
    </w:p>
    <w:p w14:paraId="1DFED367" w14:textId="77777777" w:rsidR="00C3707D" w:rsidRPr="00392614" w:rsidRDefault="00C3707D" w:rsidP="000638C5">
      <w:pPr>
        <w:numPr>
          <w:ilvl w:val="0"/>
          <w:numId w:val="12"/>
        </w:numPr>
        <w:spacing w:after="200" w:line="276" w:lineRule="auto"/>
        <w:contextualSpacing/>
        <w:rPr>
          <w:rFonts w:cs="Arial"/>
        </w:rPr>
        <w:pPrChange w:id="451" w:author="Department of Veterans Affairs" w:date="2017-07-26T16:39:00Z">
          <w:pPr>
            <w:numPr>
              <w:numId w:val="13"/>
            </w:numPr>
            <w:spacing w:after="200" w:line="276" w:lineRule="auto"/>
            <w:ind w:left="720" w:hanging="360"/>
            <w:contextualSpacing/>
          </w:pPr>
        </w:pPrChange>
      </w:pPr>
      <w:r w:rsidRPr="00392614">
        <w:rPr>
          <w:rFonts w:cs="Arial"/>
        </w:rPr>
        <w:lastRenderedPageBreak/>
        <w:t xml:space="preserve">Within the document, the BAA Text, locate the RED TEXT in the “Scope” section of the BAA text that says </w:t>
      </w:r>
      <w:r w:rsidRPr="00392614">
        <w:rPr>
          <w:rStyle w:val="IntenseReference"/>
          <w:b w:val="0"/>
        </w:rPr>
        <w:t>&lt;BRIEFLY DESCRIBE SERVICES</w:t>
      </w:r>
      <w:r w:rsidR="00667CAA" w:rsidRPr="00392614">
        <w:rPr>
          <w:rStyle w:val="IntenseReference"/>
          <w:b w:val="0"/>
        </w:rPr>
        <w:t>&gt;</w:t>
      </w:r>
      <w:r w:rsidR="00667CAA" w:rsidRPr="00392614">
        <w:rPr>
          <w:color w:val="FF0000"/>
        </w:rPr>
        <w:t xml:space="preserve"> </w:t>
      </w:r>
      <w:r w:rsidR="00667CAA" w:rsidRPr="00392614">
        <w:rPr>
          <w:rFonts w:cs="Arial"/>
        </w:rPr>
        <w:t>and</w:t>
      </w:r>
      <w:r w:rsidRPr="00392614">
        <w:rPr>
          <w:rFonts w:cs="Arial"/>
        </w:rPr>
        <w:t xml:space="preserve"> provide a brief description of the services required.</w:t>
      </w:r>
    </w:p>
    <w:p w14:paraId="1DFED368" w14:textId="77777777" w:rsidR="00C3707D" w:rsidRPr="00392614" w:rsidRDefault="00C3707D" w:rsidP="000638C5">
      <w:pPr>
        <w:numPr>
          <w:ilvl w:val="0"/>
          <w:numId w:val="12"/>
        </w:numPr>
        <w:spacing w:after="200" w:line="276" w:lineRule="auto"/>
        <w:contextualSpacing/>
        <w:rPr>
          <w:rFonts w:cs="Arial"/>
        </w:rPr>
        <w:pPrChange w:id="452" w:author="Department of Veterans Affairs" w:date="2017-07-26T16:39:00Z">
          <w:pPr>
            <w:numPr>
              <w:numId w:val="13"/>
            </w:numPr>
            <w:spacing w:after="200" w:line="276" w:lineRule="auto"/>
            <w:ind w:left="720" w:hanging="360"/>
            <w:contextualSpacing/>
          </w:pPr>
        </w:pPrChange>
      </w:pPr>
      <w:r w:rsidRPr="00392614">
        <w:rPr>
          <w:rFonts w:cs="Arial"/>
        </w:rPr>
        <w:t xml:space="preserve">Upon award, an official BAA will need to be created; therefore </w:t>
      </w:r>
      <w:r w:rsidR="00816772" w:rsidRPr="00392614">
        <w:rPr>
          <w:rFonts w:cs="Arial"/>
        </w:rPr>
        <w:t xml:space="preserve">the </w:t>
      </w:r>
      <w:r w:rsidRPr="00392614">
        <w:rPr>
          <w:rFonts w:cs="Arial"/>
        </w:rPr>
        <w:t>CS/CO is required to complete in accordance with the VHA Handbook 1605.05, Section 6 Responsibilities for Completing a BAA, and incorporate at time of award under Section B, Contract Administration, in full text.</w:t>
      </w:r>
    </w:p>
    <w:p w14:paraId="1DFED369" w14:textId="77777777" w:rsidR="00C3707D" w:rsidRPr="00392614" w:rsidRDefault="00C3707D" w:rsidP="00C3707D">
      <w:pPr>
        <w:spacing w:after="200" w:line="276" w:lineRule="auto"/>
        <w:rPr>
          <w:rFonts w:cs="Arial"/>
        </w:rPr>
      </w:pPr>
    </w:p>
    <w:bookmarkStart w:id="453" w:name="_MON_1516187870"/>
    <w:bookmarkEnd w:id="453"/>
    <w:p w14:paraId="1DFED36A" w14:textId="77777777" w:rsidR="002200D3" w:rsidRPr="00392614" w:rsidRDefault="002200D3" w:rsidP="00C3707D">
      <w:pPr>
        <w:spacing w:after="200" w:line="276" w:lineRule="auto"/>
        <w:rPr>
          <w:rFonts w:cs="Arial"/>
        </w:rPr>
      </w:pPr>
      <w:r w:rsidRPr="00392614">
        <w:rPr>
          <w:rFonts w:cs="Arial"/>
        </w:rPr>
        <w:object w:dxaOrig="1550" w:dyaOrig="991" w14:anchorId="1DFED37F">
          <v:shape id="_x0000_i1026" type="#_x0000_t75" alt="This is an embedded Microsoft Word file called &quot;T4NG VHA BAA Insert Document&quot; that the user can double click on to open this BAA Template." style="width:75.75pt;height:50.25pt" o:ole="">
            <v:imagedata r:id="rId22" o:title=""/>
          </v:shape>
          <o:OLEObject Type="Embed" ProgID="Word.Document.12" ShapeID="_x0000_i1026" DrawAspect="Icon" ObjectID="_1562592315" r:id="rId23">
            <o:FieldCodes>\s</o:FieldCodes>
          </o:OLEObject>
        </w:object>
      </w:r>
    </w:p>
    <w:p w14:paraId="1DFED36B" w14:textId="77777777" w:rsidR="00E84FD0" w:rsidRPr="00392614" w:rsidRDefault="00E84FD0" w:rsidP="00E84FD0">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Pr="00392614">
        <w:t xml:space="preserve">  Other _________________</w:t>
      </w:r>
    </w:p>
    <w:p w14:paraId="1DFED36C" w14:textId="77777777" w:rsidR="00E84FD0" w:rsidRPr="00392614" w:rsidRDefault="00E84FD0" w:rsidP="00E84FD0">
      <w:pPr>
        <w:pStyle w:val="NoSpacing"/>
      </w:pPr>
      <w:r w:rsidRPr="00392614">
        <w:fldChar w:fldCharType="begin">
          <w:ffData>
            <w:name w:val=""/>
            <w:enabled/>
            <w:calcOnExit w:val="0"/>
            <w:checkBox>
              <w:sizeAuto/>
              <w:default w:val="0"/>
            </w:checkBox>
          </w:ffData>
        </w:fldChar>
      </w:r>
      <w:r w:rsidRPr="00392614">
        <w:instrText xml:space="preserve"> FORMCHECKBOX </w:instrText>
      </w:r>
      <w:r w:rsidR="000638C5">
        <w:fldChar w:fldCharType="separate"/>
      </w:r>
      <w:r w:rsidRPr="00392614">
        <w:fldChar w:fldCharType="end"/>
      </w:r>
      <w:r w:rsidRPr="00392614">
        <w:t xml:space="preserve">  Other _________________</w:t>
      </w:r>
    </w:p>
    <w:p w14:paraId="1DFED36D" w14:textId="77777777" w:rsidR="003E36ED" w:rsidRPr="00392614" w:rsidRDefault="003E36ED">
      <w:pPr>
        <w:rPr>
          <w:rFonts w:cs="Arial"/>
        </w:rPr>
      </w:pPr>
    </w:p>
    <w:p w14:paraId="1DFED36E" w14:textId="77777777" w:rsidR="00E84FD0" w:rsidRPr="00392614" w:rsidRDefault="00E84FD0">
      <w:pPr>
        <w:rPr>
          <w:rFonts w:cs="Arial"/>
        </w:rPr>
      </w:pPr>
    </w:p>
    <w:p w14:paraId="1DFED36F" w14:textId="77777777" w:rsidR="00F77F0A" w:rsidRPr="00392614" w:rsidRDefault="00F77F0A" w:rsidP="00B24A32">
      <w:pPr>
        <w:pStyle w:val="Title"/>
        <w:rPr>
          <w:b w:val="0"/>
          <w:u w:val="single"/>
        </w:rPr>
      </w:pPr>
      <w:r w:rsidRPr="00392614">
        <w:rPr>
          <w:b w:val="0"/>
          <w:sz w:val="24"/>
          <w:szCs w:val="24"/>
          <w:u w:val="single"/>
        </w:rPr>
        <w:t>ADDITIONAL NOTES TO PREPARER</w:t>
      </w:r>
    </w:p>
    <w:p w14:paraId="1DFED370" w14:textId="77777777" w:rsidR="00CE7438" w:rsidRPr="00392614" w:rsidRDefault="00965EE5" w:rsidP="00C61064">
      <w:pPr>
        <w:numPr>
          <w:ilvl w:val="0"/>
          <w:numId w:val="6"/>
        </w:numPr>
        <w:spacing w:after="120"/>
        <w:rPr>
          <w:rFonts w:cs="Arial"/>
          <w:i/>
          <w:color w:val="0070C0"/>
        </w:rPr>
      </w:pPr>
      <w:r w:rsidRPr="00392614">
        <w:rPr>
          <w:rFonts w:cs="Arial"/>
          <w:i/>
          <w:color w:val="0070C0"/>
        </w:rPr>
        <w:t>Run Spell Check and Grammar Check in document for final review.  Simple and easy tool to utilize and benefit from.</w:t>
      </w:r>
    </w:p>
    <w:p w14:paraId="1DFED371" w14:textId="77777777" w:rsidR="00CE7438" w:rsidRPr="00392614" w:rsidRDefault="00F77F0A" w:rsidP="00C61064">
      <w:pPr>
        <w:numPr>
          <w:ilvl w:val="0"/>
          <w:numId w:val="6"/>
        </w:numPr>
        <w:spacing w:after="120"/>
        <w:rPr>
          <w:rFonts w:cs="Arial"/>
          <w:i/>
          <w:color w:val="0070C0"/>
        </w:rPr>
      </w:pPr>
      <w:r w:rsidRPr="00392614">
        <w:rPr>
          <w:rFonts w:cs="Arial"/>
          <w:i/>
          <w:color w:val="0070C0"/>
        </w:rPr>
        <w:t xml:space="preserve">When listing/itemizing points, keep the </w:t>
      </w:r>
      <w:r w:rsidR="00D838CD" w:rsidRPr="00392614">
        <w:rPr>
          <w:rFonts w:cs="Arial"/>
          <w:i/>
          <w:color w:val="0070C0"/>
        </w:rPr>
        <w:t xml:space="preserve">outline </w:t>
      </w:r>
      <w:r w:rsidRPr="00392614">
        <w:rPr>
          <w:rFonts w:cs="Arial"/>
          <w:i/>
          <w:color w:val="0070C0"/>
        </w:rPr>
        <w:t xml:space="preserve">consistent </w:t>
      </w:r>
      <w:r w:rsidR="00D838CD" w:rsidRPr="00392614">
        <w:rPr>
          <w:rFonts w:cs="Arial"/>
          <w:i/>
          <w:color w:val="0070C0"/>
        </w:rPr>
        <w:t xml:space="preserve">(use appropriate </w:t>
      </w:r>
      <w:r w:rsidRPr="00392614">
        <w:rPr>
          <w:rFonts w:cs="Arial"/>
          <w:i/>
          <w:color w:val="0070C0"/>
        </w:rPr>
        <w:t>number or letter, versus a bullet</w:t>
      </w:r>
      <w:r w:rsidR="00D838CD" w:rsidRPr="00392614">
        <w:rPr>
          <w:rFonts w:cs="Arial"/>
          <w:i/>
          <w:color w:val="0070C0"/>
        </w:rPr>
        <w:t>)</w:t>
      </w:r>
      <w:r w:rsidRPr="00392614">
        <w:rPr>
          <w:rFonts w:cs="Arial"/>
          <w:i/>
          <w:color w:val="0070C0"/>
        </w:rPr>
        <w:t>.</w:t>
      </w:r>
    </w:p>
    <w:p w14:paraId="1DFED372" w14:textId="77777777" w:rsidR="00CE7438" w:rsidRPr="00392614" w:rsidRDefault="00F77F0A" w:rsidP="00C61064">
      <w:pPr>
        <w:numPr>
          <w:ilvl w:val="0"/>
          <w:numId w:val="6"/>
        </w:numPr>
        <w:spacing w:after="120"/>
        <w:rPr>
          <w:rFonts w:cs="Arial"/>
          <w:i/>
          <w:color w:val="0070C0"/>
        </w:rPr>
      </w:pPr>
      <w:r w:rsidRPr="00392614">
        <w:rPr>
          <w:rFonts w:cs="Arial"/>
          <w:i/>
          <w:color w:val="0070C0"/>
        </w:rPr>
        <w:t>If deliverables need to be submitted in draft form, timeframes must be stated.  Reference example provided in the table above.</w:t>
      </w:r>
    </w:p>
    <w:p w14:paraId="1DFED373" w14:textId="77777777" w:rsidR="00CE7438" w:rsidRPr="00392614" w:rsidRDefault="00F77F0A" w:rsidP="00C61064">
      <w:pPr>
        <w:numPr>
          <w:ilvl w:val="0"/>
          <w:numId w:val="6"/>
        </w:numPr>
        <w:spacing w:after="120"/>
        <w:rPr>
          <w:rFonts w:cs="Arial"/>
          <w:i/>
          <w:color w:val="0070C0"/>
        </w:rPr>
      </w:pPr>
      <w:r w:rsidRPr="00392614">
        <w:rPr>
          <w:rFonts w:cs="Arial"/>
          <w:i/>
          <w:color w:val="0070C0"/>
        </w:rPr>
        <w:t>Other submissions may be required but not held to draft/comment/final submissions.</w:t>
      </w:r>
      <w:r w:rsidRPr="00392614">
        <w:rPr>
          <w:rFonts w:cs="Arial"/>
        </w:rPr>
        <w:t xml:space="preserve">  </w:t>
      </w:r>
      <w:r w:rsidRPr="00392614">
        <w:rPr>
          <w:rFonts w:cs="Arial"/>
          <w:i/>
          <w:color w:val="0070C0"/>
        </w:rPr>
        <w:t>For example, monthly status reports are due 5 days after the conclusion of the reporting period (end of month).</w:t>
      </w:r>
    </w:p>
    <w:p w14:paraId="1DFED374" w14:textId="77777777" w:rsidR="00CE7438" w:rsidRPr="00392614" w:rsidRDefault="00F77F0A" w:rsidP="00C61064">
      <w:pPr>
        <w:numPr>
          <w:ilvl w:val="0"/>
          <w:numId w:val="6"/>
        </w:numPr>
        <w:spacing w:after="120"/>
        <w:rPr>
          <w:rFonts w:cs="Arial"/>
          <w:i/>
          <w:color w:val="0070C0"/>
        </w:rPr>
      </w:pPr>
      <w:r w:rsidRPr="00392614">
        <w:rPr>
          <w:rFonts w:cs="Arial"/>
          <w:i/>
          <w:color w:val="0070C0"/>
        </w:rPr>
        <w:t>Customer must identify which deliverables continue if option years are exercised.  Not all deliverables would necessarily repeat.  Certain deliverables are final in the base year.</w:t>
      </w:r>
    </w:p>
    <w:p w14:paraId="1DFED375" w14:textId="77777777" w:rsidR="00CE7438" w:rsidRPr="00392614" w:rsidRDefault="00F77F0A" w:rsidP="00C61064">
      <w:pPr>
        <w:numPr>
          <w:ilvl w:val="0"/>
          <w:numId w:val="6"/>
        </w:numPr>
        <w:spacing w:after="120"/>
        <w:rPr>
          <w:rFonts w:cs="Arial"/>
          <w:i/>
          <w:color w:val="0070C0"/>
        </w:rPr>
      </w:pPr>
      <w:r w:rsidRPr="00392614">
        <w:rPr>
          <w:rFonts w:cs="Arial"/>
          <w:i/>
          <w:color w:val="0070C0"/>
        </w:rPr>
        <w:t>Do not put due dates in “Deliverables:” section of task, rather include timeframes</w:t>
      </w:r>
      <w:r w:rsidR="000557E4" w:rsidRPr="00392614">
        <w:rPr>
          <w:rFonts w:cs="Arial"/>
          <w:i/>
          <w:color w:val="0070C0"/>
        </w:rPr>
        <w:t>/due dates</w:t>
      </w:r>
      <w:r w:rsidRPr="00392614">
        <w:rPr>
          <w:rFonts w:cs="Arial"/>
          <w:i/>
          <w:color w:val="0070C0"/>
        </w:rPr>
        <w:t xml:space="preserve"> in “Schedule for Deliverables” table above.  Also ensure customer deliverables are detailed in the narrative of the task to include format and content requirements.</w:t>
      </w:r>
    </w:p>
    <w:p w14:paraId="1DFED376" w14:textId="77777777" w:rsidR="00CE7438" w:rsidRPr="00392614" w:rsidRDefault="00F77F0A" w:rsidP="00C61064">
      <w:pPr>
        <w:numPr>
          <w:ilvl w:val="0"/>
          <w:numId w:val="6"/>
        </w:numPr>
        <w:spacing w:after="120"/>
        <w:rPr>
          <w:rFonts w:cs="Arial"/>
          <w:i/>
          <w:color w:val="0070C0"/>
        </w:rPr>
      </w:pPr>
      <w:r w:rsidRPr="00392614">
        <w:rPr>
          <w:rFonts w:cs="Arial"/>
          <w:i/>
          <w:color w:val="0070C0"/>
        </w:rPr>
        <w:t>Ensure deliverables in tasks match deliverables in table.</w:t>
      </w:r>
    </w:p>
    <w:p w14:paraId="1DFED377" w14:textId="77777777" w:rsidR="00CE7438" w:rsidRPr="00392614" w:rsidRDefault="00F77F0A" w:rsidP="00C61064">
      <w:pPr>
        <w:numPr>
          <w:ilvl w:val="0"/>
          <w:numId w:val="6"/>
        </w:numPr>
        <w:spacing w:after="120"/>
        <w:rPr>
          <w:rFonts w:cs="Arial"/>
          <w:i/>
          <w:color w:val="0070C0"/>
        </w:rPr>
      </w:pPr>
      <w:r w:rsidRPr="00392614">
        <w:rPr>
          <w:rFonts w:cs="Arial"/>
          <w:i/>
          <w:color w:val="0070C0"/>
        </w:rPr>
        <w:t xml:space="preserve">If </w:t>
      </w:r>
      <w:r w:rsidR="00C5743A" w:rsidRPr="00392614">
        <w:rPr>
          <w:rFonts w:cs="Arial"/>
          <w:i/>
          <w:color w:val="0070C0"/>
        </w:rPr>
        <w:t>VIP</w:t>
      </w:r>
      <w:r w:rsidRPr="00392614">
        <w:rPr>
          <w:rFonts w:cs="Arial"/>
          <w:i/>
          <w:color w:val="0070C0"/>
        </w:rPr>
        <w:t xml:space="preserve"> applies, ensure deliverables are delivered in </w:t>
      </w:r>
      <w:r w:rsidR="00C5743A" w:rsidRPr="00392614">
        <w:rPr>
          <w:rFonts w:cs="Arial"/>
          <w:i/>
          <w:color w:val="0070C0"/>
        </w:rPr>
        <w:t>3</w:t>
      </w:r>
      <w:r w:rsidRPr="00392614">
        <w:rPr>
          <w:rFonts w:cs="Arial"/>
          <w:i/>
          <w:color w:val="0070C0"/>
        </w:rPr>
        <w:t xml:space="preserve"> month increments</w:t>
      </w:r>
      <w:r w:rsidR="00C5743A" w:rsidRPr="00392614">
        <w:rPr>
          <w:rFonts w:cs="Arial"/>
          <w:i/>
          <w:color w:val="0070C0"/>
        </w:rPr>
        <w:t xml:space="preserve"> or less within an agile framework</w:t>
      </w:r>
      <w:r w:rsidRPr="00392614">
        <w:rPr>
          <w:rFonts w:cs="Arial"/>
          <w:i/>
          <w:color w:val="0070C0"/>
        </w:rPr>
        <w:t>.</w:t>
      </w:r>
    </w:p>
    <w:p w14:paraId="1DFED378" w14:textId="77777777" w:rsidR="00CE7438" w:rsidRPr="00392614" w:rsidRDefault="00F77F0A" w:rsidP="00C61064">
      <w:pPr>
        <w:numPr>
          <w:ilvl w:val="0"/>
          <w:numId w:val="6"/>
        </w:numPr>
        <w:spacing w:after="120"/>
        <w:rPr>
          <w:rFonts w:cs="Arial"/>
          <w:i/>
          <w:color w:val="0070C0"/>
        </w:rPr>
      </w:pPr>
      <w:r w:rsidRPr="00392614">
        <w:rPr>
          <w:rFonts w:cs="Arial"/>
          <w:i/>
          <w:color w:val="0070C0"/>
        </w:rPr>
        <w:t>Deliverable due dates should be in terms of number of days after award or based on an event.</w:t>
      </w:r>
    </w:p>
    <w:p w14:paraId="1DFED379" w14:textId="77777777" w:rsidR="00CE7438" w:rsidRPr="00392614" w:rsidRDefault="00F77F0A" w:rsidP="00C61064">
      <w:pPr>
        <w:numPr>
          <w:ilvl w:val="0"/>
          <w:numId w:val="6"/>
        </w:numPr>
        <w:spacing w:after="120"/>
        <w:rPr>
          <w:rFonts w:cs="Arial"/>
          <w:i/>
          <w:color w:val="0070C0"/>
        </w:rPr>
      </w:pPr>
      <w:r w:rsidRPr="00392614">
        <w:rPr>
          <w:rFonts w:cs="Arial"/>
          <w:i/>
          <w:color w:val="0070C0"/>
        </w:rPr>
        <w:lastRenderedPageBreak/>
        <w:t>If for some reason the deliverable must be submitted in hard copy or on CD, be sure to specify the requirement within the line item.  Also, in this case identify number of copies and mailing address.</w:t>
      </w:r>
    </w:p>
    <w:p w14:paraId="1DFED37A" w14:textId="77777777" w:rsidR="00CE7438" w:rsidRPr="00392614" w:rsidRDefault="00F77F0A" w:rsidP="00C61064">
      <w:pPr>
        <w:numPr>
          <w:ilvl w:val="0"/>
          <w:numId w:val="6"/>
        </w:numPr>
        <w:spacing w:after="120"/>
        <w:rPr>
          <w:rFonts w:cs="Arial"/>
          <w:i/>
          <w:color w:val="0070C0"/>
        </w:rPr>
      </w:pPr>
      <w:r w:rsidRPr="00392614">
        <w:rPr>
          <w:rFonts w:cs="Arial"/>
          <w:i/>
          <w:color w:val="0070C0"/>
        </w:rPr>
        <w:t>Each deliverable line item must cite inspection and acceptance criteria; Inspection:  Origin or Destination; Acceptance:  Origin or Destination (most likely destination on both).</w:t>
      </w:r>
    </w:p>
    <w:p w14:paraId="1DFED37B" w14:textId="77777777" w:rsidR="00CE7438" w:rsidRPr="00392614" w:rsidRDefault="000557E4" w:rsidP="00C61064">
      <w:pPr>
        <w:numPr>
          <w:ilvl w:val="0"/>
          <w:numId w:val="6"/>
        </w:numPr>
        <w:spacing w:after="120"/>
        <w:rPr>
          <w:rFonts w:cs="Arial"/>
          <w:i/>
          <w:color w:val="0070C0"/>
        </w:rPr>
      </w:pPr>
      <w:r w:rsidRPr="00392614">
        <w:rPr>
          <w:rFonts w:cs="Arial"/>
          <w:i/>
          <w:color w:val="0070C0"/>
        </w:rPr>
        <w:t>Update the Table of Contents by hitting F9.</w:t>
      </w:r>
    </w:p>
    <w:sectPr w:rsidR="00CE7438" w:rsidRPr="00392614" w:rsidSect="000827B2">
      <w:headerReference w:type="default" r:id="rId24"/>
      <w:footerReference w:type="default" r:id="rId25"/>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Susan Banasiak" w:date="2017-07-26T16:33:00Z" w:initials="SB">
    <w:p w14:paraId="784C5B26" w14:textId="7005D6F9" w:rsidR="00A609AF" w:rsidRDefault="00A609AF">
      <w:pPr>
        <w:pStyle w:val="CommentText"/>
      </w:pPr>
      <w:r>
        <w:rPr>
          <w:rStyle w:val="CommentReference"/>
        </w:rPr>
        <w:annotationRef/>
      </w:r>
      <w:r>
        <w:t>Spell out</w:t>
      </w:r>
    </w:p>
    <w:p w14:paraId="16DE213E" w14:textId="62AE00EB" w:rsidR="000638C5" w:rsidRDefault="000638C5">
      <w:pPr>
        <w:pStyle w:val="CommentText"/>
      </w:pPr>
      <w:r w:rsidRPr="000638C5">
        <w:rPr>
          <w:highlight w:val="green"/>
        </w:rPr>
        <w:t>DKT - DONE</w:t>
      </w:r>
    </w:p>
  </w:comment>
  <w:comment w:id="176" w:author="Susan Banasiak" w:date="2017-07-26T16:34:00Z" w:initials="SB">
    <w:p w14:paraId="32FF6461" w14:textId="6020D693" w:rsidR="00A609AF" w:rsidRDefault="00A609AF">
      <w:pPr>
        <w:pStyle w:val="CommentText"/>
      </w:pPr>
      <w:r>
        <w:rPr>
          <w:rStyle w:val="CommentReference"/>
        </w:rPr>
        <w:annotationRef/>
      </w:r>
      <w:r>
        <w:t>This is the only sustainment/maintenance in all of 5.2.  Because of this you need to add 4.8 O&amp;M to 3.1 and Within Scope.  Since Sustainment Support has nothing to do with  Migration this should be a new section titled “Sustainment Support for Patient Data Entry and Pharmacy CPOE Functions.</w:t>
      </w:r>
    </w:p>
    <w:p w14:paraId="0D27D773" w14:textId="317E0851" w:rsidR="000638C5" w:rsidRDefault="000638C5">
      <w:pPr>
        <w:pStyle w:val="CommentText"/>
      </w:pPr>
      <w:r w:rsidRPr="000638C5">
        <w:rPr>
          <w:highlight w:val="green"/>
        </w:rPr>
        <w:t>DKT – 4.8 O&amp;M is reflected in 3.1 – DONE.  Agree with heading change and accepted.</w:t>
      </w:r>
    </w:p>
  </w:comment>
  <w:comment w:id="330" w:author="Susan Banasiak" w:date="2017-07-26T16:38:00Z" w:initials="SB">
    <w:p w14:paraId="75030847" w14:textId="77777777" w:rsidR="00A609AF" w:rsidRDefault="00A609AF">
      <w:pPr>
        <w:pStyle w:val="CommentText"/>
      </w:pPr>
      <w:r>
        <w:rPr>
          <w:rStyle w:val="CommentReference"/>
        </w:rPr>
        <w:annotationRef/>
      </w:r>
      <w:r>
        <w:t>If we are providing this, it is considered GFI, Government Furnished Information and needs to be captured under 4.5 GFP section.  If we are providing any Rational Tools or any other GIF we have to detail it out in the GFP section but do not need a GFE memo.</w:t>
      </w:r>
    </w:p>
    <w:p w14:paraId="193D1346" w14:textId="320C2A58" w:rsidR="000638C5" w:rsidRDefault="000638C5" w:rsidP="000638C5">
      <w:pPr>
        <w:pStyle w:val="CommentText"/>
      </w:pPr>
      <w:r w:rsidRPr="000638C5">
        <w:rPr>
          <w:highlight w:val="green"/>
        </w:rPr>
        <w:t xml:space="preserve">DKT – </w:t>
      </w:r>
      <w:r>
        <w:rPr>
          <w:highlight w:val="green"/>
        </w:rPr>
        <w:t xml:space="preserve">DONE - </w:t>
      </w:r>
      <w:r w:rsidRPr="000638C5">
        <w:rPr>
          <w:highlight w:val="green"/>
        </w:rPr>
        <w:t>Added to Section 4.5.</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A5EF9" w14:textId="77777777" w:rsidR="00A609AF" w:rsidRDefault="00A609AF" w:rsidP="00E47F5F">
      <w:r>
        <w:separator/>
      </w:r>
    </w:p>
  </w:endnote>
  <w:endnote w:type="continuationSeparator" w:id="0">
    <w:p w14:paraId="66FEC0A0" w14:textId="77777777" w:rsidR="00A609AF" w:rsidRDefault="00A609AF"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A609AF" w:rsidRDefault="00A609AF" w:rsidP="0034635A">
    <w:pPr>
      <w:tabs>
        <w:tab w:val="center" w:pos="4680"/>
      </w:tabs>
      <w:jc w:val="center"/>
      <w:rPr>
        <w:sz w:val="20"/>
        <w:szCs w:val="20"/>
      </w:rPr>
    </w:pPr>
  </w:p>
  <w:p w14:paraId="1DFED388" w14:textId="77777777" w:rsidR="00A609AF" w:rsidRDefault="00A609AF"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0638C5">
      <w:rPr>
        <w:noProof/>
        <w:sz w:val="20"/>
        <w:szCs w:val="20"/>
      </w:rPr>
      <w:t>4</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0638C5">
      <w:rPr>
        <w:noProof/>
        <w:sz w:val="20"/>
        <w:szCs w:val="20"/>
      </w:rPr>
      <w:t>42</w:t>
    </w:r>
    <w:r w:rsidRPr="00522A97">
      <w:rPr>
        <w:sz w:val="20"/>
        <w:szCs w:val="20"/>
      </w:rPr>
      <w:fldChar w:fldCharType="end"/>
    </w:r>
    <w:bookmarkStart w:id="454" w:name="_Toc6902883"/>
    <w:bookmarkStart w:id="455" w:name="_Toc393177566"/>
    <w:bookmarkStart w:id="456" w:name="_Toc393178136"/>
    <w:bookmarkStart w:id="457" w:name="_Toc393178382"/>
    <w:bookmarkStart w:id="458" w:name="_Toc393178446"/>
    <w:bookmarkStart w:id="459" w:name="_Toc393184012"/>
    <w:bookmarkStart w:id="460" w:name="_Toc393184086"/>
    <w:bookmarkStart w:id="461" w:name="_Toc393184719"/>
    <w:bookmarkStart w:id="462" w:name="_Toc393184927"/>
    <w:bookmarkStart w:id="463" w:name="_Toc398721054"/>
    <w:bookmarkStart w:id="464" w:name="_Toc396620687"/>
    <w:bookmarkStart w:id="465" w:name="_Ref392049487"/>
    <w:bookmarkEnd w:id="454"/>
    <w:bookmarkEnd w:id="455"/>
    <w:bookmarkEnd w:id="456"/>
    <w:bookmarkEnd w:id="457"/>
    <w:bookmarkEnd w:id="458"/>
    <w:bookmarkEnd w:id="459"/>
    <w:bookmarkEnd w:id="460"/>
    <w:bookmarkEnd w:id="461"/>
    <w:bookmarkEnd w:id="462"/>
    <w:bookmarkEnd w:id="463"/>
    <w:bookmarkEnd w:id="464"/>
    <w:bookmarkEnd w:id="465"/>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131F2" w14:textId="77777777" w:rsidR="00A609AF" w:rsidRDefault="00A609AF" w:rsidP="00E47F5F">
      <w:r>
        <w:separator/>
      </w:r>
    </w:p>
  </w:footnote>
  <w:footnote w:type="continuationSeparator" w:id="0">
    <w:p w14:paraId="676FE507" w14:textId="77777777" w:rsidR="00A609AF" w:rsidRDefault="00A609AF"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5" w14:textId="77777777" w:rsidR="00A609AF" w:rsidRPr="00B24A32" w:rsidRDefault="00A609AF" w:rsidP="00785CCB">
    <w:pPr>
      <w:pStyle w:val="Header"/>
      <w:jc w:val="center"/>
      <w:rPr>
        <w:rStyle w:val="Emphasis"/>
      </w:rPr>
    </w:pPr>
    <w:r w:rsidRPr="00E457F8">
      <w:rPr>
        <w:rStyle w:val="Emphasis"/>
        <w:i w:val="0"/>
        <w:color w:val="auto"/>
      </w:rPr>
      <w:t>VistA Adaptive Maintenance</w:t>
    </w:r>
  </w:p>
  <w:p w14:paraId="1DFED386" w14:textId="77777777" w:rsidR="00A609AF" w:rsidRPr="00785CCB" w:rsidRDefault="00A609AF" w:rsidP="00B24A32">
    <w:pPr>
      <w:pStyle w:val="NoSpacing"/>
      <w:jc w:val="center"/>
    </w:pPr>
    <w:r w:rsidRPr="00785CCB">
      <w:t>TAC Number</w:t>
    </w:r>
    <w:r w:rsidRPr="00324A57">
      <w:t xml:space="preserve">:  </w:t>
    </w:r>
    <w:r w:rsidRPr="00324A57">
      <w:rPr>
        <w:iCs/>
      </w:rPr>
      <w:t>TAC-17-42242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0A55"/>
    <w:multiLevelType w:val="hybridMultilevel"/>
    <w:tmpl w:val="FF5C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4A0DF5"/>
    <w:multiLevelType w:val="hybridMultilevel"/>
    <w:tmpl w:val="36E09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A463585"/>
    <w:multiLevelType w:val="hybridMultilevel"/>
    <w:tmpl w:val="E26C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ADC6CF0"/>
    <w:multiLevelType w:val="hybridMultilevel"/>
    <w:tmpl w:val="9DD0E33A"/>
    <w:lvl w:ilvl="0" w:tplc="C31CAF5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3A4E91"/>
    <w:multiLevelType w:val="hybridMultilevel"/>
    <w:tmpl w:val="98FE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48">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47"/>
  </w:num>
  <w:num w:numId="2">
    <w:abstractNumId w:val="52"/>
  </w:num>
  <w:num w:numId="3">
    <w:abstractNumId w:val="4"/>
  </w:num>
  <w:num w:numId="4">
    <w:abstractNumId w:val="32"/>
  </w:num>
  <w:num w:numId="5">
    <w:abstractNumId w:val="33"/>
  </w:num>
  <w:num w:numId="6">
    <w:abstractNumId w:val="40"/>
  </w:num>
  <w:num w:numId="7">
    <w:abstractNumId w:val="25"/>
  </w:num>
  <w:num w:numId="8">
    <w:abstractNumId w:val="22"/>
  </w:num>
  <w:num w:numId="9">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53"/>
  </w:num>
  <w:num w:numId="12">
    <w:abstractNumId w:val="2"/>
  </w:num>
  <w:num w:numId="13">
    <w:abstractNumId w:val="20"/>
  </w:num>
  <w:num w:numId="14">
    <w:abstractNumId w:val="37"/>
  </w:num>
  <w:num w:numId="15">
    <w:abstractNumId w:val="8"/>
  </w:num>
  <w:num w:numId="16">
    <w:abstractNumId w:val="30"/>
  </w:num>
  <w:num w:numId="17">
    <w:abstractNumId w:val="11"/>
  </w:num>
  <w:num w:numId="18">
    <w:abstractNumId w:val="19"/>
  </w:num>
  <w:num w:numId="19">
    <w:abstractNumId w:val="1"/>
  </w:num>
  <w:num w:numId="20">
    <w:abstractNumId w:val="55"/>
  </w:num>
  <w:num w:numId="21">
    <w:abstractNumId w:val="3"/>
  </w:num>
  <w:num w:numId="22">
    <w:abstractNumId w:val="45"/>
  </w:num>
  <w:num w:numId="23">
    <w:abstractNumId w:val="24"/>
  </w:num>
  <w:num w:numId="24">
    <w:abstractNumId w:val="42"/>
  </w:num>
  <w:num w:numId="25">
    <w:abstractNumId w:val="44"/>
  </w:num>
  <w:num w:numId="26">
    <w:abstractNumId w:val="29"/>
  </w:num>
  <w:num w:numId="27">
    <w:abstractNumId w:val="39"/>
  </w:num>
  <w:num w:numId="28">
    <w:abstractNumId w:val="9"/>
  </w:num>
  <w:num w:numId="29">
    <w:abstractNumId w:val="5"/>
  </w:num>
  <w:num w:numId="30">
    <w:abstractNumId w:val="28"/>
  </w:num>
  <w:num w:numId="31">
    <w:abstractNumId w:val="38"/>
  </w:num>
  <w:num w:numId="32">
    <w:abstractNumId w:val="13"/>
  </w:num>
  <w:num w:numId="33">
    <w:abstractNumId w:val="15"/>
  </w:num>
  <w:num w:numId="34">
    <w:abstractNumId w:val="23"/>
  </w:num>
  <w:num w:numId="35">
    <w:abstractNumId w:val="7"/>
  </w:num>
  <w:num w:numId="36">
    <w:abstractNumId w:val="10"/>
  </w:num>
  <w:num w:numId="37">
    <w:abstractNumId w:val="31"/>
  </w:num>
  <w:num w:numId="38">
    <w:abstractNumId w:val="57"/>
  </w:num>
  <w:num w:numId="39">
    <w:abstractNumId w:val="16"/>
  </w:num>
  <w:num w:numId="40">
    <w:abstractNumId w:val="34"/>
  </w:num>
  <w:num w:numId="41">
    <w:abstractNumId w:val="41"/>
  </w:num>
  <w:num w:numId="42">
    <w:abstractNumId w:val="21"/>
  </w:num>
  <w:num w:numId="43">
    <w:abstractNumId w:val="12"/>
  </w:num>
  <w:num w:numId="44">
    <w:abstractNumId w:val="51"/>
  </w:num>
  <w:num w:numId="45">
    <w:abstractNumId w:val="17"/>
  </w:num>
  <w:num w:numId="46">
    <w:abstractNumId w:val="0"/>
  </w:num>
  <w:num w:numId="47">
    <w:abstractNumId w:val="50"/>
  </w:num>
  <w:num w:numId="48">
    <w:abstractNumId w:val="35"/>
  </w:num>
  <w:num w:numId="49">
    <w:abstractNumId w:val="18"/>
  </w:num>
  <w:num w:numId="50">
    <w:abstractNumId w:val="46"/>
  </w:num>
  <w:num w:numId="51">
    <w:abstractNumId w:val="54"/>
  </w:num>
  <w:num w:numId="52">
    <w:abstractNumId w:val="27"/>
  </w:num>
  <w:num w:numId="53">
    <w:abstractNumId w:val="36"/>
  </w:num>
  <w:num w:numId="54">
    <w:abstractNumId w:val="48"/>
  </w:num>
  <w:num w:numId="55">
    <w:abstractNumId w:val="56"/>
  </w:num>
  <w:num w:numId="56">
    <w:abstractNumId w:val="49"/>
  </w:num>
  <w:num w:numId="57">
    <w:abstractNumId w:val="14"/>
  </w:num>
  <w:num w:numId="58">
    <w:abstractNumId w:val="43"/>
  </w:num>
  <w:num w:numId="59">
    <w:abstractNumId w:val="2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2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87F"/>
    <w:rsid w:val="00302AEB"/>
    <w:rsid w:val="00302D11"/>
    <w:rsid w:val="00303E40"/>
    <w:rsid w:val="00304002"/>
    <w:rsid w:val="00304988"/>
    <w:rsid w:val="00313BE8"/>
    <w:rsid w:val="00314DF7"/>
    <w:rsid w:val="00317B1A"/>
    <w:rsid w:val="00323406"/>
    <w:rsid w:val="00324A57"/>
    <w:rsid w:val="00325075"/>
    <w:rsid w:val="0032560C"/>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3064"/>
    <w:rsid w:val="00374EF3"/>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AEE"/>
    <w:rsid w:val="004746FB"/>
    <w:rsid w:val="0047595B"/>
    <w:rsid w:val="00475A58"/>
    <w:rsid w:val="00477A7D"/>
    <w:rsid w:val="00480869"/>
    <w:rsid w:val="00480EE9"/>
    <w:rsid w:val="00481963"/>
    <w:rsid w:val="00481989"/>
    <w:rsid w:val="00483478"/>
    <w:rsid w:val="00483611"/>
    <w:rsid w:val="00484FA9"/>
    <w:rsid w:val="00485AB1"/>
    <w:rsid w:val="00486405"/>
    <w:rsid w:val="004935DD"/>
    <w:rsid w:val="00493DEA"/>
    <w:rsid w:val="00494D18"/>
    <w:rsid w:val="00496222"/>
    <w:rsid w:val="004A4D11"/>
    <w:rsid w:val="004A510A"/>
    <w:rsid w:val="004A515C"/>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E2AAD"/>
    <w:rsid w:val="004E4183"/>
    <w:rsid w:val="004E4B88"/>
    <w:rsid w:val="004E4DEC"/>
    <w:rsid w:val="004E4E35"/>
    <w:rsid w:val="004E5BD3"/>
    <w:rsid w:val="004E5DF1"/>
    <w:rsid w:val="004E6868"/>
    <w:rsid w:val="004E6B05"/>
    <w:rsid w:val="004E71C3"/>
    <w:rsid w:val="004E72B3"/>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1DD8"/>
    <w:rsid w:val="00542B64"/>
    <w:rsid w:val="00546E43"/>
    <w:rsid w:val="005475C5"/>
    <w:rsid w:val="00547FF6"/>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614E9"/>
    <w:rsid w:val="00862B96"/>
    <w:rsid w:val="008633B1"/>
    <w:rsid w:val="00864023"/>
    <w:rsid w:val="008657F3"/>
    <w:rsid w:val="00866C2B"/>
    <w:rsid w:val="00866D84"/>
    <w:rsid w:val="00866E77"/>
    <w:rsid w:val="00867775"/>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B0CCB"/>
    <w:rsid w:val="00AB1E37"/>
    <w:rsid w:val="00AB4C7A"/>
    <w:rsid w:val="00AB5CCD"/>
    <w:rsid w:val="00AB5F06"/>
    <w:rsid w:val="00AB65B6"/>
    <w:rsid w:val="00AB6A2A"/>
    <w:rsid w:val="00AB7A2B"/>
    <w:rsid w:val="00AB7CFE"/>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E0CB3"/>
    <w:rsid w:val="00AE1CE8"/>
    <w:rsid w:val="00AE24E1"/>
    <w:rsid w:val="00AE36C7"/>
    <w:rsid w:val="00AE5878"/>
    <w:rsid w:val="00AE748F"/>
    <w:rsid w:val="00AF0584"/>
    <w:rsid w:val="00AF05F5"/>
    <w:rsid w:val="00AF067E"/>
    <w:rsid w:val="00AF0CB5"/>
    <w:rsid w:val="00AF13E4"/>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632"/>
    <w:rsid w:val="00B17864"/>
    <w:rsid w:val="00B179B6"/>
    <w:rsid w:val="00B21976"/>
    <w:rsid w:val="00B24A32"/>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BC8"/>
    <w:rsid w:val="00E57E6C"/>
    <w:rsid w:val="00E6352B"/>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3910"/>
    <w:rsid w:val="00FB492A"/>
    <w:rsid w:val="00FB5644"/>
    <w:rsid w:val="00FB5D32"/>
    <w:rsid w:val="00FB7CBF"/>
    <w:rsid w:val="00FC0206"/>
    <w:rsid w:val="00FC0521"/>
    <w:rsid w:val="00FC60F3"/>
    <w:rsid w:val="00FC6517"/>
    <w:rsid w:val="00FC69AE"/>
    <w:rsid w:val="00FD0548"/>
    <w:rsid w:val="00FD1457"/>
    <w:rsid w:val="00FD15FD"/>
    <w:rsid w:val="00FD363D"/>
    <w:rsid w:val="00FD4634"/>
    <w:rsid w:val="00FD56D3"/>
    <w:rsid w:val="00FE1902"/>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vaww.va.gov/vhapublications/ViewPublication.asp?pub_ID=302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vaww.va.gov/vhapublications/ViewPublication.asp?pub_ID=3027"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mailto:Roberto.gonzalez5@va.gov"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rafael.richards@va.gov" TargetMode="External"/><Relationship Id="rId20"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section508.gov/content/learn/standards" TargetMode="External"/><Relationship Id="rId23" Type="http://schemas.openxmlformats.org/officeDocument/2006/relationships/package" Target="embeddings/Microsoft_Word_Document2.docx"/><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cess-board.gov/guidelines-and-standards/communications-and-it/about-the-section-508-standards/section-508-standards" TargetMode="External"/><Relationship Id="rId22" Type="http://schemas.openxmlformats.org/officeDocument/2006/relationships/image" Target="media/image3.emf"/><Relationship Id="rId27" Type="http://schemas.openxmlformats.org/officeDocument/2006/relationships/theme" Target="theme/theme1.xm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Minor revision needed. </General_x0020_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schemas.microsoft.com/office/2006/documentManagement/types"/>
    <ds:schemaRef ds:uri="http://purl.org/dc/elements/1.1/"/>
    <ds:schemaRef ds:uri="http://purl.org/dc/terms/"/>
    <ds:schemaRef ds:uri="http://www.w3.org/XML/1998/namespace"/>
    <ds:schemaRef ds:uri="http://purl.org/dc/dcmitype/"/>
    <ds:schemaRef ds:uri="http://schemas.microsoft.com/office/2006/metadata/properties"/>
    <ds:schemaRef ds:uri="http://schemas.microsoft.com/office/infopath/2007/PartnerControls"/>
    <ds:schemaRef ds:uri="http://schemas.openxmlformats.org/package/2006/metadata/core-properties"/>
    <ds:schemaRef ds:uri="0d3c429c-0412-4dc9-8a4d-a7216355f179"/>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D5140360-8F73-4B3E-A058-498A259FD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42</Pages>
  <Words>13911</Words>
  <Characters>79296</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93021</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Staff</dc:creator>
  <cp:lastModifiedBy>Department of Veterans Affairs</cp:lastModifiedBy>
  <cp:revision>4</cp:revision>
  <cp:lastPrinted>2017-01-11T21:04:00Z</cp:lastPrinted>
  <dcterms:created xsi:type="dcterms:W3CDTF">2017-07-26T20:14:00Z</dcterms:created>
  <dcterms:modified xsi:type="dcterms:W3CDTF">2017-07-26T20:39:00Z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