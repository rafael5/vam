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6564" w14:textId="77777777" w:rsidR="0011228C" w:rsidRDefault="0011228C"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rPr>
          <w:rFonts w:ascii="Arial" w:hAnsi="Arial" w:cs="Arial"/>
          <w:b/>
          <w:bCs/>
          <w:sz w:val="24"/>
          <w:szCs w:val="24"/>
          <w:lang w:bidi="ar-SA"/>
        </w:rPr>
      </w:pPr>
    </w:p>
    <w:p w14:paraId="7D7F6565"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b/>
          <w:bCs/>
          <w:sz w:val="24"/>
          <w:szCs w:val="24"/>
          <w:lang w:bidi="ar-SA"/>
        </w:rPr>
      </w:pPr>
      <w:r w:rsidRPr="00691EC1">
        <w:rPr>
          <w:rFonts w:ascii="Arial" w:hAnsi="Arial" w:cs="Arial"/>
          <w:b/>
          <w:bCs/>
          <w:sz w:val="24"/>
          <w:szCs w:val="24"/>
          <w:lang w:bidi="ar-SA"/>
        </w:rPr>
        <w:t>RFI Technical Evaluation Summary Report</w:t>
      </w:r>
    </w:p>
    <w:p w14:paraId="7D7F6566"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7" w14:textId="77777777" w:rsidR="0078594E" w:rsidRPr="007B4522"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Cs/>
          <w:sz w:val="24"/>
          <w:szCs w:val="24"/>
          <w:lang w:bidi="ar-SA"/>
        </w:rPr>
      </w:pPr>
      <w:proofErr w:type="gramStart"/>
      <w:r w:rsidRPr="007B4522">
        <w:rPr>
          <w:rFonts w:ascii="Arial" w:hAnsi="Arial" w:cs="Arial"/>
          <w:iCs/>
          <w:sz w:val="24"/>
          <w:szCs w:val="24"/>
          <w:lang w:bidi="ar-SA"/>
        </w:rPr>
        <w:t>on</w:t>
      </w:r>
      <w:proofErr w:type="gramEnd"/>
    </w:p>
    <w:p w14:paraId="7D7F6568"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b/>
          <w:bCs/>
          <w:i/>
          <w:iCs/>
          <w:sz w:val="24"/>
          <w:szCs w:val="24"/>
          <w:lang w:bidi="ar-SA"/>
        </w:rPr>
      </w:pPr>
    </w:p>
    <w:p w14:paraId="45085A3E" w14:textId="43B69E04" w:rsidR="005E2DB0" w:rsidRPr="005E2DB0" w:rsidRDefault="00EE699B" w:rsidP="005E2DB0">
      <w:pPr>
        <w:pStyle w:val="PlainText"/>
        <w:jc w:val="center"/>
        <w:rPr>
          <w:rStyle w:val="Emphasis"/>
          <w:rFonts w:ascii="Arial" w:hAnsi="Arial" w:cs="Arial"/>
          <w:i w:val="0"/>
          <w:color w:val="auto"/>
          <w:sz w:val="22"/>
          <w:szCs w:val="22"/>
        </w:rPr>
      </w:pPr>
      <w:proofErr w:type="spellStart"/>
      <w:r>
        <w:rPr>
          <w:rStyle w:val="Emphasis"/>
          <w:rFonts w:ascii="Arial" w:hAnsi="Arial" w:cs="Arial"/>
          <w:i w:val="0"/>
          <w:color w:val="auto"/>
          <w:sz w:val="24"/>
          <w:szCs w:val="24"/>
        </w:rPr>
        <w:t>VistA</w:t>
      </w:r>
      <w:proofErr w:type="spellEnd"/>
      <w:r>
        <w:rPr>
          <w:rStyle w:val="Emphasis"/>
          <w:rFonts w:ascii="Arial" w:hAnsi="Arial" w:cs="Arial"/>
          <w:i w:val="0"/>
          <w:color w:val="auto"/>
          <w:sz w:val="24"/>
          <w:szCs w:val="24"/>
        </w:rPr>
        <w:t xml:space="preserve"> Adaptive Maintenance</w:t>
      </w:r>
    </w:p>
    <w:p w14:paraId="7D7F656A"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B"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C"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D"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E"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6F"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r w:rsidRPr="00691EC1">
        <w:rPr>
          <w:rFonts w:ascii="Arial" w:hAnsi="Arial" w:cs="Arial"/>
          <w:i/>
          <w:iCs/>
          <w:sz w:val="24"/>
          <w:szCs w:val="24"/>
          <w:lang w:bidi="ar-SA"/>
        </w:rPr>
        <w:t>Submitted to:</w:t>
      </w:r>
    </w:p>
    <w:p w14:paraId="7D7F6570"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i/>
          <w:iCs/>
          <w:sz w:val="24"/>
          <w:szCs w:val="24"/>
          <w:lang w:bidi="ar-SA"/>
        </w:rPr>
      </w:pPr>
    </w:p>
    <w:p w14:paraId="7D7F6571" w14:textId="77777777" w:rsidR="0078594E" w:rsidRPr="00691EC1" w:rsidRDefault="0078594E" w:rsidP="009335B6">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ascii="Arial" w:hAnsi="Arial" w:cs="Arial"/>
          <w:b/>
          <w:bCs/>
          <w:sz w:val="24"/>
          <w:szCs w:val="24"/>
          <w:lang w:bidi="ar-SA"/>
        </w:rPr>
      </w:pPr>
      <w:r w:rsidRPr="00691EC1">
        <w:rPr>
          <w:rFonts w:ascii="Arial" w:hAnsi="Arial" w:cs="Arial"/>
          <w:b/>
          <w:bCs/>
          <w:sz w:val="24"/>
          <w:szCs w:val="24"/>
          <w:lang w:bidi="ar-SA"/>
        </w:rPr>
        <w:t>Technology Acquisition Center</w:t>
      </w:r>
    </w:p>
    <w:p w14:paraId="7D7F6572" w14:textId="77777777" w:rsidR="0078594E" w:rsidRPr="00691EC1" w:rsidRDefault="0078594E" w:rsidP="009335B6">
      <w:pPr>
        <w:ind w:left="284"/>
        <w:jc w:val="center"/>
        <w:rPr>
          <w:rFonts w:ascii="Arial" w:hAnsi="Arial" w:cs="Arial"/>
          <w:i/>
          <w:iCs/>
          <w:sz w:val="24"/>
          <w:szCs w:val="24"/>
          <w:lang w:bidi="ar-SA"/>
        </w:rPr>
      </w:pPr>
    </w:p>
    <w:p w14:paraId="7D7F6573" w14:textId="77777777" w:rsidR="0078594E" w:rsidRPr="00691EC1" w:rsidRDefault="0078594E" w:rsidP="007B4522">
      <w:pPr>
        <w:ind w:left="0"/>
        <w:rPr>
          <w:rFonts w:ascii="Arial" w:hAnsi="Arial" w:cs="Arial"/>
          <w:i/>
          <w:iCs/>
          <w:sz w:val="24"/>
          <w:szCs w:val="24"/>
          <w:lang w:bidi="ar-SA"/>
        </w:rPr>
      </w:pPr>
    </w:p>
    <w:p w14:paraId="7D7F6574" w14:textId="548583FA" w:rsidR="0078594E" w:rsidRPr="007B4522" w:rsidRDefault="00EE699B" w:rsidP="009335B6">
      <w:pPr>
        <w:ind w:left="284"/>
        <w:jc w:val="center"/>
        <w:rPr>
          <w:rFonts w:ascii="Arial" w:hAnsi="Arial" w:cs="Arial"/>
          <w:sz w:val="24"/>
          <w:szCs w:val="24"/>
        </w:rPr>
      </w:pPr>
      <w:r>
        <w:rPr>
          <w:rFonts w:ascii="Arial" w:hAnsi="Arial" w:cs="Arial"/>
          <w:iCs/>
          <w:sz w:val="24"/>
          <w:szCs w:val="24"/>
          <w:lang w:bidi="ar-SA"/>
        </w:rPr>
        <w:t>July</w:t>
      </w:r>
      <w:r w:rsidR="007B4522" w:rsidRPr="007B4522">
        <w:rPr>
          <w:rFonts w:ascii="Arial" w:hAnsi="Arial" w:cs="Arial"/>
          <w:iCs/>
          <w:sz w:val="24"/>
          <w:szCs w:val="24"/>
          <w:lang w:bidi="ar-SA"/>
        </w:rPr>
        <w:t xml:space="preserve"> </w:t>
      </w:r>
      <w:r w:rsidR="00A81A27">
        <w:rPr>
          <w:rFonts w:ascii="Arial" w:hAnsi="Arial" w:cs="Arial"/>
          <w:iCs/>
          <w:sz w:val="24"/>
          <w:szCs w:val="24"/>
          <w:lang w:bidi="ar-SA"/>
        </w:rPr>
        <w:t>27</w:t>
      </w:r>
      <w:r w:rsidR="00C43FA8">
        <w:rPr>
          <w:rFonts w:ascii="Arial" w:hAnsi="Arial" w:cs="Arial"/>
          <w:iCs/>
          <w:sz w:val="24"/>
          <w:szCs w:val="24"/>
          <w:lang w:bidi="ar-SA"/>
        </w:rPr>
        <w:t>,</w:t>
      </w:r>
      <w:r w:rsidR="007B4522" w:rsidRPr="007B4522">
        <w:rPr>
          <w:rFonts w:ascii="Arial" w:hAnsi="Arial" w:cs="Arial"/>
          <w:iCs/>
          <w:sz w:val="24"/>
          <w:szCs w:val="24"/>
          <w:lang w:bidi="ar-SA"/>
        </w:rPr>
        <w:t xml:space="preserve"> 201</w:t>
      </w:r>
      <w:r w:rsidR="00693B40">
        <w:rPr>
          <w:rFonts w:ascii="Arial" w:hAnsi="Arial" w:cs="Arial"/>
          <w:iCs/>
          <w:sz w:val="24"/>
          <w:szCs w:val="24"/>
          <w:lang w:bidi="ar-SA"/>
        </w:rPr>
        <w:t>7</w:t>
      </w:r>
    </w:p>
    <w:p w14:paraId="7D7F6575" w14:textId="77777777" w:rsidR="0078594E" w:rsidRPr="00691EC1" w:rsidRDefault="0078594E" w:rsidP="0078594E">
      <w:pPr>
        <w:ind w:left="284"/>
        <w:rPr>
          <w:rFonts w:ascii="Arial" w:hAnsi="Arial" w:cs="Arial"/>
          <w:sz w:val="24"/>
          <w:szCs w:val="24"/>
        </w:rPr>
      </w:pPr>
    </w:p>
    <w:p w14:paraId="7D7F6576" w14:textId="77777777" w:rsidR="0078594E" w:rsidRPr="00691EC1" w:rsidRDefault="0078594E" w:rsidP="0078594E">
      <w:pPr>
        <w:ind w:left="284"/>
        <w:rPr>
          <w:rFonts w:ascii="Arial" w:hAnsi="Arial" w:cs="Arial"/>
          <w:sz w:val="24"/>
          <w:szCs w:val="24"/>
        </w:rPr>
      </w:pPr>
    </w:p>
    <w:p w14:paraId="7D7F6577" w14:textId="77777777" w:rsidR="0078594E" w:rsidRPr="00691EC1" w:rsidRDefault="0078594E" w:rsidP="0078594E">
      <w:pPr>
        <w:ind w:left="284"/>
        <w:jc w:val="center"/>
        <w:rPr>
          <w:rFonts w:ascii="Arial" w:hAnsi="Arial" w:cs="Arial"/>
          <w:sz w:val="24"/>
          <w:szCs w:val="24"/>
        </w:rPr>
      </w:pPr>
    </w:p>
    <w:p w14:paraId="7D7F6578" w14:textId="77777777" w:rsidR="0078594E" w:rsidRPr="00691EC1" w:rsidRDefault="0078594E" w:rsidP="0078594E">
      <w:pPr>
        <w:ind w:left="284"/>
        <w:rPr>
          <w:rFonts w:ascii="Arial" w:hAnsi="Arial" w:cs="Arial"/>
          <w:sz w:val="24"/>
          <w:szCs w:val="24"/>
        </w:rPr>
      </w:pPr>
    </w:p>
    <w:p w14:paraId="7D7F6579" w14:textId="77777777" w:rsidR="0078594E" w:rsidRPr="00691EC1" w:rsidRDefault="0078594E" w:rsidP="0078594E">
      <w:pPr>
        <w:ind w:left="284"/>
        <w:rPr>
          <w:rFonts w:ascii="Arial" w:hAnsi="Arial" w:cs="Arial"/>
          <w:sz w:val="24"/>
          <w:szCs w:val="24"/>
        </w:rPr>
      </w:pPr>
    </w:p>
    <w:p w14:paraId="7D7F657A" w14:textId="77777777" w:rsidR="0078594E" w:rsidRPr="00691EC1" w:rsidRDefault="0078594E" w:rsidP="0078594E">
      <w:pPr>
        <w:ind w:left="284"/>
        <w:rPr>
          <w:rFonts w:ascii="Arial" w:hAnsi="Arial" w:cs="Arial"/>
          <w:sz w:val="24"/>
          <w:szCs w:val="24"/>
        </w:rPr>
      </w:pPr>
    </w:p>
    <w:p w14:paraId="7D7F657B" w14:textId="77777777" w:rsidR="0078594E" w:rsidRPr="00691EC1" w:rsidRDefault="0078594E" w:rsidP="0078594E">
      <w:pPr>
        <w:ind w:left="284"/>
        <w:rPr>
          <w:rFonts w:ascii="Arial" w:hAnsi="Arial" w:cs="Arial"/>
          <w:sz w:val="24"/>
          <w:szCs w:val="24"/>
        </w:rPr>
      </w:pPr>
    </w:p>
    <w:p w14:paraId="7D7F657C" w14:textId="77777777" w:rsidR="0078594E" w:rsidRPr="00691EC1" w:rsidRDefault="0078594E" w:rsidP="0078594E">
      <w:pPr>
        <w:ind w:left="284"/>
        <w:rPr>
          <w:rFonts w:ascii="Arial" w:hAnsi="Arial" w:cs="Arial"/>
          <w:sz w:val="24"/>
          <w:szCs w:val="24"/>
        </w:rPr>
      </w:pPr>
    </w:p>
    <w:p w14:paraId="7D7F657D" w14:textId="77777777" w:rsidR="0078594E" w:rsidRPr="00691EC1" w:rsidRDefault="0078594E" w:rsidP="0078594E">
      <w:pPr>
        <w:ind w:left="0"/>
        <w:jc w:val="center"/>
        <w:rPr>
          <w:rFonts w:ascii="Arial" w:hAnsi="Arial" w:cs="Arial"/>
          <w:b/>
          <w:sz w:val="24"/>
          <w:szCs w:val="24"/>
        </w:rPr>
      </w:pPr>
      <w:bookmarkStart w:id="0" w:name="_Toc339509644"/>
      <w:bookmarkStart w:id="1" w:name="_Toc339509849"/>
      <w:bookmarkStart w:id="2" w:name="_Toc339510111"/>
      <w:bookmarkStart w:id="3" w:name="_Toc339589978"/>
      <w:bookmarkStart w:id="4" w:name="_Toc339603774"/>
      <w:bookmarkStart w:id="5" w:name="_Toc340122547"/>
      <w:bookmarkStart w:id="6" w:name="_Toc345394046"/>
      <w:bookmarkStart w:id="7" w:name="_Toc345561825"/>
      <w:bookmarkStart w:id="8" w:name="_Toc345659049"/>
      <w:r w:rsidRPr="00691EC1">
        <w:rPr>
          <w:rFonts w:ascii="Arial" w:hAnsi="Arial" w:cs="Arial"/>
          <w:b/>
          <w:sz w:val="24"/>
          <w:szCs w:val="24"/>
        </w:rPr>
        <w:br w:type="page"/>
      </w:r>
    </w:p>
    <w:p w14:paraId="7D7F657E" w14:textId="77777777" w:rsidR="0078594E" w:rsidRPr="00691EC1" w:rsidRDefault="0078594E" w:rsidP="0078594E">
      <w:pPr>
        <w:jc w:val="center"/>
        <w:rPr>
          <w:rFonts w:ascii="Arial" w:hAnsi="Arial" w:cs="Arial"/>
          <w:b/>
          <w:bCs/>
          <w:sz w:val="24"/>
          <w:szCs w:val="24"/>
        </w:rPr>
      </w:pPr>
      <w:r w:rsidRPr="00691EC1">
        <w:rPr>
          <w:rFonts w:ascii="Arial" w:hAnsi="Arial" w:cs="Arial"/>
          <w:b/>
          <w:bCs/>
          <w:sz w:val="24"/>
          <w:szCs w:val="24"/>
        </w:rPr>
        <w:lastRenderedPageBreak/>
        <w:t>TABLE OF CONTENTS</w:t>
      </w:r>
    </w:p>
    <w:p w14:paraId="7D7F657F" w14:textId="77777777" w:rsidR="0078594E" w:rsidRPr="00691EC1" w:rsidRDefault="0078594E" w:rsidP="0078594E">
      <w:pPr>
        <w:ind w:left="0"/>
        <w:jc w:val="center"/>
        <w:rPr>
          <w:rFonts w:ascii="Arial" w:hAnsi="Arial" w:cs="Arial"/>
          <w:sz w:val="24"/>
          <w:szCs w:val="24"/>
        </w:rPr>
      </w:pPr>
    </w:p>
    <w:p w14:paraId="27A6195A" w14:textId="77777777" w:rsidR="001A271A" w:rsidRDefault="00AB3D45">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r w:rsidRPr="00691EC1">
        <w:rPr>
          <w:rFonts w:ascii="Arial" w:hAnsi="Arial" w:cs="Arial"/>
          <w:sz w:val="24"/>
          <w:szCs w:val="24"/>
        </w:rPr>
        <w:fldChar w:fldCharType="begin"/>
      </w:r>
      <w:r w:rsidR="0078594E" w:rsidRPr="00691EC1">
        <w:rPr>
          <w:rFonts w:ascii="Arial" w:hAnsi="Arial" w:cs="Arial"/>
          <w:sz w:val="24"/>
          <w:szCs w:val="24"/>
        </w:rPr>
        <w:instrText xml:space="preserve"> TOC \o "1-3" \h \z \u </w:instrText>
      </w:r>
      <w:r w:rsidRPr="00691EC1">
        <w:rPr>
          <w:rFonts w:ascii="Arial" w:hAnsi="Arial" w:cs="Arial"/>
          <w:sz w:val="24"/>
          <w:szCs w:val="24"/>
        </w:rPr>
        <w:fldChar w:fldCharType="separate"/>
      </w:r>
      <w:hyperlink w:anchor="_Toc370733348" w:history="1">
        <w:r w:rsidR="001A271A" w:rsidRPr="00571FB1">
          <w:rPr>
            <w:rStyle w:val="Hyperlink"/>
            <w:rFonts w:ascii="Arial" w:hAnsi="Arial"/>
            <w:noProof/>
          </w:rPr>
          <w:t>1</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rPr>
          <w:t>Executive Summary</w:t>
        </w:r>
        <w:r w:rsidR="001A271A">
          <w:rPr>
            <w:noProof/>
            <w:webHidden/>
          </w:rPr>
          <w:tab/>
        </w:r>
        <w:r w:rsidR="001A271A">
          <w:rPr>
            <w:noProof/>
            <w:webHidden/>
          </w:rPr>
          <w:fldChar w:fldCharType="begin"/>
        </w:r>
        <w:r w:rsidR="001A271A">
          <w:rPr>
            <w:noProof/>
            <w:webHidden/>
          </w:rPr>
          <w:instrText xml:space="preserve"> PAGEREF _Toc370733348 \h </w:instrText>
        </w:r>
        <w:r w:rsidR="001A271A">
          <w:rPr>
            <w:noProof/>
            <w:webHidden/>
          </w:rPr>
        </w:r>
        <w:r w:rsidR="001A271A">
          <w:rPr>
            <w:noProof/>
            <w:webHidden/>
          </w:rPr>
          <w:fldChar w:fldCharType="separate"/>
        </w:r>
        <w:r w:rsidR="00AD1A81">
          <w:rPr>
            <w:noProof/>
            <w:webHidden/>
          </w:rPr>
          <w:t>3</w:t>
        </w:r>
        <w:r w:rsidR="001A271A">
          <w:rPr>
            <w:noProof/>
            <w:webHidden/>
          </w:rPr>
          <w:fldChar w:fldCharType="end"/>
        </w:r>
      </w:hyperlink>
    </w:p>
    <w:p w14:paraId="2A276996" w14:textId="77777777" w:rsidR="001A271A" w:rsidRDefault="006D5BAB">
      <w:pPr>
        <w:pStyle w:val="TOC2"/>
        <w:tabs>
          <w:tab w:val="left" w:pos="880"/>
          <w:tab w:val="right" w:leader="dot" w:pos="13310"/>
        </w:tabs>
        <w:rPr>
          <w:rFonts w:asciiTheme="minorHAnsi" w:eastAsiaTheme="minorEastAsia" w:hAnsiTheme="minorHAnsi" w:cstheme="minorBidi"/>
          <w:smallCaps w:val="0"/>
          <w:noProof/>
          <w:sz w:val="22"/>
          <w:szCs w:val="22"/>
          <w:lang w:bidi="ar-SA"/>
        </w:rPr>
      </w:pPr>
      <w:hyperlink w:anchor="_Toc370733349" w:history="1">
        <w:r w:rsidR="001A271A" w:rsidRPr="00571FB1">
          <w:rPr>
            <w:rStyle w:val="Hyperlink"/>
            <w:rFonts w:ascii="Arial" w:hAnsi="Arial"/>
            <w:noProof/>
          </w:rPr>
          <w:t>1.1</w:t>
        </w:r>
        <w:r w:rsidR="001A271A">
          <w:rPr>
            <w:rFonts w:asciiTheme="minorHAnsi" w:eastAsiaTheme="minorEastAsia" w:hAnsiTheme="minorHAnsi" w:cstheme="minorBidi"/>
            <w:smallCaps w:val="0"/>
            <w:noProof/>
            <w:sz w:val="22"/>
            <w:szCs w:val="22"/>
            <w:lang w:bidi="ar-SA"/>
          </w:rPr>
          <w:tab/>
        </w:r>
        <w:r w:rsidR="001A271A" w:rsidRPr="00571FB1">
          <w:rPr>
            <w:rStyle w:val="Hyperlink"/>
            <w:rFonts w:ascii="Arial" w:hAnsi="Arial" w:cs="Arial"/>
            <w:noProof/>
          </w:rPr>
          <w:t>Background</w:t>
        </w:r>
        <w:r w:rsidR="001A271A">
          <w:rPr>
            <w:noProof/>
            <w:webHidden/>
          </w:rPr>
          <w:tab/>
        </w:r>
        <w:r w:rsidR="001A271A">
          <w:rPr>
            <w:noProof/>
            <w:webHidden/>
          </w:rPr>
          <w:fldChar w:fldCharType="begin"/>
        </w:r>
        <w:r w:rsidR="001A271A">
          <w:rPr>
            <w:noProof/>
            <w:webHidden/>
          </w:rPr>
          <w:instrText xml:space="preserve"> PAGEREF _Toc370733349 \h </w:instrText>
        </w:r>
        <w:r w:rsidR="001A271A">
          <w:rPr>
            <w:noProof/>
            <w:webHidden/>
          </w:rPr>
        </w:r>
        <w:r w:rsidR="001A271A">
          <w:rPr>
            <w:noProof/>
            <w:webHidden/>
          </w:rPr>
          <w:fldChar w:fldCharType="separate"/>
        </w:r>
        <w:r w:rsidR="00AD1A81">
          <w:rPr>
            <w:noProof/>
            <w:webHidden/>
          </w:rPr>
          <w:t>3</w:t>
        </w:r>
        <w:r w:rsidR="001A271A">
          <w:rPr>
            <w:noProof/>
            <w:webHidden/>
          </w:rPr>
          <w:fldChar w:fldCharType="end"/>
        </w:r>
      </w:hyperlink>
    </w:p>
    <w:p w14:paraId="450A7BCE" w14:textId="77777777" w:rsidR="001A271A" w:rsidRDefault="006D5BAB">
      <w:pPr>
        <w:pStyle w:val="TOC2"/>
        <w:tabs>
          <w:tab w:val="left" w:pos="880"/>
          <w:tab w:val="right" w:leader="dot" w:pos="13310"/>
        </w:tabs>
        <w:rPr>
          <w:rFonts w:asciiTheme="minorHAnsi" w:eastAsiaTheme="minorEastAsia" w:hAnsiTheme="minorHAnsi" w:cstheme="minorBidi"/>
          <w:smallCaps w:val="0"/>
          <w:noProof/>
          <w:sz w:val="22"/>
          <w:szCs w:val="22"/>
          <w:lang w:bidi="ar-SA"/>
        </w:rPr>
      </w:pPr>
      <w:hyperlink w:anchor="_Toc370733350" w:history="1">
        <w:r w:rsidR="001A271A" w:rsidRPr="00571FB1">
          <w:rPr>
            <w:rStyle w:val="Hyperlink"/>
            <w:rFonts w:ascii="Arial" w:hAnsi="Arial"/>
            <w:noProof/>
          </w:rPr>
          <w:t>1.2</w:t>
        </w:r>
        <w:r w:rsidR="001A271A">
          <w:rPr>
            <w:rFonts w:asciiTheme="minorHAnsi" w:eastAsiaTheme="minorEastAsia" w:hAnsiTheme="minorHAnsi" w:cstheme="minorBidi"/>
            <w:smallCaps w:val="0"/>
            <w:noProof/>
            <w:sz w:val="22"/>
            <w:szCs w:val="22"/>
            <w:lang w:bidi="ar-SA"/>
          </w:rPr>
          <w:tab/>
        </w:r>
        <w:r w:rsidR="001A271A" w:rsidRPr="00571FB1">
          <w:rPr>
            <w:rStyle w:val="Hyperlink"/>
            <w:rFonts w:ascii="Arial" w:hAnsi="Arial" w:cs="Arial"/>
            <w:noProof/>
          </w:rPr>
          <w:t>Evaluation committee</w:t>
        </w:r>
        <w:r w:rsidR="001A271A">
          <w:rPr>
            <w:noProof/>
            <w:webHidden/>
          </w:rPr>
          <w:tab/>
        </w:r>
        <w:r w:rsidR="001A271A">
          <w:rPr>
            <w:noProof/>
            <w:webHidden/>
          </w:rPr>
          <w:fldChar w:fldCharType="begin"/>
        </w:r>
        <w:r w:rsidR="001A271A">
          <w:rPr>
            <w:noProof/>
            <w:webHidden/>
          </w:rPr>
          <w:instrText xml:space="preserve"> PAGEREF _Toc370733350 \h </w:instrText>
        </w:r>
        <w:r w:rsidR="001A271A">
          <w:rPr>
            <w:noProof/>
            <w:webHidden/>
          </w:rPr>
        </w:r>
        <w:r w:rsidR="001A271A">
          <w:rPr>
            <w:noProof/>
            <w:webHidden/>
          </w:rPr>
          <w:fldChar w:fldCharType="separate"/>
        </w:r>
        <w:r w:rsidR="00AD1A81">
          <w:rPr>
            <w:noProof/>
            <w:webHidden/>
          </w:rPr>
          <w:t>4</w:t>
        </w:r>
        <w:r w:rsidR="001A271A">
          <w:rPr>
            <w:noProof/>
            <w:webHidden/>
          </w:rPr>
          <w:fldChar w:fldCharType="end"/>
        </w:r>
      </w:hyperlink>
    </w:p>
    <w:p w14:paraId="3E3C5F49" w14:textId="77777777" w:rsidR="001A271A" w:rsidRDefault="006D5BAB">
      <w:pPr>
        <w:pStyle w:val="TOC2"/>
        <w:tabs>
          <w:tab w:val="left" w:pos="880"/>
          <w:tab w:val="right" w:leader="dot" w:pos="13310"/>
        </w:tabs>
        <w:rPr>
          <w:rFonts w:asciiTheme="minorHAnsi" w:eastAsiaTheme="minorEastAsia" w:hAnsiTheme="minorHAnsi" w:cstheme="minorBidi"/>
          <w:smallCaps w:val="0"/>
          <w:noProof/>
          <w:sz w:val="22"/>
          <w:szCs w:val="22"/>
          <w:lang w:bidi="ar-SA"/>
        </w:rPr>
      </w:pPr>
      <w:hyperlink w:anchor="_Toc370733351" w:history="1">
        <w:r w:rsidR="001A271A" w:rsidRPr="00571FB1">
          <w:rPr>
            <w:rStyle w:val="Hyperlink"/>
            <w:rFonts w:ascii="Arial" w:hAnsi="Arial"/>
            <w:noProof/>
          </w:rPr>
          <w:t>1.3</w:t>
        </w:r>
        <w:r w:rsidR="001A271A">
          <w:rPr>
            <w:rFonts w:asciiTheme="minorHAnsi" w:eastAsiaTheme="minorEastAsia" w:hAnsiTheme="minorHAnsi" w:cstheme="minorBidi"/>
            <w:smallCaps w:val="0"/>
            <w:noProof/>
            <w:sz w:val="22"/>
            <w:szCs w:val="22"/>
            <w:lang w:bidi="ar-SA"/>
          </w:rPr>
          <w:tab/>
        </w:r>
        <w:r w:rsidR="001A271A" w:rsidRPr="00571FB1">
          <w:rPr>
            <w:rStyle w:val="Hyperlink"/>
            <w:rFonts w:ascii="Arial" w:hAnsi="Arial" w:cs="Arial"/>
            <w:noProof/>
          </w:rPr>
          <w:t>evaluation methodology</w:t>
        </w:r>
        <w:r w:rsidR="001A271A">
          <w:rPr>
            <w:noProof/>
            <w:webHidden/>
          </w:rPr>
          <w:tab/>
        </w:r>
        <w:r w:rsidR="001A271A">
          <w:rPr>
            <w:noProof/>
            <w:webHidden/>
          </w:rPr>
          <w:fldChar w:fldCharType="begin"/>
        </w:r>
        <w:r w:rsidR="001A271A">
          <w:rPr>
            <w:noProof/>
            <w:webHidden/>
          </w:rPr>
          <w:instrText xml:space="preserve"> PAGEREF _Toc370733351 \h </w:instrText>
        </w:r>
        <w:r w:rsidR="001A271A">
          <w:rPr>
            <w:noProof/>
            <w:webHidden/>
          </w:rPr>
        </w:r>
        <w:r w:rsidR="001A271A">
          <w:rPr>
            <w:noProof/>
            <w:webHidden/>
          </w:rPr>
          <w:fldChar w:fldCharType="separate"/>
        </w:r>
        <w:r w:rsidR="00AD1A81">
          <w:rPr>
            <w:noProof/>
            <w:webHidden/>
          </w:rPr>
          <w:t>4</w:t>
        </w:r>
        <w:r w:rsidR="001A271A">
          <w:rPr>
            <w:noProof/>
            <w:webHidden/>
          </w:rPr>
          <w:fldChar w:fldCharType="end"/>
        </w:r>
      </w:hyperlink>
    </w:p>
    <w:p w14:paraId="2D203801" w14:textId="77777777" w:rsidR="001A271A" w:rsidRDefault="006D5BAB">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hyperlink w:anchor="_Toc370733352" w:history="1">
        <w:r w:rsidR="001A271A" w:rsidRPr="00571FB1">
          <w:rPr>
            <w:rStyle w:val="Hyperlink"/>
            <w:rFonts w:ascii="Arial" w:hAnsi="Arial"/>
            <w:noProof/>
          </w:rPr>
          <w:t>2</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rPr>
          <w:t>Evaluation Summary</w:t>
        </w:r>
        <w:r w:rsidR="001A271A">
          <w:rPr>
            <w:noProof/>
            <w:webHidden/>
          </w:rPr>
          <w:tab/>
        </w:r>
        <w:r w:rsidR="001A271A">
          <w:rPr>
            <w:noProof/>
            <w:webHidden/>
          </w:rPr>
          <w:fldChar w:fldCharType="begin"/>
        </w:r>
        <w:r w:rsidR="001A271A">
          <w:rPr>
            <w:noProof/>
            <w:webHidden/>
          </w:rPr>
          <w:instrText xml:space="preserve"> PAGEREF _Toc370733352 \h </w:instrText>
        </w:r>
        <w:r w:rsidR="001A271A">
          <w:rPr>
            <w:noProof/>
            <w:webHidden/>
          </w:rPr>
        </w:r>
        <w:r w:rsidR="001A271A">
          <w:rPr>
            <w:noProof/>
            <w:webHidden/>
          </w:rPr>
          <w:fldChar w:fldCharType="separate"/>
        </w:r>
        <w:r w:rsidR="00AD1A81">
          <w:rPr>
            <w:noProof/>
            <w:webHidden/>
          </w:rPr>
          <w:t>5</w:t>
        </w:r>
        <w:r w:rsidR="001A271A">
          <w:rPr>
            <w:noProof/>
            <w:webHidden/>
          </w:rPr>
          <w:fldChar w:fldCharType="end"/>
        </w:r>
      </w:hyperlink>
    </w:p>
    <w:p w14:paraId="481158F4" w14:textId="77777777" w:rsidR="001A271A" w:rsidRDefault="006D5BAB">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hyperlink w:anchor="_Toc370733353" w:history="1">
        <w:r w:rsidR="001A271A" w:rsidRPr="00571FB1">
          <w:rPr>
            <w:rStyle w:val="Hyperlink"/>
            <w:rFonts w:ascii="Arial" w:hAnsi="Arial"/>
            <w:noProof/>
          </w:rPr>
          <w:t>3</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rPr>
          <w:t>RFI RELATED QUESTIONS / CLARIFICATIONS / SUBMISSION</w:t>
        </w:r>
        <w:r w:rsidR="001A271A">
          <w:rPr>
            <w:noProof/>
            <w:webHidden/>
          </w:rPr>
          <w:tab/>
        </w:r>
        <w:r w:rsidR="001A271A">
          <w:rPr>
            <w:noProof/>
            <w:webHidden/>
          </w:rPr>
          <w:fldChar w:fldCharType="begin"/>
        </w:r>
        <w:r w:rsidR="001A271A">
          <w:rPr>
            <w:noProof/>
            <w:webHidden/>
          </w:rPr>
          <w:instrText xml:space="preserve"> PAGEREF _Toc370733353 \h </w:instrText>
        </w:r>
        <w:r w:rsidR="001A271A">
          <w:rPr>
            <w:noProof/>
            <w:webHidden/>
          </w:rPr>
        </w:r>
        <w:r w:rsidR="001A271A">
          <w:rPr>
            <w:noProof/>
            <w:webHidden/>
          </w:rPr>
          <w:fldChar w:fldCharType="separate"/>
        </w:r>
        <w:r w:rsidR="00AD1A81">
          <w:rPr>
            <w:noProof/>
            <w:webHidden/>
          </w:rPr>
          <w:t>6</w:t>
        </w:r>
        <w:r w:rsidR="001A271A">
          <w:rPr>
            <w:noProof/>
            <w:webHidden/>
          </w:rPr>
          <w:fldChar w:fldCharType="end"/>
        </w:r>
      </w:hyperlink>
    </w:p>
    <w:p w14:paraId="5C8E5345" w14:textId="77777777" w:rsidR="001A271A" w:rsidRDefault="006D5BAB">
      <w:pPr>
        <w:pStyle w:val="TOC1"/>
        <w:tabs>
          <w:tab w:val="left" w:pos="440"/>
          <w:tab w:val="right" w:leader="dot" w:pos="13310"/>
        </w:tabs>
        <w:rPr>
          <w:rFonts w:asciiTheme="minorHAnsi" w:eastAsiaTheme="minorEastAsia" w:hAnsiTheme="minorHAnsi" w:cstheme="minorBidi"/>
          <w:b w:val="0"/>
          <w:bCs w:val="0"/>
          <w:caps w:val="0"/>
          <w:noProof/>
          <w:sz w:val="22"/>
          <w:szCs w:val="22"/>
          <w:lang w:bidi="ar-SA"/>
        </w:rPr>
      </w:pPr>
      <w:hyperlink w:anchor="_Toc370733354" w:history="1">
        <w:r w:rsidR="001A271A" w:rsidRPr="00571FB1">
          <w:rPr>
            <w:rStyle w:val="Hyperlink"/>
            <w:rFonts w:ascii="Arial" w:hAnsi="Arial"/>
            <w:noProof/>
            <w:kern w:val="28"/>
          </w:rPr>
          <w:t>4</w:t>
        </w:r>
        <w:r w:rsidR="001A271A">
          <w:rPr>
            <w:rFonts w:asciiTheme="minorHAnsi" w:eastAsiaTheme="minorEastAsia" w:hAnsiTheme="minorHAnsi" w:cstheme="minorBidi"/>
            <w:b w:val="0"/>
            <w:bCs w:val="0"/>
            <w:caps w:val="0"/>
            <w:noProof/>
            <w:sz w:val="22"/>
            <w:szCs w:val="22"/>
            <w:lang w:bidi="ar-SA"/>
          </w:rPr>
          <w:tab/>
        </w:r>
        <w:r w:rsidR="001A271A" w:rsidRPr="00571FB1">
          <w:rPr>
            <w:rStyle w:val="Hyperlink"/>
            <w:rFonts w:ascii="Arial" w:hAnsi="Arial" w:cs="Arial"/>
            <w:noProof/>
            <w:kern w:val="28"/>
          </w:rPr>
          <w:t>Conclusions and recommendations</w:t>
        </w:r>
        <w:r w:rsidR="001A271A">
          <w:rPr>
            <w:noProof/>
            <w:webHidden/>
          </w:rPr>
          <w:tab/>
        </w:r>
        <w:r w:rsidR="001A271A">
          <w:rPr>
            <w:noProof/>
            <w:webHidden/>
          </w:rPr>
          <w:fldChar w:fldCharType="begin"/>
        </w:r>
        <w:r w:rsidR="001A271A">
          <w:rPr>
            <w:noProof/>
            <w:webHidden/>
          </w:rPr>
          <w:instrText xml:space="preserve"> PAGEREF _Toc370733354 \h </w:instrText>
        </w:r>
        <w:r w:rsidR="001A271A">
          <w:rPr>
            <w:noProof/>
            <w:webHidden/>
          </w:rPr>
        </w:r>
        <w:r w:rsidR="001A271A">
          <w:rPr>
            <w:noProof/>
            <w:webHidden/>
          </w:rPr>
          <w:fldChar w:fldCharType="separate"/>
        </w:r>
        <w:r w:rsidR="00AD1A81">
          <w:rPr>
            <w:noProof/>
            <w:webHidden/>
          </w:rPr>
          <w:t>6</w:t>
        </w:r>
        <w:r w:rsidR="001A271A">
          <w:rPr>
            <w:noProof/>
            <w:webHidden/>
          </w:rPr>
          <w:fldChar w:fldCharType="end"/>
        </w:r>
      </w:hyperlink>
    </w:p>
    <w:p w14:paraId="7D7F6588" w14:textId="77777777" w:rsidR="0078594E" w:rsidRPr="00691EC1" w:rsidRDefault="00AB3D45" w:rsidP="00D94C72">
      <w:pPr>
        <w:ind w:left="0"/>
        <w:jc w:val="both"/>
        <w:outlineLvl w:val="0"/>
        <w:rPr>
          <w:rFonts w:ascii="Arial" w:hAnsi="Arial" w:cs="Arial"/>
          <w:sz w:val="24"/>
          <w:szCs w:val="24"/>
        </w:rPr>
      </w:pPr>
      <w:r w:rsidRPr="00691EC1">
        <w:rPr>
          <w:rFonts w:ascii="Arial" w:hAnsi="Arial" w:cs="Arial"/>
          <w:sz w:val="24"/>
          <w:szCs w:val="24"/>
        </w:rPr>
        <w:fldChar w:fldCharType="end"/>
      </w:r>
    </w:p>
    <w:p w14:paraId="7D7F6589" w14:textId="0FDF2D6D" w:rsidR="0078594E" w:rsidRPr="00691EC1" w:rsidRDefault="0078594E" w:rsidP="0078594E">
      <w:pPr>
        <w:pStyle w:val="Heading1"/>
        <w:keepLines w:val="0"/>
        <w:pageBreakBefore/>
        <w:pBdr>
          <w:bottom w:val="triple" w:sz="4" w:space="1" w:color="000080"/>
        </w:pBdr>
        <w:tabs>
          <w:tab w:val="clear" w:pos="567"/>
          <w:tab w:val="clear" w:pos="851"/>
          <w:tab w:val="clear" w:pos="1701"/>
          <w:tab w:val="clear" w:pos="2552"/>
          <w:tab w:val="clear" w:pos="3402"/>
          <w:tab w:val="clear" w:pos="4253"/>
          <w:tab w:val="clear" w:pos="5103"/>
          <w:tab w:val="clear" w:pos="5954"/>
          <w:tab w:val="clear" w:pos="6804"/>
          <w:tab w:val="clear" w:pos="7655"/>
          <w:tab w:val="num" w:pos="432"/>
        </w:tabs>
        <w:spacing w:before="240" w:after="60"/>
        <w:ind w:left="432" w:hanging="432"/>
        <w:rPr>
          <w:rFonts w:ascii="Arial" w:hAnsi="Arial" w:cs="Arial"/>
          <w:noProof/>
          <w:color w:val="000080"/>
          <w:sz w:val="24"/>
          <w:szCs w:val="24"/>
        </w:rPr>
      </w:pPr>
      <w:bookmarkStart w:id="9" w:name="_Toc370733348"/>
      <w:bookmarkEnd w:id="0"/>
      <w:bookmarkEnd w:id="1"/>
      <w:bookmarkEnd w:id="2"/>
      <w:bookmarkEnd w:id="3"/>
      <w:bookmarkEnd w:id="4"/>
      <w:bookmarkEnd w:id="5"/>
      <w:bookmarkEnd w:id="6"/>
      <w:bookmarkEnd w:id="7"/>
      <w:bookmarkEnd w:id="8"/>
      <w:r w:rsidRPr="00691EC1">
        <w:rPr>
          <w:rFonts w:ascii="Arial" w:hAnsi="Arial" w:cs="Arial"/>
          <w:noProof/>
          <w:color w:val="000080"/>
          <w:sz w:val="24"/>
          <w:szCs w:val="24"/>
        </w:rPr>
        <w:lastRenderedPageBreak/>
        <w:t>Executive Summary</w:t>
      </w:r>
      <w:bookmarkEnd w:id="9"/>
      <w:r w:rsidRPr="00691EC1">
        <w:rPr>
          <w:rFonts w:ascii="Arial" w:hAnsi="Arial" w:cs="Arial"/>
          <w:noProof/>
          <w:color w:val="000080"/>
          <w:sz w:val="24"/>
          <w:szCs w:val="24"/>
        </w:rPr>
        <w:t xml:space="preserve"> </w:t>
      </w:r>
    </w:p>
    <w:p w14:paraId="7D7F658A" w14:textId="77777777" w:rsidR="0078594E" w:rsidRPr="00691EC1" w:rsidRDefault="0078594E" w:rsidP="0078594E">
      <w:pPr>
        <w:pStyle w:val="Heading2"/>
        <w:rPr>
          <w:rFonts w:ascii="Arial" w:hAnsi="Arial" w:cs="Arial"/>
          <w:szCs w:val="24"/>
        </w:rPr>
      </w:pPr>
      <w:bookmarkStart w:id="10" w:name="_Toc370733349"/>
      <w:r w:rsidRPr="00691EC1">
        <w:rPr>
          <w:rFonts w:ascii="Arial" w:hAnsi="Arial" w:cs="Arial"/>
          <w:szCs w:val="24"/>
        </w:rPr>
        <w:t>Background</w:t>
      </w:r>
      <w:bookmarkEnd w:id="10"/>
    </w:p>
    <w:p w14:paraId="54EA2E0C" w14:textId="77777777" w:rsidR="00BA1CA5" w:rsidRPr="00BA1CA5" w:rsidRDefault="00BA1CA5" w:rsidP="00BA1CA5">
      <w:pPr>
        <w:pStyle w:val="NoSpacing"/>
        <w:ind w:left="142"/>
        <w:rPr>
          <w:rFonts w:ascii="Arial" w:hAnsi="Arial" w:cs="Arial"/>
          <w:sz w:val="24"/>
          <w:szCs w:val="24"/>
        </w:rPr>
      </w:pPr>
      <w:r w:rsidRPr="00BA1CA5">
        <w:rPr>
          <w:rFonts w:ascii="Arial" w:hAnsi="Arial" w:cs="Arial"/>
          <w:sz w:val="24"/>
          <w:szCs w:val="24"/>
          <w:lang w:val="en"/>
        </w:rPr>
        <w:t>The Veterans Information System Technology Architecture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is the Congressionally-approved, authoritative, comprehensive, longitudinal veteran health information system of the U.S. Department of Veterans Affairs (VA). For the past thirty-five years, 131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systems have provided all clinical, financial, and administrative functions to support all clinical and administrative operations of over 1200 VA hospitals and clinics throughout the United States.  Each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system is comprised of over 180 clinical, administrative, and financial applications integrated within a single database, with many of these applications specific to VA care and benefits, and government compliance and reporting.</w:t>
      </w:r>
      <w:r w:rsidRPr="00BA1CA5">
        <w:rPr>
          <w:rFonts w:ascii="Arial" w:hAnsi="Arial" w:cs="Arial"/>
          <w:sz w:val="24"/>
          <w:szCs w:val="24"/>
        </w:rPr>
        <w:t xml:space="preserve"> </w:t>
      </w:r>
    </w:p>
    <w:p w14:paraId="36F56B2F" w14:textId="77777777" w:rsidR="00BA1CA5" w:rsidRPr="00BA1CA5" w:rsidRDefault="00BA1CA5" w:rsidP="00BA1CA5">
      <w:pPr>
        <w:pStyle w:val="NoSpacing"/>
        <w:ind w:left="142"/>
        <w:rPr>
          <w:rFonts w:ascii="Arial" w:hAnsi="Arial" w:cs="Arial"/>
          <w:sz w:val="24"/>
          <w:szCs w:val="24"/>
        </w:rPr>
      </w:pPr>
    </w:p>
    <w:p w14:paraId="001DC857" w14:textId="77777777" w:rsidR="00BA1CA5" w:rsidRPr="00BA1CA5" w:rsidRDefault="00BA1CA5" w:rsidP="00BA1CA5">
      <w:pPr>
        <w:pStyle w:val="NoSpacing"/>
        <w:ind w:left="142"/>
        <w:rPr>
          <w:rFonts w:ascii="Arial" w:hAnsi="Arial" w:cs="Arial"/>
          <w:sz w:val="24"/>
          <w:szCs w:val="24"/>
          <w:lang w:val="en"/>
        </w:rPr>
      </w:pPr>
      <w:r w:rsidRPr="00BA1CA5">
        <w:rPr>
          <w:rFonts w:ascii="Arial" w:hAnsi="Arial" w:cs="Arial"/>
          <w:sz w:val="24"/>
          <w:szCs w:val="24"/>
          <w:lang w:val="en"/>
        </w:rPr>
        <w:t xml:space="preserve">The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Standardization and Virtualization (VSV) project – the parent project to this Performance Work Statement (PWS) -- is intended to move all possible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instances that have been modified at the local facility level to a single, enterprise-deployable, standard software image. The VSV project will benefit Veterans, Clinicians and OI&amp;T staff by achieving commonality across multiple versions of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supporting over 1,600 points of care. </w:t>
      </w:r>
    </w:p>
    <w:p w14:paraId="119B520D" w14:textId="77777777" w:rsidR="00BA1CA5" w:rsidRPr="00BA1CA5" w:rsidRDefault="00BA1CA5" w:rsidP="00BA1CA5">
      <w:pPr>
        <w:pStyle w:val="NoSpacing"/>
        <w:ind w:left="142"/>
        <w:rPr>
          <w:rFonts w:ascii="Arial" w:hAnsi="Arial" w:cs="Arial"/>
          <w:sz w:val="24"/>
          <w:szCs w:val="24"/>
          <w:lang w:val="en"/>
        </w:rPr>
      </w:pPr>
    </w:p>
    <w:p w14:paraId="6A4900DD" w14:textId="0EA78928" w:rsidR="0078010D" w:rsidRPr="00BA1CA5" w:rsidRDefault="00BA1CA5" w:rsidP="00BA1CA5">
      <w:pPr>
        <w:pStyle w:val="NoSpacing"/>
        <w:ind w:left="142"/>
        <w:rPr>
          <w:rFonts w:ascii="Arial" w:hAnsi="Arial" w:cs="Arial"/>
          <w:sz w:val="24"/>
          <w:szCs w:val="24"/>
          <w:lang w:bidi="ar-SA"/>
        </w:rPr>
      </w:pPr>
      <w:r w:rsidRPr="00BA1CA5">
        <w:rPr>
          <w:rFonts w:ascii="Arial" w:hAnsi="Arial" w:cs="Arial"/>
          <w:sz w:val="24"/>
          <w:szCs w:val="24"/>
          <w:lang w:val="en"/>
        </w:rPr>
        <w:t xml:space="preserve">This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Adaptive Maintenance project - under the parent VSV project – is intended to progress and further this transformation by modifying select components of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to facilitate continued usability in a changed or changing environment.  The goal of the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Adaptive Maintenance project is to provide backwards and forwards compatibility for selected </w:t>
      </w:r>
      <w:proofErr w:type="spellStart"/>
      <w:r w:rsidRPr="00BA1CA5">
        <w:rPr>
          <w:rFonts w:ascii="Arial" w:hAnsi="Arial" w:cs="Arial"/>
          <w:sz w:val="24"/>
          <w:szCs w:val="24"/>
          <w:lang w:val="en"/>
        </w:rPr>
        <w:t>VistA</w:t>
      </w:r>
      <w:proofErr w:type="spellEnd"/>
      <w:r w:rsidRPr="00BA1CA5">
        <w:rPr>
          <w:rFonts w:ascii="Arial" w:hAnsi="Arial" w:cs="Arial"/>
          <w:sz w:val="24"/>
          <w:szCs w:val="24"/>
          <w:lang w:val="en"/>
        </w:rPr>
        <w:t xml:space="preserve"> components and use cases such that </w:t>
      </w:r>
      <w:proofErr w:type="spellStart"/>
      <w:r w:rsidRPr="00BA1CA5">
        <w:rPr>
          <w:rFonts w:ascii="Arial" w:hAnsi="Arial" w:cs="Arial"/>
          <w:sz w:val="24"/>
          <w:szCs w:val="24"/>
          <w:lang w:val="en"/>
        </w:rPr>
        <w:t>VistA’s</w:t>
      </w:r>
      <w:proofErr w:type="spellEnd"/>
      <w:r w:rsidRPr="00BA1CA5">
        <w:rPr>
          <w:rFonts w:ascii="Arial" w:hAnsi="Arial" w:cs="Arial"/>
          <w:sz w:val="24"/>
          <w:szCs w:val="24"/>
          <w:lang w:val="en"/>
        </w:rPr>
        <w:t xml:space="preserve"> Graphical User Interface (GUI), the Computerized Patient Retrieval System (CPRS), business functionality is isolated and emulated via a service layer to enable retrieval by CPRS and accessibility to those components via web-friendly interfacing by new clients.</w:t>
      </w:r>
    </w:p>
    <w:p w14:paraId="426B7D8B" w14:textId="70D3D096" w:rsidR="00693B40" w:rsidRPr="00693B40" w:rsidRDefault="00534D3C" w:rsidP="0078010D">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szCs w:val="22"/>
        </w:rPr>
      </w:pPr>
      <w:r w:rsidRPr="00534D3C">
        <w:rPr>
          <w:rFonts w:ascii="Arial" w:hAnsi="Arial" w:cs="Times New Roman"/>
          <w:sz w:val="24"/>
          <w:szCs w:val="24"/>
          <w:lang w:bidi="ar-SA"/>
        </w:rPr>
        <w:t xml:space="preserve"> </w:t>
      </w:r>
    </w:p>
    <w:p w14:paraId="7EA91A43" w14:textId="77777777" w:rsidR="00693B40" w:rsidRDefault="00693B40" w:rsidP="00533912">
      <w:pPr>
        <w:rPr>
          <w:rFonts w:cs="Arial"/>
        </w:rPr>
      </w:pPr>
    </w:p>
    <w:p w14:paraId="7D7F6595" w14:textId="77777777" w:rsidR="0078594E" w:rsidRPr="00691EC1" w:rsidRDefault="0078594E" w:rsidP="0078594E">
      <w:pPr>
        <w:pStyle w:val="Heading2"/>
        <w:rPr>
          <w:rFonts w:ascii="Arial" w:hAnsi="Arial" w:cs="Arial"/>
          <w:szCs w:val="24"/>
        </w:rPr>
      </w:pPr>
      <w:bookmarkStart w:id="11" w:name="_Toc370733350"/>
      <w:r w:rsidRPr="00691EC1">
        <w:rPr>
          <w:rFonts w:ascii="Arial" w:hAnsi="Arial" w:cs="Arial"/>
          <w:szCs w:val="24"/>
        </w:rPr>
        <w:t>Evaluation committee</w:t>
      </w:r>
      <w:bookmarkEnd w:id="11"/>
    </w:p>
    <w:p w14:paraId="7D7F6596" w14:textId="60491250" w:rsidR="0078594E" w:rsidRPr="00691EC1" w:rsidRDefault="0078594E"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sz w:val="24"/>
          <w:szCs w:val="24"/>
        </w:rPr>
      </w:pPr>
      <w:r w:rsidRPr="00691EC1">
        <w:rPr>
          <w:rFonts w:ascii="Arial" w:hAnsi="Arial" w:cs="Arial"/>
          <w:sz w:val="24"/>
          <w:szCs w:val="24"/>
          <w:lang w:bidi="ar-SA"/>
        </w:rPr>
        <w:t>The evaluation committee was comprised</w:t>
      </w:r>
      <w:r w:rsidR="003D4592">
        <w:rPr>
          <w:rFonts w:ascii="Arial" w:hAnsi="Arial" w:cs="Arial"/>
          <w:sz w:val="24"/>
          <w:szCs w:val="24"/>
          <w:lang w:bidi="ar-SA"/>
        </w:rPr>
        <w:t xml:space="preserve"> </w:t>
      </w:r>
      <w:commentRangeStart w:id="12"/>
      <w:proofErr w:type="spellStart"/>
      <w:r w:rsidR="003D4592">
        <w:rPr>
          <w:rFonts w:ascii="Arial" w:hAnsi="Arial" w:cs="Arial"/>
          <w:sz w:val="24"/>
          <w:szCs w:val="24"/>
          <w:lang w:bidi="ar-SA"/>
        </w:rPr>
        <w:t>of</w:t>
      </w:r>
      <w:commentRangeEnd w:id="12"/>
      <w:r w:rsidR="00693B40">
        <w:rPr>
          <w:rStyle w:val="CommentReference"/>
        </w:rPr>
        <w:commentReference w:id="12"/>
      </w:r>
      <w:r w:rsidR="002C2B9E">
        <w:rPr>
          <w:rFonts w:ascii="Arial" w:hAnsi="Arial" w:cs="Arial"/>
          <w:sz w:val="24"/>
          <w:szCs w:val="24"/>
          <w:lang w:bidi="ar-SA"/>
        </w:rPr>
        <w:t>.</w:t>
      </w:r>
      <w:r w:rsidR="00C43FA8">
        <w:rPr>
          <w:rFonts w:ascii="Arial" w:hAnsi="Arial" w:cs="Arial"/>
          <w:sz w:val="24"/>
          <w:szCs w:val="24"/>
          <w:lang w:bidi="ar-SA"/>
        </w:rPr>
        <w:t>the</w:t>
      </w:r>
      <w:proofErr w:type="spellEnd"/>
      <w:r w:rsidR="00C43FA8">
        <w:rPr>
          <w:rFonts w:ascii="Arial" w:hAnsi="Arial" w:cs="Arial"/>
          <w:sz w:val="24"/>
          <w:szCs w:val="24"/>
          <w:lang w:bidi="ar-SA"/>
        </w:rPr>
        <w:t xml:space="preserve"> Project Manager, Dr. Rafael Richards.</w:t>
      </w:r>
    </w:p>
    <w:p w14:paraId="53E747DA" w14:textId="77777777" w:rsidR="00E37F1B" w:rsidRPr="00691EC1" w:rsidRDefault="00E37F1B" w:rsidP="0084429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sz w:val="24"/>
          <w:szCs w:val="24"/>
          <w:lang w:bidi="ar-SA"/>
        </w:rPr>
      </w:pPr>
    </w:p>
    <w:p w14:paraId="7D7F6598" w14:textId="77777777" w:rsidR="0078594E" w:rsidRPr="00691EC1" w:rsidRDefault="0078594E" w:rsidP="0078594E">
      <w:pPr>
        <w:pStyle w:val="Heading2"/>
        <w:rPr>
          <w:rFonts w:ascii="Arial" w:hAnsi="Arial" w:cs="Arial"/>
          <w:szCs w:val="24"/>
        </w:rPr>
      </w:pPr>
      <w:bookmarkStart w:id="13" w:name="_Toc370733351"/>
      <w:r w:rsidRPr="00691EC1">
        <w:rPr>
          <w:rFonts w:ascii="Arial" w:hAnsi="Arial" w:cs="Arial"/>
          <w:szCs w:val="24"/>
        </w:rPr>
        <w:t>evaluation methodology</w:t>
      </w:r>
      <w:bookmarkEnd w:id="13"/>
    </w:p>
    <w:p w14:paraId="7D7F6599" w14:textId="77777777" w:rsidR="0078594E" w:rsidRPr="00691EC1" w:rsidRDefault="0078594E"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sz w:val="24"/>
          <w:szCs w:val="24"/>
          <w:lang w:bidi="ar-SA"/>
        </w:rPr>
      </w:pPr>
      <w:r w:rsidRPr="00691EC1">
        <w:rPr>
          <w:rFonts w:ascii="Arial" w:hAnsi="Arial" w:cs="Arial"/>
          <w:sz w:val="24"/>
          <w:szCs w:val="24"/>
          <w:lang w:bidi="ar-SA"/>
        </w:rPr>
        <w:t xml:space="preserve">The </w:t>
      </w:r>
      <w:r w:rsidR="00FA7A74" w:rsidRPr="00691EC1">
        <w:rPr>
          <w:rFonts w:ascii="Arial" w:hAnsi="Arial" w:cs="Arial"/>
          <w:sz w:val="24"/>
          <w:szCs w:val="24"/>
          <w:lang w:bidi="ar-SA"/>
        </w:rPr>
        <w:t xml:space="preserve">team established a </w:t>
      </w:r>
      <w:r w:rsidRPr="00691EC1">
        <w:rPr>
          <w:rFonts w:ascii="Arial" w:hAnsi="Arial" w:cs="Arial"/>
          <w:sz w:val="24"/>
          <w:szCs w:val="24"/>
          <w:lang w:bidi="ar-SA"/>
        </w:rPr>
        <w:t xml:space="preserve">pass/fail set of </w:t>
      </w:r>
      <w:r w:rsidR="00FA7A74" w:rsidRPr="00691EC1">
        <w:rPr>
          <w:rFonts w:ascii="Arial" w:hAnsi="Arial" w:cs="Arial"/>
          <w:sz w:val="24"/>
          <w:szCs w:val="24"/>
          <w:lang w:bidi="ar-SA"/>
        </w:rPr>
        <w:t>criteria (see section 3 for results)</w:t>
      </w:r>
      <w:r w:rsidR="006C27DF" w:rsidRPr="00691EC1">
        <w:rPr>
          <w:rFonts w:ascii="Arial" w:hAnsi="Arial" w:cs="Arial"/>
          <w:sz w:val="24"/>
          <w:szCs w:val="24"/>
          <w:lang w:bidi="ar-SA"/>
        </w:rPr>
        <w:t xml:space="preserve">. </w:t>
      </w:r>
      <w:r w:rsidRPr="00691EC1">
        <w:rPr>
          <w:rFonts w:ascii="Arial" w:hAnsi="Arial" w:cs="Arial"/>
          <w:sz w:val="24"/>
          <w:szCs w:val="24"/>
          <w:lang w:bidi="ar-SA"/>
        </w:rPr>
        <w:t xml:space="preserve"> </w:t>
      </w:r>
      <w:r w:rsidR="00BB5FF5" w:rsidRPr="00691EC1">
        <w:rPr>
          <w:rFonts w:ascii="Arial" w:hAnsi="Arial" w:cs="Arial"/>
          <w:sz w:val="24"/>
          <w:szCs w:val="24"/>
          <w:lang w:bidi="ar-SA"/>
        </w:rPr>
        <w:t>Based upon the information provided, a</w:t>
      </w:r>
      <w:r w:rsidR="00FA7A74" w:rsidRPr="00691EC1">
        <w:rPr>
          <w:rFonts w:ascii="Arial" w:hAnsi="Arial" w:cs="Arial"/>
          <w:sz w:val="24"/>
          <w:szCs w:val="24"/>
          <w:lang w:bidi="ar-SA"/>
        </w:rPr>
        <w:t>n overall determination as to whether a particular company could successfully perform the work was determined based on the initial pass/fail criteria. The respondents evaluated were:</w:t>
      </w:r>
    </w:p>
    <w:p w14:paraId="7D7F659A" w14:textId="1E035C98" w:rsidR="006C27DF" w:rsidRPr="000810C0" w:rsidRDefault="000810C0" w:rsidP="0078594E">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both"/>
        <w:rPr>
          <w:rFonts w:ascii="Arial" w:hAnsi="Arial" w:cs="Arial"/>
          <w:b/>
          <w:sz w:val="24"/>
          <w:szCs w:val="24"/>
          <w:lang w:bidi="ar-SA"/>
        </w:rPr>
      </w:pPr>
      <w:r>
        <w:rPr>
          <w:rFonts w:ascii="Arial" w:hAnsi="Arial" w:cs="Arial"/>
          <w:sz w:val="24"/>
          <w:szCs w:val="24"/>
          <w:lang w:bidi="ar-SA"/>
        </w:rPr>
        <w:lastRenderedPageBreak/>
        <w:tab/>
      </w:r>
      <w:r>
        <w:rPr>
          <w:rFonts w:ascii="Arial" w:hAnsi="Arial" w:cs="Arial"/>
          <w:sz w:val="24"/>
          <w:szCs w:val="24"/>
          <w:lang w:bidi="ar-SA"/>
        </w:rPr>
        <w:tab/>
        <w:t xml:space="preserve">     </w:t>
      </w:r>
      <w:r w:rsidRPr="000810C0">
        <w:rPr>
          <w:rFonts w:ascii="Arial" w:hAnsi="Arial" w:cs="Arial"/>
          <w:b/>
          <w:sz w:val="24"/>
          <w:szCs w:val="24"/>
          <w:lang w:bidi="ar-SA"/>
        </w:rPr>
        <w:t>T4NG</w:t>
      </w:r>
    </w:p>
    <w:p w14:paraId="033F54E7" w14:textId="23150F43" w:rsidR="005E2DB0" w:rsidRDefault="00A81A27" w:rsidP="00CA757E">
      <w:pPr>
        <w:pStyle w:val="ListParagraph"/>
        <w:numPr>
          <w:ilvl w:val="0"/>
          <w:numId w:val="41"/>
        </w:numPr>
        <w:autoSpaceDE w:val="0"/>
        <w:autoSpaceDN w:val="0"/>
        <w:adjustRightInd w:val="0"/>
        <w:jc w:val="both"/>
      </w:pPr>
      <w:r>
        <w:t>Systems Made Simple/</w:t>
      </w:r>
      <w:proofErr w:type="spellStart"/>
      <w:r>
        <w:t>Leidos</w:t>
      </w:r>
      <w:proofErr w:type="spellEnd"/>
      <w:r>
        <w:t xml:space="preserve"> (SMS)</w:t>
      </w:r>
    </w:p>
    <w:p w14:paraId="71426D83" w14:textId="39170F2E" w:rsidR="00CA757E" w:rsidRDefault="00BA1CA5" w:rsidP="00CA757E">
      <w:pPr>
        <w:pStyle w:val="ListParagraph"/>
        <w:numPr>
          <w:ilvl w:val="0"/>
          <w:numId w:val="41"/>
        </w:numPr>
        <w:autoSpaceDE w:val="0"/>
        <w:autoSpaceDN w:val="0"/>
        <w:adjustRightInd w:val="0"/>
        <w:jc w:val="both"/>
      </w:pPr>
      <w:proofErr w:type="spellStart"/>
      <w:r>
        <w:t>AbleVets</w:t>
      </w:r>
      <w:proofErr w:type="spellEnd"/>
      <w:r>
        <w:t>, LLC</w:t>
      </w:r>
      <w:r w:rsidR="0048238F">
        <w:t xml:space="preserve"> (</w:t>
      </w:r>
      <w:proofErr w:type="spellStart"/>
      <w:r>
        <w:t>AbleVets</w:t>
      </w:r>
      <w:proofErr w:type="spellEnd"/>
      <w:r w:rsidR="0048238F">
        <w:t>)</w:t>
      </w:r>
    </w:p>
    <w:p w14:paraId="77B4B303" w14:textId="294DC1D9" w:rsidR="00CA757E" w:rsidRDefault="0048238F" w:rsidP="00CA757E">
      <w:pPr>
        <w:pStyle w:val="ListParagraph"/>
        <w:numPr>
          <w:ilvl w:val="0"/>
          <w:numId w:val="41"/>
        </w:numPr>
        <w:autoSpaceDE w:val="0"/>
        <w:autoSpaceDN w:val="0"/>
        <w:adjustRightInd w:val="0"/>
        <w:jc w:val="both"/>
      </w:pPr>
      <w:r>
        <w:t>Liberty IT Solutions, LLC</w:t>
      </w:r>
    </w:p>
    <w:p w14:paraId="5E8545B7" w14:textId="77777777" w:rsidR="000810C0" w:rsidRDefault="000810C0" w:rsidP="000810C0">
      <w:pPr>
        <w:pStyle w:val="ListParagraph"/>
        <w:numPr>
          <w:ilvl w:val="0"/>
          <w:numId w:val="0"/>
        </w:numPr>
        <w:autoSpaceDE w:val="0"/>
        <w:autoSpaceDN w:val="0"/>
        <w:adjustRightInd w:val="0"/>
        <w:ind w:left="1800"/>
        <w:jc w:val="both"/>
      </w:pPr>
    </w:p>
    <w:p w14:paraId="39D06B1A" w14:textId="77777777" w:rsidR="000810C0" w:rsidRDefault="000810C0" w:rsidP="000810C0">
      <w:pPr>
        <w:pStyle w:val="ListParagraph"/>
        <w:numPr>
          <w:ilvl w:val="0"/>
          <w:numId w:val="0"/>
        </w:numPr>
        <w:autoSpaceDE w:val="0"/>
        <w:autoSpaceDN w:val="0"/>
        <w:adjustRightInd w:val="0"/>
        <w:ind w:left="1800"/>
        <w:jc w:val="both"/>
      </w:pPr>
    </w:p>
    <w:p w14:paraId="7D7F659D" w14:textId="1E3ABF6A" w:rsidR="0078594E" w:rsidRPr="00691EC1" w:rsidRDefault="00945E8D" w:rsidP="0078594E">
      <w:pPr>
        <w:pStyle w:val="Heading1"/>
        <w:keepLines w:val="0"/>
        <w:pageBreakBefore/>
        <w:pBdr>
          <w:bottom w:val="triple" w:sz="4" w:space="1" w:color="000080"/>
        </w:pBdr>
        <w:tabs>
          <w:tab w:val="clear" w:pos="567"/>
          <w:tab w:val="clear" w:pos="851"/>
          <w:tab w:val="clear" w:pos="1701"/>
          <w:tab w:val="clear" w:pos="2552"/>
          <w:tab w:val="clear" w:pos="3402"/>
          <w:tab w:val="clear" w:pos="4253"/>
          <w:tab w:val="clear" w:pos="5103"/>
          <w:tab w:val="clear" w:pos="5954"/>
          <w:tab w:val="clear" w:pos="6804"/>
          <w:tab w:val="clear" w:pos="7655"/>
          <w:tab w:val="num" w:pos="432"/>
        </w:tabs>
        <w:spacing w:before="240" w:after="60"/>
        <w:ind w:left="432" w:hanging="432"/>
        <w:rPr>
          <w:rFonts w:ascii="Arial" w:hAnsi="Arial" w:cs="Arial"/>
          <w:noProof/>
          <w:color w:val="000080"/>
          <w:sz w:val="24"/>
          <w:szCs w:val="24"/>
        </w:rPr>
      </w:pPr>
      <w:bookmarkStart w:id="14" w:name="_Toc370733352"/>
      <w:r>
        <w:rPr>
          <w:rFonts w:ascii="Arial" w:hAnsi="Arial" w:cs="Arial"/>
          <w:noProof/>
          <w:color w:val="000080"/>
          <w:sz w:val="24"/>
          <w:szCs w:val="24"/>
        </w:rPr>
        <w:lastRenderedPageBreak/>
        <w:t>E</w:t>
      </w:r>
      <w:r w:rsidR="0078594E" w:rsidRPr="00691EC1">
        <w:rPr>
          <w:rFonts w:ascii="Arial" w:hAnsi="Arial" w:cs="Arial"/>
          <w:noProof/>
          <w:color w:val="000080"/>
          <w:sz w:val="24"/>
          <w:szCs w:val="24"/>
        </w:rPr>
        <w:t>valuation Summary</w:t>
      </w:r>
      <w:bookmarkEnd w:id="14"/>
    </w:p>
    <w:tbl>
      <w:tblPr>
        <w:tblW w:w="9689" w:type="dxa"/>
        <w:jc w:val="center"/>
        <w:tblInd w:w="-5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3"/>
        <w:gridCol w:w="1170"/>
        <w:gridCol w:w="1167"/>
        <w:gridCol w:w="979"/>
      </w:tblGrid>
      <w:tr w:rsidR="00A81A27" w:rsidRPr="00691EC1" w14:paraId="7D7F65A8" w14:textId="18374F44" w:rsidTr="00A81A27">
        <w:trPr>
          <w:trHeight w:val="540"/>
          <w:jc w:val="center"/>
        </w:trPr>
        <w:tc>
          <w:tcPr>
            <w:tcW w:w="6373" w:type="dxa"/>
            <w:shd w:val="clear" w:color="auto" w:fill="auto"/>
            <w:noWrap/>
            <w:vAlign w:val="bottom"/>
            <w:hideMark/>
          </w:tcPr>
          <w:p w14:paraId="7D7F65A0" w14:textId="5CC7EDE2" w:rsidR="00A81A27" w:rsidRPr="00AD2BB3" w:rsidRDefault="00A81A27" w:rsidP="009F0388">
            <w:pPr>
              <w:keepLines w:val="0"/>
              <w:tabs>
                <w:tab w:val="clear" w:pos="851"/>
                <w:tab w:val="clear" w:pos="1701"/>
                <w:tab w:val="clear" w:pos="2552"/>
                <w:tab w:val="clear" w:pos="3402"/>
                <w:tab w:val="clear" w:pos="4253"/>
                <w:tab w:val="clear" w:pos="5103"/>
                <w:tab w:val="clear" w:pos="5954"/>
                <w:tab w:val="clear" w:pos="6804"/>
                <w:tab w:val="clear" w:pos="7655"/>
              </w:tabs>
              <w:ind w:left="0"/>
              <w:jc w:val="center"/>
              <w:rPr>
                <w:rFonts w:ascii="Arial" w:hAnsi="Arial" w:cs="Arial"/>
                <w:b/>
                <w:bCs/>
                <w:color w:val="000000"/>
                <w:szCs w:val="22"/>
                <w:u w:val="single"/>
                <w:lang w:bidi="ar-SA"/>
              </w:rPr>
            </w:pPr>
          </w:p>
        </w:tc>
        <w:tc>
          <w:tcPr>
            <w:tcW w:w="1170" w:type="dxa"/>
            <w:shd w:val="clear" w:color="auto" w:fill="auto"/>
            <w:noWrap/>
            <w:vAlign w:val="bottom"/>
          </w:tcPr>
          <w:p w14:paraId="7D7F65A1" w14:textId="33196AFB"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63"/>
              <w:jc w:val="center"/>
              <w:rPr>
                <w:rFonts w:ascii="Arial" w:hAnsi="Arial" w:cs="Arial"/>
                <w:b/>
                <w:bCs/>
                <w:color w:val="000000"/>
                <w:szCs w:val="22"/>
                <w:lang w:bidi="ar-SA"/>
              </w:rPr>
            </w:pPr>
            <w:r>
              <w:rPr>
                <w:rFonts w:ascii="Arial" w:hAnsi="Arial" w:cs="Arial"/>
                <w:b/>
                <w:bCs/>
                <w:color w:val="000000"/>
                <w:szCs w:val="22"/>
                <w:lang w:bidi="ar-SA"/>
              </w:rPr>
              <w:t>SMS</w:t>
            </w:r>
          </w:p>
        </w:tc>
        <w:tc>
          <w:tcPr>
            <w:tcW w:w="1167" w:type="dxa"/>
            <w:vAlign w:val="bottom"/>
          </w:tcPr>
          <w:p w14:paraId="5F6E0E99" w14:textId="1C739118"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63"/>
              <w:jc w:val="center"/>
              <w:rPr>
                <w:rFonts w:ascii="Arial" w:hAnsi="Arial" w:cs="Arial"/>
                <w:b/>
                <w:bCs/>
                <w:color w:val="000000"/>
                <w:szCs w:val="22"/>
                <w:lang w:bidi="ar-SA"/>
              </w:rPr>
            </w:pPr>
            <w:proofErr w:type="spellStart"/>
            <w:r>
              <w:rPr>
                <w:rFonts w:ascii="Arial" w:hAnsi="Arial" w:cs="Arial"/>
                <w:b/>
                <w:bCs/>
                <w:color w:val="000000"/>
                <w:szCs w:val="22"/>
                <w:lang w:bidi="ar-SA"/>
              </w:rPr>
              <w:t>AbleVets</w:t>
            </w:r>
            <w:proofErr w:type="spellEnd"/>
          </w:p>
        </w:tc>
        <w:tc>
          <w:tcPr>
            <w:tcW w:w="979" w:type="dxa"/>
            <w:vAlign w:val="bottom"/>
          </w:tcPr>
          <w:p w14:paraId="338E0E6F" w14:textId="3D8F30D5"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63"/>
              <w:jc w:val="center"/>
              <w:rPr>
                <w:rFonts w:ascii="Arial" w:hAnsi="Arial" w:cs="Arial"/>
                <w:b/>
                <w:bCs/>
                <w:color w:val="000000"/>
                <w:szCs w:val="22"/>
                <w:lang w:bidi="ar-SA"/>
              </w:rPr>
            </w:pPr>
            <w:r>
              <w:rPr>
                <w:rFonts w:ascii="Arial" w:hAnsi="Arial" w:cs="Arial"/>
                <w:b/>
                <w:bCs/>
                <w:color w:val="000000"/>
                <w:szCs w:val="22"/>
                <w:lang w:bidi="ar-SA"/>
              </w:rPr>
              <w:t>Liberty</w:t>
            </w:r>
          </w:p>
        </w:tc>
      </w:tr>
      <w:tr w:rsidR="00A81A27" w:rsidRPr="00691EC1" w14:paraId="4096E9D5" w14:textId="25E4E461" w:rsidTr="00A81A27">
        <w:trPr>
          <w:trHeight w:val="360"/>
          <w:jc w:val="center"/>
        </w:trPr>
        <w:tc>
          <w:tcPr>
            <w:tcW w:w="6373" w:type="dxa"/>
            <w:shd w:val="clear" w:color="auto" w:fill="auto"/>
            <w:noWrap/>
            <w:vAlign w:val="bottom"/>
          </w:tcPr>
          <w:p w14:paraId="7B966186" w14:textId="1FBC421E" w:rsidR="00A81A27" w:rsidRPr="00AD2BB3" w:rsidRDefault="00A81A27" w:rsidP="00A95D90">
            <w:pPr>
              <w:keepLines w:val="0"/>
              <w:tabs>
                <w:tab w:val="clear" w:pos="851"/>
                <w:tab w:val="clear" w:pos="1701"/>
                <w:tab w:val="clear" w:pos="2552"/>
                <w:tab w:val="clear" w:pos="3402"/>
                <w:tab w:val="clear" w:pos="4253"/>
                <w:tab w:val="clear" w:pos="5103"/>
                <w:tab w:val="clear" w:pos="5954"/>
                <w:tab w:val="clear" w:pos="6804"/>
                <w:tab w:val="clear" w:pos="7655"/>
              </w:tabs>
              <w:ind w:left="0"/>
              <w:jc w:val="center"/>
              <w:rPr>
                <w:rFonts w:ascii="Arial" w:hAnsi="Arial" w:cs="Arial"/>
                <w:b/>
                <w:szCs w:val="22"/>
                <w:lang w:bidi="ar-SA"/>
              </w:rPr>
            </w:pPr>
            <w:r>
              <w:rPr>
                <w:rFonts w:ascii="Arial" w:hAnsi="Arial" w:cs="Arial"/>
                <w:b/>
                <w:szCs w:val="22"/>
                <w:lang w:bidi="ar-SA"/>
              </w:rPr>
              <w:t>SDVOSB/VOSB/Small</w:t>
            </w:r>
          </w:p>
        </w:tc>
        <w:tc>
          <w:tcPr>
            <w:tcW w:w="1170" w:type="dxa"/>
            <w:shd w:val="clear" w:color="auto" w:fill="auto"/>
            <w:noWrap/>
            <w:vAlign w:val="bottom"/>
          </w:tcPr>
          <w:p w14:paraId="5328581A" w14:textId="205290DD"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color w:val="000000"/>
                <w:szCs w:val="22"/>
                <w:lang w:bidi="ar-SA"/>
              </w:rPr>
            </w:pPr>
            <w:r>
              <w:rPr>
                <w:rFonts w:ascii="Arial" w:hAnsi="Arial" w:cs="Arial"/>
                <w:color w:val="000000"/>
                <w:szCs w:val="22"/>
                <w:lang w:bidi="ar-SA"/>
              </w:rPr>
              <w:t>No</w:t>
            </w:r>
          </w:p>
        </w:tc>
        <w:tc>
          <w:tcPr>
            <w:tcW w:w="1167" w:type="dxa"/>
            <w:vAlign w:val="bottom"/>
          </w:tcPr>
          <w:p w14:paraId="4DC8B20A" w14:textId="0062F6ED"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color w:val="000000"/>
                <w:szCs w:val="22"/>
                <w:lang w:bidi="ar-SA"/>
              </w:rPr>
            </w:pPr>
            <w:r>
              <w:rPr>
                <w:rFonts w:ascii="Arial" w:hAnsi="Arial" w:cs="Arial"/>
                <w:color w:val="000000"/>
                <w:szCs w:val="22"/>
                <w:lang w:bidi="ar-SA"/>
              </w:rPr>
              <w:t>Yes</w:t>
            </w:r>
          </w:p>
        </w:tc>
        <w:tc>
          <w:tcPr>
            <w:tcW w:w="979" w:type="dxa"/>
            <w:vAlign w:val="bottom"/>
          </w:tcPr>
          <w:p w14:paraId="2763063F" w14:textId="43923611" w:rsidR="00A81A27" w:rsidRPr="00AD2BB3"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color w:val="000000"/>
                <w:szCs w:val="22"/>
                <w:lang w:bidi="ar-SA"/>
              </w:rPr>
            </w:pPr>
            <w:r>
              <w:rPr>
                <w:rFonts w:ascii="Arial" w:hAnsi="Arial" w:cs="Arial"/>
                <w:color w:val="000000"/>
                <w:szCs w:val="22"/>
                <w:lang w:bidi="ar-SA"/>
              </w:rPr>
              <w:t>Yes</w:t>
            </w:r>
          </w:p>
        </w:tc>
      </w:tr>
      <w:tr w:rsidR="00A81A27" w:rsidRPr="00691EC1" w14:paraId="7D7F65B1" w14:textId="5B7B260F" w:rsidTr="00A81A27">
        <w:trPr>
          <w:trHeight w:val="360"/>
          <w:jc w:val="center"/>
        </w:trPr>
        <w:tc>
          <w:tcPr>
            <w:tcW w:w="6373" w:type="dxa"/>
            <w:shd w:val="clear" w:color="auto" w:fill="auto"/>
            <w:noWrap/>
            <w:vAlign w:val="bottom"/>
          </w:tcPr>
          <w:p w14:paraId="7D7F65A9" w14:textId="59333D76" w:rsidR="00A81A27" w:rsidRPr="00AD2BB3" w:rsidRDefault="00A81A27" w:rsidP="00A95D90">
            <w:pPr>
              <w:keepLines w:val="0"/>
              <w:tabs>
                <w:tab w:val="clear" w:pos="851"/>
                <w:tab w:val="clear" w:pos="1701"/>
                <w:tab w:val="clear" w:pos="2552"/>
                <w:tab w:val="clear" w:pos="3402"/>
                <w:tab w:val="clear" w:pos="4253"/>
                <w:tab w:val="clear" w:pos="5103"/>
                <w:tab w:val="clear" w:pos="5954"/>
                <w:tab w:val="clear" w:pos="6804"/>
                <w:tab w:val="clear" w:pos="7655"/>
              </w:tabs>
              <w:ind w:left="0"/>
              <w:jc w:val="center"/>
              <w:rPr>
                <w:rFonts w:ascii="Arial" w:hAnsi="Arial" w:cs="Arial"/>
                <w:b/>
                <w:szCs w:val="22"/>
                <w:lang w:bidi="ar-SA"/>
              </w:rPr>
            </w:pPr>
            <w:r w:rsidRPr="00AD2BB3">
              <w:rPr>
                <w:rFonts w:ascii="Arial" w:hAnsi="Arial" w:cs="Arial"/>
                <w:b/>
                <w:szCs w:val="22"/>
                <w:lang w:bidi="ar-SA"/>
              </w:rPr>
              <w:t>Overall Capable</w:t>
            </w:r>
          </w:p>
        </w:tc>
        <w:tc>
          <w:tcPr>
            <w:tcW w:w="1170" w:type="dxa"/>
            <w:shd w:val="clear" w:color="auto" w:fill="auto"/>
            <w:noWrap/>
            <w:vAlign w:val="bottom"/>
          </w:tcPr>
          <w:p w14:paraId="7D7F65AA" w14:textId="60802E38" w:rsidR="00A81A27" w:rsidRPr="005C7F22"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b/>
                <w:color w:val="000000"/>
                <w:szCs w:val="22"/>
                <w:lang w:bidi="ar-SA"/>
              </w:rPr>
            </w:pPr>
          </w:p>
        </w:tc>
        <w:tc>
          <w:tcPr>
            <w:tcW w:w="1167" w:type="dxa"/>
            <w:vAlign w:val="bottom"/>
          </w:tcPr>
          <w:p w14:paraId="6B840EEE" w14:textId="313A91BD" w:rsidR="00A81A27" w:rsidRPr="005C7F22"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b/>
                <w:color w:val="000000"/>
                <w:szCs w:val="22"/>
                <w:lang w:bidi="ar-SA"/>
              </w:rPr>
            </w:pPr>
          </w:p>
        </w:tc>
        <w:tc>
          <w:tcPr>
            <w:tcW w:w="979" w:type="dxa"/>
            <w:vAlign w:val="bottom"/>
          </w:tcPr>
          <w:p w14:paraId="7307797E" w14:textId="17BCEC6E" w:rsidR="00A81A27" w:rsidRPr="005C7F22" w:rsidRDefault="00A81A27" w:rsidP="00A81A27">
            <w:pPr>
              <w:keepLines w:val="0"/>
              <w:tabs>
                <w:tab w:val="clear" w:pos="851"/>
                <w:tab w:val="clear" w:pos="1701"/>
                <w:tab w:val="clear" w:pos="2552"/>
                <w:tab w:val="clear" w:pos="3402"/>
                <w:tab w:val="clear" w:pos="4253"/>
                <w:tab w:val="clear" w:pos="5103"/>
                <w:tab w:val="clear" w:pos="5954"/>
                <w:tab w:val="clear" w:pos="6804"/>
                <w:tab w:val="clear" w:pos="7655"/>
                <w:tab w:val="left" w:pos="342"/>
              </w:tabs>
              <w:ind w:left="-63" w:right="-108"/>
              <w:jc w:val="center"/>
              <w:rPr>
                <w:rFonts w:ascii="Arial" w:hAnsi="Arial" w:cs="Arial"/>
                <w:b/>
                <w:color w:val="000000"/>
                <w:szCs w:val="22"/>
                <w:lang w:bidi="ar-SA"/>
              </w:rPr>
            </w:pPr>
          </w:p>
        </w:tc>
      </w:tr>
      <w:tr w:rsidR="00A81A27" w:rsidRPr="00691EC1" w14:paraId="7D7F65D5" w14:textId="49FCA608" w:rsidTr="00A81A27">
        <w:trPr>
          <w:trHeight w:val="378"/>
          <w:jc w:val="center"/>
        </w:trPr>
        <w:tc>
          <w:tcPr>
            <w:tcW w:w="6373" w:type="dxa"/>
            <w:shd w:val="clear" w:color="auto" w:fill="auto"/>
            <w:noWrap/>
            <w:vAlign w:val="bottom"/>
          </w:tcPr>
          <w:p w14:paraId="7D7F65CD" w14:textId="366BD825" w:rsidR="00A81A27" w:rsidRPr="00AD2BB3" w:rsidRDefault="00A81A27" w:rsidP="00534D3C">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 xml:space="preserve">5.1 Project </w:t>
            </w:r>
            <w:r w:rsidRPr="00AD2BB3">
              <w:rPr>
                <w:rFonts w:ascii="Arial" w:hAnsi="Arial" w:cs="Arial"/>
                <w:b/>
                <w:szCs w:val="22"/>
                <w:lang w:bidi="ar-SA"/>
              </w:rPr>
              <w:t>Management</w:t>
            </w:r>
          </w:p>
        </w:tc>
        <w:tc>
          <w:tcPr>
            <w:tcW w:w="1170" w:type="dxa"/>
            <w:shd w:val="clear" w:color="auto" w:fill="auto"/>
            <w:noWrap/>
            <w:vAlign w:val="bottom"/>
          </w:tcPr>
          <w:p w14:paraId="7D7F65CE" w14:textId="2810B4C2"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15" w:author="Department of Veterans Affairs" w:date="2017-07-28T17:34:00Z">
              <w:r>
                <w:rPr>
                  <w:rFonts w:ascii="Arial" w:hAnsi="Arial" w:cs="Arial"/>
                  <w:color w:val="000000"/>
                  <w:szCs w:val="22"/>
                  <w:lang w:bidi="ar-SA"/>
                </w:rPr>
                <w:t>Yes</w:t>
              </w:r>
            </w:ins>
          </w:p>
        </w:tc>
        <w:tc>
          <w:tcPr>
            <w:tcW w:w="1167" w:type="dxa"/>
            <w:vAlign w:val="bottom"/>
          </w:tcPr>
          <w:p w14:paraId="22E3D938" w14:textId="23F335CB"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16" w:author="Department of Veterans Affairs" w:date="2017-07-28T17:34:00Z">
              <w:r>
                <w:rPr>
                  <w:rFonts w:ascii="Arial" w:hAnsi="Arial" w:cs="Arial"/>
                  <w:color w:val="000000"/>
                  <w:szCs w:val="22"/>
                  <w:lang w:bidi="ar-SA"/>
                </w:rPr>
                <w:t>Yes</w:t>
              </w:r>
            </w:ins>
          </w:p>
        </w:tc>
        <w:tc>
          <w:tcPr>
            <w:tcW w:w="979" w:type="dxa"/>
            <w:vAlign w:val="bottom"/>
          </w:tcPr>
          <w:p w14:paraId="1D68C805" w14:textId="446372E1"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17" w:author="Department of Veterans Affairs" w:date="2017-07-28T17:34:00Z">
              <w:r>
                <w:rPr>
                  <w:rFonts w:ascii="Arial" w:hAnsi="Arial" w:cs="Arial"/>
                  <w:color w:val="000000"/>
                  <w:szCs w:val="22"/>
                  <w:lang w:bidi="ar-SA"/>
                </w:rPr>
                <w:t>Yes</w:t>
              </w:r>
            </w:ins>
          </w:p>
        </w:tc>
      </w:tr>
      <w:tr w:rsidR="00A81A27" w:rsidRPr="00691EC1" w14:paraId="692BE1F2" w14:textId="7DFAD76A" w:rsidTr="00A81A27">
        <w:trPr>
          <w:trHeight w:val="378"/>
          <w:jc w:val="center"/>
        </w:trPr>
        <w:tc>
          <w:tcPr>
            <w:tcW w:w="6373" w:type="dxa"/>
            <w:shd w:val="clear" w:color="auto" w:fill="auto"/>
            <w:noWrap/>
            <w:vAlign w:val="bottom"/>
          </w:tcPr>
          <w:p w14:paraId="6A25148E" w14:textId="41612354"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5.2. Sustainment Services</w:t>
            </w:r>
          </w:p>
        </w:tc>
        <w:tc>
          <w:tcPr>
            <w:tcW w:w="1170" w:type="dxa"/>
            <w:shd w:val="clear" w:color="auto" w:fill="auto"/>
            <w:noWrap/>
            <w:vAlign w:val="bottom"/>
          </w:tcPr>
          <w:p w14:paraId="2B928DF6" w14:textId="695A2FCF" w:rsidR="00A81A27" w:rsidRPr="00F8362C"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highlight w:val="yellow"/>
                <w:lang w:bidi="ar-SA"/>
                <w:rPrChange w:id="18" w:author="Department of Veterans Affairs" w:date="2017-07-28T17:35:00Z">
                  <w:rPr>
                    <w:rFonts w:ascii="Arial" w:hAnsi="Arial" w:cs="Arial"/>
                    <w:color w:val="000000"/>
                    <w:szCs w:val="22"/>
                    <w:lang w:bidi="ar-SA"/>
                  </w:rPr>
                </w:rPrChange>
              </w:rPr>
            </w:pPr>
            <w:ins w:id="19" w:author="Department of Veterans Affairs" w:date="2017-07-28T17:35:00Z">
              <w:r w:rsidRPr="00F8362C">
                <w:rPr>
                  <w:rFonts w:ascii="Arial" w:hAnsi="Arial" w:cs="Arial"/>
                  <w:color w:val="000000"/>
                  <w:szCs w:val="22"/>
                  <w:highlight w:val="yellow"/>
                  <w:lang w:bidi="ar-SA"/>
                  <w:rPrChange w:id="20" w:author="Department of Veterans Affairs" w:date="2017-07-28T17:35:00Z">
                    <w:rPr>
                      <w:rFonts w:ascii="Arial" w:hAnsi="Arial" w:cs="Arial"/>
                      <w:color w:val="000000"/>
                      <w:szCs w:val="22"/>
                      <w:lang w:bidi="ar-SA"/>
                    </w:rPr>
                  </w:rPrChange>
                </w:rPr>
                <w:t>TBD</w:t>
              </w:r>
            </w:ins>
          </w:p>
        </w:tc>
        <w:tc>
          <w:tcPr>
            <w:tcW w:w="1167" w:type="dxa"/>
            <w:vAlign w:val="bottom"/>
          </w:tcPr>
          <w:p w14:paraId="19006771" w14:textId="2F6FA6AE"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1" w:author="Department of Veterans Affairs" w:date="2017-07-28T17:35:00Z">
              <w:r>
                <w:rPr>
                  <w:rFonts w:ascii="Arial" w:hAnsi="Arial" w:cs="Arial"/>
                  <w:color w:val="000000"/>
                  <w:szCs w:val="22"/>
                  <w:lang w:bidi="ar-SA"/>
                </w:rPr>
                <w:t>Yes</w:t>
              </w:r>
            </w:ins>
          </w:p>
        </w:tc>
        <w:tc>
          <w:tcPr>
            <w:tcW w:w="979" w:type="dxa"/>
            <w:vAlign w:val="bottom"/>
          </w:tcPr>
          <w:p w14:paraId="59ED60AD" w14:textId="43E906CB"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2" w:author="Department of Veterans Affairs" w:date="2017-07-28T17:35:00Z">
              <w:r w:rsidRPr="00F8362C">
                <w:rPr>
                  <w:rFonts w:ascii="Arial" w:hAnsi="Arial" w:cs="Arial"/>
                  <w:color w:val="000000"/>
                  <w:szCs w:val="22"/>
                  <w:highlight w:val="yellow"/>
                  <w:lang w:bidi="ar-SA"/>
                  <w:rPrChange w:id="23" w:author="Department of Veterans Affairs" w:date="2017-07-28T17:35:00Z">
                    <w:rPr>
                      <w:rFonts w:ascii="Arial" w:hAnsi="Arial" w:cs="Arial"/>
                      <w:color w:val="000000"/>
                      <w:szCs w:val="22"/>
                      <w:lang w:bidi="ar-SA"/>
                    </w:rPr>
                  </w:rPrChange>
                </w:rPr>
                <w:t>TBD</w:t>
              </w:r>
            </w:ins>
          </w:p>
        </w:tc>
      </w:tr>
      <w:tr w:rsidR="00A81A27" w:rsidRPr="00691EC1" w14:paraId="0AD109C7" w14:textId="43B76BA8" w:rsidTr="00A81A27">
        <w:trPr>
          <w:trHeight w:val="242"/>
          <w:jc w:val="center"/>
        </w:trPr>
        <w:tc>
          <w:tcPr>
            <w:tcW w:w="6373" w:type="dxa"/>
            <w:shd w:val="clear" w:color="auto" w:fill="auto"/>
            <w:noWrap/>
            <w:vAlign w:val="bottom"/>
          </w:tcPr>
          <w:p w14:paraId="0DDFA754" w14:textId="269C1BA0"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5.3 Planning</w:t>
            </w:r>
          </w:p>
        </w:tc>
        <w:tc>
          <w:tcPr>
            <w:tcW w:w="1170" w:type="dxa"/>
            <w:shd w:val="clear" w:color="auto" w:fill="auto"/>
            <w:noWrap/>
            <w:vAlign w:val="bottom"/>
          </w:tcPr>
          <w:p w14:paraId="58230267" w14:textId="6597F09F"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4" w:author="Department of Veterans Affairs" w:date="2017-07-28T17:35:00Z">
              <w:r>
                <w:rPr>
                  <w:rFonts w:ascii="Arial" w:hAnsi="Arial" w:cs="Arial"/>
                  <w:color w:val="000000"/>
                  <w:szCs w:val="22"/>
                  <w:lang w:bidi="ar-SA"/>
                </w:rPr>
                <w:t>Yes</w:t>
              </w:r>
            </w:ins>
          </w:p>
        </w:tc>
        <w:tc>
          <w:tcPr>
            <w:tcW w:w="1167" w:type="dxa"/>
            <w:vAlign w:val="bottom"/>
          </w:tcPr>
          <w:p w14:paraId="24F5DB8E" w14:textId="10F6DDAE"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5" w:author="Department of Veterans Affairs" w:date="2017-07-28T17:35:00Z">
              <w:r>
                <w:rPr>
                  <w:rFonts w:ascii="Arial" w:hAnsi="Arial" w:cs="Arial"/>
                  <w:color w:val="000000"/>
                  <w:szCs w:val="22"/>
                  <w:lang w:bidi="ar-SA"/>
                </w:rPr>
                <w:t>Yes</w:t>
              </w:r>
            </w:ins>
          </w:p>
        </w:tc>
        <w:tc>
          <w:tcPr>
            <w:tcW w:w="979" w:type="dxa"/>
            <w:vAlign w:val="bottom"/>
          </w:tcPr>
          <w:p w14:paraId="5571D28E" w14:textId="69A30E7C"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6" w:author="Department of Veterans Affairs" w:date="2017-07-28T17:35:00Z">
              <w:r>
                <w:rPr>
                  <w:rFonts w:ascii="Arial" w:hAnsi="Arial" w:cs="Arial"/>
                  <w:color w:val="000000"/>
                  <w:szCs w:val="22"/>
                  <w:lang w:bidi="ar-SA"/>
                </w:rPr>
                <w:t>Yes</w:t>
              </w:r>
            </w:ins>
          </w:p>
        </w:tc>
      </w:tr>
      <w:tr w:rsidR="00A81A27" w:rsidRPr="00691EC1" w14:paraId="7B7D8434" w14:textId="04522B4E" w:rsidTr="00A81A27">
        <w:trPr>
          <w:trHeight w:val="378"/>
          <w:jc w:val="center"/>
        </w:trPr>
        <w:tc>
          <w:tcPr>
            <w:tcW w:w="6373" w:type="dxa"/>
            <w:shd w:val="clear" w:color="auto" w:fill="auto"/>
            <w:noWrap/>
            <w:vAlign w:val="bottom"/>
          </w:tcPr>
          <w:p w14:paraId="01DD61E7" w14:textId="67F0D29A"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5.4 Build and Development</w:t>
            </w:r>
          </w:p>
        </w:tc>
        <w:tc>
          <w:tcPr>
            <w:tcW w:w="1170" w:type="dxa"/>
            <w:shd w:val="clear" w:color="auto" w:fill="auto"/>
            <w:noWrap/>
            <w:vAlign w:val="bottom"/>
          </w:tcPr>
          <w:p w14:paraId="25019EBB" w14:textId="461E1026"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7" w:author="Department of Veterans Affairs" w:date="2017-07-28T17:35:00Z">
              <w:r>
                <w:rPr>
                  <w:rFonts w:ascii="Arial" w:hAnsi="Arial" w:cs="Arial"/>
                  <w:color w:val="000000"/>
                  <w:szCs w:val="22"/>
                  <w:lang w:bidi="ar-SA"/>
                </w:rPr>
                <w:t>Yes</w:t>
              </w:r>
            </w:ins>
          </w:p>
        </w:tc>
        <w:tc>
          <w:tcPr>
            <w:tcW w:w="1167" w:type="dxa"/>
            <w:vAlign w:val="bottom"/>
          </w:tcPr>
          <w:p w14:paraId="73F31956" w14:textId="0A5E6D55"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8" w:author="Department of Veterans Affairs" w:date="2017-07-28T17:35:00Z">
              <w:r>
                <w:rPr>
                  <w:rFonts w:ascii="Arial" w:hAnsi="Arial" w:cs="Arial"/>
                  <w:color w:val="000000"/>
                  <w:szCs w:val="22"/>
                  <w:lang w:bidi="ar-SA"/>
                </w:rPr>
                <w:t>Yes</w:t>
              </w:r>
            </w:ins>
          </w:p>
        </w:tc>
        <w:tc>
          <w:tcPr>
            <w:tcW w:w="979" w:type="dxa"/>
            <w:vAlign w:val="bottom"/>
          </w:tcPr>
          <w:p w14:paraId="2EBBF940" w14:textId="6394FC17"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29" w:author="Department of Veterans Affairs" w:date="2017-07-28T17:35:00Z">
              <w:r>
                <w:rPr>
                  <w:rFonts w:ascii="Arial" w:hAnsi="Arial" w:cs="Arial"/>
                  <w:color w:val="000000"/>
                  <w:szCs w:val="22"/>
                  <w:lang w:bidi="ar-SA"/>
                </w:rPr>
                <w:t>Yes</w:t>
              </w:r>
            </w:ins>
          </w:p>
        </w:tc>
      </w:tr>
      <w:tr w:rsidR="00A81A27" w:rsidRPr="00691EC1" w14:paraId="0D1E74D3" w14:textId="32A11265" w:rsidTr="00A81A27">
        <w:trPr>
          <w:trHeight w:val="378"/>
          <w:jc w:val="center"/>
        </w:trPr>
        <w:tc>
          <w:tcPr>
            <w:tcW w:w="6373" w:type="dxa"/>
            <w:shd w:val="clear" w:color="auto" w:fill="auto"/>
            <w:noWrap/>
            <w:vAlign w:val="bottom"/>
          </w:tcPr>
          <w:p w14:paraId="2E442466" w14:textId="6A365BB7" w:rsidR="00A81A27" w:rsidRPr="00CA757E"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5.5 IOC Support</w:t>
            </w:r>
          </w:p>
        </w:tc>
        <w:tc>
          <w:tcPr>
            <w:tcW w:w="1170" w:type="dxa"/>
            <w:shd w:val="clear" w:color="auto" w:fill="auto"/>
            <w:noWrap/>
            <w:vAlign w:val="bottom"/>
          </w:tcPr>
          <w:p w14:paraId="073517F4" w14:textId="6087DB15"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0" w:author="Department of Veterans Affairs" w:date="2017-07-28T17:35:00Z">
              <w:r>
                <w:rPr>
                  <w:rFonts w:ascii="Arial" w:hAnsi="Arial" w:cs="Arial"/>
                  <w:color w:val="000000"/>
                  <w:szCs w:val="22"/>
                  <w:lang w:bidi="ar-SA"/>
                </w:rPr>
                <w:t>Yes</w:t>
              </w:r>
            </w:ins>
          </w:p>
        </w:tc>
        <w:tc>
          <w:tcPr>
            <w:tcW w:w="1167" w:type="dxa"/>
            <w:vAlign w:val="bottom"/>
          </w:tcPr>
          <w:p w14:paraId="73DBD28F" w14:textId="56ECA3AC"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1" w:author="Department of Veterans Affairs" w:date="2017-07-28T17:35:00Z">
              <w:r>
                <w:rPr>
                  <w:rFonts w:ascii="Arial" w:hAnsi="Arial" w:cs="Arial"/>
                  <w:color w:val="000000"/>
                  <w:szCs w:val="22"/>
                  <w:lang w:bidi="ar-SA"/>
                </w:rPr>
                <w:t>Yes</w:t>
              </w:r>
            </w:ins>
          </w:p>
        </w:tc>
        <w:tc>
          <w:tcPr>
            <w:tcW w:w="979" w:type="dxa"/>
            <w:vAlign w:val="bottom"/>
          </w:tcPr>
          <w:p w14:paraId="4797E0DC" w14:textId="4F4FDEAA"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2" w:author="Department of Veterans Affairs" w:date="2017-07-28T17:35:00Z">
              <w:r>
                <w:rPr>
                  <w:rFonts w:ascii="Arial" w:hAnsi="Arial" w:cs="Arial"/>
                  <w:color w:val="000000"/>
                  <w:szCs w:val="22"/>
                  <w:lang w:bidi="ar-SA"/>
                </w:rPr>
                <w:t>Yes</w:t>
              </w:r>
            </w:ins>
          </w:p>
        </w:tc>
      </w:tr>
      <w:tr w:rsidR="00A81A27" w:rsidRPr="00691EC1" w14:paraId="103422F1" w14:textId="31D9FF15" w:rsidTr="00A81A27">
        <w:trPr>
          <w:trHeight w:val="378"/>
          <w:jc w:val="center"/>
        </w:trPr>
        <w:tc>
          <w:tcPr>
            <w:tcW w:w="6373" w:type="dxa"/>
            <w:shd w:val="clear" w:color="auto" w:fill="auto"/>
            <w:noWrap/>
            <w:vAlign w:val="bottom"/>
          </w:tcPr>
          <w:p w14:paraId="1E1D974A" w14:textId="04A1C885" w:rsidR="00A81A27" w:rsidRDefault="00A81A27" w:rsidP="0056792E">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5.6 Release and Deployment Support</w:t>
            </w:r>
          </w:p>
        </w:tc>
        <w:tc>
          <w:tcPr>
            <w:tcW w:w="1170" w:type="dxa"/>
            <w:shd w:val="clear" w:color="auto" w:fill="auto"/>
            <w:noWrap/>
            <w:vAlign w:val="bottom"/>
          </w:tcPr>
          <w:p w14:paraId="7041B671" w14:textId="5F3E471C"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3" w:author="Department of Veterans Affairs" w:date="2017-07-28T17:35:00Z">
              <w:r>
                <w:rPr>
                  <w:rFonts w:ascii="Arial" w:hAnsi="Arial" w:cs="Arial"/>
                  <w:color w:val="000000"/>
                  <w:szCs w:val="22"/>
                  <w:lang w:bidi="ar-SA"/>
                </w:rPr>
                <w:t>Yes</w:t>
              </w:r>
            </w:ins>
          </w:p>
        </w:tc>
        <w:tc>
          <w:tcPr>
            <w:tcW w:w="1167" w:type="dxa"/>
            <w:vAlign w:val="bottom"/>
          </w:tcPr>
          <w:p w14:paraId="2400EE9C" w14:textId="733AF97A"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4" w:author="Department of Veterans Affairs" w:date="2017-07-28T17:35:00Z">
              <w:r>
                <w:rPr>
                  <w:rFonts w:ascii="Arial" w:hAnsi="Arial" w:cs="Arial"/>
                  <w:color w:val="000000"/>
                  <w:szCs w:val="22"/>
                  <w:lang w:bidi="ar-SA"/>
                </w:rPr>
                <w:t>Yes</w:t>
              </w:r>
            </w:ins>
          </w:p>
        </w:tc>
        <w:tc>
          <w:tcPr>
            <w:tcW w:w="979" w:type="dxa"/>
            <w:vAlign w:val="bottom"/>
          </w:tcPr>
          <w:p w14:paraId="52CE9D2E" w14:textId="3881A446"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5" w:author="Department of Veterans Affairs" w:date="2017-07-28T17:35:00Z">
              <w:r>
                <w:rPr>
                  <w:rFonts w:ascii="Arial" w:hAnsi="Arial" w:cs="Arial"/>
                  <w:color w:val="000000"/>
                  <w:szCs w:val="22"/>
                  <w:lang w:bidi="ar-SA"/>
                </w:rPr>
                <w:t>Yes</w:t>
              </w:r>
            </w:ins>
          </w:p>
        </w:tc>
      </w:tr>
      <w:tr w:rsidR="00A81A27" w:rsidRPr="00691EC1" w14:paraId="13E1B6F9" w14:textId="25B06D37" w:rsidTr="00A81A27">
        <w:trPr>
          <w:trHeight w:val="378"/>
          <w:jc w:val="center"/>
        </w:trPr>
        <w:tc>
          <w:tcPr>
            <w:tcW w:w="6373" w:type="dxa"/>
            <w:shd w:val="clear" w:color="auto" w:fill="auto"/>
            <w:noWrap/>
            <w:vAlign w:val="bottom"/>
          </w:tcPr>
          <w:p w14:paraId="3B2D31D8" w14:textId="397E6F67" w:rsidR="00A81A27" w:rsidRDefault="00A81A27" w:rsidP="0048238F">
            <w:pPr>
              <w:keepLines w:val="0"/>
              <w:tabs>
                <w:tab w:val="clear" w:pos="851"/>
                <w:tab w:val="clear" w:pos="1701"/>
                <w:tab w:val="clear" w:pos="2552"/>
                <w:tab w:val="clear" w:pos="3402"/>
                <w:tab w:val="clear" w:pos="4253"/>
                <w:tab w:val="clear" w:pos="5103"/>
                <w:tab w:val="clear" w:pos="5954"/>
                <w:tab w:val="clear" w:pos="6804"/>
                <w:tab w:val="clear" w:pos="7655"/>
              </w:tabs>
              <w:ind w:left="0"/>
              <w:rPr>
                <w:rFonts w:ascii="Arial" w:hAnsi="Arial" w:cs="Arial"/>
                <w:b/>
                <w:szCs w:val="22"/>
                <w:lang w:bidi="ar-SA"/>
              </w:rPr>
            </w:pPr>
            <w:r>
              <w:rPr>
                <w:rFonts w:ascii="Arial" w:hAnsi="Arial" w:cs="Arial"/>
                <w:b/>
                <w:szCs w:val="22"/>
                <w:lang w:bidi="ar-SA"/>
              </w:rPr>
              <w:t>5.7 Transition Support</w:t>
            </w:r>
          </w:p>
        </w:tc>
        <w:tc>
          <w:tcPr>
            <w:tcW w:w="1170" w:type="dxa"/>
            <w:shd w:val="clear" w:color="auto" w:fill="auto"/>
            <w:noWrap/>
            <w:vAlign w:val="bottom"/>
          </w:tcPr>
          <w:p w14:paraId="4FDE1172" w14:textId="363AFC2D"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6" w:author="Department of Veterans Affairs" w:date="2017-07-28T17:34:00Z">
              <w:r>
                <w:rPr>
                  <w:rFonts w:ascii="Arial" w:hAnsi="Arial" w:cs="Arial"/>
                  <w:color w:val="000000"/>
                  <w:szCs w:val="22"/>
                  <w:lang w:bidi="ar-SA"/>
                </w:rPr>
                <w:t>Yes</w:t>
              </w:r>
            </w:ins>
          </w:p>
        </w:tc>
        <w:tc>
          <w:tcPr>
            <w:tcW w:w="1167" w:type="dxa"/>
            <w:vAlign w:val="bottom"/>
          </w:tcPr>
          <w:p w14:paraId="1550246C" w14:textId="0FE92D68"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7" w:author="Department of Veterans Affairs" w:date="2017-07-28T17:34:00Z">
              <w:r>
                <w:rPr>
                  <w:rFonts w:ascii="Arial" w:hAnsi="Arial" w:cs="Arial"/>
                  <w:color w:val="000000"/>
                  <w:szCs w:val="22"/>
                  <w:lang w:bidi="ar-SA"/>
                </w:rPr>
                <w:t>Yes</w:t>
              </w:r>
            </w:ins>
          </w:p>
        </w:tc>
        <w:tc>
          <w:tcPr>
            <w:tcW w:w="979" w:type="dxa"/>
            <w:vAlign w:val="bottom"/>
          </w:tcPr>
          <w:p w14:paraId="3E920D30" w14:textId="7F7FA733" w:rsidR="00A81A27" w:rsidRPr="00AD2BB3" w:rsidRDefault="00F8362C" w:rsidP="00A81A27">
            <w:pPr>
              <w:keepLines w:val="0"/>
              <w:tabs>
                <w:tab w:val="clear" w:pos="851"/>
                <w:tab w:val="clear" w:pos="1701"/>
                <w:tab w:val="clear" w:pos="2552"/>
                <w:tab w:val="clear" w:pos="3402"/>
                <w:tab w:val="clear" w:pos="4253"/>
                <w:tab w:val="clear" w:pos="5103"/>
                <w:tab w:val="clear" w:pos="5954"/>
                <w:tab w:val="clear" w:pos="6804"/>
                <w:tab w:val="clear" w:pos="7655"/>
              </w:tabs>
              <w:ind w:left="-63" w:right="-108"/>
              <w:jc w:val="center"/>
              <w:rPr>
                <w:rFonts w:ascii="Arial" w:hAnsi="Arial" w:cs="Arial"/>
                <w:color w:val="000000"/>
                <w:szCs w:val="22"/>
                <w:lang w:bidi="ar-SA"/>
              </w:rPr>
            </w:pPr>
            <w:ins w:id="38" w:author="Department of Veterans Affairs" w:date="2017-07-28T17:34:00Z">
              <w:r>
                <w:rPr>
                  <w:rFonts w:ascii="Arial" w:hAnsi="Arial" w:cs="Arial"/>
                  <w:color w:val="000000"/>
                  <w:szCs w:val="22"/>
                  <w:lang w:bidi="ar-SA"/>
                </w:rPr>
                <w:t>Yes</w:t>
              </w:r>
            </w:ins>
          </w:p>
        </w:tc>
      </w:tr>
    </w:tbl>
    <w:p w14:paraId="15C95080" w14:textId="77777777" w:rsidR="00DA29D6" w:rsidRDefault="00DA29D6" w:rsidP="00DA29D6">
      <w:bookmarkStart w:id="39" w:name="_Toc370733353"/>
    </w:p>
    <w:p w14:paraId="123F4BD5" w14:textId="77777777" w:rsidR="007B682B" w:rsidRDefault="007B682B" w:rsidP="00DA29D6"/>
    <w:p w14:paraId="1CA00F77" w14:textId="77777777" w:rsidR="007B682B" w:rsidRDefault="007B682B" w:rsidP="00DA29D6"/>
    <w:p w14:paraId="437E158E" w14:textId="77777777" w:rsidR="007B682B" w:rsidRDefault="007B682B" w:rsidP="00DA29D6"/>
    <w:p w14:paraId="570DD3CF" w14:textId="77777777" w:rsidR="007B682B" w:rsidRDefault="007B682B" w:rsidP="00DA29D6"/>
    <w:p w14:paraId="48838344" w14:textId="77777777" w:rsidR="007B682B" w:rsidRDefault="007B682B" w:rsidP="00DA29D6"/>
    <w:p w14:paraId="4B2C7574" w14:textId="77777777" w:rsidR="00DA29D6" w:rsidRDefault="00DA29D6" w:rsidP="00DA29D6"/>
    <w:p w14:paraId="03A2B3B1" w14:textId="77777777" w:rsidR="00DA29D6" w:rsidRDefault="00DA29D6" w:rsidP="00DA29D6"/>
    <w:p w14:paraId="6722089A" w14:textId="77777777" w:rsidR="00DA29D6" w:rsidRDefault="00DA29D6" w:rsidP="00DA29D6"/>
    <w:p w14:paraId="1FB0EE70" w14:textId="77777777" w:rsidR="00DA29D6" w:rsidRDefault="00DA29D6" w:rsidP="00DA29D6"/>
    <w:p w14:paraId="61B80724" w14:textId="77777777" w:rsidR="00DA29D6" w:rsidRDefault="00DA29D6" w:rsidP="00DA29D6"/>
    <w:p w14:paraId="227E2988" w14:textId="77777777" w:rsidR="00A81A27" w:rsidRDefault="00A81A27" w:rsidP="00DA29D6"/>
    <w:p w14:paraId="6BF6E2B7" w14:textId="77777777" w:rsidR="00DA29D6" w:rsidRDefault="00DA29D6" w:rsidP="00DA29D6"/>
    <w:p w14:paraId="7964833C" w14:textId="77777777" w:rsidR="00DA29D6" w:rsidRDefault="00DA29D6" w:rsidP="00DA29D6"/>
    <w:p w14:paraId="200B7F46" w14:textId="77777777" w:rsidR="00DA29D6" w:rsidRDefault="00DA29D6" w:rsidP="00DA29D6"/>
    <w:p w14:paraId="741E5840" w14:textId="77777777" w:rsidR="00DA29D6" w:rsidRPr="00DA29D6" w:rsidRDefault="00DA29D6" w:rsidP="00DA29D6"/>
    <w:p w14:paraId="7D7F65D8" w14:textId="77777777" w:rsidR="001273F9" w:rsidRDefault="001273F9" w:rsidP="00915862">
      <w:pPr>
        <w:pStyle w:val="Heading1"/>
        <w:keepLines w:val="0"/>
        <w:pBdr>
          <w:bottom w:val="triple" w:sz="4" w:space="1" w:color="000080"/>
        </w:pBdr>
        <w:tabs>
          <w:tab w:val="clear" w:pos="567"/>
          <w:tab w:val="clear" w:pos="851"/>
          <w:tab w:val="clear" w:pos="1701"/>
          <w:tab w:val="clear" w:pos="2552"/>
          <w:tab w:val="clear" w:pos="3402"/>
          <w:tab w:val="clear" w:pos="4253"/>
          <w:tab w:val="clear" w:pos="5103"/>
          <w:tab w:val="clear" w:pos="5954"/>
          <w:tab w:val="clear" w:pos="6804"/>
          <w:tab w:val="clear" w:pos="7655"/>
          <w:tab w:val="num" w:pos="432"/>
        </w:tabs>
        <w:spacing w:before="240" w:after="60"/>
        <w:ind w:left="432" w:hanging="432"/>
        <w:rPr>
          <w:rFonts w:ascii="Arial" w:hAnsi="Arial" w:cs="Arial"/>
          <w:noProof/>
          <w:color w:val="000080"/>
          <w:sz w:val="24"/>
          <w:szCs w:val="24"/>
        </w:rPr>
      </w:pPr>
      <w:r>
        <w:rPr>
          <w:rFonts w:ascii="Arial" w:hAnsi="Arial" w:cs="Arial"/>
          <w:noProof/>
          <w:color w:val="000080"/>
          <w:sz w:val="24"/>
          <w:szCs w:val="24"/>
        </w:rPr>
        <w:lastRenderedPageBreak/>
        <w:t>RFI RELATED QUESTIONS / CLARIFICATIONS / SUBMISSION</w:t>
      </w:r>
      <w:bookmarkEnd w:id="39"/>
    </w:p>
    <w:p w14:paraId="7D7F65DE" w14:textId="77777777" w:rsidR="001273F9" w:rsidRDefault="001273F9" w:rsidP="001273F9"/>
    <w:p w14:paraId="7D7F65E0" w14:textId="2128B22D" w:rsidR="001273F9" w:rsidRDefault="00D13875" w:rsidP="00D13875">
      <w:pPr>
        <w:rPr>
          <w:rFonts w:ascii="Arial" w:hAnsi="Arial" w:cs="Arial"/>
          <w:sz w:val="24"/>
          <w:szCs w:val="24"/>
        </w:rPr>
      </w:pPr>
      <w:r w:rsidRPr="00D13875">
        <w:rPr>
          <w:rFonts w:ascii="Arial" w:hAnsi="Arial" w:cs="Arial"/>
          <w:bCs/>
          <w:color w:val="000000"/>
          <w:sz w:val="24"/>
          <w:szCs w:val="24"/>
          <w:lang w:bidi="ar-SA"/>
        </w:rPr>
        <w:t>Quest</w:t>
      </w:r>
      <w:r w:rsidRPr="00D13875">
        <w:rPr>
          <w:rFonts w:ascii="Arial" w:hAnsi="Arial" w:cs="Arial"/>
          <w:sz w:val="24"/>
          <w:szCs w:val="24"/>
        </w:rPr>
        <w:t>ions provided separately</w:t>
      </w:r>
    </w:p>
    <w:p w14:paraId="0485FE4C" w14:textId="77777777" w:rsidR="00DA29D6" w:rsidRDefault="00DA29D6" w:rsidP="00D13875">
      <w:pPr>
        <w:rPr>
          <w:rFonts w:ascii="Arial" w:hAnsi="Arial" w:cs="Arial"/>
          <w:sz w:val="24"/>
          <w:szCs w:val="24"/>
        </w:rPr>
      </w:pPr>
    </w:p>
    <w:p w14:paraId="2379530C" w14:textId="77777777" w:rsidR="00DA29D6" w:rsidRPr="00D13875" w:rsidRDefault="00DA29D6" w:rsidP="00D13875">
      <w:pPr>
        <w:rPr>
          <w:rFonts w:ascii="Arial" w:hAnsi="Arial" w:cs="Arial"/>
          <w:sz w:val="24"/>
          <w:szCs w:val="24"/>
        </w:rPr>
      </w:pPr>
    </w:p>
    <w:p w14:paraId="4FC8C31D" w14:textId="77777777" w:rsidR="00EB571E" w:rsidRPr="00EB571E" w:rsidRDefault="00EB571E" w:rsidP="00EB571E">
      <w:pPr>
        <w:keepNext/>
        <w:keepLines w:val="0"/>
        <w:numPr>
          <w:ilvl w:val="0"/>
          <w:numId w:val="1"/>
        </w:numPr>
        <w:pBdr>
          <w:bottom w:val="triple" w:sz="4" w:space="0" w:color="000080"/>
        </w:pBdr>
        <w:tabs>
          <w:tab w:val="clear" w:pos="851"/>
          <w:tab w:val="clear" w:pos="1701"/>
          <w:tab w:val="clear" w:pos="2552"/>
          <w:tab w:val="clear" w:pos="3402"/>
          <w:tab w:val="clear" w:pos="4253"/>
          <w:tab w:val="clear" w:pos="5103"/>
          <w:tab w:val="clear" w:pos="5954"/>
          <w:tab w:val="clear" w:pos="6804"/>
          <w:tab w:val="clear" w:pos="7655"/>
        </w:tabs>
        <w:spacing w:before="240" w:after="60"/>
        <w:ind w:left="432" w:hanging="432"/>
        <w:outlineLvl w:val="0"/>
        <w:rPr>
          <w:rFonts w:ascii="Arial" w:hAnsi="Arial" w:cs="Arial"/>
          <w:b/>
          <w:bCs/>
          <w:caps/>
          <w:noProof/>
          <w:color w:val="000080"/>
          <w:kern w:val="28"/>
          <w:sz w:val="24"/>
          <w:szCs w:val="24"/>
        </w:rPr>
      </w:pPr>
      <w:bookmarkStart w:id="40" w:name="_Toc370733354"/>
      <w:commentRangeStart w:id="41"/>
      <w:r w:rsidRPr="00EB571E">
        <w:rPr>
          <w:rFonts w:ascii="Arial" w:hAnsi="Arial" w:cs="Arial"/>
          <w:b/>
          <w:bCs/>
          <w:caps/>
          <w:noProof/>
          <w:color w:val="000080"/>
          <w:kern w:val="28"/>
          <w:sz w:val="24"/>
          <w:szCs w:val="24"/>
        </w:rPr>
        <w:t>Conclusions and recommendations</w:t>
      </w:r>
      <w:bookmarkEnd w:id="40"/>
      <w:r w:rsidRPr="00EB571E">
        <w:rPr>
          <w:rFonts w:ascii="Arial" w:hAnsi="Arial" w:cs="Arial"/>
          <w:b/>
          <w:bCs/>
          <w:caps/>
          <w:noProof/>
          <w:color w:val="000080"/>
          <w:kern w:val="28"/>
          <w:sz w:val="24"/>
          <w:szCs w:val="24"/>
        </w:rPr>
        <w:t xml:space="preserve"> </w:t>
      </w:r>
      <w:commentRangeEnd w:id="41"/>
      <w:r w:rsidR="00E14A81">
        <w:rPr>
          <w:rStyle w:val="CommentReference"/>
        </w:rPr>
        <w:commentReference w:id="41"/>
      </w:r>
    </w:p>
    <w:p w14:paraId="1F12A49A" w14:textId="3EFF89DF" w:rsidR="00AD2BB3" w:rsidRDefault="00AD2BB3" w:rsidP="000810C0">
      <w:pPr>
        <w:autoSpaceDE w:val="0"/>
        <w:autoSpaceDN w:val="0"/>
        <w:adjustRightInd w:val="0"/>
        <w:ind w:left="0"/>
        <w:jc w:val="both"/>
      </w:pPr>
    </w:p>
    <w:p w14:paraId="651053EA" w14:textId="5A236C19" w:rsidR="000810C0" w:rsidRPr="000810C0" w:rsidRDefault="000810C0" w:rsidP="000810C0">
      <w:pPr>
        <w:autoSpaceDE w:val="0"/>
        <w:autoSpaceDN w:val="0"/>
        <w:adjustRightInd w:val="0"/>
        <w:ind w:left="0"/>
        <w:jc w:val="both"/>
        <w:rPr>
          <w:rFonts w:ascii="Arial" w:hAnsi="Arial" w:cs="Arial"/>
          <w:b/>
          <w:sz w:val="24"/>
          <w:szCs w:val="24"/>
        </w:rPr>
      </w:pPr>
      <w:r w:rsidRPr="000810C0">
        <w:rPr>
          <w:rFonts w:ascii="Arial" w:hAnsi="Arial" w:cs="Arial"/>
          <w:b/>
          <w:sz w:val="24"/>
          <w:szCs w:val="24"/>
        </w:rPr>
        <w:t>T4NG</w:t>
      </w:r>
    </w:p>
    <w:p w14:paraId="29417426" w14:textId="77777777" w:rsidR="00AD2BB3" w:rsidRDefault="00AD2BB3" w:rsidP="00826F7B">
      <w:pPr>
        <w:ind w:left="0"/>
        <w:rPr>
          <w:rFonts w:ascii="Arial" w:hAnsi="Arial" w:cs="Arial"/>
          <w:sz w:val="24"/>
          <w:szCs w:val="24"/>
        </w:rPr>
      </w:pPr>
    </w:p>
    <w:p w14:paraId="4DC67C89" w14:textId="5120824D" w:rsidR="007343D8" w:rsidRDefault="00A81A27" w:rsidP="00744FF5">
      <w:pPr>
        <w:pStyle w:val="ListParagraph"/>
        <w:numPr>
          <w:ilvl w:val="0"/>
          <w:numId w:val="47"/>
        </w:numPr>
        <w:rPr>
          <w:ins w:id="42" w:author="Department of Veterans Affairs" w:date="2017-07-28T17:04:00Z"/>
        </w:rPr>
      </w:pPr>
      <w:r>
        <w:t>SMS</w:t>
      </w:r>
      <w:r w:rsidR="000E03A9">
        <w:t xml:space="preserve"> –</w:t>
      </w:r>
      <w:ins w:id="43" w:author="Department of Veterans Affairs" w:date="2017-07-28T16:56:00Z">
        <w:r w:rsidR="00001B68" w:rsidRPr="00001B68">
          <w:t xml:space="preserve"> </w:t>
        </w:r>
        <w:r w:rsidR="00001B68">
          <w:t xml:space="preserve">SMS </w:t>
        </w:r>
        <w:r w:rsidR="00744FF5">
          <w:t xml:space="preserve">referenced and </w:t>
        </w:r>
        <w:r w:rsidR="00001B68">
          <w:t xml:space="preserve">described their approach </w:t>
        </w:r>
        <w:r w:rsidR="00744FF5">
          <w:t xml:space="preserve">in their JALFHCC project in which the </w:t>
        </w:r>
        <w:r w:rsidR="00001B68">
          <w:t>application sends data from CPRS to the DoD EHRs and was developed without using or</w:t>
        </w:r>
      </w:ins>
      <w:ins w:id="44" w:author="Department of Veterans Affairs" w:date="2017-07-28T16:57:00Z">
        <w:r w:rsidR="00744FF5">
          <w:t xml:space="preserve"> </w:t>
        </w:r>
      </w:ins>
      <w:ins w:id="45" w:author="Department of Veterans Affairs" w:date="2017-07-28T16:56:00Z">
        <w:r w:rsidR="00001B68">
          <w:t xml:space="preserve">modifying any legacy MUMPS code. </w:t>
        </w:r>
        <w:commentRangeStart w:id="46"/>
        <w:r w:rsidR="00001B68">
          <w:t>This is accomplished using unique protocols, HL7 Logical</w:t>
        </w:r>
      </w:ins>
      <w:ins w:id="47" w:author="Department of Veterans Affairs" w:date="2017-07-28T16:57:00Z">
        <w:r w:rsidR="00744FF5">
          <w:t xml:space="preserve"> </w:t>
        </w:r>
      </w:ins>
      <w:ins w:id="48" w:author="Department of Veterans Affairs" w:date="2017-07-28T16:56:00Z">
        <w:r w:rsidR="00001B68">
          <w:t>links and a generic HL7 message generator. Once these generic HL7 messages are created, our</w:t>
        </w:r>
      </w:ins>
      <w:ins w:id="49" w:author="Department of Veterans Affairs" w:date="2017-07-28T16:57:00Z">
        <w:r w:rsidR="00744FF5">
          <w:t xml:space="preserve"> </w:t>
        </w:r>
      </w:ins>
      <w:ins w:id="50" w:author="Department of Veterans Affairs" w:date="2017-07-28T16:56:00Z">
        <w:r w:rsidR="00001B68">
          <w:t>process allows us to modify all of these messages to satisfy the business requirements of the</w:t>
        </w:r>
      </w:ins>
      <w:ins w:id="51" w:author="Department of Veterans Affairs" w:date="2017-07-28T16:57:00Z">
        <w:r w:rsidR="00744FF5">
          <w:t xml:space="preserve"> </w:t>
        </w:r>
      </w:ins>
      <w:ins w:id="52" w:author="Department of Veterans Affairs" w:date="2017-07-28T16:56:00Z">
        <w:r w:rsidR="00001B68">
          <w:t>receiving EHR. Our application also has a Java script based unique receiver which is capable of</w:t>
        </w:r>
      </w:ins>
      <w:ins w:id="53" w:author="Department of Veterans Affairs" w:date="2017-07-28T16:57:00Z">
        <w:r w:rsidR="00744FF5">
          <w:t xml:space="preserve"> </w:t>
        </w:r>
      </w:ins>
      <w:ins w:id="54" w:author="Department of Veterans Affairs" w:date="2017-07-28T16:56:00Z">
        <w:r w:rsidR="00001B68">
          <w:t>changing not only the HL7 version but also converting the message to XML format which most</w:t>
        </w:r>
      </w:ins>
      <w:ins w:id="55" w:author="Department of Veterans Affairs" w:date="2017-07-28T16:57:00Z">
        <w:r w:rsidR="00744FF5">
          <w:t xml:space="preserve"> </w:t>
        </w:r>
      </w:ins>
      <w:ins w:id="56" w:author="Department of Veterans Affairs" w:date="2017-07-28T16:56:00Z">
        <w:r w:rsidR="00001B68">
          <w:t xml:space="preserve">outside applications can read. </w:t>
        </w:r>
      </w:ins>
      <w:commentRangeEnd w:id="46"/>
      <w:ins w:id="57" w:author="Department of Veterans Affairs" w:date="2017-07-28T17:33:00Z">
        <w:r w:rsidR="00F8362C">
          <w:rPr>
            <w:rStyle w:val="CommentReference"/>
            <w:rFonts w:ascii="Times New Roman" w:hAnsi="Times New Roman" w:cs="Traditional Arabic"/>
            <w:lang w:bidi="ar-BH"/>
          </w:rPr>
          <w:commentReference w:id="46"/>
        </w:r>
      </w:ins>
      <w:ins w:id="58" w:author="Department of Veterans Affairs" w:date="2017-07-28T16:57:00Z">
        <w:r w:rsidR="00744FF5">
          <w:t>They also reference a</w:t>
        </w:r>
      </w:ins>
      <w:ins w:id="59" w:author="Department of Veterans Affairs" w:date="2017-07-28T16:56:00Z">
        <w:r w:rsidR="00744FF5">
          <w:t xml:space="preserve">nother working part of </w:t>
        </w:r>
      </w:ins>
      <w:ins w:id="60" w:author="Department of Veterans Affairs" w:date="2017-07-28T16:57:00Z">
        <w:r w:rsidR="00744FF5">
          <w:t>their</w:t>
        </w:r>
      </w:ins>
      <w:ins w:id="61" w:author="Department of Veterans Affairs" w:date="2017-07-28T16:56:00Z">
        <w:r w:rsidR="00744FF5">
          <w:t xml:space="preserve"> application </w:t>
        </w:r>
      </w:ins>
      <w:ins w:id="62" w:author="Department of Veterans Affairs" w:date="2017-07-28T16:57:00Z">
        <w:r w:rsidR="00744FF5">
          <w:t>being</w:t>
        </w:r>
      </w:ins>
      <w:ins w:id="63" w:author="Department of Veterans Affairs" w:date="2017-07-28T16:56:00Z">
        <w:r w:rsidR="00001B68">
          <w:t xml:space="preserve"> the ESB. This application</w:t>
        </w:r>
      </w:ins>
      <w:ins w:id="64" w:author="Department of Veterans Affairs" w:date="2017-07-28T16:57:00Z">
        <w:r w:rsidR="00744FF5">
          <w:t xml:space="preserve"> </w:t>
        </w:r>
      </w:ins>
      <w:ins w:id="65" w:author="Department of Veterans Affairs" w:date="2017-07-28T16:56:00Z">
        <w:r w:rsidR="00001B68">
          <w:t>is capable of storing, queueing, mapping and directing the incoming or outgoing messages to the</w:t>
        </w:r>
      </w:ins>
      <w:ins w:id="66" w:author="Department of Veterans Affairs" w:date="2017-07-28T16:57:00Z">
        <w:r w:rsidR="00744FF5">
          <w:t xml:space="preserve"> </w:t>
        </w:r>
      </w:ins>
      <w:ins w:id="67" w:author="Department of Veterans Affairs" w:date="2017-07-28T16:56:00Z">
        <w:r w:rsidR="00001B68">
          <w:t>appropriate recipient.</w:t>
        </w:r>
      </w:ins>
      <w:ins w:id="68" w:author="Department of Veterans Affairs" w:date="2017-07-28T16:58:00Z">
        <w:r w:rsidR="00744FF5">
          <w:t xml:space="preserve">   They state that a</w:t>
        </w:r>
        <w:r w:rsidR="00744FF5">
          <w:t>fter successfully creating and sustaining this unique application that transfers CPRS actions to</w:t>
        </w:r>
      </w:ins>
      <w:ins w:id="69" w:author="Department of Veterans Affairs" w:date="2017-07-28T16:59:00Z">
        <w:r w:rsidR="00744FF5">
          <w:t xml:space="preserve"> </w:t>
        </w:r>
      </w:ins>
      <w:ins w:id="70" w:author="Department of Veterans Affairs" w:date="2017-07-28T16:58:00Z">
        <w:r w:rsidR="00744FF5">
          <w:t>an outside recipient and receives the</w:t>
        </w:r>
        <w:r w:rsidR="00744FF5">
          <w:t xml:space="preserve"> same from an outside source, </w:t>
        </w:r>
      </w:ins>
      <w:ins w:id="71" w:author="Department of Veterans Affairs" w:date="2017-07-28T16:59:00Z">
        <w:r w:rsidR="00744FF5">
          <w:t>they</w:t>
        </w:r>
      </w:ins>
      <w:ins w:id="72" w:author="Department of Veterans Affairs" w:date="2017-07-28T16:58:00Z">
        <w:r w:rsidR="00744FF5">
          <w:t xml:space="preserve"> have the necessary resources</w:t>
        </w:r>
      </w:ins>
      <w:ins w:id="73" w:author="Department of Veterans Affairs" w:date="2017-07-28T16:59:00Z">
        <w:r w:rsidR="00744FF5">
          <w:t xml:space="preserve"> </w:t>
        </w:r>
      </w:ins>
      <w:ins w:id="74" w:author="Department of Veterans Affairs" w:date="2017-07-28T16:58:00Z">
        <w:r w:rsidR="00744FF5">
          <w:t>and knowledge base to effectively support the creation of a similar process that will send and</w:t>
        </w:r>
      </w:ins>
      <w:ins w:id="75" w:author="Department of Veterans Affairs" w:date="2017-07-28T16:59:00Z">
        <w:r w:rsidR="00744FF5">
          <w:t xml:space="preserve"> </w:t>
        </w:r>
      </w:ins>
      <w:ins w:id="76" w:author="Department of Veterans Affairs" w:date="2017-07-28T16:58:00Z">
        <w:r w:rsidR="00744FF5">
          <w:t xml:space="preserve">receive data from the newly created </w:t>
        </w:r>
        <w:r w:rsidR="00744FF5">
          <w:t xml:space="preserve">VICS. To support this effort, </w:t>
        </w:r>
      </w:ins>
      <w:ins w:id="77" w:author="Department of Veterans Affairs" w:date="2017-07-28T16:59:00Z">
        <w:r w:rsidR="00744FF5">
          <w:t>they</w:t>
        </w:r>
      </w:ins>
      <w:ins w:id="78" w:author="Department of Veterans Affairs" w:date="2017-07-28T16:58:00Z">
        <w:r w:rsidR="00744FF5">
          <w:t xml:space="preserve"> also have experience</w:t>
        </w:r>
      </w:ins>
      <w:ins w:id="79" w:author="Department of Veterans Affairs" w:date="2017-07-28T16:59:00Z">
        <w:r w:rsidR="00744FF5">
          <w:t xml:space="preserve"> </w:t>
        </w:r>
      </w:ins>
      <w:ins w:id="80" w:author="Department of Veterans Affairs" w:date="2017-07-28T16:58:00Z">
        <w:r w:rsidR="00744FF5">
          <w:t>maintaining three unique development and SQA environments cloned from a production system</w:t>
        </w:r>
      </w:ins>
      <w:ins w:id="81" w:author="Department of Veterans Affairs" w:date="2017-07-28T16:59:00Z">
        <w:r w:rsidR="00744FF5">
          <w:t xml:space="preserve"> </w:t>
        </w:r>
      </w:ins>
      <w:ins w:id="82" w:author="Department of Veterans Affairs" w:date="2017-07-28T16:58:00Z">
        <w:r w:rsidR="00744FF5">
          <w:t>that we can use for our development. These existing environments enhance SMS/</w:t>
        </w:r>
        <w:proofErr w:type="spellStart"/>
        <w:r w:rsidR="00744FF5">
          <w:t>Leidos</w:t>
        </w:r>
        <w:proofErr w:type="spellEnd"/>
        <w:r w:rsidR="00744FF5">
          <w:t>’ ability</w:t>
        </w:r>
      </w:ins>
      <w:ins w:id="83" w:author="Department of Veterans Affairs" w:date="2017-07-28T16:59:00Z">
        <w:r w:rsidR="00744FF5">
          <w:t xml:space="preserve"> </w:t>
        </w:r>
      </w:ins>
      <w:ins w:id="84" w:author="Department of Veterans Affairs" w:date="2017-07-28T16:58:00Z">
        <w:r w:rsidR="00744FF5">
          <w:t xml:space="preserve">to provide Regression Test Suite to cover all CPRS vital interactions and configuration of a </w:t>
        </w:r>
        <w:proofErr w:type="spellStart"/>
        <w:r w:rsidR="00744FF5">
          <w:t>VistA</w:t>
        </w:r>
      </w:ins>
      <w:proofErr w:type="spellEnd"/>
      <w:ins w:id="85" w:author="Department of Veterans Affairs" w:date="2017-07-28T16:59:00Z">
        <w:r w:rsidR="00744FF5">
          <w:t xml:space="preserve"> </w:t>
        </w:r>
      </w:ins>
      <w:ins w:id="86" w:author="Department of Veterans Affairs" w:date="2017-07-28T16:58:00Z">
        <w:r w:rsidR="00744FF5">
          <w:t>Test System (production clone) to validate interfaces to Vitals VICS.</w:t>
        </w:r>
      </w:ins>
      <w:ins w:id="87" w:author="Department of Veterans Affairs" w:date="2017-07-28T17:00:00Z">
        <w:r w:rsidR="00744FF5">
          <w:t xml:space="preserve">  SMS referenced other projects as well in which they </w:t>
        </w:r>
      </w:ins>
      <w:ins w:id="88" w:author="Department of Veterans Affairs" w:date="2017-07-28T17:01:00Z">
        <w:r w:rsidR="00744FF5">
          <w:t>used a series of new protocols, HL7 logical links,</w:t>
        </w:r>
        <w:r w:rsidR="00744FF5">
          <w:t xml:space="preserve"> </w:t>
        </w:r>
        <w:r w:rsidR="00744FF5">
          <w:t>HL7 messaging and specific namespace routines to accomplish this process and made it complete</w:t>
        </w:r>
        <w:r w:rsidR="00744FF5">
          <w:t xml:space="preserve"> </w:t>
        </w:r>
        <w:r w:rsidR="00744FF5">
          <w:t>transparent to the existing functionality of either facility.</w:t>
        </w:r>
      </w:ins>
    </w:p>
    <w:p w14:paraId="67339AD0" w14:textId="5BB5EF26" w:rsidR="00744FF5" w:rsidRDefault="00744FF5" w:rsidP="00744FF5">
      <w:pPr>
        <w:pStyle w:val="ListParagraph"/>
        <w:numPr>
          <w:ilvl w:val="1"/>
          <w:numId w:val="47"/>
        </w:numPr>
        <w:rPr>
          <w:ins w:id="89" w:author="Department of Veterans Affairs" w:date="2017-07-28T17:07:00Z"/>
        </w:rPr>
      </w:pPr>
      <w:ins w:id="90" w:author="Department of Veterans Affairs" w:date="2017-07-28T17:05:00Z">
        <w:r>
          <w:t xml:space="preserve">SMS indicated its Node.js capabilities and expertise, indicating that for the </w:t>
        </w:r>
        <w:proofErr w:type="spellStart"/>
        <w:r>
          <w:t>VistA</w:t>
        </w:r>
        <w:proofErr w:type="spellEnd"/>
        <w:r>
          <w:t xml:space="preserve"> Adaptive Maintenance project, </w:t>
        </w:r>
      </w:ins>
      <w:ins w:id="91" w:author="Department of Veterans Affairs" w:date="2017-07-28T17:04:00Z">
        <w:r>
          <w:t>Node.js will be used to develop and deliver Node.js Package Manager</w:t>
        </w:r>
      </w:ins>
      <w:ins w:id="92" w:author="Department of Veterans Affairs" w:date="2017-07-28T17:05:00Z">
        <w:r>
          <w:t xml:space="preserve"> </w:t>
        </w:r>
      </w:ins>
      <w:ins w:id="93" w:author="Department of Veterans Affairs" w:date="2017-07-28T17:04:00Z">
        <w:r>
          <w:t>(</w:t>
        </w:r>
        <w:commentRangeStart w:id="94"/>
        <w:r>
          <w:t xml:space="preserve">NPM-packaged) REST services </w:t>
        </w:r>
      </w:ins>
      <w:commentRangeEnd w:id="94"/>
      <w:ins w:id="95" w:author="Department of Veterans Affairs" w:date="2017-07-28T17:06:00Z">
        <w:r>
          <w:rPr>
            <w:rStyle w:val="CommentReference"/>
            <w:rFonts w:ascii="Times New Roman" w:hAnsi="Times New Roman" w:cs="Traditional Arabic"/>
            <w:lang w:bidi="ar-BH"/>
          </w:rPr>
          <w:commentReference w:id="94"/>
        </w:r>
      </w:ins>
      <w:ins w:id="96" w:author="Department of Veterans Affairs" w:date="2017-07-28T17:04:00Z">
        <w:r>
          <w:t>that can be accessed by CPRS. CPRS will then need to be</w:t>
        </w:r>
      </w:ins>
      <w:ins w:id="97" w:author="Department of Veterans Affairs" w:date="2017-07-28T17:05:00Z">
        <w:r>
          <w:t xml:space="preserve"> </w:t>
        </w:r>
      </w:ins>
      <w:ins w:id="98" w:author="Department of Veterans Affairs" w:date="2017-07-28T17:04:00Z">
        <w:r>
          <w:t xml:space="preserve">configured to disable </w:t>
        </w:r>
        <w:proofErr w:type="spellStart"/>
        <w:r>
          <w:t>VistA</w:t>
        </w:r>
        <w:proofErr w:type="spellEnd"/>
        <w:r>
          <w:t xml:space="preserve"> data calls and enable the REST services created with Node.js, freeing</w:t>
        </w:r>
      </w:ins>
      <w:ins w:id="99" w:author="Department of Veterans Affairs" w:date="2017-07-28T17:05:00Z">
        <w:r>
          <w:t xml:space="preserve"> </w:t>
        </w:r>
      </w:ins>
      <w:ins w:id="100" w:author="Department of Veterans Affairs" w:date="2017-07-28T17:04:00Z">
        <w:r>
          <w:t xml:space="preserve">up CPRS dependency on </w:t>
        </w:r>
        <w:proofErr w:type="spellStart"/>
        <w:r>
          <w:t>VistA</w:t>
        </w:r>
        <w:proofErr w:type="spellEnd"/>
        <w:r>
          <w:t xml:space="preserve"> for EHR specific data. </w:t>
        </w:r>
      </w:ins>
      <w:proofErr w:type="gramStart"/>
      <w:ins w:id="101" w:author="Department of Veterans Affairs" w:date="2017-07-28T17:06:00Z">
        <w:r>
          <w:t xml:space="preserve">They </w:t>
        </w:r>
      </w:ins>
      <w:ins w:id="102" w:author="Department of Veterans Affairs" w:date="2017-07-28T17:04:00Z">
        <w:r>
          <w:t xml:space="preserve"> created</w:t>
        </w:r>
        <w:proofErr w:type="gramEnd"/>
        <w:r>
          <w:t xml:space="preserve"> the initial prototypes for the Medical Care Collection Fund (MCCF)</w:t>
        </w:r>
      </w:ins>
      <w:ins w:id="103" w:author="Department of Veterans Affairs" w:date="2017-07-28T17:06:00Z">
        <w:r>
          <w:t xml:space="preserve"> </w:t>
        </w:r>
      </w:ins>
      <w:ins w:id="104" w:author="Department of Veterans Affairs" w:date="2017-07-28T17:04:00Z">
        <w:r>
          <w:t xml:space="preserve">Electronic Data Interchange (EDI) </w:t>
        </w:r>
        <w:r>
          <w:lastRenderedPageBreak/>
          <w:t>modernization package using Node.js and delivered that code</w:t>
        </w:r>
      </w:ins>
      <w:ins w:id="105" w:author="Department of Veterans Affairs" w:date="2017-07-28T17:06:00Z">
        <w:r>
          <w:t xml:space="preserve"> </w:t>
        </w:r>
      </w:ins>
      <w:ins w:id="106" w:author="Department of Veterans Affairs" w:date="2017-07-28T17:04:00Z">
        <w:r>
          <w:t xml:space="preserve">to the development contractors. </w:t>
        </w:r>
      </w:ins>
      <w:ins w:id="107" w:author="Department of Veterans Affairs" w:date="2017-07-28T17:06:00Z">
        <w:r>
          <w:t xml:space="preserve">Their </w:t>
        </w:r>
      </w:ins>
      <w:ins w:id="108" w:author="Department of Veterans Affairs" w:date="2017-07-28T17:04:00Z">
        <w:r>
          <w:t>team established the use of the MEAN stack path for MCCF.</w:t>
        </w:r>
      </w:ins>
    </w:p>
    <w:p w14:paraId="742699FB" w14:textId="11DB9659" w:rsidR="00744FF5" w:rsidRPr="00AD6443" w:rsidRDefault="00744FF5" w:rsidP="00744FF5">
      <w:pPr>
        <w:pStyle w:val="ListParagraph"/>
        <w:numPr>
          <w:ilvl w:val="1"/>
          <w:numId w:val="47"/>
        </w:numPr>
      </w:pPr>
      <w:proofErr w:type="spellStart"/>
      <w:ins w:id="109" w:author="Department of Veterans Affairs" w:date="2017-07-28T17:07:00Z">
        <w:r>
          <w:t>Leidos</w:t>
        </w:r>
        <w:proofErr w:type="spellEnd"/>
        <w:r>
          <w:t xml:space="preserve">’ approach </w:t>
        </w:r>
      </w:ins>
      <w:ins w:id="110" w:author="Department of Veterans Affairs" w:date="2017-07-28T17:13:00Z">
        <w:r w:rsidR="001119D9">
          <w:t xml:space="preserve">and historical references do not indicate any RPC emulation experience, which is a direct requirement of this </w:t>
        </w:r>
        <w:commentRangeStart w:id="111"/>
        <w:r w:rsidR="001119D9">
          <w:t>PWS</w:t>
        </w:r>
      </w:ins>
      <w:commentRangeEnd w:id="111"/>
      <w:ins w:id="112" w:author="Department of Veterans Affairs" w:date="2017-07-28T17:14:00Z">
        <w:r w:rsidR="001119D9">
          <w:rPr>
            <w:rStyle w:val="CommentReference"/>
            <w:rFonts w:ascii="Times New Roman" w:hAnsi="Times New Roman" w:cs="Traditional Arabic"/>
            <w:lang w:bidi="ar-BH"/>
          </w:rPr>
          <w:commentReference w:id="111"/>
        </w:r>
      </w:ins>
      <w:ins w:id="113" w:author="Department of Veterans Affairs" w:date="2017-07-28T17:13:00Z">
        <w:r w:rsidR="001119D9">
          <w:t xml:space="preserve">.  </w:t>
        </w:r>
      </w:ins>
      <w:ins w:id="114" w:author="Department of Veterans Affairs" w:date="2017-07-28T17:07:00Z">
        <w:r>
          <w:t xml:space="preserve"> </w:t>
        </w:r>
      </w:ins>
    </w:p>
    <w:p w14:paraId="38E65AF0" w14:textId="77777777" w:rsidR="00AD6443" w:rsidRDefault="00AD6443" w:rsidP="00AD6443">
      <w:pPr>
        <w:pStyle w:val="ListParagraph"/>
        <w:numPr>
          <w:ilvl w:val="0"/>
          <w:numId w:val="0"/>
        </w:numPr>
        <w:ind w:left="720"/>
      </w:pPr>
    </w:p>
    <w:p w14:paraId="70DFC08D" w14:textId="049DE385" w:rsidR="006458B6" w:rsidRDefault="00BA1CA5" w:rsidP="00AD6443">
      <w:pPr>
        <w:pStyle w:val="ListParagraph"/>
        <w:numPr>
          <w:ilvl w:val="0"/>
          <w:numId w:val="47"/>
        </w:numPr>
        <w:rPr>
          <w:ins w:id="115" w:author="Department of Veterans Affairs" w:date="2017-07-28T17:18:00Z"/>
        </w:rPr>
      </w:pPr>
      <w:proofErr w:type="spellStart"/>
      <w:r w:rsidRPr="00AD6443">
        <w:t>AbleVets</w:t>
      </w:r>
      <w:proofErr w:type="spellEnd"/>
      <w:r w:rsidR="00AD6443">
        <w:t xml:space="preserve"> – </w:t>
      </w:r>
      <w:proofErr w:type="spellStart"/>
      <w:r w:rsidR="00AD6443">
        <w:t>AbleVets</w:t>
      </w:r>
      <w:proofErr w:type="spellEnd"/>
      <w:r w:rsidR="00AD6443">
        <w:t xml:space="preserve">, </w:t>
      </w:r>
      <w:ins w:id="116" w:author="Department of Veterans Affairs" w:date="2017-07-28T17:17:00Z">
        <w:r w:rsidR="006458B6">
          <w:t xml:space="preserve">in its revised response, elaborated extensively on how its existing work </w:t>
        </w:r>
      </w:ins>
      <w:ins w:id="117" w:author="Department of Veterans Affairs" w:date="2017-07-28T17:18:00Z">
        <w:r w:rsidR="00CE6371">
          <w:t xml:space="preserve">on the </w:t>
        </w:r>
        <w:proofErr w:type="spellStart"/>
        <w:r w:rsidR="00CE6371">
          <w:t>VistA</w:t>
        </w:r>
        <w:proofErr w:type="spellEnd"/>
        <w:r w:rsidR="00CE6371">
          <w:t xml:space="preserve"> </w:t>
        </w:r>
      </w:ins>
      <w:ins w:id="118" w:author="Department of Veterans Affairs" w:date="2017-07-28T17:22:00Z">
        <w:r w:rsidR="00CE6371">
          <w:t>(Meta)</w:t>
        </w:r>
      </w:ins>
      <w:ins w:id="119" w:author="Department of Veterans Affairs" w:date="2017-07-28T17:18:00Z">
        <w:r w:rsidR="00CE6371">
          <w:t xml:space="preserve">Data Project </w:t>
        </w:r>
      </w:ins>
      <w:ins w:id="120" w:author="Department of Veterans Affairs" w:date="2017-07-28T17:22:00Z">
        <w:r w:rsidR="00CE6371">
          <w:t xml:space="preserve">(VMDP, also referenced as VDP) </w:t>
        </w:r>
      </w:ins>
      <w:ins w:id="121" w:author="Department of Veterans Affairs" w:date="2017-07-28T17:17:00Z">
        <w:r w:rsidR="006458B6">
          <w:t>dir</w:t>
        </w:r>
        <w:r w:rsidR="00CE6371">
          <w:t xml:space="preserve">ectly relates to the </w:t>
        </w:r>
        <w:proofErr w:type="spellStart"/>
        <w:r w:rsidR="00CE6371">
          <w:t>VistA</w:t>
        </w:r>
        <w:proofErr w:type="spellEnd"/>
        <w:r w:rsidR="00CE6371">
          <w:t xml:space="preserve"> Adap</w:t>
        </w:r>
      </w:ins>
      <w:ins w:id="122" w:author="Department of Veterans Affairs" w:date="2017-07-28T17:22:00Z">
        <w:r w:rsidR="00CE6371">
          <w:t>t</w:t>
        </w:r>
      </w:ins>
      <w:ins w:id="123" w:author="Department of Veterans Affairs" w:date="2017-07-28T17:17:00Z">
        <w:r w:rsidR="006458B6">
          <w:t>ive Maintenance Project</w:t>
        </w:r>
      </w:ins>
      <w:ins w:id="124" w:author="Department of Veterans Affairs" w:date="2017-07-28T17:22:00Z">
        <w:r w:rsidR="00CE6371">
          <w:t xml:space="preserve"> and has resulted in addressing many of the pre-requisite objectives to the </w:t>
        </w:r>
        <w:proofErr w:type="spellStart"/>
        <w:r w:rsidR="00CE6371">
          <w:t>VistA</w:t>
        </w:r>
        <w:proofErr w:type="spellEnd"/>
        <w:r w:rsidR="00CE6371">
          <w:t xml:space="preserve"> Adaptive Maintenance Project that would streamline the </w:t>
        </w:r>
      </w:ins>
      <w:ins w:id="125" w:author="Department of Veterans Affairs" w:date="2017-07-28T17:31:00Z">
        <w:r w:rsidR="00F8362C">
          <w:t>delivery of the stated capabilities</w:t>
        </w:r>
      </w:ins>
      <w:ins w:id="126" w:author="Department of Veterans Affairs" w:date="2017-07-28T17:17:00Z">
        <w:r w:rsidR="006458B6">
          <w:t xml:space="preserve">.  </w:t>
        </w:r>
      </w:ins>
      <w:ins w:id="127" w:author="Department of Veterans Affairs" w:date="2017-07-28T17:31:00Z">
        <w:r w:rsidR="00F8362C">
          <w:t>For VDP, s</w:t>
        </w:r>
      </w:ins>
      <w:ins w:id="128" w:author="Department of Veterans Affairs" w:date="2017-07-28T17:17:00Z">
        <w:r w:rsidR="006458B6">
          <w:t>pecifically</w:t>
        </w:r>
      </w:ins>
      <w:ins w:id="129" w:author="Department of Veterans Affairs" w:date="2017-07-28T17:31:00Z">
        <w:r w:rsidR="00F8362C">
          <w:t>, their project has delivered the following results</w:t>
        </w:r>
      </w:ins>
      <w:ins w:id="130" w:author="Department of Veterans Affairs" w:date="2017-07-28T17:17:00Z">
        <w:r w:rsidR="006458B6">
          <w:t>:</w:t>
        </w:r>
      </w:ins>
    </w:p>
    <w:p w14:paraId="56090D87" w14:textId="77777777" w:rsidR="00CE6371" w:rsidRPr="00CE6371" w:rsidRDefault="00CE6371" w:rsidP="00CE6371">
      <w:pPr>
        <w:pStyle w:val="ListParagraph"/>
        <w:numPr>
          <w:ilvl w:val="1"/>
          <w:numId w:val="47"/>
        </w:numPr>
        <w:rPr>
          <w:ins w:id="131" w:author="Department of Veterans Affairs" w:date="2017-07-28T17:19:00Z"/>
        </w:rPr>
      </w:pPr>
      <w:ins w:id="132" w:author="Department of Veterans Affairs" w:date="2017-07-28T17:19:00Z">
        <w:r w:rsidRPr="00CE6371">
          <w:t xml:space="preserve">CPRS runs unchanged over a secured, model-backed, services-based emulation of its Remote Procedure Call (RPC) interface </w:t>
        </w:r>
      </w:ins>
    </w:p>
    <w:p w14:paraId="3458CC03" w14:textId="7929FF74" w:rsidR="00CE6371" w:rsidRPr="00CE6371" w:rsidRDefault="00CE6371" w:rsidP="00CE6371">
      <w:pPr>
        <w:pStyle w:val="ListParagraph"/>
        <w:numPr>
          <w:ilvl w:val="1"/>
          <w:numId w:val="47"/>
        </w:numPr>
        <w:rPr>
          <w:ins w:id="133" w:author="Department of Veterans Affairs" w:date="2017-07-28T17:19:00Z"/>
        </w:rPr>
      </w:pPr>
      <w:ins w:id="134" w:author="Department of Veterans Affairs" w:date="2017-07-28T17:19:00Z">
        <w:r w:rsidRPr="00CE6371">
          <w:t xml:space="preserve">Services are also exposed as REST for direct use by new web-based clients allowing both CPRS and newer clients to run side-by side </w:t>
        </w:r>
      </w:ins>
    </w:p>
    <w:p w14:paraId="4D974C02" w14:textId="581A7EAF" w:rsidR="00CE6371" w:rsidRPr="00CE6371" w:rsidRDefault="00CE6371" w:rsidP="00CE6371">
      <w:pPr>
        <w:pStyle w:val="ListParagraph"/>
        <w:numPr>
          <w:ilvl w:val="1"/>
          <w:numId w:val="47"/>
        </w:numPr>
        <w:rPr>
          <w:ins w:id="135" w:author="Department of Veterans Affairs" w:date="2017-07-28T17:19:00Z"/>
        </w:rPr>
      </w:pPr>
      <w:ins w:id="136" w:author="Department of Veterans Affairs" w:date="2017-07-28T17:19:00Z">
        <w:r w:rsidRPr="00CE6371">
          <w:t xml:space="preserve">Implementation is in industry-standard </w:t>
        </w:r>
        <w:proofErr w:type="spellStart"/>
        <w:r w:rsidRPr="00CE6371">
          <w:t>Javascript</w:t>
        </w:r>
        <w:proofErr w:type="spellEnd"/>
        <w:r w:rsidRPr="00CE6371">
          <w:t xml:space="preserve">, packaged as node.js modules (No MUMPS) </w:t>
        </w:r>
      </w:ins>
    </w:p>
    <w:p w14:paraId="1B771406" w14:textId="77777777" w:rsidR="006458B6" w:rsidRDefault="006458B6" w:rsidP="006458B6">
      <w:pPr>
        <w:pStyle w:val="ListParagraph"/>
        <w:numPr>
          <w:ilvl w:val="1"/>
          <w:numId w:val="47"/>
        </w:numPr>
        <w:rPr>
          <w:ins w:id="137" w:author="Department of Veterans Affairs" w:date="2017-07-28T17:18:00Z"/>
        </w:rPr>
      </w:pPr>
      <w:ins w:id="138" w:author="Department of Veterans Affairs" w:date="2017-07-28T17:18:00Z">
        <w:r>
          <w:t>A Security module provides for client authentication, auditing and traffic encryption</w:t>
        </w:r>
      </w:ins>
    </w:p>
    <w:p w14:paraId="4247E54C" w14:textId="4E252790" w:rsidR="006458B6" w:rsidRDefault="006458B6" w:rsidP="006458B6">
      <w:pPr>
        <w:pStyle w:val="ListParagraph"/>
        <w:numPr>
          <w:ilvl w:val="1"/>
          <w:numId w:val="47"/>
        </w:numPr>
        <w:rPr>
          <w:ins w:id="139" w:author="Department of Veterans Affairs" w:date="2017-07-28T17:18:00Z"/>
        </w:rPr>
      </w:pPr>
      <w:ins w:id="140" w:author="Department of Veterans Affairs" w:date="2017-07-28T17:18:00Z">
        <w:r>
          <w:t xml:space="preserve">RPCs being emulated are from a variety of clinical domains including allergy, vital, problem and pharmacy as well as patient demographics, </w:t>
        </w:r>
        <w:commentRangeStart w:id="141"/>
        <w:r>
          <w:t xml:space="preserve">PCE, TIU </w:t>
        </w:r>
      </w:ins>
      <w:commentRangeEnd w:id="141"/>
      <w:ins w:id="142" w:author="Department of Veterans Affairs" w:date="2017-07-28T17:32:00Z">
        <w:r w:rsidR="00F8362C">
          <w:rPr>
            <w:rStyle w:val="CommentReference"/>
            <w:rFonts w:ascii="Times New Roman" w:hAnsi="Times New Roman" w:cs="Traditional Arabic"/>
            <w:lang w:bidi="ar-BH"/>
          </w:rPr>
          <w:commentReference w:id="141"/>
        </w:r>
      </w:ins>
      <w:ins w:id="143" w:author="Department of Veterans Affairs" w:date="2017-07-28T17:18:00Z">
        <w:r>
          <w:t>documentation and encounters.</w:t>
        </w:r>
      </w:ins>
    </w:p>
    <w:p w14:paraId="5B347A83" w14:textId="77072602" w:rsidR="006458B6" w:rsidRDefault="006458B6" w:rsidP="006458B6">
      <w:pPr>
        <w:pStyle w:val="ListParagraph"/>
        <w:numPr>
          <w:ilvl w:val="1"/>
          <w:numId w:val="47"/>
        </w:numPr>
        <w:rPr>
          <w:ins w:id="144" w:author="Department of Veterans Affairs" w:date="2017-07-28T17:18:00Z"/>
        </w:rPr>
      </w:pPr>
      <w:ins w:id="145" w:author="Department of Veterans Affairs" w:date="2017-07-28T17:18:00Z">
        <w:r>
          <w:t>A clear distinction is made between RPCs accessing and changing sensitive Patient data from those accessing the meta-data that drives business logic</w:t>
        </w:r>
      </w:ins>
    </w:p>
    <w:p w14:paraId="074CCEA2" w14:textId="7A4EEF4B" w:rsidR="006458B6" w:rsidRDefault="006458B6" w:rsidP="006458B6">
      <w:pPr>
        <w:pStyle w:val="ListParagraph"/>
        <w:numPr>
          <w:ilvl w:val="1"/>
          <w:numId w:val="47"/>
        </w:numPr>
        <w:rPr>
          <w:ins w:id="146" w:author="Department of Veterans Affairs" w:date="2017-07-28T17:18:00Z"/>
        </w:rPr>
      </w:pPr>
      <w:ins w:id="147" w:author="Department of Veterans Affairs" w:date="2017-07-28T17:18:00Z">
        <w:r>
          <w:t xml:space="preserve">All code, demonstrations and documentation including the VA-mandated project web site (vistadataproject.info) is being developed using </w:t>
        </w:r>
        <w:proofErr w:type="gramStart"/>
        <w:r>
          <w:t>Agile</w:t>
        </w:r>
        <w:proofErr w:type="gramEnd"/>
        <w:r>
          <w:t xml:space="preserve"> methodology and hosted in an open, industry-standard, source code repository.</w:t>
        </w:r>
      </w:ins>
    </w:p>
    <w:p w14:paraId="289FC491" w14:textId="2A168CBB" w:rsidR="006458B6" w:rsidRDefault="006458B6" w:rsidP="006458B6">
      <w:pPr>
        <w:pStyle w:val="ListParagraph"/>
        <w:numPr>
          <w:ilvl w:val="1"/>
          <w:numId w:val="47"/>
        </w:numPr>
        <w:rPr>
          <w:ins w:id="148" w:author="Department of Veterans Affairs" w:date="2017-07-28T17:18:00Z"/>
        </w:rPr>
      </w:pPr>
      <w:ins w:id="149" w:author="Department of Veterans Affairs" w:date="2017-07-28T17:18:00Z">
        <w:r>
          <w:t>Beyond addressing an RPC’s interface, emulation involves analyzing and accounting for:</w:t>
        </w:r>
      </w:ins>
    </w:p>
    <w:p w14:paraId="1444AC7F" w14:textId="06EFFB46" w:rsidR="006458B6" w:rsidRDefault="006458B6" w:rsidP="00F8362C">
      <w:pPr>
        <w:pStyle w:val="ListParagraph"/>
        <w:numPr>
          <w:ilvl w:val="2"/>
          <w:numId w:val="47"/>
        </w:numPr>
        <w:rPr>
          <w:ins w:id="150" w:author="Department of Veterans Affairs" w:date="2017-07-28T17:18:00Z"/>
        </w:rPr>
      </w:pPr>
      <w:ins w:id="151" w:author="Department of Veterans Affairs" w:date="2017-07-28T17:18:00Z">
        <w:r>
          <w:t>inter-domain synchronization issues including the maintenance of TIU Document Macros, Alerts and Reminder Dialogs and the use of common functionality by inter-dependent domains (allergy’s use of TIU Document signing)</w:t>
        </w:r>
      </w:ins>
    </w:p>
    <w:p w14:paraId="299A31FF" w14:textId="70641C3A" w:rsidR="006458B6" w:rsidRDefault="006458B6" w:rsidP="00F8362C">
      <w:pPr>
        <w:pStyle w:val="ListParagraph"/>
        <w:numPr>
          <w:ilvl w:val="2"/>
          <w:numId w:val="47"/>
        </w:numPr>
        <w:rPr>
          <w:ins w:id="152" w:author="Department of Veterans Affairs" w:date="2017-07-28T17:18:00Z"/>
        </w:rPr>
      </w:pPr>
      <w:ins w:id="153" w:author="Department of Veterans Affairs" w:date="2017-07-28T17:18:00Z">
        <w:r>
          <w:t xml:space="preserve">non CPRS user interfaces, specifically the roll and scroll interface built into </w:t>
        </w:r>
        <w:proofErr w:type="spellStart"/>
        <w:r>
          <w:t>VistA</w:t>
        </w:r>
        <w:proofErr w:type="spellEnd"/>
        <w:r>
          <w:t xml:space="preserve"> and its use by Lab Technicians, Pharmacists and Remote Users</w:t>
        </w:r>
      </w:ins>
    </w:p>
    <w:p w14:paraId="1B7CBD69" w14:textId="79DB64AC" w:rsidR="006458B6" w:rsidRDefault="006458B6" w:rsidP="00F8362C">
      <w:pPr>
        <w:pStyle w:val="ListParagraph"/>
        <w:numPr>
          <w:ilvl w:val="2"/>
          <w:numId w:val="47"/>
        </w:numPr>
        <w:rPr>
          <w:ins w:id="154" w:author="Department of Veterans Affairs" w:date="2017-07-28T17:18:00Z"/>
        </w:rPr>
      </w:pPr>
      <w:ins w:id="155" w:author="Department of Veterans Affairs" w:date="2017-07-28T17:18:00Z">
        <w:r>
          <w:t>workload monitoring and other VA business and process management functionality that relies on the clinical data established by CPRS through RPCs</w:t>
        </w:r>
      </w:ins>
    </w:p>
    <w:p w14:paraId="1B7B1A59" w14:textId="6E2E39CE" w:rsidR="006458B6" w:rsidRDefault="006458B6" w:rsidP="00F8362C">
      <w:pPr>
        <w:pStyle w:val="ListParagraph"/>
        <w:numPr>
          <w:ilvl w:val="2"/>
          <w:numId w:val="47"/>
        </w:numPr>
        <w:rPr>
          <w:ins w:id="156" w:author="Department of Veterans Affairs" w:date="2017-07-28T17:18:00Z"/>
        </w:rPr>
      </w:pPr>
      <w:ins w:id="157" w:author="Department of Veterans Affairs" w:date="2017-07-28T17:18:00Z">
        <w:r>
          <w:t>third party services used directly or indirectly by RPCs including the MOCHA service used by Pharmacy</w:t>
        </w:r>
      </w:ins>
    </w:p>
    <w:p w14:paraId="5CAE7A75" w14:textId="71D7F36A" w:rsidR="006458B6" w:rsidRDefault="006458B6" w:rsidP="006458B6">
      <w:pPr>
        <w:pStyle w:val="ListParagraph"/>
        <w:numPr>
          <w:ilvl w:val="1"/>
          <w:numId w:val="47"/>
        </w:numPr>
        <w:rPr>
          <w:ins w:id="158" w:author="Department of Veterans Affairs" w:date="2017-07-28T17:18:00Z"/>
        </w:rPr>
      </w:pPr>
      <w:ins w:id="159" w:author="Department of Veterans Affairs" w:date="2017-07-28T17:18:00Z">
        <w:r>
          <w:t>Two deployment scenarios are being provided:</w:t>
        </w:r>
      </w:ins>
    </w:p>
    <w:p w14:paraId="2C9CC833" w14:textId="5C189D96" w:rsidR="006458B6" w:rsidRDefault="006458B6" w:rsidP="00F8362C">
      <w:pPr>
        <w:pStyle w:val="ListParagraph"/>
        <w:numPr>
          <w:ilvl w:val="2"/>
          <w:numId w:val="47"/>
        </w:numPr>
        <w:rPr>
          <w:ins w:id="160" w:author="Department of Veterans Affairs" w:date="2017-07-28T17:18:00Z"/>
        </w:rPr>
      </w:pPr>
      <w:ins w:id="161" w:author="Department of Veterans Affairs" w:date="2017-07-28T17:18:00Z">
        <w:r>
          <w:t>In a pure node.js-based cloud-compatible environment of the kind called for in the PWS</w:t>
        </w:r>
      </w:ins>
    </w:p>
    <w:p w14:paraId="15B9235F" w14:textId="2EB501D8" w:rsidR="006458B6" w:rsidRDefault="006458B6" w:rsidP="00F8362C">
      <w:pPr>
        <w:pStyle w:val="ListParagraph"/>
        <w:numPr>
          <w:ilvl w:val="2"/>
          <w:numId w:val="47"/>
        </w:numPr>
        <w:rPr>
          <w:ins w:id="162" w:author="Department of Veterans Affairs" w:date="2017-07-28T17:18:00Z"/>
        </w:rPr>
      </w:pPr>
      <w:ins w:id="163" w:author="Department of Veterans Affairs" w:date="2017-07-28T17:18:00Z">
        <w:r>
          <w:t xml:space="preserve">Within a node.js-enabled </w:t>
        </w:r>
        <w:proofErr w:type="spellStart"/>
        <w:r>
          <w:t>VistA</w:t>
        </w:r>
        <w:proofErr w:type="spellEnd"/>
        <w:r>
          <w:t xml:space="preserve"> system</w:t>
        </w:r>
      </w:ins>
    </w:p>
    <w:p w14:paraId="7A8EBAFD" w14:textId="45F7E32E" w:rsidR="006458B6" w:rsidRDefault="006458B6" w:rsidP="006458B6">
      <w:pPr>
        <w:pStyle w:val="ListParagraph"/>
        <w:numPr>
          <w:ilvl w:val="1"/>
          <w:numId w:val="47"/>
        </w:numPr>
        <w:rPr>
          <w:ins w:id="164" w:author="Department of Veterans Affairs" w:date="2017-07-28T17:18:00Z"/>
        </w:rPr>
      </w:pPr>
      <w:ins w:id="165" w:author="Department of Veterans Affairs" w:date="2017-07-28T17:18:00Z">
        <w:r>
          <w:lastRenderedPageBreak/>
          <w:t>Testing involves:</w:t>
        </w:r>
      </w:ins>
    </w:p>
    <w:p w14:paraId="50A8870D" w14:textId="191DA4D0" w:rsidR="006458B6" w:rsidRDefault="006458B6" w:rsidP="00F8362C">
      <w:pPr>
        <w:pStyle w:val="ListParagraph"/>
        <w:numPr>
          <w:ilvl w:val="2"/>
          <w:numId w:val="47"/>
        </w:numPr>
        <w:rPr>
          <w:ins w:id="166" w:author="Department of Veterans Affairs" w:date="2017-07-28T17:18:00Z"/>
        </w:rPr>
      </w:pPr>
      <w:ins w:id="167" w:author="Department of Veterans Affairs" w:date="2017-07-28T17:18:00Z">
        <w:r>
          <w:t xml:space="preserve">a </w:t>
        </w:r>
        <w:proofErr w:type="spellStart"/>
        <w:r>
          <w:t>Javascript</w:t>
        </w:r>
        <w:proofErr w:type="spellEnd"/>
        <w:r>
          <w:t>-based, data-driven regression test suite for all emulated RPCs which ensures that emulation matches expected behavior</w:t>
        </w:r>
      </w:ins>
    </w:p>
    <w:p w14:paraId="6C51E366" w14:textId="33B874DD" w:rsidR="006458B6" w:rsidRDefault="006458B6" w:rsidP="00F8362C">
      <w:pPr>
        <w:pStyle w:val="ListParagraph"/>
        <w:numPr>
          <w:ilvl w:val="2"/>
          <w:numId w:val="47"/>
        </w:numPr>
        <w:rPr>
          <w:ins w:id="168" w:author="Department of Veterans Affairs" w:date="2017-07-28T17:18:00Z"/>
        </w:rPr>
      </w:pPr>
      <w:ins w:id="169" w:author="Department of Veterans Affairs" w:date="2017-07-28T17:18:00Z">
        <w:r>
          <w:t xml:space="preserve">a fully functional test </w:t>
        </w:r>
        <w:proofErr w:type="spellStart"/>
        <w:r>
          <w:t>VistA</w:t>
        </w:r>
        <w:proofErr w:type="spellEnd"/>
        <w:r>
          <w:t xml:space="preserve"> configured with sample patients, users and system configurations required by RPCs</w:t>
        </w:r>
      </w:ins>
    </w:p>
    <w:p w14:paraId="17558A3E" w14:textId="1C8DAC8E" w:rsidR="006458B6" w:rsidRDefault="006458B6" w:rsidP="00F8362C">
      <w:pPr>
        <w:pStyle w:val="ListParagraph"/>
        <w:numPr>
          <w:ilvl w:val="1"/>
          <w:numId w:val="47"/>
        </w:numPr>
        <w:rPr>
          <w:ins w:id="170" w:author="Department of Veterans Affairs" w:date="2017-07-28T17:17:00Z"/>
        </w:rPr>
      </w:pPr>
      <w:ins w:id="171" w:author="Department of Veterans Affairs" w:date="2017-07-28T17:18:00Z">
        <w:r>
          <w:t>VDP has established that model-based emulation can allow an unchanged CPRS to run securely alongside newer web-based clients over centralized, easy to manage services. Its lessons and frameworks provide an ideal basis for the VICS required in the draft PWS.</w:t>
        </w:r>
      </w:ins>
    </w:p>
    <w:p w14:paraId="567CA35D" w14:textId="7473BA1F" w:rsidR="006A7CBD" w:rsidRDefault="00CE6371" w:rsidP="00AD6443">
      <w:pPr>
        <w:pStyle w:val="ListParagraph"/>
        <w:numPr>
          <w:ilvl w:val="0"/>
          <w:numId w:val="47"/>
        </w:numPr>
      </w:pPr>
      <w:ins w:id="172" w:author="Department of Veterans Affairs" w:date="2017-07-28T17:20:00Z">
        <w:r>
          <w:t xml:space="preserve">Based on </w:t>
        </w:r>
        <w:proofErr w:type="spellStart"/>
        <w:r>
          <w:t>AbleVets</w:t>
        </w:r>
        <w:proofErr w:type="spellEnd"/>
        <w:r>
          <w:t xml:space="preserve">’ response, they demonstrate </w:t>
        </w:r>
      </w:ins>
      <w:r w:rsidR="00AD6443" w:rsidRPr="00AD6443">
        <w:t xml:space="preserve">sufficient </w:t>
      </w:r>
      <w:ins w:id="173" w:author="Department of Veterans Affairs" w:date="2017-07-28T17:32:00Z">
        <w:r w:rsidR="00F8362C">
          <w:t xml:space="preserve">and significant </w:t>
        </w:r>
      </w:ins>
      <w:r w:rsidR="00AD6443" w:rsidRPr="00AD6443">
        <w:t>capabilities to meet the requirement.</w:t>
      </w:r>
    </w:p>
    <w:p w14:paraId="7460A9F3" w14:textId="77777777" w:rsidR="00AD6443" w:rsidRPr="00AD6443" w:rsidRDefault="00AD6443" w:rsidP="00AD6443">
      <w:pPr>
        <w:ind w:left="0"/>
      </w:pPr>
    </w:p>
    <w:p w14:paraId="57BC6CD5" w14:textId="16B83645" w:rsidR="0081531C" w:rsidRDefault="0048238F" w:rsidP="0081531C">
      <w:pPr>
        <w:pStyle w:val="ListParagraph"/>
        <w:numPr>
          <w:ilvl w:val="0"/>
          <w:numId w:val="46"/>
        </w:numPr>
        <w:rPr>
          <w:ins w:id="174" w:author="Department of Veterans Affairs" w:date="2017-07-28T16:32:00Z"/>
        </w:rPr>
      </w:pPr>
      <w:r w:rsidRPr="00F0523C">
        <w:t>Liberty</w:t>
      </w:r>
      <w:r w:rsidR="00F0523C">
        <w:t xml:space="preserve"> – Liberty’s technical approach </w:t>
      </w:r>
      <w:ins w:id="175" w:author="Department of Veterans Affairs" w:date="2017-07-28T16:05:00Z">
        <w:r w:rsidR="00853BE3">
          <w:t>in the</w:t>
        </w:r>
      </w:ins>
      <w:ins w:id="176" w:author="Department of Veterans Affairs" w:date="2017-07-28T16:06:00Z">
        <w:r w:rsidR="00853BE3">
          <w:t>ir response to the</w:t>
        </w:r>
      </w:ins>
      <w:ins w:id="177" w:author="Department of Veterans Affairs" w:date="2017-07-28T16:05:00Z">
        <w:r w:rsidR="00853BE3">
          <w:t xml:space="preserve"> 2</w:t>
        </w:r>
        <w:r w:rsidR="00853BE3" w:rsidRPr="0081531C">
          <w:rPr>
            <w:vertAlign w:val="superscript"/>
          </w:rPr>
          <w:t>nd</w:t>
        </w:r>
        <w:r w:rsidR="00853BE3">
          <w:t xml:space="preserve"> round of the RFI </w:t>
        </w:r>
      </w:ins>
      <w:ins w:id="178" w:author="Department of Veterans Affairs" w:date="2017-07-28T16:06:00Z">
        <w:r w:rsidR="00853BE3">
          <w:t xml:space="preserve">and PWS </w:t>
        </w:r>
      </w:ins>
      <w:ins w:id="179" w:author="Department of Veterans Affairs" w:date="2017-07-28T16:05:00Z">
        <w:r w:rsidR="00853BE3">
          <w:t>was significantly improved and much more technically focused</w:t>
        </w:r>
      </w:ins>
      <w:ins w:id="180" w:author="Department of Veterans Affairs" w:date="2017-07-28T16:06:00Z">
        <w:r w:rsidR="00853BE3">
          <w:t xml:space="preserve"> on PWS 5.2</w:t>
        </w:r>
      </w:ins>
      <w:ins w:id="181" w:author="Department of Veterans Affairs" w:date="2017-07-28T17:33:00Z">
        <w:r w:rsidR="00F8362C">
          <w:t>, as requested</w:t>
        </w:r>
      </w:ins>
      <w:ins w:id="182" w:author="Department of Veterans Affairs" w:date="2017-07-28T16:05:00Z">
        <w:r w:rsidR="00853BE3">
          <w:t xml:space="preserve">.  </w:t>
        </w:r>
      </w:ins>
      <w:ins w:id="183" w:author="Department of Veterans Affairs" w:date="2017-07-28T16:14:00Z">
        <w:r w:rsidR="00853BE3">
          <w:t xml:space="preserve">They spoke to </w:t>
        </w:r>
        <w:r w:rsidR="005E3C07">
          <w:t xml:space="preserve">their high level capabilities to </w:t>
        </w:r>
        <w:r w:rsidR="00853BE3" w:rsidRPr="00853BE3">
          <w:t>decouple business logic and RPCs and MUMPs from CPRS</w:t>
        </w:r>
      </w:ins>
      <w:ins w:id="184" w:author="Department of Veterans Affairs" w:date="2017-07-28T16:15:00Z">
        <w:r w:rsidR="005E3C07">
          <w:t xml:space="preserve"> and indicated work performance addressing the </w:t>
        </w:r>
        <w:r w:rsidR="005E3C07" w:rsidRPr="005E3C07">
          <w:t>workflow and business logic that is contained in the RPCs being used</w:t>
        </w:r>
      </w:ins>
      <w:ins w:id="185" w:author="Department of Veterans Affairs" w:date="2017-07-28T16:16:00Z">
        <w:r w:rsidR="005E3C07">
          <w:t xml:space="preserve"> </w:t>
        </w:r>
      </w:ins>
      <w:ins w:id="186" w:author="Department of Veterans Affairs" w:date="2017-07-28T16:15:00Z">
        <w:r w:rsidR="005E3C07" w:rsidRPr="005E3C07">
          <w:t xml:space="preserve">on CPRS, Vitals, Allergy, Patient Problem, Pharmacy, and </w:t>
        </w:r>
        <w:proofErr w:type="spellStart"/>
        <w:r w:rsidR="005E3C07" w:rsidRPr="005E3C07">
          <w:t>FileMan</w:t>
        </w:r>
        <w:proofErr w:type="spellEnd"/>
        <w:r w:rsidR="005E3C07" w:rsidRPr="005E3C07">
          <w:t>, all of wh</w:t>
        </w:r>
      </w:ins>
      <w:ins w:id="187" w:author="Department of Veterans Affairs" w:date="2017-07-28T16:16:00Z">
        <w:r w:rsidR="005E3C07">
          <w:t>ich</w:t>
        </w:r>
      </w:ins>
      <w:ins w:id="188" w:author="Department of Veterans Affairs" w:date="2017-07-28T16:15:00Z">
        <w:r w:rsidR="005E3C07" w:rsidRPr="005E3C07">
          <w:t xml:space="preserve"> </w:t>
        </w:r>
      </w:ins>
      <w:ins w:id="189" w:author="Department of Veterans Affairs" w:date="2017-07-28T16:16:00Z">
        <w:r w:rsidR="005E3C07">
          <w:t>represent</w:t>
        </w:r>
      </w:ins>
      <w:ins w:id="190" w:author="Department of Veterans Affairs" w:date="2017-07-28T16:15:00Z">
        <w:r w:rsidR="005E3C07" w:rsidRPr="005E3C07">
          <w:t xml:space="preserve"> clinical applications and packages referenced in the draft PWS</w:t>
        </w:r>
      </w:ins>
      <w:ins w:id="191" w:author="Department of Veterans Affairs" w:date="2017-07-28T16:16:00Z">
        <w:r w:rsidR="005E3C07">
          <w:t>.  They indicated that their expertise and historical experience in this</w:t>
        </w:r>
      </w:ins>
      <w:ins w:id="192" w:author="Department of Veterans Affairs" w:date="2017-07-28T16:17:00Z">
        <w:r w:rsidR="005E3C07">
          <w:t xml:space="preserve"> decoupling</w:t>
        </w:r>
      </w:ins>
      <w:ins w:id="193" w:author="Department of Veterans Affairs" w:date="2017-07-28T16:15:00Z">
        <w:r w:rsidR="005E3C07" w:rsidRPr="005E3C07">
          <w:t xml:space="preserve"> through the HPS Tier3 Sustainment Support: Clinical Task Order.</w:t>
        </w:r>
      </w:ins>
      <w:ins w:id="194" w:author="Department of Veterans Affairs" w:date="2017-07-28T16:18:00Z">
        <w:r w:rsidR="005E3C07">
          <w:t xml:space="preserve">  They provided specific examples </w:t>
        </w:r>
      </w:ins>
      <w:ins w:id="195" w:author="Department of Veterans Affairs" w:date="2017-07-28T16:19:00Z">
        <w:r w:rsidR="005E3C07">
          <w:t xml:space="preserve">and numbers </w:t>
        </w:r>
      </w:ins>
      <w:ins w:id="196" w:author="Department of Veterans Affairs" w:date="2017-07-28T16:18:00Z">
        <w:r w:rsidR="005E3C07">
          <w:t>of RPCs in these packages</w:t>
        </w:r>
      </w:ins>
      <w:ins w:id="197" w:author="Department of Veterans Affairs" w:date="2017-07-28T16:19:00Z">
        <w:r w:rsidR="005E3C07">
          <w:t xml:space="preserve"> that would require </w:t>
        </w:r>
        <w:r w:rsidR="005E3C07" w:rsidRPr="005E3C07">
          <w:t>modification</w:t>
        </w:r>
      </w:ins>
      <w:ins w:id="198" w:author="Department of Veterans Affairs" w:date="2017-07-28T16:20:00Z">
        <w:r w:rsidR="005E3C07">
          <w:t>.  They indicated historical experience</w:t>
        </w:r>
      </w:ins>
      <w:ins w:id="199" w:author="Department of Veterans Affairs" w:date="2017-07-28T16:22:00Z">
        <w:r w:rsidR="005E3C07">
          <w:t xml:space="preserve"> supporting </w:t>
        </w:r>
        <w:proofErr w:type="spellStart"/>
        <w:r w:rsidR="005E3C07" w:rsidRPr="005E3C07">
          <w:t>VistA</w:t>
        </w:r>
        <w:proofErr w:type="spellEnd"/>
        <w:r w:rsidR="005E3C07" w:rsidRPr="005E3C07">
          <w:t xml:space="preserve"> Services Assembler/VistA.js in </w:t>
        </w:r>
        <w:proofErr w:type="gramStart"/>
        <w:r w:rsidR="005E3C07" w:rsidRPr="005E3C07">
          <w:t>both Development</w:t>
        </w:r>
        <w:proofErr w:type="gramEnd"/>
        <w:r w:rsidR="005E3C07" w:rsidRPr="005E3C07">
          <w:t xml:space="preserve">, Deployment and Sustainment where </w:t>
        </w:r>
        <w:r w:rsidR="005E3C07">
          <w:t xml:space="preserve">Liberty </w:t>
        </w:r>
        <w:r w:rsidR="005E3C07" w:rsidRPr="005E3C07">
          <w:t xml:space="preserve">worked to integrate Node.js RESTful services with </w:t>
        </w:r>
        <w:proofErr w:type="spellStart"/>
        <w:r w:rsidR="005E3C07" w:rsidRPr="005E3C07">
          <w:t>VistA</w:t>
        </w:r>
        <w:proofErr w:type="spellEnd"/>
        <w:r w:rsidR="005E3C07" w:rsidRPr="005E3C07">
          <w:t xml:space="preserve">, which used the </w:t>
        </w:r>
        <w:proofErr w:type="spellStart"/>
        <w:r w:rsidR="005E3C07" w:rsidRPr="005E3C07">
          <w:t>cache.node</w:t>
        </w:r>
        <w:proofErr w:type="spellEnd"/>
        <w:r w:rsidR="005E3C07" w:rsidRPr="005E3C07">
          <w:t xml:space="preserve"> API. </w:t>
        </w:r>
        <w:r w:rsidR="005E3C07">
          <w:t xml:space="preserve">Their approach centered on </w:t>
        </w:r>
        <w:proofErr w:type="spellStart"/>
        <w:r w:rsidR="005E3C07" w:rsidRPr="005E3C07">
          <w:t>VistA</w:t>
        </w:r>
        <w:proofErr w:type="spellEnd"/>
        <w:r w:rsidR="005E3C07" w:rsidRPr="005E3C07">
          <w:t xml:space="preserve"> Kernel login code to pass a SAML assertion collected from the VA IAM. This included decoupling business logic, understanding workflows within RPCs as well as eventually identifying issues with </w:t>
        </w:r>
        <w:proofErr w:type="spellStart"/>
        <w:r w:rsidR="005E3C07" w:rsidRPr="005E3C07">
          <w:t>cache.node</w:t>
        </w:r>
        <w:proofErr w:type="spellEnd"/>
        <w:r w:rsidR="005E3C07" w:rsidRPr="005E3C07">
          <w:t xml:space="preserve"> regarding the use of a shared process id that created problems with </w:t>
        </w:r>
        <w:proofErr w:type="spellStart"/>
        <w:r w:rsidR="005E3C07" w:rsidRPr="005E3C07">
          <w:t>VistA</w:t>
        </w:r>
        <w:proofErr w:type="spellEnd"/>
        <w:r w:rsidR="005E3C07" w:rsidRPr="005E3C07">
          <w:t xml:space="preserve"> file locks.</w:t>
        </w:r>
        <w:r w:rsidR="005E3C07" w:rsidRPr="005E3C07" w:rsidDel="00853BE3">
          <w:t xml:space="preserve"> </w:t>
        </w:r>
      </w:ins>
      <w:ins w:id="200" w:author="Department of Veterans Affairs" w:date="2017-07-28T16:23:00Z">
        <w:r w:rsidR="005E3C07">
          <w:t xml:space="preserve">Liberty also referenced work on </w:t>
        </w:r>
        <w:r w:rsidR="005E3C07" w:rsidRPr="005E3C07">
          <w:t xml:space="preserve">VIA, Vista.js, </w:t>
        </w:r>
      </w:ins>
      <w:ins w:id="201" w:author="Department of Veterans Affairs" w:date="2017-07-28T16:24:00Z">
        <w:r w:rsidR="005E3C07">
          <w:t xml:space="preserve">and </w:t>
        </w:r>
      </w:ins>
      <w:ins w:id="202" w:author="Department of Veterans Affairs" w:date="2017-07-28T16:23:00Z">
        <w:r w:rsidR="005E3C07" w:rsidRPr="005E3C07">
          <w:t xml:space="preserve">VSA projects. </w:t>
        </w:r>
      </w:ins>
      <w:ins w:id="203" w:author="Department of Veterans Affairs" w:date="2017-07-28T16:32:00Z">
        <w:r w:rsidR="0081531C">
          <w:t xml:space="preserve">Their approaches also involved deep security considerations as indicated by the requirement for enhanced data security for </w:t>
        </w:r>
      </w:ins>
      <w:ins w:id="204" w:author="Department of Veterans Affairs" w:date="2017-07-28T16:33:00Z">
        <w:r w:rsidR="0081531C">
          <w:t>access control, auditing, and RPC encryption.</w:t>
        </w:r>
      </w:ins>
    </w:p>
    <w:p w14:paraId="28001105" w14:textId="1757304A" w:rsidR="0081531C" w:rsidRPr="0081531C" w:rsidRDefault="005E3C07" w:rsidP="00F8362C">
      <w:pPr>
        <w:pStyle w:val="ListParagraph"/>
        <w:numPr>
          <w:ilvl w:val="1"/>
          <w:numId w:val="46"/>
        </w:numPr>
        <w:rPr>
          <w:ins w:id="205" w:author="Department of Veterans Affairs" w:date="2017-07-28T16:31:00Z"/>
        </w:rPr>
      </w:pPr>
      <w:ins w:id="206" w:author="Department of Veterans Affairs" w:date="2017-07-28T16:24:00Z">
        <w:r>
          <w:t xml:space="preserve">Although each of these projects has required the decoupling of business logic from MUMPS-based RPCs, each of these projects have </w:t>
        </w:r>
      </w:ins>
      <w:ins w:id="207" w:author="Department of Veterans Affairs" w:date="2017-07-28T16:25:00Z">
        <w:r>
          <w:t>w</w:t>
        </w:r>
      </w:ins>
      <w:ins w:id="208" w:author="Department of Veterans Affairs" w:date="2017-07-28T16:23:00Z">
        <w:r w:rsidRPr="005E3C07">
          <w:t>rapp</w:t>
        </w:r>
      </w:ins>
      <w:ins w:id="209" w:author="Department of Veterans Affairs" w:date="2017-07-28T16:25:00Z">
        <w:r>
          <w:t>ed</w:t>
        </w:r>
      </w:ins>
      <w:ins w:id="210" w:author="Department of Veterans Affairs" w:date="2017-07-28T16:23:00Z">
        <w:r>
          <w:t xml:space="preserve"> MUMPS </w:t>
        </w:r>
        <w:commentRangeStart w:id="211"/>
        <w:r>
          <w:t>RPC</w:t>
        </w:r>
      </w:ins>
      <w:ins w:id="212" w:author="Department of Veterans Affairs" w:date="2017-07-28T16:25:00Z">
        <w:r>
          <w:t>s</w:t>
        </w:r>
      </w:ins>
      <w:commentRangeEnd w:id="211"/>
      <w:ins w:id="213" w:author="Department of Veterans Affairs" w:date="2017-07-28T16:27:00Z">
        <w:r w:rsidR="0081531C">
          <w:rPr>
            <w:rStyle w:val="CommentReference"/>
            <w:rFonts w:ascii="Times New Roman" w:hAnsi="Times New Roman" w:cs="Traditional Arabic"/>
            <w:lang w:bidi="ar-BH"/>
          </w:rPr>
          <w:commentReference w:id="211"/>
        </w:r>
      </w:ins>
      <w:ins w:id="214" w:author="Department of Veterans Affairs" w:date="2017-07-28T16:25:00Z">
        <w:r>
          <w:t xml:space="preserve">, which indicates continuation of </w:t>
        </w:r>
      </w:ins>
      <w:ins w:id="215" w:author="Department of Veterans Affairs" w:date="2017-07-28T16:23:00Z">
        <w:r w:rsidRPr="005E3C07">
          <w:t>a legacy MUMPS code dependency</w:t>
        </w:r>
      </w:ins>
      <w:ins w:id="216" w:author="Department of Veterans Affairs" w:date="2017-07-28T16:25:00Z">
        <w:r>
          <w:t>, contrary to the PWS objective stated in the background and in Section 5.2 of the PWS, which states, “</w:t>
        </w:r>
      </w:ins>
      <w:ins w:id="217" w:author="Department of Veterans Affairs" w:date="2017-07-28T16:31:00Z">
        <w:r w:rsidR="0081531C" w:rsidRPr="0081531C">
          <w:t>Surface specific VISTA/CPRS clinical function and business logic, and emulate with an industry-standard, model-driven, secure service interface with no legacy Massachusetts General Hospital Utility Multi-Programming System (MUMPS) code dependencies while keeping CPRS operational (supporting both backwards and forwards compatibility).</w:t>
        </w:r>
      </w:ins>
      <w:ins w:id="218" w:author="Department of Veterans Affairs" w:date="2017-07-28T16:32:00Z">
        <w:r w:rsidR="0081531C">
          <w:t>”</w:t>
        </w:r>
      </w:ins>
      <w:ins w:id="219" w:author="Department of Veterans Affairs" w:date="2017-07-28T16:33:00Z">
        <w:r w:rsidR="0081531C">
          <w:t xml:space="preserve">  Therefore, it is believed that they may not have experience with RPC </w:t>
        </w:r>
        <w:commentRangeStart w:id="220"/>
        <w:r w:rsidR="0081531C">
          <w:t>emulation</w:t>
        </w:r>
      </w:ins>
      <w:commentRangeEnd w:id="220"/>
      <w:ins w:id="221" w:author="Department of Veterans Affairs" w:date="2017-07-28T16:34:00Z">
        <w:r w:rsidR="0081531C">
          <w:rPr>
            <w:rStyle w:val="CommentReference"/>
            <w:rFonts w:ascii="Times New Roman" w:hAnsi="Times New Roman" w:cs="Traditional Arabic"/>
            <w:lang w:bidi="ar-BH"/>
          </w:rPr>
          <w:commentReference w:id="220"/>
        </w:r>
      </w:ins>
      <w:ins w:id="222" w:author="Department of Veterans Affairs" w:date="2017-07-28T16:33:00Z">
        <w:r w:rsidR="0081531C">
          <w:t>.</w:t>
        </w:r>
      </w:ins>
    </w:p>
    <w:p w14:paraId="1650E13D" w14:textId="2A0F17E2" w:rsidR="005E3C07" w:rsidRDefault="005E3C07" w:rsidP="00F8362C">
      <w:pPr>
        <w:pStyle w:val="ListParagraph"/>
        <w:numPr>
          <w:ilvl w:val="0"/>
          <w:numId w:val="0"/>
        </w:numPr>
        <w:ind w:left="720"/>
        <w:rPr>
          <w:ins w:id="223" w:author="Department of Veterans Affairs" w:date="2017-07-28T16:23:00Z"/>
        </w:rPr>
      </w:pPr>
    </w:p>
    <w:p w14:paraId="49B04D7E" w14:textId="1CBB495D" w:rsidR="005E3C07" w:rsidRDefault="00E45670" w:rsidP="00F8362C">
      <w:pPr>
        <w:pStyle w:val="ListParagraph"/>
        <w:numPr>
          <w:ilvl w:val="0"/>
          <w:numId w:val="0"/>
        </w:numPr>
        <w:ind w:left="720"/>
        <w:rPr>
          <w:ins w:id="224" w:author="Department of Veterans Affairs" w:date="2017-07-28T16:23:00Z"/>
        </w:rPr>
      </w:pPr>
      <w:ins w:id="225" w:author="Department of Veterans Affairs" w:date="2017-07-28T17:36:00Z">
        <w:r>
          <w:lastRenderedPageBreak/>
          <w:t xml:space="preserve">Based on the revised responses to the second RFI release, we believe that:  </w:t>
        </w:r>
        <w:r w:rsidRPr="00E45670">
          <w:rPr>
            <w:highlight w:val="yellow"/>
            <w:rPrChange w:id="226" w:author="Department of Veterans Affairs" w:date="2017-07-28T17:36:00Z">
              <w:rPr/>
            </w:rPrChange>
          </w:rPr>
          <w:t>State the summary.</w:t>
        </w:r>
      </w:ins>
      <w:bookmarkStart w:id="227" w:name="_GoBack"/>
      <w:bookmarkEnd w:id="227"/>
    </w:p>
    <w:p w14:paraId="5D2CA232" w14:textId="77777777" w:rsidR="00F0523C" w:rsidRPr="00F0523C" w:rsidRDefault="00F0523C" w:rsidP="00F0523C">
      <w:pPr>
        <w:pStyle w:val="ListParagraph"/>
        <w:numPr>
          <w:ilvl w:val="0"/>
          <w:numId w:val="0"/>
        </w:numPr>
        <w:ind w:left="720"/>
      </w:pPr>
    </w:p>
    <w:p w14:paraId="4F9E2D73" w14:textId="77777777" w:rsidR="000810C0" w:rsidRPr="00C43FA8" w:rsidRDefault="000810C0" w:rsidP="00F16589">
      <w:pPr>
        <w:ind w:left="0"/>
        <w:rPr>
          <w:rFonts w:ascii="Arial" w:hAnsi="Arial" w:cs="Arial"/>
        </w:rPr>
      </w:pPr>
    </w:p>
    <w:p w14:paraId="663C3C5F" w14:textId="77777777" w:rsidR="00AD6443" w:rsidRDefault="00AD6443" w:rsidP="00AD6443">
      <w:pPr>
        <w:ind w:left="0"/>
      </w:pPr>
    </w:p>
    <w:p w14:paraId="4EBD0BBF" w14:textId="3A19AE3A" w:rsidR="00AD6443" w:rsidRDefault="00AD6443" w:rsidP="00AD6443">
      <w:pPr>
        <w:ind w:left="0"/>
      </w:pPr>
    </w:p>
    <w:sectPr w:rsidR="00AD6443" w:rsidSect="00A95D90">
      <w:headerReference w:type="default" r:id="rId13"/>
      <w:footerReference w:type="even" r:id="rId14"/>
      <w:footerReference w:type="default" r:id="rId15"/>
      <w:pgSz w:w="15840" w:h="12240" w:orient="landscape"/>
      <w:pgMar w:top="990" w:right="1440" w:bottom="1440" w:left="108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usan Banasiak" w:date="2017-07-28T17:36:00Z" w:initials="SB">
    <w:p w14:paraId="3B522C3E" w14:textId="3CA07D93" w:rsidR="00693B40" w:rsidRDefault="00693B40">
      <w:pPr>
        <w:pStyle w:val="CommentText"/>
      </w:pPr>
      <w:r>
        <w:rPr>
          <w:rStyle w:val="CommentReference"/>
        </w:rPr>
        <w:annotationRef/>
      </w:r>
      <w:r>
        <w:t>Who did the review</w:t>
      </w:r>
    </w:p>
    <w:p w14:paraId="23DE335B" w14:textId="1E64FD9B" w:rsidR="00AD6443" w:rsidRDefault="00AD6443">
      <w:pPr>
        <w:pStyle w:val="CommentText"/>
      </w:pPr>
      <w:r w:rsidRPr="00AD6443">
        <w:rPr>
          <w:highlight w:val="green"/>
        </w:rPr>
        <w:t>DKT - Done</w:t>
      </w:r>
    </w:p>
  </w:comment>
  <w:comment w:id="41" w:author="Susan Banasiak" w:date="2017-07-28T17:36:00Z" w:initials="SB">
    <w:p w14:paraId="08C225EF" w14:textId="7AA988F5" w:rsidR="00E14A81" w:rsidRDefault="00E14A81">
      <w:pPr>
        <w:pStyle w:val="CommentText"/>
      </w:pPr>
      <w:r>
        <w:rPr>
          <w:rStyle w:val="CommentReference"/>
        </w:rPr>
        <w:annotationRef/>
      </w:r>
      <w:r>
        <w:t xml:space="preserve">Short narrative as to what they addressed and why </w:t>
      </w:r>
      <w:proofErr w:type="spellStart"/>
      <w:r>
        <w:t>the</w:t>
      </w:r>
      <w:proofErr w:type="spellEnd"/>
      <w:r>
        <w:t xml:space="preserve"> appear to be capable to provide the services in the PWS.  Could be past experience, current actions working on that are similar, etc.</w:t>
      </w:r>
    </w:p>
    <w:p w14:paraId="7A8384CA" w14:textId="228A3CBC" w:rsidR="00AD6443" w:rsidRDefault="00AD6443">
      <w:pPr>
        <w:pStyle w:val="CommentText"/>
      </w:pPr>
      <w:r w:rsidRPr="00AD6443">
        <w:rPr>
          <w:highlight w:val="green"/>
        </w:rPr>
        <w:t>DKT - Done</w:t>
      </w:r>
    </w:p>
  </w:comment>
  <w:comment w:id="46" w:author="Department of Veterans Affairs" w:date="2017-07-28T17:36:00Z" w:initials="DoVA">
    <w:p w14:paraId="3406A40C" w14:textId="3B14CD31" w:rsidR="00F8362C" w:rsidRDefault="00F8362C">
      <w:pPr>
        <w:pStyle w:val="CommentText"/>
      </w:pPr>
      <w:r>
        <w:rPr>
          <w:rStyle w:val="CommentReference"/>
        </w:rPr>
        <w:annotationRef/>
      </w:r>
      <w:r>
        <w:t>Is this not a feasible approach?  Isn’t HL7 the standard?</w:t>
      </w:r>
    </w:p>
  </w:comment>
  <w:comment w:id="94" w:author="Department of Veterans Affairs" w:date="2017-07-28T17:36:00Z" w:initials="DoVA">
    <w:p w14:paraId="6DA45D98" w14:textId="1403E2F5" w:rsidR="00744FF5" w:rsidRDefault="00744FF5">
      <w:pPr>
        <w:pStyle w:val="CommentText"/>
      </w:pPr>
      <w:r>
        <w:rPr>
          <w:rStyle w:val="CommentReference"/>
        </w:rPr>
        <w:annotationRef/>
      </w:r>
      <w:r>
        <w:t>Why is this not sufficient?</w:t>
      </w:r>
    </w:p>
  </w:comment>
  <w:comment w:id="111" w:author="Department of Veterans Affairs" w:date="2017-07-28T17:36:00Z" w:initials="DoVA">
    <w:p w14:paraId="302380B1" w14:textId="4F4DB5CA" w:rsidR="001119D9" w:rsidRDefault="001119D9">
      <w:pPr>
        <w:pStyle w:val="CommentText"/>
      </w:pPr>
      <w:r>
        <w:rPr>
          <w:rStyle w:val="CommentReference"/>
        </w:rPr>
        <w:annotationRef/>
      </w:r>
      <w:r>
        <w:t xml:space="preserve">Why are </w:t>
      </w:r>
      <w:proofErr w:type="spellStart"/>
      <w:r>
        <w:t>their</w:t>
      </w:r>
      <w:proofErr w:type="spellEnd"/>
      <w:r>
        <w:t xml:space="preserve"> other proposed approaches, which seem to leverage your proposed technologies, not </w:t>
      </w:r>
      <w:proofErr w:type="spellStart"/>
      <w:r>
        <w:t>suffient</w:t>
      </w:r>
      <w:proofErr w:type="spellEnd"/>
      <w:r>
        <w:t>?</w:t>
      </w:r>
    </w:p>
  </w:comment>
  <w:comment w:id="141" w:author="Department of Veterans Affairs" w:date="2017-07-28T17:36:00Z" w:initials="DoVA">
    <w:p w14:paraId="382E2708" w14:textId="490B7A7C" w:rsidR="00F8362C" w:rsidRDefault="00F8362C">
      <w:pPr>
        <w:pStyle w:val="CommentText"/>
      </w:pPr>
      <w:r>
        <w:rPr>
          <w:rStyle w:val="CommentReference"/>
        </w:rPr>
        <w:annotationRef/>
      </w:r>
      <w:r>
        <w:t>Dr. Richards, what are these acronyms?</w:t>
      </w:r>
    </w:p>
  </w:comment>
  <w:comment w:id="211" w:author="Department of Veterans Affairs" w:date="2017-07-28T17:36:00Z" w:initials="DoVA">
    <w:p w14:paraId="59552B53" w14:textId="77777777" w:rsidR="0081531C" w:rsidRDefault="0081531C">
      <w:pPr>
        <w:pStyle w:val="CommentText"/>
      </w:pPr>
      <w:r>
        <w:rPr>
          <w:rStyle w:val="CommentReference"/>
        </w:rPr>
        <w:annotationRef/>
      </w:r>
      <w:r>
        <w:t>Dr. Richards, they do not state this explicitly.  They use all your buzzwords, so it looks like they’re addressing your approach.  How can we really say that their approach is wrapping vs. emulation?</w:t>
      </w:r>
    </w:p>
    <w:p w14:paraId="336BFF19" w14:textId="77777777" w:rsidR="0081531C" w:rsidRDefault="0081531C">
      <w:pPr>
        <w:pStyle w:val="CommentText"/>
      </w:pPr>
    </w:p>
    <w:p w14:paraId="204169FF" w14:textId="770A85D3" w:rsidR="0081531C" w:rsidRDefault="0081531C">
      <w:pPr>
        <w:pStyle w:val="CommentText"/>
      </w:pPr>
      <w:r>
        <w:t xml:space="preserve">I think you should re-read page 3 where they indicate an RPC emulation approach for: </w:t>
      </w:r>
      <w:r w:rsidRPr="0081531C">
        <w:t>Order Entry Results Reporting (OERR) package as well as Pharmacy Enterprise Customization System (PECS) and Pharmacy Product System – National (PPS-N) GUIs and the Outpatient Pharmacy package.</w:t>
      </w:r>
    </w:p>
  </w:comment>
  <w:comment w:id="220" w:author="Department of Veterans Affairs" w:date="2017-07-28T17:36:00Z" w:initials="DoVA">
    <w:p w14:paraId="20140AC7" w14:textId="572F1928" w:rsidR="0081531C" w:rsidRDefault="0081531C">
      <w:pPr>
        <w:pStyle w:val="CommentText"/>
      </w:pPr>
      <w:r>
        <w:rPr>
          <w:rStyle w:val="CommentReference"/>
        </w:rPr>
        <w:annotationRef/>
      </w:r>
      <w:r>
        <w:t xml:space="preserve">I’m not sure we can make this claim.  They seem to indicate having staff that does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E756F" w14:textId="77777777" w:rsidR="006D5BAB" w:rsidRDefault="006D5BAB" w:rsidP="00EA7FC9">
      <w:r>
        <w:separator/>
      </w:r>
    </w:p>
  </w:endnote>
  <w:endnote w:type="continuationSeparator" w:id="0">
    <w:p w14:paraId="66240E34" w14:textId="77777777" w:rsidR="006D5BAB" w:rsidRDefault="006D5BAB" w:rsidP="00EA7FC9">
      <w:r>
        <w:continuationSeparator/>
      </w:r>
    </w:p>
  </w:endnote>
  <w:endnote w:type="continuationNotice" w:id="1">
    <w:p w14:paraId="499BF071" w14:textId="77777777" w:rsidR="006D5BAB" w:rsidRDefault="006D5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65F0" w14:textId="77777777" w:rsidR="00A95D90" w:rsidRDefault="00A95D90" w:rsidP="00097F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7F65F1" w14:textId="77777777" w:rsidR="00A95D90" w:rsidRDefault="00A95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65F2" w14:textId="77777777" w:rsidR="00A95D90" w:rsidRDefault="00A95D90" w:rsidP="00097F09">
    <w:pPr>
      <w:pStyle w:val="Footer"/>
      <w:pBdr>
        <w:top w:val="single" w:sz="4" w:space="1" w:color="auto"/>
      </w:pBdr>
      <w:ind w:left="0"/>
    </w:pPr>
    <w:r>
      <w:t>Request for Information</w:t>
    </w:r>
    <w:r>
      <w:tab/>
    </w:r>
    <w:r>
      <w:tab/>
    </w:r>
    <w:r>
      <w:fldChar w:fldCharType="begin"/>
    </w:r>
    <w:r>
      <w:instrText xml:space="preserve"> PAGE   \* MERGEFORMAT </w:instrText>
    </w:r>
    <w:r>
      <w:fldChar w:fldCharType="separate"/>
    </w:r>
    <w:r w:rsidR="00E45670">
      <w:rPr>
        <w:noProof/>
      </w:rPr>
      <w:t>9</w:t>
    </w:r>
    <w:r>
      <w:rPr>
        <w:noProof/>
      </w:rPr>
      <w:fldChar w:fldCharType="end"/>
    </w:r>
  </w:p>
  <w:p w14:paraId="7D7F65F3" w14:textId="77777777" w:rsidR="00A95D90" w:rsidRPr="00E90982" w:rsidRDefault="00A95D90" w:rsidP="00097F09">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9C9A" w14:textId="77777777" w:rsidR="006D5BAB" w:rsidRDefault="006D5BAB" w:rsidP="00EA7FC9">
      <w:r>
        <w:separator/>
      </w:r>
    </w:p>
  </w:footnote>
  <w:footnote w:type="continuationSeparator" w:id="0">
    <w:p w14:paraId="56442EAC" w14:textId="77777777" w:rsidR="006D5BAB" w:rsidRDefault="006D5BAB" w:rsidP="00EA7FC9">
      <w:r>
        <w:continuationSeparator/>
      </w:r>
    </w:p>
  </w:footnote>
  <w:footnote w:type="continuationNotice" w:id="1">
    <w:p w14:paraId="169C089F" w14:textId="77777777" w:rsidR="006D5BAB" w:rsidRDefault="006D5B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F65ED" w14:textId="77777777" w:rsidR="00A95D90" w:rsidRPr="00005B4D" w:rsidRDefault="00A95D90" w:rsidP="00EA7FC9">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cs="Times New Roman"/>
        <w:b/>
        <w:bCs/>
        <w:sz w:val="18"/>
        <w:szCs w:val="18"/>
        <w:lang w:bidi="ar-SA"/>
      </w:rPr>
    </w:pPr>
    <w:r w:rsidRPr="00005B4D">
      <w:rPr>
        <w:rFonts w:cs="Times New Roman"/>
        <w:b/>
        <w:bCs/>
        <w:sz w:val="23"/>
        <w:szCs w:val="23"/>
        <w:lang w:bidi="ar-SA"/>
      </w:rPr>
      <w:t>RFI T</w:t>
    </w:r>
    <w:r w:rsidRPr="00005B4D">
      <w:rPr>
        <w:rFonts w:cs="Times New Roman"/>
        <w:b/>
        <w:bCs/>
        <w:sz w:val="18"/>
        <w:szCs w:val="18"/>
        <w:lang w:bidi="ar-SA"/>
      </w:rPr>
      <w:t xml:space="preserve">ECHNICAL </w:t>
    </w:r>
    <w:r w:rsidRPr="00005B4D">
      <w:rPr>
        <w:rFonts w:cs="Times New Roman"/>
        <w:b/>
        <w:bCs/>
        <w:sz w:val="23"/>
        <w:szCs w:val="23"/>
        <w:lang w:bidi="ar-SA"/>
      </w:rPr>
      <w:t>E</w:t>
    </w:r>
    <w:r w:rsidRPr="00005B4D">
      <w:rPr>
        <w:rFonts w:cs="Times New Roman"/>
        <w:b/>
        <w:bCs/>
        <w:sz w:val="18"/>
        <w:szCs w:val="18"/>
        <w:lang w:bidi="ar-SA"/>
      </w:rPr>
      <w:t xml:space="preserve">VALUATION </w:t>
    </w:r>
    <w:r w:rsidRPr="00005B4D">
      <w:rPr>
        <w:rFonts w:cs="Times New Roman"/>
        <w:b/>
        <w:bCs/>
        <w:sz w:val="23"/>
        <w:szCs w:val="23"/>
        <w:lang w:bidi="ar-SA"/>
      </w:rPr>
      <w:t>R</w:t>
    </w:r>
    <w:r w:rsidRPr="00005B4D">
      <w:rPr>
        <w:rFonts w:cs="Times New Roman"/>
        <w:b/>
        <w:bCs/>
        <w:sz w:val="18"/>
        <w:szCs w:val="18"/>
        <w:lang w:bidi="ar-SA"/>
      </w:rPr>
      <w:t>EPORT</w:t>
    </w:r>
  </w:p>
  <w:p w14:paraId="7D7F65EE" w14:textId="77777777" w:rsidR="00A95D90" w:rsidRPr="00005B4D" w:rsidRDefault="00A95D90" w:rsidP="00EA7FC9">
    <w:pPr>
      <w:keepLines w:val="0"/>
      <w:tabs>
        <w:tab w:val="clear" w:pos="851"/>
        <w:tab w:val="clear" w:pos="1701"/>
        <w:tab w:val="clear" w:pos="2552"/>
        <w:tab w:val="clear" w:pos="3402"/>
        <w:tab w:val="clear" w:pos="4253"/>
        <w:tab w:val="clear" w:pos="5103"/>
        <w:tab w:val="clear" w:pos="5954"/>
        <w:tab w:val="clear" w:pos="6804"/>
        <w:tab w:val="clear" w:pos="7655"/>
      </w:tabs>
      <w:autoSpaceDE w:val="0"/>
      <w:autoSpaceDN w:val="0"/>
      <w:adjustRightInd w:val="0"/>
      <w:ind w:left="0"/>
      <w:jc w:val="center"/>
      <w:rPr>
        <w:rFonts w:cs="Times New Roman"/>
        <w:b/>
        <w:bCs/>
        <w:sz w:val="23"/>
        <w:szCs w:val="23"/>
        <w:lang w:bidi="ar-SA"/>
      </w:rPr>
    </w:pPr>
    <w:r w:rsidRPr="00005B4D">
      <w:rPr>
        <w:rFonts w:cs="Times New Roman"/>
        <w:b/>
        <w:bCs/>
        <w:sz w:val="23"/>
        <w:szCs w:val="23"/>
        <w:lang w:bidi="ar-SA"/>
      </w:rPr>
      <w:t>P</w:t>
    </w:r>
    <w:r w:rsidRPr="00005B4D">
      <w:rPr>
        <w:rFonts w:cs="Times New Roman"/>
        <w:b/>
        <w:bCs/>
        <w:sz w:val="18"/>
        <w:szCs w:val="18"/>
        <w:lang w:bidi="ar-SA"/>
      </w:rPr>
      <w:t xml:space="preserve">REPARED FOR </w:t>
    </w:r>
    <w:r w:rsidRPr="00005B4D">
      <w:rPr>
        <w:rFonts w:cs="Times New Roman"/>
        <w:b/>
        <w:bCs/>
        <w:sz w:val="23"/>
        <w:szCs w:val="23"/>
        <w:lang w:bidi="ar-SA"/>
      </w:rPr>
      <w:t>Technology Acquisition Center</w:t>
    </w:r>
  </w:p>
  <w:p w14:paraId="7D7F65EF" w14:textId="77777777" w:rsidR="00A95D90" w:rsidRDefault="00A95D90" w:rsidP="00097F09">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7F0169"/>
    <w:multiLevelType w:val="hybridMultilevel"/>
    <w:tmpl w:val="C84BF7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FB"/>
    <w:multiLevelType w:val="multilevel"/>
    <w:tmpl w:val="511ADA62"/>
    <w:lvl w:ilvl="0">
      <w:start w:val="1"/>
      <w:numFmt w:val="decimal"/>
      <w:pStyle w:val="Heading1"/>
      <w:lvlText w:val="%1"/>
      <w:lvlJc w:val="left"/>
      <w:pPr>
        <w:tabs>
          <w:tab w:val="num" w:pos="424"/>
        </w:tabs>
        <w:ind w:left="424" w:hanging="424"/>
      </w:pPr>
      <w:rPr>
        <w:rFonts w:ascii="Arial" w:hAnsi="Arial" w:cs="Arial" w:hint="default"/>
        <w:color w:val="1F497D" w:themeColor="text2"/>
      </w:rPr>
    </w:lvl>
    <w:lvl w:ilvl="1">
      <w:start w:val="1"/>
      <w:numFmt w:val="decimal"/>
      <w:pStyle w:val="Heading2"/>
      <w:lvlText w:val="%1.%2"/>
      <w:lvlJc w:val="left"/>
      <w:pPr>
        <w:tabs>
          <w:tab w:val="num" w:pos="567"/>
        </w:tabs>
        <w:ind w:left="567" w:hanging="425"/>
      </w:pPr>
      <w:rPr>
        <w:rFonts w:cs="Times New Roman"/>
      </w:rPr>
    </w:lvl>
    <w:lvl w:ilvl="2">
      <w:start w:val="1"/>
      <w:numFmt w:val="decimal"/>
      <w:pStyle w:val="Heading3"/>
      <w:lvlText w:val="%1.%2.%3"/>
      <w:lvlJc w:val="left"/>
      <w:pPr>
        <w:tabs>
          <w:tab w:val="num" w:pos="862"/>
        </w:tabs>
        <w:ind w:left="567" w:hanging="425"/>
      </w:pPr>
      <w:rPr>
        <w:rFonts w:cs="Times New Roman"/>
      </w:rPr>
    </w:lvl>
    <w:lvl w:ilvl="3">
      <w:start w:val="1"/>
      <w:numFmt w:val="decimal"/>
      <w:pStyle w:val="Heading4"/>
      <w:lvlText w:val="%1.%2.%3.%4"/>
      <w:lvlJc w:val="left"/>
      <w:pPr>
        <w:tabs>
          <w:tab w:val="num" w:pos="1222"/>
        </w:tabs>
        <w:ind w:left="567" w:hanging="425"/>
      </w:pPr>
      <w:rPr>
        <w:rFonts w:ascii="Times New Roman" w:hAnsi="Times New Roman" w:cs="Times New Roman" w:hint="default"/>
        <w:b/>
        <w:bCs/>
        <w:i w:val="0"/>
        <w:iCs w:val="0"/>
      </w:rPr>
    </w:lvl>
    <w:lvl w:ilvl="4">
      <w:start w:val="1"/>
      <w:numFmt w:val="decimal"/>
      <w:pStyle w:val="Heading5"/>
      <w:lvlText w:val="%1.%2.%3.%4.%5"/>
      <w:lvlJc w:val="left"/>
      <w:pPr>
        <w:tabs>
          <w:tab w:val="num" w:pos="1222"/>
        </w:tabs>
        <w:ind w:left="567" w:hanging="425"/>
      </w:pPr>
      <w:rPr>
        <w:rFonts w:cs="Times New Roman"/>
      </w:rPr>
    </w:lvl>
    <w:lvl w:ilvl="5">
      <w:start w:val="1"/>
      <w:numFmt w:val="decimal"/>
      <w:pStyle w:val="Heading6"/>
      <w:lvlText w:val="%1.%2.%3.%4.%5%6."/>
      <w:lvlJc w:val="left"/>
      <w:pPr>
        <w:tabs>
          <w:tab w:val="num" w:pos="0"/>
        </w:tabs>
        <w:ind w:left="4248" w:hanging="708"/>
      </w:pPr>
      <w:rPr>
        <w:rFonts w:cs="Times New Roman"/>
      </w:rPr>
    </w:lvl>
    <w:lvl w:ilvl="6">
      <w:start w:val="1"/>
      <w:numFmt w:val="decimal"/>
      <w:pStyle w:val="Heading7"/>
      <w:lvlText w:val="%1.%2.%3.%4.%5%6.%7."/>
      <w:lvlJc w:val="left"/>
      <w:pPr>
        <w:tabs>
          <w:tab w:val="num" w:pos="0"/>
        </w:tabs>
        <w:ind w:left="4956" w:hanging="708"/>
      </w:pPr>
      <w:rPr>
        <w:rFonts w:cs="Times New Roman"/>
      </w:rPr>
    </w:lvl>
    <w:lvl w:ilvl="7">
      <w:start w:val="1"/>
      <w:numFmt w:val="decimal"/>
      <w:pStyle w:val="Heading8"/>
      <w:lvlText w:val="%1.%2.%3.%4.%5%6.%7.%8."/>
      <w:lvlJc w:val="left"/>
      <w:pPr>
        <w:tabs>
          <w:tab w:val="num" w:pos="0"/>
        </w:tabs>
        <w:ind w:left="5664" w:hanging="708"/>
      </w:pPr>
      <w:rPr>
        <w:rFonts w:cs="Times New Roman"/>
      </w:rPr>
    </w:lvl>
    <w:lvl w:ilvl="8">
      <w:start w:val="1"/>
      <w:numFmt w:val="decimal"/>
      <w:pStyle w:val="Heading9"/>
      <w:lvlText w:val="%1.%2.%3.%4.%5%6.%7.%8.%9."/>
      <w:lvlJc w:val="left"/>
      <w:pPr>
        <w:tabs>
          <w:tab w:val="num" w:pos="0"/>
        </w:tabs>
        <w:ind w:left="6372" w:hanging="708"/>
      </w:pPr>
      <w:rPr>
        <w:rFonts w:cs="Times New Roman"/>
      </w:rPr>
    </w:lvl>
  </w:abstractNum>
  <w:abstractNum w:abstractNumId="2">
    <w:nsid w:val="03B56FDF"/>
    <w:multiLevelType w:val="hybridMultilevel"/>
    <w:tmpl w:val="534AC656"/>
    <w:lvl w:ilvl="0" w:tplc="FFFFFFFF">
      <w:start w:val="1"/>
      <w:numFmt w:val="bullet"/>
      <w:pStyle w:val="Bullet1multiplelines"/>
      <w:lvlText w:val=""/>
      <w:lvlJc w:val="left"/>
      <w:pPr>
        <w:tabs>
          <w:tab w:val="num" w:pos="720"/>
        </w:tabs>
        <w:ind w:left="720" w:hanging="360"/>
      </w:pPr>
      <w:rPr>
        <w:rFonts w:ascii="Symbol" w:hAnsi="Symbol" w:hint="default"/>
        <w:b w:val="0"/>
        <w:i w:val="0"/>
        <w:caps w:val="0"/>
        <w:strike w:val="0"/>
        <w:dstrike w:val="0"/>
        <w:outline w:val="0"/>
        <w:shadow w:val="0"/>
        <w:emboss w:val="0"/>
        <w:imprint w:val="0"/>
        <w:vanish w:val="0"/>
        <w:color w:val="auto"/>
        <w:sz w:val="24"/>
        <w:vertAlign w:val="baseline"/>
      </w:rPr>
    </w:lvl>
    <w:lvl w:ilvl="1" w:tplc="04090019">
      <w:start w:val="1"/>
      <w:numFmt w:val="lowerLetter"/>
      <w:lvlText w:val="%2."/>
      <w:lvlJc w:val="left"/>
      <w:pPr>
        <w:ind w:left="360" w:hanging="360"/>
      </w:pPr>
      <w:rPr>
        <w:rFonts w:cs="Times New Roman"/>
      </w:rPr>
    </w:lvl>
    <w:lvl w:ilvl="2" w:tplc="0409001B">
      <w:start w:val="1"/>
      <w:numFmt w:val="lowerRoman"/>
      <w:lvlText w:val="%3."/>
      <w:lvlJc w:val="right"/>
      <w:pPr>
        <w:ind w:left="1080" w:hanging="180"/>
      </w:pPr>
      <w:rPr>
        <w:rFonts w:cs="Times New Roman"/>
      </w:rPr>
    </w:lvl>
    <w:lvl w:ilvl="3" w:tplc="0409000F">
      <w:start w:val="1"/>
      <w:numFmt w:val="decimal"/>
      <w:lvlText w:val="%4."/>
      <w:lvlJc w:val="left"/>
      <w:pPr>
        <w:ind w:left="1800" w:hanging="360"/>
      </w:pPr>
      <w:rPr>
        <w:rFonts w:cs="Times New Roman"/>
      </w:rPr>
    </w:lvl>
    <w:lvl w:ilvl="4" w:tplc="04090019">
      <w:start w:val="1"/>
      <w:numFmt w:val="lowerLetter"/>
      <w:lvlText w:val="%5."/>
      <w:lvlJc w:val="left"/>
      <w:pPr>
        <w:ind w:left="2520" w:hanging="360"/>
      </w:pPr>
      <w:rPr>
        <w:rFonts w:cs="Times New Roman"/>
      </w:rPr>
    </w:lvl>
    <w:lvl w:ilvl="5" w:tplc="0409001B">
      <w:start w:val="1"/>
      <w:numFmt w:val="lowerRoman"/>
      <w:lvlText w:val="%6."/>
      <w:lvlJc w:val="right"/>
      <w:pPr>
        <w:ind w:left="3240" w:hanging="180"/>
      </w:pPr>
      <w:rPr>
        <w:rFonts w:cs="Times New Roman"/>
      </w:rPr>
    </w:lvl>
    <w:lvl w:ilvl="6" w:tplc="0409000F">
      <w:start w:val="1"/>
      <w:numFmt w:val="decimal"/>
      <w:lvlText w:val="%7."/>
      <w:lvlJc w:val="left"/>
      <w:pPr>
        <w:ind w:left="3960" w:hanging="360"/>
      </w:pPr>
      <w:rPr>
        <w:rFonts w:cs="Times New Roman"/>
      </w:rPr>
    </w:lvl>
    <w:lvl w:ilvl="7" w:tplc="04090019">
      <w:start w:val="1"/>
      <w:numFmt w:val="lowerLetter"/>
      <w:lvlText w:val="%8."/>
      <w:lvlJc w:val="left"/>
      <w:pPr>
        <w:ind w:left="4680" w:hanging="360"/>
      </w:pPr>
      <w:rPr>
        <w:rFonts w:cs="Times New Roman"/>
      </w:rPr>
    </w:lvl>
    <w:lvl w:ilvl="8" w:tplc="0409001B">
      <w:start w:val="1"/>
      <w:numFmt w:val="lowerRoman"/>
      <w:lvlText w:val="%9."/>
      <w:lvlJc w:val="right"/>
      <w:pPr>
        <w:ind w:left="5400" w:hanging="180"/>
      </w:pPr>
      <w:rPr>
        <w:rFonts w:cs="Times New Roman"/>
      </w:rPr>
    </w:lvl>
  </w:abstractNum>
  <w:abstractNum w:abstractNumId="3">
    <w:nsid w:val="03EF26EC"/>
    <w:multiLevelType w:val="hybridMultilevel"/>
    <w:tmpl w:val="DEC82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D56D1"/>
    <w:multiLevelType w:val="hybridMultilevel"/>
    <w:tmpl w:val="A02639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500F3"/>
    <w:multiLevelType w:val="hybridMultilevel"/>
    <w:tmpl w:val="CDDC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245BC8"/>
    <w:multiLevelType w:val="hybridMultilevel"/>
    <w:tmpl w:val="8340A3D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1A17F39"/>
    <w:multiLevelType w:val="hybridMultilevel"/>
    <w:tmpl w:val="497A58FC"/>
    <w:lvl w:ilvl="0" w:tplc="50C61F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175DFE"/>
    <w:multiLevelType w:val="hybridMultilevel"/>
    <w:tmpl w:val="5426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684FF8"/>
    <w:multiLevelType w:val="hybridMultilevel"/>
    <w:tmpl w:val="66B21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236E01"/>
    <w:multiLevelType w:val="hybridMultilevel"/>
    <w:tmpl w:val="E2E4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123812"/>
    <w:multiLevelType w:val="hybridMultilevel"/>
    <w:tmpl w:val="EB78F672"/>
    <w:lvl w:ilvl="0" w:tplc="F476E892">
      <w:start w:val="5"/>
      <w:numFmt w:val="bullet"/>
      <w:lvlText w:val="-"/>
      <w:lvlJc w:val="left"/>
      <w:pPr>
        <w:ind w:left="360" w:hanging="360"/>
      </w:pPr>
      <w:rPr>
        <w:rFonts w:ascii="Times New Roman" w:eastAsia="Times New Roman" w:hAnsi="Times New Roman" w:cs="Times New Roman"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9D423E"/>
    <w:multiLevelType w:val="hybridMultilevel"/>
    <w:tmpl w:val="ED5A21F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0B56B07"/>
    <w:multiLevelType w:val="hybridMultilevel"/>
    <w:tmpl w:val="8292A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323A25"/>
    <w:multiLevelType w:val="hybridMultilevel"/>
    <w:tmpl w:val="CEF87C16"/>
    <w:lvl w:ilvl="0" w:tplc="0409000F">
      <w:start w:val="1"/>
      <w:numFmt w:val="decimal"/>
      <w:lvlText w:val="%1."/>
      <w:lvlJc w:val="left"/>
      <w:pPr>
        <w:tabs>
          <w:tab w:val="num" w:pos="792"/>
        </w:tabs>
        <w:ind w:left="792" w:hanging="432"/>
      </w:pPr>
      <w:rPr>
        <w:rFonts w:hint="default"/>
        <w:color w:val="auto"/>
      </w:rPr>
    </w:lvl>
    <w:lvl w:ilvl="1" w:tplc="3BB05500">
      <w:start w:val="1"/>
      <w:numFmt w:val="bullet"/>
      <w:lvlText w:val="o"/>
      <w:lvlJc w:val="left"/>
      <w:pPr>
        <w:tabs>
          <w:tab w:val="num" w:pos="1440"/>
        </w:tabs>
        <w:ind w:left="1440" w:hanging="360"/>
      </w:pPr>
      <w:rPr>
        <w:rFonts w:ascii="Courier New" w:hAnsi="Courier New" w:hint="default"/>
      </w:rPr>
    </w:lvl>
    <w:lvl w:ilvl="2" w:tplc="5ED81F36" w:tentative="1">
      <w:start w:val="1"/>
      <w:numFmt w:val="bullet"/>
      <w:lvlText w:val=""/>
      <w:lvlJc w:val="left"/>
      <w:pPr>
        <w:tabs>
          <w:tab w:val="num" w:pos="2160"/>
        </w:tabs>
        <w:ind w:left="2160" w:hanging="360"/>
      </w:pPr>
      <w:rPr>
        <w:rFonts w:ascii="Wingdings" w:hAnsi="Wingdings" w:hint="default"/>
      </w:rPr>
    </w:lvl>
    <w:lvl w:ilvl="3" w:tplc="B9AC81BE" w:tentative="1">
      <w:start w:val="1"/>
      <w:numFmt w:val="bullet"/>
      <w:lvlText w:val=""/>
      <w:lvlJc w:val="left"/>
      <w:pPr>
        <w:tabs>
          <w:tab w:val="num" w:pos="2880"/>
        </w:tabs>
        <w:ind w:left="2880" w:hanging="360"/>
      </w:pPr>
      <w:rPr>
        <w:rFonts w:ascii="Symbol" w:hAnsi="Symbol" w:hint="default"/>
      </w:rPr>
    </w:lvl>
    <w:lvl w:ilvl="4" w:tplc="D090DF9C" w:tentative="1">
      <w:start w:val="1"/>
      <w:numFmt w:val="bullet"/>
      <w:lvlText w:val="o"/>
      <w:lvlJc w:val="left"/>
      <w:pPr>
        <w:tabs>
          <w:tab w:val="num" w:pos="3600"/>
        </w:tabs>
        <w:ind w:left="3600" w:hanging="360"/>
      </w:pPr>
      <w:rPr>
        <w:rFonts w:ascii="Courier New" w:hAnsi="Courier New" w:hint="default"/>
      </w:rPr>
    </w:lvl>
    <w:lvl w:ilvl="5" w:tplc="04FCAD76" w:tentative="1">
      <w:start w:val="1"/>
      <w:numFmt w:val="bullet"/>
      <w:lvlText w:val=""/>
      <w:lvlJc w:val="left"/>
      <w:pPr>
        <w:tabs>
          <w:tab w:val="num" w:pos="4320"/>
        </w:tabs>
        <w:ind w:left="4320" w:hanging="360"/>
      </w:pPr>
      <w:rPr>
        <w:rFonts w:ascii="Wingdings" w:hAnsi="Wingdings" w:hint="default"/>
      </w:rPr>
    </w:lvl>
    <w:lvl w:ilvl="6" w:tplc="383E0CFC" w:tentative="1">
      <w:start w:val="1"/>
      <w:numFmt w:val="bullet"/>
      <w:lvlText w:val=""/>
      <w:lvlJc w:val="left"/>
      <w:pPr>
        <w:tabs>
          <w:tab w:val="num" w:pos="5040"/>
        </w:tabs>
        <w:ind w:left="5040" w:hanging="360"/>
      </w:pPr>
      <w:rPr>
        <w:rFonts w:ascii="Symbol" w:hAnsi="Symbol" w:hint="default"/>
      </w:rPr>
    </w:lvl>
    <w:lvl w:ilvl="7" w:tplc="7048D800" w:tentative="1">
      <w:start w:val="1"/>
      <w:numFmt w:val="bullet"/>
      <w:lvlText w:val="o"/>
      <w:lvlJc w:val="left"/>
      <w:pPr>
        <w:tabs>
          <w:tab w:val="num" w:pos="5760"/>
        </w:tabs>
        <w:ind w:left="5760" w:hanging="360"/>
      </w:pPr>
      <w:rPr>
        <w:rFonts w:ascii="Courier New" w:hAnsi="Courier New" w:hint="default"/>
      </w:rPr>
    </w:lvl>
    <w:lvl w:ilvl="8" w:tplc="FEB4EB5A" w:tentative="1">
      <w:start w:val="1"/>
      <w:numFmt w:val="bullet"/>
      <w:lvlText w:val=""/>
      <w:lvlJc w:val="left"/>
      <w:pPr>
        <w:tabs>
          <w:tab w:val="num" w:pos="6480"/>
        </w:tabs>
        <w:ind w:left="6480" w:hanging="360"/>
      </w:pPr>
      <w:rPr>
        <w:rFonts w:ascii="Wingdings" w:hAnsi="Wingdings" w:hint="default"/>
      </w:rPr>
    </w:lvl>
  </w:abstractNum>
  <w:abstractNum w:abstractNumId="16">
    <w:nsid w:val="2BDF5753"/>
    <w:multiLevelType w:val="hybridMultilevel"/>
    <w:tmpl w:val="9FB6A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DD3EF1"/>
    <w:multiLevelType w:val="hybridMultilevel"/>
    <w:tmpl w:val="15D28182"/>
    <w:lvl w:ilvl="0" w:tplc="23667F7C">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8B3DAB"/>
    <w:multiLevelType w:val="hybridMultilevel"/>
    <w:tmpl w:val="EE5E0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FB5BB6"/>
    <w:multiLevelType w:val="hybridMultilevel"/>
    <w:tmpl w:val="E3C0BAA8"/>
    <w:lvl w:ilvl="0" w:tplc="6B7E49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1D3978"/>
    <w:multiLevelType w:val="hybridMultilevel"/>
    <w:tmpl w:val="C59EC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429410A"/>
    <w:multiLevelType w:val="hybridMultilevel"/>
    <w:tmpl w:val="50D2FAE6"/>
    <w:lvl w:ilvl="0" w:tplc="EAB83DB0">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F5653A"/>
    <w:multiLevelType w:val="hybridMultilevel"/>
    <w:tmpl w:val="8D020F96"/>
    <w:lvl w:ilvl="0" w:tplc="6D082D5A">
      <w:start w:val="1"/>
      <w:numFmt w:val="decimal"/>
      <w:lvlText w:val="%1."/>
      <w:lvlJc w:val="left"/>
      <w:pPr>
        <w:ind w:left="1571" w:hanging="360"/>
      </w:pPr>
      <w:rPr>
        <w:rFonts w:ascii="Arial" w:hAnsi="Arial" w:hint="default"/>
        <w:b w:val="0"/>
        <w:i w:val="0"/>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nsid w:val="39593D1A"/>
    <w:multiLevelType w:val="hybridMultilevel"/>
    <w:tmpl w:val="7B00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DA48D9"/>
    <w:multiLevelType w:val="hybridMultilevel"/>
    <w:tmpl w:val="E1087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1D76EF"/>
    <w:multiLevelType w:val="hybridMultilevel"/>
    <w:tmpl w:val="DFC63290"/>
    <w:lvl w:ilvl="0" w:tplc="04090011">
      <w:start w:val="1"/>
      <w:numFmt w:val="decimal"/>
      <w:lvlText w:val="%1)"/>
      <w:lvlJc w:val="left"/>
      <w:pPr>
        <w:tabs>
          <w:tab w:val="num" w:pos="810"/>
        </w:tabs>
        <w:ind w:left="810" w:hanging="360"/>
      </w:p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6">
    <w:nsid w:val="406F29E9"/>
    <w:multiLevelType w:val="hybridMultilevel"/>
    <w:tmpl w:val="96606870"/>
    <w:lvl w:ilvl="0" w:tplc="582A9D4A">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F11B5"/>
    <w:multiLevelType w:val="hybridMultilevel"/>
    <w:tmpl w:val="0C94E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9A5D09"/>
    <w:multiLevelType w:val="hybridMultilevel"/>
    <w:tmpl w:val="DDDA7288"/>
    <w:lvl w:ilvl="0" w:tplc="2BC6BFEC">
      <w:start w:val="1"/>
      <w:numFmt w:val="bullet"/>
      <w:lvlText w:val=""/>
      <w:lvlJc w:val="left"/>
      <w:pPr>
        <w:tabs>
          <w:tab w:val="num" w:pos="1080"/>
        </w:tabs>
        <w:ind w:left="1080" w:hanging="360"/>
      </w:pPr>
      <w:rPr>
        <w:rFonts w:ascii="Symbol" w:hAnsi="Symbol" w:hint="default"/>
        <w:b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FDF5132"/>
    <w:multiLevelType w:val="hybridMultilevel"/>
    <w:tmpl w:val="66B8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0667A"/>
    <w:multiLevelType w:val="hybridMultilevel"/>
    <w:tmpl w:val="FAC60F9A"/>
    <w:lvl w:ilvl="0" w:tplc="03E81550">
      <w:start w:val="5"/>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0073BD"/>
    <w:multiLevelType w:val="hybridMultilevel"/>
    <w:tmpl w:val="B23E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665AC"/>
    <w:multiLevelType w:val="hybridMultilevel"/>
    <w:tmpl w:val="5F0EF208"/>
    <w:lvl w:ilvl="0" w:tplc="9822D58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757E95"/>
    <w:multiLevelType w:val="hybridMultilevel"/>
    <w:tmpl w:val="F0CC6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AC26F7"/>
    <w:multiLevelType w:val="multilevel"/>
    <w:tmpl w:val="1D8E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9B65FE"/>
    <w:multiLevelType w:val="hybridMultilevel"/>
    <w:tmpl w:val="33AA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430577"/>
    <w:multiLevelType w:val="hybridMultilevel"/>
    <w:tmpl w:val="977CD9BE"/>
    <w:lvl w:ilvl="0" w:tplc="FFFFFFFF">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2001FF"/>
    <w:multiLevelType w:val="hybridMultilevel"/>
    <w:tmpl w:val="7C564C06"/>
    <w:lvl w:ilvl="0" w:tplc="DC682A70">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E175B"/>
    <w:multiLevelType w:val="hybridMultilevel"/>
    <w:tmpl w:val="33583B84"/>
    <w:lvl w:ilvl="0" w:tplc="EF82EEE8">
      <w:start w:val="1"/>
      <w:numFmt w:val="bullet"/>
      <w:pStyle w:val="List-1stLevel"/>
      <w:lvlText w:val=""/>
      <w:lvlJc w:val="left"/>
      <w:pPr>
        <w:tabs>
          <w:tab w:val="num" w:pos="792"/>
        </w:tabs>
        <w:ind w:left="792" w:hanging="432"/>
      </w:pPr>
      <w:rPr>
        <w:rFonts w:ascii="Symbol" w:hAnsi="Symbol" w:hint="default"/>
        <w:color w:val="auto"/>
      </w:rPr>
    </w:lvl>
    <w:lvl w:ilvl="1" w:tplc="3BB05500">
      <w:start w:val="1"/>
      <w:numFmt w:val="bullet"/>
      <w:lvlText w:val="o"/>
      <w:lvlJc w:val="left"/>
      <w:pPr>
        <w:tabs>
          <w:tab w:val="num" w:pos="1440"/>
        </w:tabs>
        <w:ind w:left="1440" w:hanging="360"/>
      </w:pPr>
      <w:rPr>
        <w:rFonts w:ascii="Courier New" w:hAnsi="Courier New" w:hint="default"/>
      </w:rPr>
    </w:lvl>
    <w:lvl w:ilvl="2" w:tplc="5ED81F36" w:tentative="1">
      <w:start w:val="1"/>
      <w:numFmt w:val="bullet"/>
      <w:lvlText w:val=""/>
      <w:lvlJc w:val="left"/>
      <w:pPr>
        <w:tabs>
          <w:tab w:val="num" w:pos="2160"/>
        </w:tabs>
        <w:ind w:left="2160" w:hanging="360"/>
      </w:pPr>
      <w:rPr>
        <w:rFonts w:ascii="Wingdings" w:hAnsi="Wingdings" w:hint="default"/>
      </w:rPr>
    </w:lvl>
    <w:lvl w:ilvl="3" w:tplc="B9AC81BE" w:tentative="1">
      <w:start w:val="1"/>
      <w:numFmt w:val="bullet"/>
      <w:lvlText w:val=""/>
      <w:lvlJc w:val="left"/>
      <w:pPr>
        <w:tabs>
          <w:tab w:val="num" w:pos="2880"/>
        </w:tabs>
        <w:ind w:left="2880" w:hanging="360"/>
      </w:pPr>
      <w:rPr>
        <w:rFonts w:ascii="Symbol" w:hAnsi="Symbol" w:hint="default"/>
      </w:rPr>
    </w:lvl>
    <w:lvl w:ilvl="4" w:tplc="D090DF9C" w:tentative="1">
      <w:start w:val="1"/>
      <w:numFmt w:val="bullet"/>
      <w:lvlText w:val="o"/>
      <w:lvlJc w:val="left"/>
      <w:pPr>
        <w:tabs>
          <w:tab w:val="num" w:pos="3600"/>
        </w:tabs>
        <w:ind w:left="3600" w:hanging="360"/>
      </w:pPr>
      <w:rPr>
        <w:rFonts w:ascii="Courier New" w:hAnsi="Courier New" w:hint="default"/>
      </w:rPr>
    </w:lvl>
    <w:lvl w:ilvl="5" w:tplc="04FCAD76" w:tentative="1">
      <w:start w:val="1"/>
      <w:numFmt w:val="bullet"/>
      <w:lvlText w:val=""/>
      <w:lvlJc w:val="left"/>
      <w:pPr>
        <w:tabs>
          <w:tab w:val="num" w:pos="4320"/>
        </w:tabs>
        <w:ind w:left="4320" w:hanging="360"/>
      </w:pPr>
      <w:rPr>
        <w:rFonts w:ascii="Wingdings" w:hAnsi="Wingdings" w:hint="default"/>
      </w:rPr>
    </w:lvl>
    <w:lvl w:ilvl="6" w:tplc="383E0CFC" w:tentative="1">
      <w:start w:val="1"/>
      <w:numFmt w:val="bullet"/>
      <w:lvlText w:val=""/>
      <w:lvlJc w:val="left"/>
      <w:pPr>
        <w:tabs>
          <w:tab w:val="num" w:pos="5040"/>
        </w:tabs>
        <w:ind w:left="5040" w:hanging="360"/>
      </w:pPr>
      <w:rPr>
        <w:rFonts w:ascii="Symbol" w:hAnsi="Symbol" w:hint="default"/>
      </w:rPr>
    </w:lvl>
    <w:lvl w:ilvl="7" w:tplc="7048D800" w:tentative="1">
      <w:start w:val="1"/>
      <w:numFmt w:val="bullet"/>
      <w:lvlText w:val="o"/>
      <w:lvlJc w:val="left"/>
      <w:pPr>
        <w:tabs>
          <w:tab w:val="num" w:pos="5760"/>
        </w:tabs>
        <w:ind w:left="5760" w:hanging="360"/>
      </w:pPr>
      <w:rPr>
        <w:rFonts w:ascii="Courier New" w:hAnsi="Courier New" w:hint="default"/>
      </w:rPr>
    </w:lvl>
    <w:lvl w:ilvl="8" w:tplc="FEB4EB5A" w:tentative="1">
      <w:start w:val="1"/>
      <w:numFmt w:val="bullet"/>
      <w:lvlText w:val=""/>
      <w:lvlJc w:val="left"/>
      <w:pPr>
        <w:tabs>
          <w:tab w:val="num" w:pos="6480"/>
        </w:tabs>
        <w:ind w:left="6480" w:hanging="360"/>
      </w:pPr>
      <w:rPr>
        <w:rFonts w:ascii="Wingdings" w:hAnsi="Wingdings" w:hint="default"/>
      </w:rPr>
    </w:lvl>
  </w:abstractNum>
  <w:abstractNum w:abstractNumId="39">
    <w:nsid w:val="726603CA"/>
    <w:multiLevelType w:val="hybridMultilevel"/>
    <w:tmpl w:val="33964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6F266FA"/>
    <w:multiLevelType w:val="hybridMultilevel"/>
    <w:tmpl w:val="AD8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start w:val="1"/>
      <w:numFmt w:val="bullet"/>
      <w:lvlText w:val=""/>
      <w:lvlJc w:val="left"/>
      <w:pPr>
        <w:tabs>
          <w:tab w:val="num" w:pos="2880"/>
        </w:tabs>
        <w:ind w:left="2880" w:hanging="360"/>
      </w:pPr>
      <w:rPr>
        <w:rFonts w:ascii="Symbol" w:hAnsi="Symbol" w:hint="default"/>
      </w:rPr>
    </w:lvl>
    <w:lvl w:ilvl="4" w:tplc="F21A6C30">
      <w:start w:val="1"/>
      <w:numFmt w:val="bullet"/>
      <w:lvlText w:val="o"/>
      <w:lvlJc w:val="left"/>
      <w:pPr>
        <w:tabs>
          <w:tab w:val="num" w:pos="3600"/>
        </w:tabs>
        <w:ind w:left="3600" w:hanging="360"/>
      </w:pPr>
      <w:rPr>
        <w:rFonts w:ascii="Courier New" w:hAnsi="Courier New" w:cs="Courier New" w:hint="default"/>
      </w:rPr>
    </w:lvl>
    <w:lvl w:ilvl="5" w:tplc="F24ABA8E">
      <w:start w:val="1"/>
      <w:numFmt w:val="bullet"/>
      <w:lvlText w:val=""/>
      <w:lvlJc w:val="left"/>
      <w:pPr>
        <w:tabs>
          <w:tab w:val="num" w:pos="4320"/>
        </w:tabs>
        <w:ind w:left="4320" w:hanging="360"/>
      </w:pPr>
      <w:rPr>
        <w:rFonts w:ascii="Wingdings" w:hAnsi="Wingdings" w:hint="default"/>
      </w:rPr>
    </w:lvl>
    <w:lvl w:ilvl="6" w:tplc="65A04658">
      <w:start w:val="1"/>
      <w:numFmt w:val="bullet"/>
      <w:lvlText w:val=""/>
      <w:lvlJc w:val="left"/>
      <w:pPr>
        <w:tabs>
          <w:tab w:val="num" w:pos="5040"/>
        </w:tabs>
        <w:ind w:left="5040" w:hanging="360"/>
      </w:pPr>
      <w:rPr>
        <w:rFonts w:ascii="Symbol" w:hAnsi="Symbol" w:hint="default"/>
      </w:rPr>
    </w:lvl>
    <w:lvl w:ilvl="7" w:tplc="F1F6EDCC">
      <w:start w:val="1"/>
      <w:numFmt w:val="bullet"/>
      <w:lvlText w:val="o"/>
      <w:lvlJc w:val="left"/>
      <w:pPr>
        <w:tabs>
          <w:tab w:val="num" w:pos="5760"/>
        </w:tabs>
        <w:ind w:left="5760" w:hanging="360"/>
      </w:pPr>
      <w:rPr>
        <w:rFonts w:ascii="Courier New" w:hAnsi="Courier New" w:cs="Courier New" w:hint="default"/>
      </w:rPr>
    </w:lvl>
    <w:lvl w:ilvl="8" w:tplc="2B42D954">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5"/>
  </w:num>
  <w:num w:numId="4">
    <w:abstractNumId w:val="38"/>
  </w:num>
  <w:num w:numId="5">
    <w:abstractNumId w:val="18"/>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35"/>
  </w:num>
  <w:num w:numId="9">
    <w:abstractNumId w:val="36"/>
  </w:num>
  <w:num w:numId="10">
    <w:abstractNumId w:val="28"/>
  </w:num>
  <w:num w:numId="11">
    <w:abstractNumId w:val="9"/>
  </w:num>
  <w:num w:numId="12">
    <w:abstractNumId w:val="27"/>
  </w:num>
  <w:num w:numId="13">
    <w:abstractNumId w:val="33"/>
  </w:num>
  <w:num w:numId="14">
    <w:abstractNumId w:val="15"/>
  </w:num>
  <w:num w:numId="15">
    <w:abstractNumId w:val="13"/>
  </w:num>
  <w:num w:numId="16">
    <w:abstractNumId w:val="3"/>
  </w:num>
  <w:num w:numId="17">
    <w:abstractNumId w:val="8"/>
  </w:num>
  <w:num w:numId="18">
    <w:abstractNumId w:val="32"/>
  </w:num>
  <w:num w:numId="19">
    <w:abstractNumId w:val="5"/>
  </w:num>
  <w:num w:numId="20">
    <w:abstractNumId w:val="5"/>
  </w:num>
  <w:num w:numId="21">
    <w:abstractNumId w:val="5"/>
  </w:num>
  <w:num w:numId="22">
    <w:abstractNumId w:val="10"/>
  </w:num>
  <w:num w:numId="23">
    <w:abstractNumId w:val="6"/>
  </w:num>
  <w:num w:numId="24">
    <w:abstractNumId w:val="16"/>
  </w:num>
  <w:num w:numId="25">
    <w:abstractNumId w:val="5"/>
  </w:num>
  <w:num w:numId="26">
    <w:abstractNumId w:val="5"/>
  </w:num>
  <w:num w:numId="27">
    <w:abstractNumId w:val="34"/>
  </w:num>
  <w:num w:numId="28">
    <w:abstractNumId w:val="29"/>
  </w:num>
  <w:num w:numId="29">
    <w:abstractNumId w:val="23"/>
  </w:num>
  <w:num w:numId="30">
    <w:abstractNumId w:val="7"/>
  </w:num>
  <w:num w:numId="31">
    <w:abstractNumId w:val="22"/>
  </w:num>
  <w:num w:numId="32">
    <w:abstractNumId w:val="20"/>
  </w:num>
  <w:num w:numId="33">
    <w:abstractNumId w:val="41"/>
  </w:num>
  <w:num w:numId="34">
    <w:abstractNumId w:val="21"/>
  </w:num>
  <w:num w:numId="35">
    <w:abstractNumId w:val="19"/>
  </w:num>
  <w:num w:numId="36">
    <w:abstractNumId w:val="2"/>
  </w:num>
  <w:num w:numId="37">
    <w:abstractNumId w:val="24"/>
  </w:num>
  <w:num w:numId="38">
    <w:abstractNumId w:val="40"/>
  </w:num>
  <w:num w:numId="39">
    <w:abstractNumId w:val="31"/>
  </w:num>
  <w:num w:numId="40">
    <w:abstractNumId w:val="14"/>
  </w:num>
  <w:num w:numId="41">
    <w:abstractNumId w:val="39"/>
  </w:num>
  <w:num w:numId="42">
    <w:abstractNumId w:val="11"/>
  </w:num>
  <w:num w:numId="43">
    <w:abstractNumId w:val="30"/>
  </w:num>
  <w:num w:numId="44">
    <w:abstractNumId w:val="12"/>
  </w:num>
  <w:num w:numId="45">
    <w:abstractNumId w:val="17"/>
  </w:num>
  <w:num w:numId="46">
    <w:abstractNumId w:val="26"/>
  </w:num>
  <w:num w:numId="47">
    <w:abstractNumId w:val="37"/>
  </w:num>
  <w:num w:numId="48">
    <w:abstractNumId w:val="5"/>
  </w:num>
  <w:num w:numId="49">
    <w:abstractNumId w:val="0"/>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4E"/>
    <w:rsid w:val="00001B68"/>
    <w:rsid w:val="00005B4D"/>
    <w:rsid w:val="00023BCE"/>
    <w:rsid w:val="00033654"/>
    <w:rsid w:val="00035C4F"/>
    <w:rsid w:val="00037364"/>
    <w:rsid w:val="000470A7"/>
    <w:rsid w:val="00074498"/>
    <w:rsid w:val="00075B6A"/>
    <w:rsid w:val="000766AB"/>
    <w:rsid w:val="000766F2"/>
    <w:rsid w:val="000810C0"/>
    <w:rsid w:val="0008222B"/>
    <w:rsid w:val="00083F0E"/>
    <w:rsid w:val="000868CB"/>
    <w:rsid w:val="00097F09"/>
    <w:rsid w:val="000A2EC4"/>
    <w:rsid w:val="000B12FA"/>
    <w:rsid w:val="000B42F2"/>
    <w:rsid w:val="000C5031"/>
    <w:rsid w:val="000D3057"/>
    <w:rsid w:val="000D34D1"/>
    <w:rsid w:val="000D59A4"/>
    <w:rsid w:val="000E03A9"/>
    <w:rsid w:val="000E2B4F"/>
    <w:rsid w:val="000E3B0B"/>
    <w:rsid w:val="001119D9"/>
    <w:rsid w:val="00111DF4"/>
    <w:rsid w:val="0011228C"/>
    <w:rsid w:val="001273F9"/>
    <w:rsid w:val="00137338"/>
    <w:rsid w:val="00157193"/>
    <w:rsid w:val="0016730A"/>
    <w:rsid w:val="001709B0"/>
    <w:rsid w:val="0018714B"/>
    <w:rsid w:val="001877C8"/>
    <w:rsid w:val="00191881"/>
    <w:rsid w:val="001A0A46"/>
    <w:rsid w:val="001A271A"/>
    <w:rsid w:val="001A649C"/>
    <w:rsid w:val="001B2350"/>
    <w:rsid w:val="001B318D"/>
    <w:rsid w:val="001C1078"/>
    <w:rsid w:val="001C3815"/>
    <w:rsid w:val="001D31D6"/>
    <w:rsid w:val="001D3BE6"/>
    <w:rsid w:val="001E2F7B"/>
    <w:rsid w:val="001E5E99"/>
    <w:rsid w:val="001E66FD"/>
    <w:rsid w:val="001F09AB"/>
    <w:rsid w:val="00206688"/>
    <w:rsid w:val="00233AB9"/>
    <w:rsid w:val="00236DA5"/>
    <w:rsid w:val="002558D5"/>
    <w:rsid w:val="00273825"/>
    <w:rsid w:val="00291952"/>
    <w:rsid w:val="002A0831"/>
    <w:rsid w:val="002A22F5"/>
    <w:rsid w:val="002C2B9E"/>
    <w:rsid w:val="002C6D3B"/>
    <w:rsid w:val="002D0FD1"/>
    <w:rsid w:val="002D1D22"/>
    <w:rsid w:val="002E6103"/>
    <w:rsid w:val="0030070C"/>
    <w:rsid w:val="0030376C"/>
    <w:rsid w:val="00331063"/>
    <w:rsid w:val="003372CA"/>
    <w:rsid w:val="0035070E"/>
    <w:rsid w:val="00352BB8"/>
    <w:rsid w:val="0035309A"/>
    <w:rsid w:val="00370A37"/>
    <w:rsid w:val="00376B91"/>
    <w:rsid w:val="0039307B"/>
    <w:rsid w:val="00395DC0"/>
    <w:rsid w:val="003A381E"/>
    <w:rsid w:val="003A71E6"/>
    <w:rsid w:val="003B28F0"/>
    <w:rsid w:val="003B74EB"/>
    <w:rsid w:val="003D1AAA"/>
    <w:rsid w:val="003D4592"/>
    <w:rsid w:val="003E4E16"/>
    <w:rsid w:val="003F191C"/>
    <w:rsid w:val="003F419F"/>
    <w:rsid w:val="00401A17"/>
    <w:rsid w:val="00414D8F"/>
    <w:rsid w:val="0041662A"/>
    <w:rsid w:val="0041664A"/>
    <w:rsid w:val="004229F8"/>
    <w:rsid w:val="00441AA1"/>
    <w:rsid w:val="00460AB4"/>
    <w:rsid w:val="004660A8"/>
    <w:rsid w:val="0048238F"/>
    <w:rsid w:val="00485DBB"/>
    <w:rsid w:val="004863EB"/>
    <w:rsid w:val="0049117F"/>
    <w:rsid w:val="004A1F49"/>
    <w:rsid w:val="004A2C23"/>
    <w:rsid w:val="004B5E2E"/>
    <w:rsid w:val="004C4513"/>
    <w:rsid w:val="004C6F66"/>
    <w:rsid w:val="004D2708"/>
    <w:rsid w:val="004D2C7D"/>
    <w:rsid w:val="004E0AA1"/>
    <w:rsid w:val="004E4833"/>
    <w:rsid w:val="004F4FAF"/>
    <w:rsid w:val="004F5249"/>
    <w:rsid w:val="00514BF0"/>
    <w:rsid w:val="00533912"/>
    <w:rsid w:val="00534D3C"/>
    <w:rsid w:val="00537BED"/>
    <w:rsid w:val="005429F0"/>
    <w:rsid w:val="0056792E"/>
    <w:rsid w:val="00573338"/>
    <w:rsid w:val="00593FBF"/>
    <w:rsid w:val="005A36C9"/>
    <w:rsid w:val="005C7F22"/>
    <w:rsid w:val="005D2A94"/>
    <w:rsid w:val="005D6122"/>
    <w:rsid w:val="005D69EB"/>
    <w:rsid w:val="005E2DB0"/>
    <w:rsid w:val="005E3C07"/>
    <w:rsid w:val="005F299E"/>
    <w:rsid w:val="005F3215"/>
    <w:rsid w:val="00621F1C"/>
    <w:rsid w:val="006235BA"/>
    <w:rsid w:val="00626EB4"/>
    <w:rsid w:val="00631052"/>
    <w:rsid w:val="00633DDA"/>
    <w:rsid w:val="006458B6"/>
    <w:rsid w:val="0065172D"/>
    <w:rsid w:val="00664266"/>
    <w:rsid w:val="00664AF6"/>
    <w:rsid w:val="00675A37"/>
    <w:rsid w:val="006879CA"/>
    <w:rsid w:val="00691EC1"/>
    <w:rsid w:val="006924DB"/>
    <w:rsid w:val="00693B40"/>
    <w:rsid w:val="006A4B3C"/>
    <w:rsid w:val="006A67D3"/>
    <w:rsid w:val="006A7BBB"/>
    <w:rsid w:val="006A7CBD"/>
    <w:rsid w:val="006B6B61"/>
    <w:rsid w:val="006C21CE"/>
    <w:rsid w:val="006C27DF"/>
    <w:rsid w:val="006C7161"/>
    <w:rsid w:val="006D3837"/>
    <w:rsid w:val="006D5BAB"/>
    <w:rsid w:val="006D73F5"/>
    <w:rsid w:val="00705A4A"/>
    <w:rsid w:val="00733B13"/>
    <w:rsid w:val="007343D8"/>
    <w:rsid w:val="00742991"/>
    <w:rsid w:val="00744FF5"/>
    <w:rsid w:val="007460D7"/>
    <w:rsid w:val="00747486"/>
    <w:rsid w:val="007476F0"/>
    <w:rsid w:val="00750F1C"/>
    <w:rsid w:val="0078010D"/>
    <w:rsid w:val="0078594E"/>
    <w:rsid w:val="00790649"/>
    <w:rsid w:val="007917D1"/>
    <w:rsid w:val="0079375A"/>
    <w:rsid w:val="007955CF"/>
    <w:rsid w:val="007A2775"/>
    <w:rsid w:val="007B4522"/>
    <w:rsid w:val="007B682B"/>
    <w:rsid w:val="007C7A82"/>
    <w:rsid w:val="007E1559"/>
    <w:rsid w:val="007E3E20"/>
    <w:rsid w:val="007E4997"/>
    <w:rsid w:val="007F5571"/>
    <w:rsid w:val="007F7FFB"/>
    <w:rsid w:val="00800938"/>
    <w:rsid w:val="00804563"/>
    <w:rsid w:val="00805E9C"/>
    <w:rsid w:val="0081531C"/>
    <w:rsid w:val="00825166"/>
    <w:rsid w:val="00826F7B"/>
    <w:rsid w:val="0084429E"/>
    <w:rsid w:val="00853BE3"/>
    <w:rsid w:val="00867761"/>
    <w:rsid w:val="00890FB4"/>
    <w:rsid w:val="008946FB"/>
    <w:rsid w:val="00897178"/>
    <w:rsid w:val="008A1623"/>
    <w:rsid w:val="008B069F"/>
    <w:rsid w:val="008B19FD"/>
    <w:rsid w:val="008B2D5E"/>
    <w:rsid w:val="008B4A88"/>
    <w:rsid w:val="008F49D3"/>
    <w:rsid w:val="008F674D"/>
    <w:rsid w:val="008F6E10"/>
    <w:rsid w:val="00915862"/>
    <w:rsid w:val="0093117B"/>
    <w:rsid w:val="009335B6"/>
    <w:rsid w:val="00935A73"/>
    <w:rsid w:val="00945E8D"/>
    <w:rsid w:val="009469F8"/>
    <w:rsid w:val="009757EE"/>
    <w:rsid w:val="0099040C"/>
    <w:rsid w:val="0099349F"/>
    <w:rsid w:val="009A19CD"/>
    <w:rsid w:val="009B12C6"/>
    <w:rsid w:val="009C0CC6"/>
    <w:rsid w:val="009C2102"/>
    <w:rsid w:val="009C2C6B"/>
    <w:rsid w:val="009C746D"/>
    <w:rsid w:val="009E2FBD"/>
    <w:rsid w:val="009E30BC"/>
    <w:rsid w:val="009E44BC"/>
    <w:rsid w:val="009F0388"/>
    <w:rsid w:val="00A0492E"/>
    <w:rsid w:val="00A167B4"/>
    <w:rsid w:val="00A2092C"/>
    <w:rsid w:val="00A321A5"/>
    <w:rsid w:val="00A40077"/>
    <w:rsid w:val="00A4585B"/>
    <w:rsid w:val="00A60134"/>
    <w:rsid w:val="00A67FFD"/>
    <w:rsid w:val="00A70605"/>
    <w:rsid w:val="00A7536A"/>
    <w:rsid w:val="00A75FA2"/>
    <w:rsid w:val="00A81A27"/>
    <w:rsid w:val="00A95D90"/>
    <w:rsid w:val="00AA5A6B"/>
    <w:rsid w:val="00AA5E9F"/>
    <w:rsid w:val="00AB3D45"/>
    <w:rsid w:val="00AD1A81"/>
    <w:rsid w:val="00AD2BB3"/>
    <w:rsid w:val="00AD308F"/>
    <w:rsid w:val="00AD6443"/>
    <w:rsid w:val="00AD656C"/>
    <w:rsid w:val="00B00AF1"/>
    <w:rsid w:val="00B04B19"/>
    <w:rsid w:val="00B203C5"/>
    <w:rsid w:val="00B27329"/>
    <w:rsid w:val="00B366CC"/>
    <w:rsid w:val="00B54C62"/>
    <w:rsid w:val="00B55DCA"/>
    <w:rsid w:val="00B61073"/>
    <w:rsid w:val="00B77AAA"/>
    <w:rsid w:val="00B85C2E"/>
    <w:rsid w:val="00B8750E"/>
    <w:rsid w:val="00B91937"/>
    <w:rsid w:val="00BA1CA5"/>
    <w:rsid w:val="00BA35C8"/>
    <w:rsid w:val="00BA4CBD"/>
    <w:rsid w:val="00BB2ACD"/>
    <w:rsid w:val="00BB5FF5"/>
    <w:rsid w:val="00BC4BE9"/>
    <w:rsid w:val="00BC4D74"/>
    <w:rsid w:val="00BC673E"/>
    <w:rsid w:val="00BC72CA"/>
    <w:rsid w:val="00BE2221"/>
    <w:rsid w:val="00BE470C"/>
    <w:rsid w:val="00BE4DD9"/>
    <w:rsid w:val="00BE6C2D"/>
    <w:rsid w:val="00BF1293"/>
    <w:rsid w:val="00C00426"/>
    <w:rsid w:val="00C13158"/>
    <w:rsid w:val="00C1611A"/>
    <w:rsid w:val="00C300E6"/>
    <w:rsid w:val="00C31C02"/>
    <w:rsid w:val="00C32BBC"/>
    <w:rsid w:val="00C401E4"/>
    <w:rsid w:val="00C43FA8"/>
    <w:rsid w:val="00C46B52"/>
    <w:rsid w:val="00C54039"/>
    <w:rsid w:val="00C55D37"/>
    <w:rsid w:val="00C60DEA"/>
    <w:rsid w:val="00C6788C"/>
    <w:rsid w:val="00C817C3"/>
    <w:rsid w:val="00C8708D"/>
    <w:rsid w:val="00C87343"/>
    <w:rsid w:val="00C91692"/>
    <w:rsid w:val="00CA757E"/>
    <w:rsid w:val="00CA79AB"/>
    <w:rsid w:val="00CD1D58"/>
    <w:rsid w:val="00CD3CE2"/>
    <w:rsid w:val="00CD5492"/>
    <w:rsid w:val="00CE032B"/>
    <w:rsid w:val="00CE0B5A"/>
    <w:rsid w:val="00CE6371"/>
    <w:rsid w:val="00CE6A10"/>
    <w:rsid w:val="00CF2CE3"/>
    <w:rsid w:val="00CF7BE4"/>
    <w:rsid w:val="00D134AC"/>
    <w:rsid w:val="00D13875"/>
    <w:rsid w:val="00D15B82"/>
    <w:rsid w:val="00D22CBD"/>
    <w:rsid w:val="00D43851"/>
    <w:rsid w:val="00D4619D"/>
    <w:rsid w:val="00D52AD9"/>
    <w:rsid w:val="00D53FA1"/>
    <w:rsid w:val="00D54F22"/>
    <w:rsid w:val="00D63E23"/>
    <w:rsid w:val="00D65BDC"/>
    <w:rsid w:val="00D82925"/>
    <w:rsid w:val="00D9132A"/>
    <w:rsid w:val="00D94C72"/>
    <w:rsid w:val="00DA07F0"/>
    <w:rsid w:val="00DA29D6"/>
    <w:rsid w:val="00DE5B87"/>
    <w:rsid w:val="00DF6972"/>
    <w:rsid w:val="00DF6FC8"/>
    <w:rsid w:val="00E0073E"/>
    <w:rsid w:val="00E0542D"/>
    <w:rsid w:val="00E130E0"/>
    <w:rsid w:val="00E14A81"/>
    <w:rsid w:val="00E14C9C"/>
    <w:rsid w:val="00E34005"/>
    <w:rsid w:val="00E351D4"/>
    <w:rsid w:val="00E3795C"/>
    <w:rsid w:val="00E37F1B"/>
    <w:rsid w:val="00E45670"/>
    <w:rsid w:val="00E50AA0"/>
    <w:rsid w:val="00E63B97"/>
    <w:rsid w:val="00E95469"/>
    <w:rsid w:val="00EA320C"/>
    <w:rsid w:val="00EA7FC9"/>
    <w:rsid w:val="00EB571E"/>
    <w:rsid w:val="00EC5F4F"/>
    <w:rsid w:val="00EE010B"/>
    <w:rsid w:val="00EE419A"/>
    <w:rsid w:val="00EE699B"/>
    <w:rsid w:val="00EF508B"/>
    <w:rsid w:val="00EF695C"/>
    <w:rsid w:val="00F0523C"/>
    <w:rsid w:val="00F16589"/>
    <w:rsid w:val="00F25143"/>
    <w:rsid w:val="00F25757"/>
    <w:rsid w:val="00F332BB"/>
    <w:rsid w:val="00F334F4"/>
    <w:rsid w:val="00F3621A"/>
    <w:rsid w:val="00F40BF1"/>
    <w:rsid w:val="00F42CC0"/>
    <w:rsid w:val="00F749D8"/>
    <w:rsid w:val="00F8040B"/>
    <w:rsid w:val="00F8362C"/>
    <w:rsid w:val="00F85CAF"/>
    <w:rsid w:val="00F873A3"/>
    <w:rsid w:val="00F94311"/>
    <w:rsid w:val="00FA2441"/>
    <w:rsid w:val="00FA7A74"/>
    <w:rsid w:val="00FB040D"/>
    <w:rsid w:val="00FC2410"/>
    <w:rsid w:val="00FC6D72"/>
    <w:rsid w:val="00FD07C8"/>
    <w:rsid w:val="00FD46A7"/>
    <w:rsid w:val="00FD493F"/>
    <w:rsid w:val="00FE43DC"/>
    <w:rsid w:val="00FF38D5"/>
    <w:rsid w:val="00FF671A"/>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F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94E"/>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paragraph" w:styleId="Heading1">
    <w:name w:val="heading 1"/>
    <w:aliases w:val="Heading 1 char,H1,Titre 11,t1.T1.Titre 1,t1,Titre1,chapitre,Main Section,R1,H11,ChapterTitle,h1"/>
    <w:basedOn w:val="Normal"/>
    <w:next w:val="Normal"/>
    <w:link w:val="Heading1Char"/>
    <w:qFormat/>
    <w:rsid w:val="0078594E"/>
    <w:pPr>
      <w:keepNext/>
      <w:numPr>
        <w:numId w:val="1"/>
      </w:numPr>
      <w:tabs>
        <w:tab w:val="clear" w:pos="424"/>
        <w:tab w:val="num" w:pos="567"/>
      </w:tabs>
      <w:spacing w:after="240"/>
      <w:ind w:left="567"/>
      <w:outlineLvl w:val="0"/>
    </w:pPr>
    <w:rPr>
      <w:b/>
      <w:bCs/>
      <w:caps/>
      <w:kern w:val="28"/>
      <w:sz w:val="28"/>
      <w:szCs w:val="33"/>
    </w:rPr>
  </w:style>
  <w:style w:type="paragraph" w:styleId="Heading2">
    <w:name w:val="heading 2"/>
    <w:aliases w:val="h2,H2,Heading 2 Hidden,Heading,l2,A.B.C.,hoofd 2,Heading2-bio,Career Exp.,PARA2,Attribute Heading 2,Main Heading,Bold 14,L2"/>
    <w:basedOn w:val="Heading1"/>
    <w:next w:val="Normal2"/>
    <w:link w:val="Heading2Char"/>
    <w:qFormat/>
    <w:rsid w:val="0078594E"/>
    <w:pPr>
      <w:numPr>
        <w:ilvl w:val="1"/>
      </w:numPr>
      <w:outlineLvl w:val="1"/>
    </w:pPr>
    <w:rPr>
      <w:sz w:val="24"/>
      <w:szCs w:val="28"/>
    </w:rPr>
  </w:style>
  <w:style w:type="paragraph" w:styleId="Heading3">
    <w:name w:val="heading 3"/>
    <w:aliases w:val="H3,Sub Heading,(Shift Ctrl 3),h3,Heading C"/>
    <w:basedOn w:val="Heading2"/>
    <w:next w:val="Normal"/>
    <w:link w:val="Heading3Char"/>
    <w:qFormat/>
    <w:rsid w:val="0078594E"/>
    <w:pPr>
      <w:numPr>
        <w:ilvl w:val="2"/>
      </w:numPr>
      <w:outlineLvl w:val="2"/>
    </w:pPr>
    <w:rPr>
      <w:caps w:val="0"/>
    </w:rPr>
  </w:style>
  <w:style w:type="paragraph" w:styleId="Heading4">
    <w:name w:val="heading 4"/>
    <w:basedOn w:val="Heading3"/>
    <w:next w:val="Normal"/>
    <w:link w:val="Heading4Char"/>
    <w:qFormat/>
    <w:rsid w:val="0078594E"/>
    <w:pPr>
      <w:numPr>
        <w:ilvl w:val="3"/>
      </w:numPr>
      <w:outlineLvl w:val="3"/>
    </w:pPr>
    <w:rPr>
      <w:i/>
      <w:iCs/>
    </w:rPr>
  </w:style>
  <w:style w:type="paragraph" w:styleId="Heading5">
    <w:name w:val="heading 5"/>
    <w:basedOn w:val="Normal"/>
    <w:next w:val="Normal"/>
    <w:link w:val="Heading5Char"/>
    <w:qFormat/>
    <w:rsid w:val="0078594E"/>
    <w:pPr>
      <w:numPr>
        <w:ilvl w:val="4"/>
        <w:numId w:val="1"/>
      </w:numPr>
      <w:spacing w:before="240" w:after="60"/>
      <w:outlineLvl w:val="4"/>
    </w:pPr>
    <w:rPr>
      <w:b/>
      <w:bCs/>
    </w:rPr>
  </w:style>
  <w:style w:type="paragraph" w:styleId="Heading6">
    <w:name w:val="heading 6"/>
    <w:basedOn w:val="Normal"/>
    <w:next w:val="Normal"/>
    <w:link w:val="Heading6Char"/>
    <w:qFormat/>
    <w:rsid w:val="0078594E"/>
    <w:pPr>
      <w:numPr>
        <w:ilvl w:val="5"/>
        <w:numId w:val="1"/>
      </w:numPr>
      <w:spacing w:before="240" w:after="60"/>
      <w:outlineLvl w:val="5"/>
    </w:pPr>
    <w:rPr>
      <w:rFonts w:ascii="Arial" w:hAnsi="Arial"/>
      <w:i/>
      <w:iCs/>
    </w:rPr>
  </w:style>
  <w:style w:type="paragraph" w:styleId="Heading7">
    <w:name w:val="heading 7"/>
    <w:basedOn w:val="Normal"/>
    <w:next w:val="Normal"/>
    <w:link w:val="Heading7Char"/>
    <w:qFormat/>
    <w:rsid w:val="0078594E"/>
    <w:pPr>
      <w:numPr>
        <w:ilvl w:val="6"/>
        <w:numId w:val="1"/>
      </w:numPr>
      <w:spacing w:before="240" w:after="60"/>
      <w:outlineLvl w:val="6"/>
    </w:pPr>
    <w:rPr>
      <w:rFonts w:ascii="Arial" w:hAnsi="Arial"/>
      <w:sz w:val="20"/>
      <w:szCs w:val="24"/>
    </w:rPr>
  </w:style>
  <w:style w:type="paragraph" w:styleId="Heading8">
    <w:name w:val="heading 8"/>
    <w:basedOn w:val="Normal"/>
    <w:next w:val="Normal"/>
    <w:link w:val="Heading8Char"/>
    <w:qFormat/>
    <w:rsid w:val="0078594E"/>
    <w:pPr>
      <w:numPr>
        <w:ilvl w:val="7"/>
        <w:numId w:val="1"/>
      </w:numPr>
      <w:spacing w:before="240" w:after="60"/>
      <w:outlineLvl w:val="7"/>
    </w:pPr>
    <w:rPr>
      <w:rFonts w:ascii="Arial" w:hAnsi="Arial"/>
      <w:i/>
      <w:iCs/>
      <w:sz w:val="20"/>
      <w:szCs w:val="24"/>
    </w:rPr>
  </w:style>
  <w:style w:type="paragraph" w:styleId="Heading9">
    <w:name w:val="heading 9"/>
    <w:basedOn w:val="Normal"/>
    <w:next w:val="Normal"/>
    <w:link w:val="Heading9Char"/>
    <w:qFormat/>
    <w:rsid w:val="0078594E"/>
    <w:pPr>
      <w:numPr>
        <w:ilvl w:val="8"/>
        <w:numId w:val="1"/>
      </w:numPr>
      <w:spacing w:before="240" w:after="60"/>
      <w:outlineLvl w:val="8"/>
    </w:pPr>
    <w:rPr>
      <w:rFonts w:ascii="Arial" w:hAnsi="Arial"/>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H1 Char,Titre 11 Char,t1.T1.Titre 1 Char,t1 Char,Titre1 Char,chapitre Char,Main Section Char,R1 Char,H11 Char,ChapterTitle Char,h1 Char"/>
    <w:basedOn w:val="DefaultParagraphFont"/>
    <w:link w:val="Heading1"/>
    <w:rsid w:val="0078594E"/>
    <w:rPr>
      <w:rFonts w:ascii="Times New Roman" w:eastAsia="Times New Roman" w:hAnsi="Times New Roman" w:cs="Traditional Arabic"/>
      <w:b/>
      <w:bCs/>
      <w:caps/>
      <w:kern w:val="28"/>
      <w:sz w:val="28"/>
      <w:szCs w:val="33"/>
      <w:lang w:bidi="ar-BH"/>
    </w:rPr>
  </w:style>
  <w:style w:type="character" w:customStyle="1" w:styleId="Heading2Char">
    <w:name w:val="Heading 2 Char"/>
    <w:aliases w:val="h2 Char,H2 Char,Heading 2 Hidden Char,Heading Char,l2 Char,A.B.C. Char,hoofd 2 Char,Heading2-bio Char,Career Exp. Char,PARA2 Char,Attribute Heading 2 Char,Main Heading Char,Bold 14 Char,L2 Char"/>
    <w:basedOn w:val="DefaultParagraphFont"/>
    <w:link w:val="Heading2"/>
    <w:rsid w:val="0078594E"/>
    <w:rPr>
      <w:rFonts w:ascii="Times New Roman" w:eastAsia="Times New Roman" w:hAnsi="Times New Roman" w:cs="Traditional Arabic"/>
      <w:b/>
      <w:bCs/>
      <w:caps/>
      <w:kern w:val="28"/>
      <w:sz w:val="24"/>
      <w:szCs w:val="28"/>
      <w:lang w:bidi="ar-BH"/>
    </w:rPr>
  </w:style>
  <w:style w:type="character" w:customStyle="1" w:styleId="Heading3Char">
    <w:name w:val="Heading 3 Char"/>
    <w:aliases w:val="H3 Char,Sub Heading Char,(Shift Ctrl 3) Char,h3 Char,Heading C Char"/>
    <w:basedOn w:val="DefaultParagraphFont"/>
    <w:link w:val="Heading3"/>
    <w:rsid w:val="0078594E"/>
    <w:rPr>
      <w:rFonts w:ascii="Times New Roman" w:eastAsia="Times New Roman" w:hAnsi="Times New Roman" w:cs="Traditional Arabic"/>
      <w:b/>
      <w:bCs/>
      <w:kern w:val="28"/>
      <w:sz w:val="24"/>
      <w:szCs w:val="28"/>
      <w:lang w:bidi="ar-BH"/>
    </w:rPr>
  </w:style>
  <w:style w:type="character" w:customStyle="1" w:styleId="Heading4Char">
    <w:name w:val="Heading 4 Char"/>
    <w:basedOn w:val="DefaultParagraphFont"/>
    <w:link w:val="Heading4"/>
    <w:rsid w:val="0078594E"/>
    <w:rPr>
      <w:rFonts w:ascii="Times New Roman" w:eastAsia="Times New Roman" w:hAnsi="Times New Roman" w:cs="Traditional Arabic"/>
      <w:b/>
      <w:bCs/>
      <w:i/>
      <w:iCs/>
      <w:kern w:val="28"/>
      <w:sz w:val="24"/>
      <w:szCs w:val="28"/>
      <w:lang w:bidi="ar-BH"/>
    </w:rPr>
  </w:style>
  <w:style w:type="character" w:customStyle="1" w:styleId="Heading5Char">
    <w:name w:val="Heading 5 Char"/>
    <w:basedOn w:val="DefaultParagraphFont"/>
    <w:link w:val="Heading5"/>
    <w:rsid w:val="0078594E"/>
    <w:rPr>
      <w:rFonts w:ascii="Times New Roman" w:eastAsia="Times New Roman" w:hAnsi="Times New Roman" w:cs="Traditional Arabic"/>
      <w:b/>
      <w:bCs/>
      <w:szCs w:val="26"/>
      <w:lang w:bidi="ar-BH"/>
    </w:rPr>
  </w:style>
  <w:style w:type="character" w:customStyle="1" w:styleId="Heading6Char">
    <w:name w:val="Heading 6 Char"/>
    <w:basedOn w:val="DefaultParagraphFont"/>
    <w:link w:val="Heading6"/>
    <w:rsid w:val="0078594E"/>
    <w:rPr>
      <w:rFonts w:ascii="Arial" w:eastAsia="Times New Roman" w:hAnsi="Arial" w:cs="Traditional Arabic"/>
      <w:i/>
      <w:iCs/>
      <w:szCs w:val="26"/>
      <w:lang w:bidi="ar-BH"/>
    </w:rPr>
  </w:style>
  <w:style w:type="character" w:customStyle="1" w:styleId="Heading7Char">
    <w:name w:val="Heading 7 Char"/>
    <w:basedOn w:val="DefaultParagraphFont"/>
    <w:link w:val="Heading7"/>
    <w:rsid w:val="0078594E"/>
    <w:rPr>
      <w:rFonts w:ascii="Arial" w:eastAsia="Times New Roman" w:hAnsi="Arial" w:cs="Traditional Arabic"/>
      <w:sz w:val="20"/>
      <w:szCs w:val="24"/>
      <w:lang w:bidi="ar-BH"/>
    </w:rPr>
  </w:style>
  <w:style w:type="character" w:customStyle="1" w:styleId="Heading8Char">
    <w:name w:val="Heading 8 Char"/>
    <w:basedOn w:val="DefaultParagraphFont"/>
    <w:link w:val="Heading8"/>
    <w:rsid w:val="0078594E"/>
    <w:rPr>
      <w:rFonts w:ascii="Arial" w:eastAsia="Times New Roman" w:hAnsi="Arial" w:cs="Traditional Arabic"/>
      <w:i/>
      <w:iCs/>
      <w:sz w:val="20"/>
      <w:szCs w:val="24"/>
      <w:lang w:bidi="ar-BH"/>
    </w:rPr>
  </w:style>
  <w:style w:type="character" w:customStyle="1" w:styleId="Heading9Char">
    <w:name w:val="Heading 9 Char"/>
    <w:basedOn w:val="DefaultParagraphFont"/>
    <w:link w:val="Heading9"/>
    <w:rsid w:val="0078594E"/>
    <w:rPr>
      <w:rFonts w:ascii="Arial" w:eastAsia="Times New Roman" w:hAnsi="Arial" w:cs="Traditional Arabic"/>
      <w:i/>
      <w:iCs/>
      <w:sz w:val="18"/>
      <w:szCs w:val="21"/>
      <w:lang w:bidi="ar-BH"/>
    </w:rPr>
  </w:style>
  <w:style w:type="paragraph" w:customStyle="1" w:styleId="Normal2">
    <w:name w:val="Normal2"/>
    <w:basedOn w:val="Normal"/>
    <w:rsid w:val="0078594E"/>
    <w:pPr>
      <w:ind w:left="1701"/>
    </w:pPr>
  </w:style>
  <w:style w:type="paragraph" w:styleId="BodyText">
    <w:name w:val="Body Text"/>
    <w:basedOn w:val="Normal"/>
    <w:link w:val="BodyTextChar"/>
    <w:uiPriority w:val="99"/>
    <w:rsid w:val="0078594E"/>
    <w:pPr>
      <w:spacing w:line="240" w:lineRule="atLeast"/>
      <w:ind w:left="0"/>
    </w:pPr>
    <w:rPr>
      <w:color w:val="000000"/>
    </w:rPr>
  </w:style>
  <w:style w:type="character" w:customStyle="1" w:styleId="BodyTextChar">
    <w:name w:val="Body Text Char"/>
    <w:basedOn w:val="DefaultParagraphFont"/>
    <w:link w:val="BodyText"/>
    <w:uiPriority w:val="99"/>
    <w:rsid w:val="0078594E"/>
    <w:rPr>
      <w:rFonts w:ascii="Times New Roman" w:eastAsia="Times New Roman" w:hAnsi="Times New Roman" w:cs="Traditional Arabic"/>
      <w:color w:val="000000"/>
      <w:szCs w:val="26"/>
      <w:lang w:bidi="ar-BH"/>
    </w:rPr>
  </w:style>
  <w:style w:type="character" w:styleId="Hyperlink">
    <w:name w:val="Hyperlink"/>
    <w:basedOn w:val="DefaultParagraphFont"/>
    <w:uiPriority w:val="99"/>
    <w:rsid w:val="0078594E"/>
    <w:rPr>
      <w:rFonts w:cs="Times New Roman"/>
      <w:color w:val="0000FF"/>
      <w:u w:val="single"/>
    </w:rPr>
  </w:style>
  <w:style w:type="paragraph" w:styleId="TOC1">
    <w:name w:val="toc 1"/>
    <w:basedOn w:val="Normal"/>
    <w:next w:val="Normal"/>
    <w:uiPriority w:val="39"/>
    <w:rsid w:val="0078594E"/>
    <w:pPr>
      <w:tabs>
        <w:tab w:val="clear" w:pos="851"/>
        <w:tab w:val="clear" w:pos="1701"/>
        <w:tab w:val="clear" w:pos="2552"/>
        <w:tab w:val="clear" w:pos="3402"/>
        <w:tab w:val="clear" w:pos="4253"/>
        <w:tab w:val="clear" w:pos="5103"/>
        <w:tab w:val="clear" w:pos="5954"/>
        <w:tab w:val="clear" w:pos="6804"/>
        <w:tab w:val="clear" w:pos="7655"/>
      </w:tabs>
      <w:spacing w:before="120" w:after="120"/>
      <w:ind w:left="0"/>
    </w:pPr>
    <w:rPr>
      <w:rFonts w:cs="Times New Roman"/>
      <w:b/>
      <w:bCs/>
      <w:caps/>
      <w:sz w:val="20"/>
      <w:szCs w:val="20"/>
    </w:rPr>
  </w:style>
  <w:style w:type="table" w:styleId="TableGrid">
    <w:name w:val="Table Grid"/>
    <w:basedOn w:val="TableNormal"/>
    <w:rsid w:val="0078594E"/>
    <w:pPr>
      <w:spacing w:line="240" w:lineRule="auto"/>
      <w:ind w:left="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o,header odd,Alt Header,Heading 11,h,index,Header1"/>
    <w:basedOn w:val="Normal"/>
    <w:link w:val="Head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HeaderChar">
    <w:name w:val="Header Char"/>
    <w:aliases w:val="ho Char,header odd Char,Alt Header Char,Heading 11 Char,h Char,index Char,Header1 Char"/>
    <w:basedOn w:val="DefaultParagraphFont"/>
    <w:link w:val="Header"/>
    <w:uiPriority w:val="99"/>
    <w:rsid w:val="0078594E"/>
    <w:rPr>
      <w:rFonts w:ascii="Times New Roman" w:eastAsia="Times New Roman" w:hAnsi="Times New Roman" w:cs="Traditional Arabic"/>
      <w:szCs w:val="26"/>
      <w:lang w:bidi="ar-BH"/>
    </w:rPr>
  </w:style>
  <w:style w:type="paragraph" w:styleId="Footer">
    <w:name w:val="footer"/>
    <w:basedOn w:val="Normal"/>
    <w:link w:val="Foot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FooterChar">
    <w:name w:val="Footer Char"/>
    <w:basedOn w:val="DefaultParagraphFont"/>
    <w:link w:val="Footer"/>
    <w:uiPriority w:val="99"/>
    <w:rsid w:val="0078594E"/>
    <w:rPr>
      <w:rFonts w:ascii="Times New Roman" w:eastAsia="Times New Roman" w:hAnsi="Times New Roman" w:cs="Traditional Arabic"/>
      <w:szCs w:val="26"/>
      <w:lang w:bidi="ar-BH"/>
    </w:rPr>
  </w:style>
  <w:style w:type="character" w:styleId="PageNumber">
    <w:name w:val="page number"/>
    <w:basedOn w:val="DefaultParagraphFont"/>
    <w:rsid w:val="0078594E"/>
    <w:rPr>
      <w:rFonts w:cs="Times New Roman"/>
    </w:rPr>
  </w:style>
  <w:style w:type="paragraph" w:styleId="TOC2">
    <w:name w:val="toc 2"/>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220"/>
    </w:pPr>
    <w:rPr>
      <w:rFonts w:cs="Times New Roman"/>
      <w:smallCaps/>
      <w:sz w:val="20"/>
      <w:szCs w:val="20"/>
    </w:rPr>
  </w:style>
  <w:style w:type="paragraph" w:styleId="TOC3">
    <w:name w:val="toc 3"/>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440"/>
    </w:pPr>
    <w:rPr>
      <w:rFonts w:cs="Times New Roman"/>
      <w:i/>
      <w:iCs/>
      <w:sz w:val="20"/>
      <w:szCs w:val="20"/>
    </w:rPr>
  </w:style>
  <w:style w:type="paragraph" w:styleId="ListParagraph">
    <w:name w:val="List Paragraph"/>
    <w:basedOn w:val="Normal"/>
    <w:link w:val="ListParagraphChar"/>
    <w:uiPriority w:val="34"/>
    <w:qFormat/>
    <w:rsid w:val="0078594E"/>
    <w:pPr>
      <w:keepLines w:val="0"/>
      <w:numPr>
        <w:numId w:val="3"/>
      </w:numPr>
      <w:tabs>
        <w:tab w:val="clear" w:pos="851"/>
        <w:tab w:val="clear" w:pos="1701"/>
        <w:tab w:val="clear" w:pos="2552"/>
        <w:tab w:val="clear" w:pos="3402"/>
        <w:tab w:val="clear" w:pos="4253"/>
        <w:tab w:val="clear" w:pos="5103"/>
        <w:tab w:val="clear" w:pos="5954"/>
        <w:tab w:val="clear" w:pos="6804"/>
        <w:tab w:val="clear" w:pos="7655"/>
      </w:tabs>
      <w:spacing w:before="120" w:after="60"/>
      <w:contextualSpacing/>
    </w:pPr>
    <w:rPr>
      <w:rFonts w:ascii="Arial" w:hAnsi="Arial" w:cs="Arial"/>
      <w:sz w:val="24"/>
      <w:szCs w:val="24"/>
      <w:lang w:bidi="ar-SA"/>
    </w:rPr>
  </w:style>
  <w:style w:type="character" w:customStyle="1" w:styleId="ListParagraphChar">
    <w:name w:val="List Paragraph Char"/>
    <w:basedOn w:val="DefaultParagraphFont"/>
    <w:link w:val="ListParagraph"/>
    <w:uiPriority w:val="34"/>
    <w:locked/>
    <w:rsid w:val="0078594E"/>
    <w:rPr>
      <w:rFonts w:ascii="Arial" w:eastAsia="Times New Roman" w:hAnsi="Arial" w:cs="Arial"/>
      <w:sz w:val="24"/>
      <w:szCs w:val="24"/>
    </w:rPr>
  </w:style>
  <w:style w:type="paragraph" w:customStyle="1" w:styleId="List-1stLevel">
    <w:name w:val="List - 1st Level"/>
    <w:basedOn w:val="Normal"/>
    <w:rsid w:val="0078594E"/>
    <w:pPr>
      <w:keepLines w:val="0"/>
      <w:numPr>
        <w:numId w:val="4"/>
      </w:numPr>
      <w:tabs>
        <w:tab w:val="clear" w:pos="851"/>
        <w:tab w:val="clear" w:pos="1701"/>
        <w:tab w:val="clear" w:pos="2552"/>
        <w:tab w:val="clear" w:pos="3402"/>
        <w:tab w:val="clear" w:pos="4253"/>
        <w:tab w:val="clear" w:pos="5103"/>
        <w:tab w:val="clear" w:pos="5954"/>
        <w:tab w:val="clear" w:pos="6804"/>
        <w:tab w:val="clear" w:pos="7655"/>
        <w:tab w:val="left" w:pos="720"/>
      </w:tabs>
      <w:spacing w:after="120"/>
    </w:pPr>
    <w:rPr>
      <w:rFonts w:ascii="Cambria" w:eastAsia="Calibri" w:hAnsi="Cambria" w:cs="Times New Roman"/>
      <w:szCs w:val="20"/>
      <w:lang w:bidi="ar-SA"/>
    </w:rPr>
  </w:style>
  <w:style w:type="character" w:styleId="CommentReference">
    <w:name w:val="annotation reference"/>
    <w:basedOn w:val="DefaultParagraphFont"/>
    <w:uiPriority w:val="99"/>
    <w:semiHidden/>
    <w:unhideWhenUsed/>
    <w:rsid w:val="00A40077"/>
    <w:rPr>
      <w:sz w:val="16"/>
      <w:szCs w:val="16"/>
    </w:rPr>
  </w:style>
  <w:style w:type="paragraph" w:styleId="CommentText">
    <w:name w:val="annotation text"/>
    <w:basedOn w:val="Normal"/>
    <w:link w:val="CommentTextChar"/>
    <w:uiPriority w:val="99"/>
    <w:semiHidden/>
    <w:unhideWhenUsed/>
    <w:rsid w:val="00A40077"/>
    <w:rPr>
      <w:sz w:val="20"/>
      <w:szCs w:val="20"/>
    </w:rPr>
  </w:style>
  <w:style w:type="character" w:customStyle="1" w:styleId="CommentTextChar">
    <w:name w:val="Comment Text Char"/>
    <w:basedOn w:val="DefaultParagraphFont"/>
    <w:link w:val="CommentText"/>
    <w:uiPriority w:val="99"/>
    <w:semiHidden/>
    <w:rsid w:val="00A40077"/>
    <w:rPr>
      <w:rFonts w:ascii="Times New Roman" w:eastAsia="Times New Roman" w:hAnsi="Times New Roman" w:cs="Traditional Arabic"/>
      <w:sz w:val="20"/>
      <w:szCs w:val="20"/>
      <w:lang w:bidi="ar-BH"/>
    </w:rPr>
  </w:style>
  <w:style w:type="paragraph" w:styleId="CommentSubject">
    <w:name w:val="annotation subject"/>
    <w:basedOn w:val="CommentText"/>
    <w:next w:val="CommentText"/>
    <w:link w:val="CommentSubjectChar"/>
    <w:uiPriority w:val="99"/>
    <w:semiHidden/>
    <w:unhideWhenUsed/>
    <w:rsid w:val="00A40077"/>
    <w:rPr>
      <w:b/>
      <w:bCs/>
    </w:rPr>
  </w:style>
  <w:style w:type="character" w:customStyle="1" w:styleId="CommentSubjectChar">
    <w:name w:val="Comment Subject Char"/>
    <w:basedOn w:val="CommentTextChar"/>
    <w:link w:val="CommentSubject"/>
    <w:uiPriority w:val="99"/>
    <w:semiHidden/>
    <w:rsid w:val="00A40077"/>
    <w:rPr>
      <w:rFonts w:ascii="Times New Roman" w:eastAsia="Times New Roman" w:hAnsi="Times New Roman" w:cs="Traditional Arabic"/>
      <w:b/>
      <w:bCs/>
      <w:sz w:val="20"/>
      <w:szCs w:val="20"/>
      <w:lang w:bidi="ar-BH"/>
    </w:rPr>
  </w:style>
  <w:style w:type="paragraph" w:styleId="BalloonText">
    <w:name w:val="Balloon Text"/>
    <w:basedOn w:val="Normal"/>
    <w:link w:val="BalloonTextChar"/>
    <w:uiPriority w:val="99"/>
    <w:semiHidden/>
    <w:unhideWhenUsed/>
    <w:rsid w:val="00A40077"/>
    <w:rPr>
      <w:rFonts w:ascii="Tahoma" w:hAnsi="Tahoma" w:cs="Tahoma"/>
      <w:sz w:val="16"/>
      <w:szCs w:val="16"/>
    </w:rPr>
  </w:style>
  <w:style w:type="character" w:customStyle="1" w:styleId="BalloonTextChar">
    <w:name w:val="Balloon Text Char"/>
    <w:basedOn w:val="DefaultParagraphFont"/>
    <w:link w:val="BalloonText"/>
    <w:uiPriority w:val="99"/>
    <w:semiHidden/>
    <w:rsid w:val="00A40077"/>
    <w:rPr>
      <w:rFonts w:ascii="Tahoma" w:eastAsia="Times New Roman" w:hAnsi="Tahoma" w:cs="Tahoma"/>
      <w:sz w:val="16"/>
      <w:szCs w:val="16"/>
      <w:lang w:bidi="ar-BH"/>
    </w:rPr>
  </w:style>
  <w:style w:type="paragraph" w:customStyle="1" w:styleId="Default">
    <w:name w:val="Default"/>
    <w:rsid w:val="00C300E6"/>
    <w:pPr>
      <w:autoSpaceDE w:val="0"/>
      <w:autoSpaceDN w:val="0"/>
      <w:adjustRightInd w:val="0"/>
      <w:spacing w:line="240" w:lineRule="auto"/>
      <w:ind w:left="0"/>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035C4F"/>
    <w:rPr>
      <w:rFonts w:ascii="Tahoma" w:hAnsi="Tahoma" w:cs="Tahoma"/>
      <w:sz w:val="16"/>
      <w:szCs w:val="16"/>
    </w:rPr>
  </w:style>
  <w:style w:type="character" w:customStyle="1" w:styleId="DocumentMapChar">
    <w:name w:val="Document Map Char"/>
    <w:basedOn w:val="DefaultParagraphFont"/>
    <w:link w:val="DocumentMap"/>
    <w:uiPriority w:val="99"/>
    <w:semiHidden/>
    <w:rsid w:val="00035C4F"/>
    <w:rPr>
      <w:rFonts w:ascii="Tahoma" w:eastAsia="Times New Roman" w:hAnsi="Tahoma" w:cs="Tahoma"/>
      <w:sz w:val="16"/>
      <w:szCs w:val="16"/>
      <w:lang w:bidi="ar-BH"/>
    </w:rPr>
  </w:style>
  <w:style w:type="character" w:styleId="SubtleEmphasis">
    <w:name w:val="Subtle Emphasis"/>
    <w:uiPriority w:val="19"/>
    <w:qFormat/>
    <w:rsid w:val="00F85CAF"/>
    <w:rPr>
      <w:i/>
      <w:iCs/>
      <w:color w:val="808080"/>
    </w:rPr>
  </w:style>
  <w:style w:type="paragraph" w:styleId="NoSpacing">
    <w:name w:val="No Spacing"/>
    <w:link w:val="NoSpacingChar"/>
    <w:uiPriority w:val="1"/>
    <w:qFormat/>
    <w:rsid w:val="00F85CAF"/>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character" w:styleId="Emphasis">
    <w:name w:val="Emphasis"/>
    <w:basedOn w:val="DefaultParagraphFont"/>
    <w:uiPriority w:val="20"/>
    <w:qFormat/>
    <w:rsid w:val="003372CA"/>
    <w:rPr>
      <w:rFonts w:cs="Times New Roman"/>
      <w:b/>
      <w:i/>
      <w:iCs/>
      <w:color w:val="0070C0"/>
    </w:rPr>
  </w:style>
  <w:style w:type="paragraph" w:customStyle="1" w:styleId="BodyTextBullet1">
    <w:name w:val="Body Text Bullet 1"/>
    <w:rsid w:val="00DA29D6"/>
    <w:pPr>
      <w:numPr>
        <w:numId w:val="33"/>
      </w:numPr>
      <w:spacing w:before="60" w:after="60" w:line="240" w:lineRule="auto"/>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5E2DB0"/>
    <w:pPr>
      <w:keepLines w:val="0"/>
      <w:tabs>
        <w:tab w:val="clear" w:pos="851"/>
        <w:tab w:val="clear" w:pos="1701"/>
        <w:tab w:val="clear" w:pos="2552"/>
        <w:tab w:val="clear" w:pos="3402"/>
        <w:tab w:val="clear" w:pos="4253"/>
        <w:tab w:val="clear" w:pos="5103"/>
        <w:tab w:val="clear" w:pos="5954"/>
        <w:tab w:val="clear" w:pos="6804"/>
        <w:tab w:val="clear" w:pos="7655"/>
      </w:tabs>
      <w:ind w:left="0"/>
    </w:pPr>
    <w:rPr>
      <w:rFonts w:ascii="Consolas" w:eastAsia="Calibri" w:hAnsi="Consolas" w:cs="Times New Roman"/>
      <w:sz w:val="21"/>
      <w:szCs w:val="21"/>
      <w:lang w:bidi="ar-SA"/>
    </w:rPr>
  </w:style>
  <w:style w:type="character" w:customStyle="1" w:styleId="PlainTextChar">
    <w:name w:val="Plain Text Char"/>
    <w:basedOn w:val="DefaultParagraphFont"/>
    <w:link w:val="PlainText"/>
    <w:uiPriority w:val="99"/>
    <w:rsid w:val="005E2DB0"/>
    <w:rPr>
      <w:rFonts w:ascii="Consolas" w:eastAsia="Calibri" w:hAnsi="Consolas" w:cs="Times New Roman"/>
      <w:sz w:val="21"/>
      <w:szCs w:val="21"/>
    </w:rPr>
  </w:style>
  <w:style w:type="character" w:customStyle="1" w:styleId="NoSpacingChar">
    <w:name w:val="No Spacing Char"/>
    <w:basedOn w:val="DefaultParagraphFont"/>
    <w:link w:val="NoSpacing"/>
    <w:uiPriority w:val="1"/>
    <w:locked/>
    <w:rsid w:val="005E2DB0"/>
    <w:rPr>
      <w:rFonts w:ascii="Times New Roman" w:eastAsia="Times New Roman" w:hAnsi="Times New Roman" w:cs="Traditional Arabic"/>
      <w:szCs w:val="26"/>
      <w:lang w:bidi="ar-BH"/>
    </w:rPr>
  </w:style>
  <w:style w:type="paragraph" w:customStyle="1" w:styleId="Bullet1multiplelines">
    <w:name w:val="Bullet 1 (multiple lines)"/>
    <w:basedOn w:val="Normal"/>
    <w:rsid w:val="005E2DB0"/>
    <w:pPr>
      <w:keepLines w:val="0"/>
      <w:numPr>
        <w:numId w:val="36"/>
      </w:numPr>
      <w:tabs>
        <w:tab w:val="clear" w:pos="851"/>
        <w:tab w:val="clear" w:pos="1701"/>
        <w:tab w:val="clear" w:pos="2552"/>
        <w:tab w:val="clear" w:pos="3402"/>
        <w:tab w:val="clear" w:pos="4253"/>
        <w:tab w:val="clear" w:pos="5103"/>
        <w:tab w:val="clear" w:pos="5954"/>
        <w:tab w:val="clear" w:pos="6804"/>
        <w:tab w:val="clear" w:pos="7655"/>
      </w:tabs>
      <w:spacing w:before="60" w:after="60"/>
    </w:pPr>
    <w:rPr>
      <w:rFonts w:eastAsia="Calibri"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94E"/>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paragraph" w:styleId="Heading1">
    <w:name w:val="heading 1"/>
    <w:aliases w:val="Heading 1 char,H1,Titre 11,t1.T1.Titre 1,t1,Titre1,chapitre,Main Section,R1,H11,ChapterTitle,h1"/>
    <w:basedOn w:val="Normal"/>
    <w:next w:val="Normal"/>
    <w:link w:val="Heading1Char"/>
    <w:qFormat/>
    <w:rsid w:val="0078594E"/>
    <w:pPr>
      <w:keepNext/>
      <w:numPr>
        <w:numId w:val="1"/>
      </w:numPr>
      <w:tabs>
        <w:tab w:val="clear" w:pos="424"/>
        <w:tab w:val="num" w:pos="567"/>
      </w:tabs>
      <w:spacing w:after="240"/>
      <w:ind w:left="567"/>
      <w:outlineLvl w:val="0"/>
    </w:pPr>
    <w:rPr>
      <w:b/>
      <w:bCs/>
      <w:caps/>
      <w:kern w:val="28"/>
      <w:sz w:val="28"/>
      <w:szCs w:val="33"/>
    </w:rPr>
  </w:style>
  <w:style w:type="paragraph" w:styleId="Heading2">
    <w:name w:val="heading 2"/>
    <w:aliases w:val="h2,H2,Heading 2 Hidden,Heading,l2,A.B.C.,hoofd 2,Heading2-bio,Career Exp.,PARA2,Attribute Heading 2,Main Heading,Bold 14,L2"/>
    <w:basedOn w:val="Heading1"/>
    <w:next w:val="Normal2"/>
    <w:link w:val="Heading2Char"/>
    <w:qFormat/>
    <w:rsid w:val="0078594E"/>
    <w:pPr>
      <w:numPr>
        <w:ilvl w:val="1"/>
      </w:numPr>
      <w:outlineLvl w:val="1"/>
    </w:pPr>
    <w:rPr>
      <w:sz w:val="24"/>
      <w:szCs w:val="28"/>
    </w:rPr>
  </w:style>
  <w:style w:type="paragraph" w:styleId="Heading3">
    <w:name w:val="heading 3"/>
    <w:aliases w:val="H3,Sub Heading,(Shift Ctrl 3),h3,Heading C"/>
    <w:basedOn w:val="Heading2"/>
    <w:next w:val="Normal"/>
    <w:link w:val="Heading3Char"/>
    <w:qFormat/>
    <w:rsid w:val="0078594E"/>
    <w:pPr>
      <w:numPr>
        <w:ilvl w:val="2"/>
      </w:numPr>
      <w:outlineLvl w:val="2"/>
    </w:pPr>
    <w:rPr>
      <w:caps w:val="0"/>
    </w:rPr>
  </w:style>
  <w:style w:type="paragraph" w:styleId="Heading4">
    <w:name w:val="heading 4"/>
    <w:basedOn w:val="Heading3"/>
    <w:next w:val="Normal"/>
    <w:link w:val="Heading4Char"/>
    <w:qFormat/>
    <w:rsid w:val="0078594E"/>
    <w:pPr>
      <w:numPr>
        <w:ilvl w:val="3"/>
      </w:numPr>
      <w:outlineLvl w:val="3"/>
    </w:pPr>
    <w:rPr>
      <w:i/>
      <w:iCs/>
    </w:rPr>
  </w:style>
  <w:style w:type="paragraph" w:styleId="Heading5">
    <w:name w:val="heading 5"/>
    <w:basedOn w:val="Normal"/>
    <w:next w:val="Normal"/>
    <w:link w:val="Heading5Char"/>
    <w:qFormat/>
    <w:rsid w:val="0078594E"/>
    <w:pPr>
      <w:numPr>
        <w:ilvl w:val="4"/>
        <w:numId w:val="1"/>
      </w:numPr>
      <w:spacing w:before="240" w:after="60"/>
      <w:outlineLvl w:val="4"/>
    </w:pPr>
    <w:rPr>
      <w:b/>
      <w:bCs/>
    </w:rPr>
  </w:style>
  <w:style w:type="paragraph" w:styleId="Heading6">
    <w:name w:val="heading 6"/>
    <w:basedOn w:val="Normal"/>
    <w:next w:val="Normal"/>
    <w:link w:val="Heading6Char"/>
    <w:qFormat/>
    <w:rsid w:val="0078594E"/>
    <w:pPr>
      <w:numPr>
        <w:ilvl w:val="5"/>
        <w:numId w:val="1"/>
      </w:numPr>
      <w:spacing w:before="240" w:after="60"/>
      <w:outlineLvl w:val="5"/>
    </w:pPr>
    <w:rPr>
      <w:rFonts w:ascii="Arial" w:hAnsi="Arial"/>
      <w:i/>
      <w:iCs/>
    </w:rPr>
  </w:style>
  <w:style w:type="paragraph" w:styleId="Heading7">
    <w:name w:val="heading 7"/>
    <w:basedOn w:val="Normal"/>
    <w:next w:val="Normal"/>
    <w:link w:val="Heading7Char"/>
    <w:qFormat/>
    <w:rsid w:val="0078594E"/>
    <w:pPr>
      <w:numPr>
        <w:ilvl w:val="6"/>
        <w:numId w:val="1"/>
      </w:numPr>
      <w:spacing w:before="240" w:after="60"/>
      <w:outlineLvl w:val="6"/>
    </w:pPr>
    <w:rPr>
      <w:rFonts w:ascii="Arial" w:hAnsi="Arial"/>
      <w:sz w:val="20"/>
      <w:szCs w:val="24"/>
    </w:rPr>
  </w:style>
  <w:style w:type="paragraph" w:styleId="Heading8">
    <w:name w:val="heading 8"/>
    <w:basedOn w:val="Normal"/>
    <w:next w:val="Normal"/>
    <w:link w:val="Heading8Char"/>
    <w:qFormat/>
    <w:rsid w:val="0078594E"/>
    <w:pPr>
      <w:numPr>
        <w:ilvl w:val="7"/>
        <w:numId w:val="1"/>
      </w:numPr>
      <w:spacing w:before="240" w:after="60"/>
      <w:outlineLvl w:val="7"/>
    </w:pPr>
    <w:rPr>
      <w:rFonts w:ascii="Arial" w:hAnsi="Arial"/>
      <w:i/>
      <w:iCs/>
      <w:sz w:val="20"/>
      <w:szCs w:val="24"/>
    </w:rPr>
  </w:style>
  <w:style w:type="paragraph" w:styleId="Heading9">
    <w:name w:val="heading 9"/>
    <w:basedOn w:val="Normal"/>
    <w:next w:val="Normal"/>
    <w:link w:val="Heading9Char"/>
    <w:qFormat/>
    <w:rsid w:val="0078594E"/>
    <w:pPr>
      <w:numPr>
        <w:ilvl w:val="8"/>
        <w:numId w:val="1"/>
      </w:numPr>
      <w:spacing w:before="240" w:after="60"/>
      <w:outlineLvl w:val="8"/>
    </w:pPr>
    <w:rPr>
      <w:rFonts w:ascii="Arial" w:hAnsi="Arial"/>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H1 Char,Titre 11 Char,t1.T1.Titre 1 Char,t1 Char,Titre1 Char,chapitre Char,Main Section Char,R1 Char,H11 Char,ChapterTitle Char,h1 Char"/>
    <w:basedOn w:val="DefaultParagraphFont"/>
    <w:link w:val="Heading1"/>
    <w:rsid w:val="0078594E"/>
    <w:rPr>
      <w:rFonts w:ascii="Times New Roman" w:eastAsia="Times New Roman" w:hAnsi="Times New Roman" w:cs="Traditional Arabic"/>
      <w:b/>
      <w:bCs/>
      <w:caps/>
      <w:kern w:val="28"/>
      <w:sz w:val="28"/>
      <w:szCs w:val="33"/>
      <w:lang w:bidi="ar-BH"/>
    </w:rPr>
  </w:style>
  <w:style w:type="character" w:customStyle="1" w:styleId="Heading2Char">
    <w:name w:val="Heading 2 Char"/>
    <w:aliases w:val="h2 Char,H2 Char,Heading 2 Hidden Char,Heading Char,l2 Char,A.B.C. Char,hoofd 2 Char,Heading2-bio Char,Career Exp. Char,PARA2 Char,Attribute Heading 2 Char,Main Heading Char,Bold 14 Char,L2 Char"/>
    <w:basedOn w:val="DefaultParagraphFont"/>
    <w:link w:val="Heading2"/>
    <w:rsid w:val="0078594E"/>
    <w:rPr>
      <w:rFonts w:ascii="Times New Roman" w:eastAsia="Times New Roman" w:hAnsi="Times New Roman" w:cs="Traditional Arabic"/>
      <w:b/>
      <w:bCs/>
      <w:caps/>
      <w:kern w:val="28"/>
      <w:sz w:val="24"/>
      <w:szCs w:val="28"/>
      <w:lang w:bidi="ar-BH"/>
    </w:rPr>
  </w:style>
  <w:style w:type="character" w:customStyle="1" w:styleId="Heading3Char">
    <w:name w:val="Heading 3 Char"/>
    <w:aliases w:val="H3 Char,Sub Heading Char,(Shift Ctrl 3) Char,h3 Char,Heading C Char"/>
    <w:basedOn w:val="DefaultParagraphFont"/>
    <w:link w:val="Heading3"/>
    <w:rsid w:val="0078594E"/>
    <w:rPr>
      <w:rFonts w:ascii="Times New Roman" w:eastAsia="Times New Roman" w:hAnsi="Times New Roman" w:cs="Traditional Arabic"/>
      <w:b/>
      <w:bCs/>
      <w:kern w:val="28"/>
      <w:sz w:val="24"/>
      <w:szCs w:val="28"/>
      <w:lang w:bidi="ar-BH"/>
    </w:rPr>
  </w:style>
  <w:style w:type="character" w:customStyle="1" w:styleId="Heading4Char">
    <w:name w:val="Heading 4 Char"/>
    <w:basedOn w:val="DefaultParagraphFont"/>
    <w:link w:val="Heading4"/>
    <w:rsid w:val="0078594E"/>
    <w:rPr>
      <w:rFonts w:ascii="Times New Roman" w:eastAsia="Times New Roman" w:hAnsi="Times New Roman" w:cs="Traditional Arabic"/>
      <w:b/>
      <w:bCs/>
      <w:i/>
      <w:iCs/>
      <w:kern w:val="28"/>
      <w:sz w:val="24"/>
      <w:szCs w:val="28"/>
      <w:lang w:bidi="ar-BH"/>
    </w:rPr>
  </w:style>
  <w:style w:type="character" w:customStyle="1" w:styleId="Heading5Char">
    <w:name w:val="Heading 5 Char"/>
    <w:basedOn w:val="DefaultParagraphFont"/>
    <w:link w:val="Heading5"/>
    <w:rsid w:val="0078594E"/>
    <w:rPr>
      <w:rFonts w:ascii="Times New Roman" w:eastAsia="Times New Roman" w:hAnsi="Times New Roman" w:cs="Traditional Arabic"/>
      <w:b/>
      <w:bCs/>
      <w:szCs w:val="26"/>
      <w:lang w:bidi="ar-BH"/>
    </w:rPr>
  </w:style>
  <w:style w:type="character" w:customStyle="1" w:styleId="Heading6Char">
    <w:name w:val="Heading 6 Char"/>
    <w:basedOn w:val="DefaultParagraphFont"/>
    <w:link w:val="Heading6"/>
    <w:rsid w:val="0078594E"/>
    <w:rPr>
      <w:rFonts w:ascii="Arial" w:eastAsia="Times New Roman" w:hAnsi="Arial" w:cs="Traditional Arabic"/>
      <w:i/>
      <w:iCs/>
      <w:szCs w:val="26"/>
      <w:lang w:bidi="ar-BH"/>
    </w:rPr>
  </w:style>
  <w:style w:type="character" w:customStyle="1" w:styleId="Heading7Char">
    <w:name w:val="Heading 7 Char"/>
    <w:basedOn w:val="DefaultParagraphFont"/>
    <w:link w:val="Heading7"/>
    <w:rsid w:val="0078594E"/>
    <w:rPr>
      <w:rFonts w:ascii="Arial" w:eastAsia="Times New Roman" w:hAnsi="Arial" w:cs="Traditional Arabic"/>
      <w:sz w:val="20"/>
      <w:szCs w:val="24"/>
      <w:lang w:bidi="ar-BH"/>
    </w:rPr>
  </w:style>
  <w:style w:type="character" w:customStyle="1" w:styleId="Heading8Char">
    <w:name w:val="Heading 8 Char"/>
    <w:basedOn w:val="DefaultParagraphFont"/>
    <w:link w:val="Heading8"/>
    <w:rsid w:val="0078594E"/>
    <w:rPr>
      <w:rFonts w:ascii="Arial" w:eastAsia="Times New Roman" w:hAnsi="Arial" w:cs="Traditional Arabic"/>
      <w:i/>
      <w:iCs/>
      <w:sz w:val="20"/>
      <w:szCs w:val="24"/>
      <w:lang w:bidi="ar-BH"/>
    </w:rPr>
  </w:style>
  <w:style w:type="character" w:customStyle="1" w:styleId="Heading9Char">
    <w:name w:val="Heading 9 Char"/>
    <w:basedOn w:val="DefaultParagraphFont"/>
    <w:link w:val="Heading9"/>
    <w:rsid w:val="0078594E"/>
    <w:rPr>
      <w:rFonts w:ascii="Arial" w:eastAsia="Times New Roman" w:hAnsi="Arial" w:cs="Traditional Arabic"/>
      <w:i/>
      <w:iCs/>
      <w:sz w:val="18"/>
      <w:szCs w:val="21"/>
      <w:lang w:bidi="ar-BH"/>
    </w:rPr>
  </w:style>
  <w:style w:type="paragraph" w:customStyle="1" w:styleId="Normal2">
    <w:name w:val="Normal2"/>
    <w:basedOn w:val="Normal"/>
    <w:rsid w:val="0078594E"/>
    <w:pPr>
      <w:ind w:left="1701"/>
    </w:pPr>
  </w:style>
  <w:style w:type="paragraph" w:styleId="BodyText">
    <w:name w:val="Body Text"/>
    <w:basedOn w:val="Normal"/>
    <w:link w:val="BodyTextChar"/>
    <w:uiPriority w:val="99"/>
    <w:rsid w:val="0078594E"/>
    <w:pPr>
      <w:spacing w:line="240" w:lineRule="atLeast"/>
      <w:ind w:left="0"/>
    </w:pPr>
    <w:rPr>
      <w:color w:val="000000"/>
    </w:rPr>
  </w:style>
  <w:style w:type="character" w:customStyle="1" w:styleId="BodyTextChar">
    <w:name w:val="Body Text Char"/>
    <w:basedOn w:val="DefaultParagraphFont"/>
    <w:link w:val="BodyText"/>
    <w:uiPriority w:val="99"/>
    <w:rsid w:val="0078594E"/>
    <w:rPr>
      <w:rFonts w:ascii="Times New Roman" w:eastAsia="Times New Roman" w:hAnsi="Times New Roman" w:cs="Traditional Arabic"/>
      <w:color w:val="000000"/>
      <w:szCs w:val="26"/>
      <w:lang w:bidi="ar-BH"/>
    </w:rPr>
  </w:style>
  <w:style w:type="character" w:styleId="Hyperlink">
    <w:name w:val="Hyperlink"/>
    <w:basedOn w:val="DefaultParagraphFont"/>
    <w:uiPriority w:val="99"/>
    <w:rsid w:val="0078594E"/>
    <w:rPr>
      <w:rFonts w:cs="Times New Roman"/>
      <w:color w:val="0000FF"/>
      <w:u w:val="single"/>
    </w:rPr>
  </w:style>
  <w:style w:type="paragraph" w:styleId="TOC1">
    <w:name w:val="toc 1"/>
    <w:basedOn w:val="Normal"/>
    <w:next w:val="Normal"/>
    <w:uiPriority w:val="39"/>
    <w:rsid w:val="0078594E"/>
    <w:pPr>
      <w:tabs>
        <w:tab w:val="clear" w:pos="851"/>
        <w:tab w:val="clear" w:pos="1701"/>
        <w:tab w:val="clear" w:pos="2552"/>
        <w:tab w:val="clear" w:pos="3402"/>
        <w:tab w:val="clear" w:pos="4253"/>
        <w:tab w:val="clear" w:pos="5103"/>
        <w:tab w:val="clear" w:pos="5954"/>
        <w:tab w:val="clear" w:pos="6804"/>
        <w:tab w:val="clear" w:pos="7655"/>
      </w:tabs>
      <w:spacing w:before="120" w:after="120"/>
      <w:ind w:left="0"/>
    </w:pPr>
    <w:rPr>
      <w:rFonts w:cs="Times New Roman"/>
      <w:b/>
      <w:bCs/>
      <w:caps/>
      <w:sz w:val="20"/>
      <w:szCs w:val="20"/>
    </w:rPr>
  </w:style>
  <w:style w:type="table" w:styleId="TableGrid">
    <w:name w:val="Table Grid"/>
    <w:basedOn w:val="TableNormal"/>
    <w:rsid w:val="0078594E"/>
    <w:pPr>
      <w:spacing w:line="240" w:lineRule="auto"/>
      <w:ind w:left="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o,header odd,Alt Header,Heading 11,h,index,Header1"/>
    <w:basedOn w:val="Normal"/>
    <w:link w:val="Head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HeaderChar">
    <w:name w:val="Header Char"/>
    <w:aliases w:val="ho Char,header odd Char,Alt Header Char,Heading 11 Char,h Char,index Char,Header1 Char"/>
    <w:basedOn w:val="DefaultParagraphFont"/>
    <w:link w:val="Header"/>
    <w:uiPriority w:val="99"/>
    <w:rsid w:val="0078594E"/>
    <w:rPr>
      <w:rFonts w:ascii="Times New Roman" w:eastAsia="Times New Roman" w:hAnsi="Times New Roman" w:cs="Traditional Arabic"/>
      <w:szCs w:val="26"/>
      <w:lang w:bidi="ar-BH"/>
    </w:rPr>
  </w:style>
  <w:style w:type="paragraph" w:styleId="Footer">
    <w:name w:val="footer"/>
    <w:basedOn w:val="Normal"/>
    <w:link w:val="FooterChar"/>
    <w:uiPriority w:val="99"/>
    <w:rsid w:val="0078594E"/>
    <w:pPr>
      <w:tabs>
        <w:tab w:val="clear" w:pos="851"/>
        <w:tab w:val="clear" w:pos="1701"/>
        <w:tab w:val="clear" w:pos="2552"/>
        <w:tab w:val="clear" w:pos="3402"/>
        <w:tab w:val="clear" w:pos="4253"/>
        <w:tab w:val="clear" w:pos="5103"/>
        <w:tab w:val="clear" w:pos="5954"/>
        <w:tab w:val="clear" w:pos="6804"/>
        <w:tab w:val="clear" w:pos="7655"/>
        <w:tab w:val="center" w:pos="4320"/>
        <w:tab w:val="right" w:pos="8640"/>
      </w:tabs>
    </w:pPr>
  </w:style>
  <w:style w:type="character" w:customStyle="1" w:styleId="FooterChar">
    <w:name w:val="Footer Char"/>
    <w:basedOn w:val="DefaultParagraphFont"/>
    <w:link w:val="Footer"/>
    <w:uiPriority w:val="99"/>
    <w:rsid w:val="0078594E"/>
    <w:rPr>
      <w:rFonts w:ascii="Times New Roman" w:eastAsia="Times New Roman" w:hAnsi="Times New Roman" w:cs="Traditional Arabic"/>
      <w:szCs w:val="26"/>
      <w:lang w:bidi="ar-BH"/>
    </w:rPr>
  </w:style>
  <w:style w:type="character" w:styleId="PageNumber">
    <w:name w:val="page number"/>
    <w:basedOn w:val="DefaultParagraphFont"/>
    <w:rsid w:val="0078594E"/>
    <w:rPr>
      <w:rFonts w:cs="Times New Roman"/>
    </w:rPr>
  </w:style>
  <w:style w:type="paragraph" w:styleId="TOC2">
    <w:name w:val="toc 2"/>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220"/>
    </w:pPr>
    <w:rPr>
      <w:rFonts w:cs="Times New Roman"/>
      <w:smallCaps/>
      <w:sz w:val="20"/>
      <w:szCs w:val="20"/>
    </w:rPr>
  </w:style>
  <w:style w:type="paragraph" w:styleId="TOC3">
    <w:name w:val="toc 3"/>
    <w:basedOn w:val="Normal"/>
    <w:next w:val="Normal"/>
    <w:autoRedefine/>
    <w:uiPriority w:val="39"/>
    <w:rsid w:val="0078594E"/>
    <w:pPr>
      <w:tabs>
        <w:tab w:val="clear" w:pos="851"/>
        <w:tab w:val="clear" w:pos="1701"/>
        <w:tab w:val="clear" w:pos="2552"/>
        <w:tab w:val="clear" w:pos="3402"/>
        <w:tab w:val="clear" w:pos="4253"/>
        <w:tab w:val="clear" w:pos="5103"/>
        <w:tab w:val="clear" w:pos="5954"/>
        <w:tab w:val="clear" w:pos="6804"/>
        <w:tab w:val="clear" w:pos="7655"/>
      </w:tabs>
      <w:ind w:left="440"/>
    </w:pPr>
    <w:rPr>
      <w:rFonts w:cs="Times New Roman"/>
      <w:i/>
      <w:iCs/>
      <w:sz w:val="20"/>
      <w:szCs w:val="20"/>
    </w:rPr>
  </w:style>
  <w:style w:type="paragraph" w:styleId="ListParagraph">
    <w:name w:val="List Paragraph"/>
    <w:basedOn w:val="Normal"/>
    <w:link w:val="ListParagraphChar"/>
    <w:uiPriority w:val="34"/>
    <w:qFormat/>
    <w:rsid w:val="0078594E"/>
    <w:pPr>
      <w:keepLines w:val="0"/>
      <w:numPr>
        <w:numId w:val="3"/>
      </w:numPr>
      <w:tabs>
        <w:tab w:val="clear" w:pos="851"/>
        <w:tab w:val="clear" w:pos="1701"/>
        <w:tab w:val="clear" w:pos="2552"/>
        <w:tab w:val="clear" w:pos="3402"/>
        <w:tab w:val="clear" w:pos="4253"/>
        <w:tab w:val="clear" w:pos="5103"/>
        <w:tab w:val="clear" w:pos="5954"/>
        <w:tab w:val="clear" w:pos="6804"/>
        <w:tab w:val="clear" w:pos="7655"/>
      </w:tabs>
      <w:spacing w:before="120" w:after="60"/>
      <w:contextualSpacing/>
    </w:pPr>
    <w:rPr>
      <w:rFonts w:ascii="Arial" w:hAnsi="Arial" w:cs="Arial"/>
      <w:sz w:val="24"/>
      <w:szCs w:val="24"/>
      <w:lang w:bidi="ar-SA"/>
    </w:rPr>
  </w:style>
  <w:style w:type="character" w:customStyle="1" w:styleId="ListParagraphChar">
    <w:name w:val="List Paragraph Char"/>
    <w:basedOn w:val="DefaultParagraphFont"/>
    <w:link w:val="ListParagraph"/>
    <w:uiPriority w:val="34"/>
    <w:locked/>
    <w:rsid w:val="0078594E"/>
    <w:rPr>
      <w:rFonts w:ascii="Arial" w:eastAsia="Times New Roman" w:hAnsi="Arial" w:cs="Arial"/>
      <w:sz w:val="24"/>
      <w:szCs w:val="24"/>
    </w:rPr>
  </w:style>
  <w:style w:type="paragraph" w:customStyle="1" w:styleId="List-1stLevel">
    <w:name w:val="List - 1st Level"/>
    <w:basedOn w:val="Normal"/>
    <w:rsid w:val="0078594E"/>
    <w:pPr>
      <w:keepLines w:val="0"/>
      <w:numPr>
        <w:numId w:val="4"/>
      </w:numPr>
      <w:tabs>
        <w:tab w:val="clear" w:pos="851"/>
        <w:tab w:val="clear" w:pos="1701"/>
        <w:tab w:val="clear" w:pos="2552"/>
        <w:tab w:val="clear" w:pos="3402"/>
        <w:tab w:val="clear" w:pos="4253"/>
        <w:tab w:val="clear" w:pos="5103"/>
        <w:tab w:val="clear" w:pos="5954"/>
        <w:tab w:val="clear" w:pos="6804"/>
        <w:tab w:val="clear" w:pos="7655"/>
        <w:tab w:val="left" w:pos="720"/>
      </w:tabs>
      <w:spacing w:after="120"/>
    </w:pPr>
    <w:rPr>
      <w:rFonts w:ascii="Cambria" w:eastAsia="Calibri" w:hAnsi="Cambria" w:cs="Times New Roman"/>
      <w:szCs w:val="20"/>
      <w:lang w:bidi="ar-SA"/>
    </w:rPr>
  </w:style>
  <w:style w:type="character" w:styleId="CommentReference">
    <w:name w:val="annotation reference"/>
    <w:basedOn w:val="DefaultParagraphFont"/>
    <w:uiPriority w:val="99"/>
    <w:semiHidden/>
    <w:unhideWhenUsed/>
    <w:rsid w:val="00A40077"/>
    <w:rPr>
      <w:sz w:val="16"/>
      <w:szCs w:val="16"/>
    </w:rPr>
  </w:style>
  <w:style w:type="paragraph" w:styleId="CommentText">
    <w:name w:val="annotation text"/>
    <w:basedOn w:val="Normal"/>
    <w:link w:val="CommentTextChar"/>
    <w:uiPriority w:val="99"/>
    <w:semiHidden/>
    <w:unhideWhenUsed/>
    <w:rsid w:val="00A40077"/>
    <w:rPr>
      <w:sz w:val="20"/>
      <w:szCs w:val="20"/>
    </w:rPr>
  </w:style>
  <w:style w:type="character" w:customStyle="1" w:styleId="CommentTextChar">
    <w:name w:val="Comment Text Char"/>
    <w:basedOn w:val="DefaultParagraphFont"/>
    <w:link w:val="CommentText"/>
    <w:uiPriority w:val="99"/>
    <w:semiHidden/>
    <w:rsid w:val="00A40077"/>
    <w:rPr>
      <w:rFonts w:ascii="Times New Roman" w:eastAsia="Times New Roman" w:hAnsi="Times New Roman" w:cs="Traditional Arabic"/>
      <w:sz w:val="20"/>
      <w:szCs w:val="20"/>
      <w:lang w:bidi="ar-BH"/>
    </w:rPr>
  </w:style>
  <w:style w:type="paragraph" w:styleId="CommentSubject">
    <w:name w:val="annotation subject"/>
    <w:basedOn w:val="CommentText"/>
    <w:next w:val="CommentText"/>
    <w:link w:val="CommentSubjectChar"/>
    <w:uiPriority w:val="99"/>
    <w:semiHidden/>
    <w:unhideWhenUsed/>
    <w:rsid w:val="00A40077"/>
    <w:rPr>
      <w:b/>
      <w:bCs/>
    </w:rPr>
  </w:style>
  <w:style w:type="character" w:customStyle="1" w:styleId="CommentSubjectChar">
    <w:name w:val="Comment Subject Char"/>
    <w:basedOn w:val="CommentTextChar"/>
    <w:link w:val="CommentSubject"/>
    <w:uiPriority w:val="99"/>
    <w:semiHidden/>
    <w:rsid w:val="00A40077"/>
    <w:rPr>
      <w:rFonts w:ascii="Times New Roman" w:eastAsia="Times New Roman" w:hAnsi="Times New Roman" w:cs="Traditional Arabic"/>
      <w:b/>
      <w:bCs/>
      <w:sz w:val="20"/>
      <w:szCs w:val="20"/>
      <w:lang w:bidi="ar-BH"/>
    </w:rPr>
  </w:style>
  <w:style w:type="paragraph" w:styleId="BalloonText">
    <w:name w:val="Balloon Text"/>
    <w:basedOn w:val="Normal"/>
    <w:link w:val="BalloonTextChar"/>
    <w:uiPriority w:val="99"/>
    <w:semiHidden/>
    <w:unhideWhenUsed/>
    <w:rsid w:val="00A40077"/>
    <w:rPr>
      <w:rFonts w:ascii="Tahoma" w:hAnsi="Tahoma" w:cs="Tahoma"/>
      <w:sz w:val="16"/>
      <w:szCs w:val="16"/>
    </w:rPr>
  </w:style>
  <w:style w:type="character" w:customStyle="1" w:styleId="BalloonTextChar">
    <w:name w:val="Balloon Text Char"/>
    <w:basedOn w:val="DefaultParagraphFont"/>
    <w:link w:val="BalloonText"/>
    <w:uiPriority w:val="99"/>
    <w:semiHidden/>
    <w:rsid w:val="00A40077"/>
    <w:rPr>
      <w:rFonts w:ascii="Tahoma" w:eastAsia="Times New Roman" w:hAnsi="Tahoma" w:cs="Tahoma"/>
      <w:sz w:val="16"/>
      <w:szCs w:val="16"/>
      <w:lang w:bidi="ar-BH"/>
    </w:rPr>
  </w:style>
  <w:style w:type="paragraph" w:customStyle="1" w:styleId="Default">
    <w:name w:val="Default"/>
    <w:rsid w:val="00C300E6"/>
    <w:pPr>
      <w:autoSpaceDE w:val="0"/>
      <w:autoSpaceDN w:val="0"/>
      <w:adjustRightInd w:val="0"/>
      <w:spacing w:line="240" w:lineRule="auto"/>
      <w:ind w:left="0"/>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035C4F"/>
    <w:rPr>
      <w:rFonts w:ascii="Tahoma" w:hAnsi="Tahoma" w:cs="Tahoma"/>
      <w:sz w:val="16"/>
      <w:szCs w:val="16"/>
    </w:rPr>
  </w:style>
  <w:style w:type="character" w:customStyle="1" w:styleId="DocumentMapChar">
    <w:name w:val="Document Map Char"/>
    <w:basedOn w:val="DefaultParagraphFont"/>
    <w:link w:val="DocumentMap"/>
    <w:uiPriority w:val="99"/>
    <w:semiHidden/>
    <w:rsid w:val="00035C4F"/>
    <w:rPr>
      <w:rFonts w:ascii="Tahoma" w:eastAsia="Times New Roman" w:hAnsi="Tahoma" w:cs="Tahoma"/>
      <w:sz w:val="16"/>
      <w:szCs w:val="16"/>
      <w:lang w:bidi="ar-BH"/>
    </w:rPr>
  </w:style>
  <w:style w:type="character" w:styleId="SubtleEmphasis">
    <w:name w:val="Subtle Emphasis"/>
    <w:uiPriority w:val="19"/>
    <w:qFormat/>
    <w:rsid w:val="00F85CAF"/>
    <w:rPr>
      <w:i/>
      <w:iCs/>
      <w:color w:val="808080"/>
    </w:rPr>
  </w:style>
  <w:style w:type="paragraph" w:styleId="NoSpacing">
    <w:name w:val="No Spacing"/>
    <w:link w:val="NoSpacingChar"/>
    <w:uiPriority w:val="1"/>
    <w:qFormat/>
    <w:rsid w:val="00F85CAF"/>
    <w:pPr>
      <w:keepLines/>
      <w:tabs>
        <w:tab w:val="left" w:pos="851"/>
        <w:tab w:val="left" w:pos="1701"/>
        <w:tab w:val="left" w:pos="2552"/>
        <w:tab w:val="left" w:pos="3402"/>
        <w:tab w:val="left" w:pos="4253"/>
        <w:tab w:val="left" w:pos="5103"/>
        <w:tab w:val="left" w:pos="5954"/>
        <w:tab w:val="left" w:pos="6804"/>
        <w:tab w:val="left" w:pos="7655"/>
      </w:tabs>
      <w:spacing w:line="240" w:lineRule="auto"/>
      <w:ind w:left="851"/>
    </w:pPr>
    <w:rPr>
      <w:rFonts w:ascii="Times New Roman" w:eastAsia="Times New Roman" w:hAnsi="Times New Roman" w:cs="Traditional Arabic"/>
      <w:szCs w:val="26"/>
      <w:lang w:bidi="ar-BH"/>
    </w:rPr>
  </w:style>
  <w:style w:type="character" w:styleId="Emphasis">
    <w:name w:val="Emphasis"/>
    <w:basedOn w:val="DefaultParagraphFont"/>
    <w:uiPriority w:val="20"/>
    <w:qFormat/>
    <w:rsid w:val="003372CA"/>
    <w:rPr>
      <w:rFonts w:cs="Times New Roman"/>
      <w:b/>
      <w:i/>
      <w:iCs/>
      <w:color w:val="0070C0"/>
    </w:rPr>
  </w:style>
  <w:style w:type="paragraph" w:customStyle="1" w:styleId="BodyTextBullet1">
    <w:name w:val="Body Text Bullet 1"/>
    <w:rsid w:val="00DA29D6"/>
    <w:pPr>
      <w:numPr>
        <w:numId w:val="33"/>
      </w:numPr>
      <w:spacing w:before="60" w:after="60" w:line="240" w:lineRule="auto"/>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5E2DB0"/>
    <w:pPr>
      <w:keepLines w:val="0"/>
      <w:tabs>
        <w:tab w:val="clear" w:pos="851"/>
        <w:tab w:val="clear" w:pos="1701"/>
        <w:tab w:val="clear" w:pos="2552"/>
        <w:tab w:val="clear" w:pos="3402"/>
        <w:tab w:val="clear" w:pos="4253"/>
        <w:tab w:val="clear" w:pos="5103"/>
        <w:tab w:val="clear" w:pos="5954"/>
        <w:tab w:val="clear" w:pos="6804"/>
        <w:tab w:val="clear" w:pos="7655"/>
      </w:tabs>
      <w:ind w:left="0"/>
    </w:pPr>
    <w:rPr>
      <w:rFonts w:ascii="Consolas" w:eastAsia="Calibri" w:hAnsi="Consolas" w:cs="Times New Roman"/>
      <w:sz w:val="21"/>
      <w:szCs w:val="21"/>
      <w:lang w:bidi="ar-SA"/>
    </w:rPr>
  </w:style>
  <w:style w:type="character" w:customStyle="1" w:styleId="PlainTextChar">
    <w:name w:val="Plain Text Char"/>
    <w:basedOn w:val="DefaultParagraphFont"/>
    <w:link w:val="PlainText"/>
    <w:uiPriority w:val="99"/>
    <w:rsid w:val="005E2DB0"/>
    <w:rPr>
      <w:rFonts w:ascii="Consolas" w:eastAsia="Calibri" w:hAnsi="Consolas" w:cs="Times New Roman"/>
      <w:sz w:val="21"/>
      <w:szCs w:val="21"/>
    </w:rPr>
  </w:style>
  <w:style w:type="character" w:customStyle="1" w:styleId="NoSpacingChar">
    <w:name w:val="No Spacing Char"/>
    <w:basedOn w:val="DefaultParagraphFont"/>
    <w:link w:val="NoSpacing"/>
    <w:uiPriority w:val="1"/>
    <w:locked/>
    <w:rsid w:val="005E2DB0"/>
    <w:rPr>
      <w:rFonts w:ascii="Times New Roman" w:eastAsia="Times New Roman" w:hAnsi="Times New Roman" w:cs="Traditional Arabic"/>
      <w:szCs w:val="26"/>
      <w:lang w:bidi="ar-BH"/>
    </w:rPr>
  </w:style>
  <w:style w:type="paragraph" w:customStyle="1" w:styleId="Bullet1multiplelines">
    <w:name w:val="Bullet 1 (multiple lines)"/>
    <w:basedOn w:val="Normal"/>
    <w:rsid w:val="005E2DB0"/>
    <w:pPr>
      <w:keepLines w:val="0"/>
      <w:numPr>
        <w:numId w:val="36"/>
      </w:numPr>
      <w:tabs>
        <w:tab w:val="clear" w:pos="851"/>
        <w:tab w:val="clear" w:pos="1701"/>
        <w:tab w:val="clear" w:pos="2552"/>
        <w:tab w:val="clear" w:pos="3402"/>
        <w:tab w:val="clear" w:pos="4253"/>
        <w:tab w:val="clear" w:pos="5103"/>
        <w:tab w:val="clear" w:pos="5954"/>
        <w:tab w:val="clear" w:pos="6804"/>
        <w:tab w:val="clear" w:pos="7655"/>
      </w:tabs>
      <w:spacing w:before="60" w:after="60"/>
    </w:pPr>
    <w:rPr>
      <w:rFonts w:eastAsia="Calibri"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5514">
      <w:bodyDiv w:val="1"/>
      <w:marLeft w:val="0"/>
      <w:marRight w:val="0"/>
      <w:marTop w:val="0"/>
      <w:marBottom w:val="0"/>
      <w:divBdr>
        <w:top w:val="none" w:sz="0" w:space="0" w:color="auto"/>
        <w:left w:val="none" w:sz="0" w:space="0" w:color="auto"/>
        <w:bottom w:val="none" w:sz="0" w:space="0" w:color="auto"/>
        <w:right w:val="none" w:sz="0" w:space="0" w:color="auto"/>
      </w:divBdr>
    </w:div>
    <w:div w:id="499349323">
      <w:bodyDiv w:val="1"/>
      <w:marLeft w:val="0"/>
      <w:marRight w:val="0"/>
      <w:marTop w:val="0"/>
      <w:marBottom w:val="0"/>
      <w:divBdr>
        <w:top w:val="none" w:sz="0" w:space="0" w:color="auto"/>
        <w:left w:val="none" w:sz="0" w:space="0" w:color="auto"/>
        <w:bottom w:val="none" w:sz="0" w:space="0" w:color="auto"/>
        <w:right w:val="none" w:sz="0" w:space="0" w:color="auto"/>
      </w:divBdr>
    </w:div>
    <w:div w:id="1225995040">
      <w:bodyDiv w:val="1"/>
      <w:marLeft w:val="0"/>
      <w:marRight w:val="0"/>
      <w:marTop w:val="0"/>
      <w:marBottom w:val="0"/>
      <w:divBdr>
        <w:top w:val="none" w:sz="0" w:space="0" w:color="auto"/>
        <w:left w:val="none" w:sz="0" w:space="0" w:color="auto"/>
        <w:bottom w:val="none" w:sz="0" w:space="0" w:color="auto"/>
        <w:right w:val="none" w:sz="0" w:space="0" w:color="auto"/>
      </w:divBdr>
    </w:div>
    <w:div w:id="1418672123">
      <w:bodyDiv w:val="1"/>
      <w:marLeft w:val="0"/>
      <w:marRight w:val="0"/>
      <w:marTop w:val="0"/>
      <w:marBottom w:val="0"/>
      <w:divBdr>
        <w:top w:val="none" w:sz="0" w:space="0" w:color="auto"/>
        <w:left w:val="none" w:sz="0" w:space="0" w:color="auto"/>
        <w:bottom w:val="none" w:sz="0" w:space="0" w:color="auto"/>
        <w:right w:val="none" w:sz="0" w:space="0" w:color="auto"/>
      </w:divBdr>
    </w:div>
    <w:div w:id="18367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Completed the review</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A296-89D3-45AD-B53D-705544ADBDB4}">
  <ds:schemaRefs>
    <ds:schemaRef ds:uri="http://schemas.microsoft.com/office/2006/metadata/properties"/>
    <ds:schemaRef ds:uri="http://schemas.microsoft.com/office/infopath/2007/PartnerControls"/>
    <ds:schemaRef ds:uri="0d3c429c-0412-4dc9-8a4d-a7216355f179"/>
  </ds:schemaRefs>
</ds:datastoreItem>
</file>

<file path=customXml/itemProps2.xml><?xml version="1.0" encoding="utf-8"?>
<ds:datastoreItem xmlns:ds="http://schemas.openxmlformats.org/officeDocument/2006/customXml" ds:itemID="{4ED0B44D-A04C-4C8B-B301-7906380A3E8A}">
  <ds:schemaRefs>
    <ds:schemaRef ds:uri="http://schemas.microsoft.com/sharepoint/v3/contenttype/forms"/>
  </ds:schemaRefs>
</ds:datastoreItem>
</file>

<file path=customXml/itemProps3.xml><?xml version="1.0" encoding="utf-8"?>
<ds:datastoreItem xmlns:ds="http://schemas.openxmlformats.org/officeDocument/2006/customXml" ds:itemID="{B7B8A680-EACD-4051-95E0-6A98BE383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565621-DC1F-4218-A503-1E8C7C41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BIRLS RFI Technical Evaluation</vt:lpstr>
    </vt:vector>
  </TitlesOfParts>
  <Company>DVA</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BIRLS RFI Technical Evaluation</dc:title>
  <dc:creator>Department of Veterans Affairs</dc:creator>
  <cp:lastModifiedBy>Department of Veterans Affairs</cp:lastModifiedBy>
  <cp:revision>5</cp:revision>
  <cp:lastPrinted>2014-09-17T11:18:00Z</cp:lastPrinted>
  <dcterms:created xsi:type="dcterms:W3CDTF">2017-07-27T18:12:00Z</dcterms:created>
  <dcterms:modified xsi:type="dcterms:W3CDTF">2017-07-28T21:36:00Z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