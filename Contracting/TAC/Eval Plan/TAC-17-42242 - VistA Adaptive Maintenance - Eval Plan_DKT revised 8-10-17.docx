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9160634" w14:textId="0EEBC0FD" w:rsidR="007D0DC3" w:rsidRDefault="002D3CB9" w:rsidP="006865D1">
      <w:pPr>
        <w:pStyle w:val="Style"/>
        <w:spacing w:before="307" w:line="235" w:lineRule="exact"/>
        <w:ind w:right="15"/>
        <w:jc w:val="center"/>
        <w:rPr>
          <w:rFonts w:ascii="Arial" w:hAnsi="Arial" w:cs="Arial"/>
        </w:rPr>
      </w:pPr>
      <w:r>
        <w:rPr>
          <w:rFonts w:ascii="Arial" w:hAnsi="Arial" w:cs="Arial"/>
        </w:rPr>
        <w:t>T4NG</w:t>
      </w:r>
      <w:r w:rsidR="005C0CFB" w:rsidRPr="005D74F3">
        <w:rPr>
          <w:rFonts w:ascii="Arial" w:hAnsi="Arial" w:cs="Arial"/>
        </w:rPr>
        <w:t xml:space="preserve"> TASK ORDER (TO) </w:t>
      </w:r>
      <w:r w:rsidR="00D103F8" w:rsidRPr="005D74F3">
        <w:rPr>
          <w:rFonts w:ascii="Arial" w:hAnsi="Arial" w:cs="Arial"/>
        </w:rPr>
        <w:t>EVALUATION PLAN</w:t>
      </w:r>
    </w:p>
    <w:p w14:paraId="22B8DE15" w14:textId="232B4BF7" w:rsidR="00126818" w:rsidRPr="00102743" w:rsidRDefault="005B2CC0" w:rsidP="006865D1">
      <w:pPr>
        <w:pStyle w:val="Style"/>
        <w:spacing w:before="307" w:line="235" w:lineRule="exact"/>
        <w:ind w:right="15"/>
        <w:jc w:val="center"/>
        <w:rPr>
          <w:rFonts w:ascii="Arial" w:hAnsi="Arial" w:cs="Arial"/>
          <w:b/>
        </w:rPr>
      </w:pPr>
      <w:r w:rsidRPr="00102743">
        <w:rPr>
          <w:rFonts w:ascii="Arial" w:hAnsi="Arial" w:cs="Arial"/>
          <w:b/>
        </w:rPr>
        <w:t>VistA Adaptive Maintenance</w:t>
      </w:r>
    </w:p>
    <w:p w14:paraId="09160635" w14:textId="77777777" w:rsidR="00F12914" w:rsidRPr="005D74F3" w:rsidRDefault="00F12914" w:rsidP="007D0DC3">
      <w:pPr>
        <w:pStyle w:val="Style"/>
        <w:spacing w:before="307" w:line="235" w:lineRule="exact"/>
        <w:ind w:right="15"/>
        <w:rPr>
          <w:rFonts w:ascii="Arial" w:hAnsi="Arial" w:cs="Arial"/>
          <w:b/>
        </w:rPr>
      </w:pPr>
      <w:r w:rsidRPr="005D74F3">
        <w:rPr>
          <w:rFonts w:ascii="Arial" w:hAnsi="Arial" w:cs="Arial"/>
        </w:rPr>
        <w:t>A. BASIS FOR AWARD</w:t>
      </w:r>
    </w:p>
    <w:p w14:paraId="47ED1CAB" w14:textId="757D18C2" w:rsidR="00791C95" w:rsidRDefault="00791C95" w:rsidP="00791C95">
      <w:pPr>
        <w:pStyle w:val="Style"/>
        <w:spacing w:before="288"/>
        <w:ind w:left="48" w:right="4" w:firstLine="672"/>
        <w:rPr>
          <w:rFonts w:ascii="Arial" w:hAnsi="Arial" w:cs="Arial"/>
        </w:rPr>
      </w:pPr>
      <w:r w:rsidRPr="005D74F3">
        <w:rPr>
          <w:rFonts w:ascii="Arial" w:hAnsi="Arial" w:cs="Arial"/>
        </w:rPr>
        <w:t>Any award will be made based on the best overall (i.e., best value) Task Execution Plan (TEP) that is determined to be the most beneficial to the Government, with appropriate consideration given to the</w:t>
      </w:r>
      <w:r>
        <w:rPr>
          <w:rFonts w:ascii="Arial" w:hAnsi="Arial" w:cs="Arial"/>
        </w:rPr>
        <w:t xml:space="preserve"> three</w:t>
      </w:r>
      <w:r>
        <w:rPr>
          <w:rFonts w:ascii="Arial" w:hAnsi="Arial" w:cs="Arial"/>
          <w:i/>
          <w:color w:val="0070C0"/>
        </w:rPr>
        <w:t xml:space="preserve"> </w:t>
      </w:r>
      <w:r w:rsidRPr="005D74F3">
        <w:rPr>
          <w:rFonts w:ascii="Arial" w:hAnsi="Arial" w:cs="Arial"/>
        </w:rPr>
        <w:t>following evaluation Factors:</w:t>
      </w:r>
      <w:r>
        <w:rPr>
          <w:rFonts w:ascii="Arial" w:hAnsi="Arial" w:cs="Arial"/>
        </w:rPr>
        <w:t xml:space="preserve"> Technical,</w:t>
      </w:r>
      <w:r w:rsidRPr="008F42DE">
        <w:rPr>
          <w:rFonts w:ascii="Arial" w:hAnsi="Arial" w:cs="Arial"/>
        </w:rPr>
        <w:t xml:space="preserve"> Price</w:t>
      </w:r>
      <w:r>
        <w:rPr>
          <w:rFonts w:ascii="Arial" w:hAnsi="Arial" w:cs="Arial"/>
        </w:rPr>
        <w:t>, and Past Performance</w:t>
      </w:r>
      <w:r w:rsidRPr="008F42DE">
        <w:rPr>
          <w:rFonts w:ascii="Arial" w:hAnsi="Arial" w:cs="Arial"/>
        </w:rPr>
        <w:t>.  The Technical Factor is significantly</w:t>
      </w:r>
      <w:r w:rsidRPr="008F42DE">
        <w:rPr>
          <w:rFonts w:ascii="Arial" w:hAnsi="Arial" w:cs="Arial"/>
          <w:b/>
        </w:rPr>
        <w:t xml:space="preserve"> </w:t>
      </w:r>
      <w:r w:rsidRPr="008F42DE">
        <w:rPr>
          <w:rFonts w:ascii="Arial" w:hAnsi="Arial" w:cs="Arial"/>
        </w:rPr>
        <w:t>more important than the Price</w:t>
      </w:r>
      <w:r>
        <w:rPr>
          <w:rFonts w:ascii="Arial" w:hAnsi="Arial" w:cs="Arial"/>
        </w:rPr>
        <w:t xml:space="preserve"> Factor, which is slightly more important than the Past Performance Factor</w:t>
      </w:r>
      <w:r w:rsidRPr="008F42DE">
        <w:rPr>
          <w:rFonts w:ascii="Arial" w:hAnsi="Arial" w:cs="Arial"/>
        </w:rPr>
        <w:t>.</w:t>
      </w:r>
      <w:r>
        <w:rPr>
          <w:rFonts w:ascii="Arial" w:hAnsi="Arial" w:cs="Arial"/>
          <w:i/>
          <w:color w:val="0070C0"/>
        </w:rPr>
        <w:t xml:space="preserve"> </w:t>
      </w:r>
      <w:r w:rsidRPr="005D74F3">
        <w:rPr>
          <w:rFonts w:ascii="Arial" w:hAnsi="Arial" w:cs="Arial"/>
        </w:rPr>
        <w:t xml:space="preserve">To receive consideration for award, a rating of no less than "Acceptable" must be achieved for the Technical Factor. </w:t>
      </w:r>
      <w:r w:rsidRPr="008F42DE">
        <w:rPr>
          <w:rFonts w:ascii="Arial" w:hAnsi="Arial" w:cs="Arial"/>
        </w:rPr>
        <w:t>The non-Price Fact</w:t>
      </w:r>
      <w:r>
        <w:rPr>
          <w:rFonts w:ascii="Arial" w:hAnsi="Arial" w:cs="Arial"/>
        </w:rPr>
        <w:t xml:space="preserve">ors combined </w:t>
      </w:r>
      <w:proofErr w:type="gramStart"/>
      <w:r>
        <w:rPr>
          <w:rFonts w:ascii="Arial" w:hAnsi="Arial" w:cs="Arial"/>
        </w:rPr>
        <w:t>are</w:t>
      </w:r>
      <w:proofErr w:type="gramEnd"/>
      <w:r>
        <w:rPr>
          <w:rFonts w:ascii="Arial" w:hAnsi="Arial" w:cs="Arial"/>
        </w:rPr>
        <w:t xml:space="preserve"> significantly </w:t>
      </w:r>
      <w:r w:rsidRPr="008F42DE">
        <w:rPr>
          <w:rFonts w:ascii="Arial" w:hAnsi="Arial" w:cs="Arial"/>
        </w:rPr>
        <w:t xml:space="preserve">more important than the Price Factor. </w:t>
      </w:r>
      <w:r w:rsidRPr="00B210C3">
        <w:rPr>
          <w:rFonts w:ascii="Arial" w:hAnsi="Arial" w:cs="Arial"/>
        </w:rPr>
        <w:t xml:space="preserve"> </w:t>
      </w:r>
      <w:r w:rsidRPr="005D74F3">
        <w:rPr>
          <w:rFonts w:ascii="Arial" w:hAnsi="Arial" w:cs="Arial"/>
        </w:rPr>
        <w:t xml:space="preserve">Offerors are cautioned that the award may not necessarily be made to the lowest </w:t>
      </w:r>
      <w:r>
        <w:rPr>
          <w:rFonts w:ascii="Arial" w:hAnsi="Arial" w:cs="Arial"/>
        </w:rPr>
        <w:t>p</w:t>
      </w:r>
      <w:r w:rsidRPr="008F42DE">
        <w:rPr>
          <w:rFonts w:ascii="Arial" w:hAnsi="Arial" w:cs="Arial"/>
        </w:rPr>
        <w:t>rice</w:t>
      </w:r>
      <w:r w:rsidRPr="00B64CFB">
        <w:rPr>
          <w:rFonts w:ascii="Arial" w:hAnsi="Arial" w:cs="Arial"/>
          <w:color w:val="0070C0"/>
        </w:rPr>
        <w:t xml:space="preserve"> </w:t>
      </w:r>
      <w:r w:rsidRPr="005D74F3">
        <w:rPr>
          <w:rFonts w:ascii="Arial" w:hAnsi="Arial" w:cs="Arial"/>
        </w:rPr>
        <w:t>offered</w:t>
      </w:r>
      <w:r>
        <w:rPr>
          <w:rFonts w:ascii="Arial" w:hAnsi="Arial" w:cs="Arial"/>
        </w:rPr>
        <w:t xml:space="preserve"> or the highest rated t</w:t>
      </w:r>
      <w:r w:rsidRPr="005D74F3">
        <w:rPr>
          <w:rFonts w:ascii="Arial" w:hAnsi="Arial" w:cs="Arial"/>
        </w:rPr>
        <w:t xml:space="preserve">echnical proposal.  </w:t>
      </w:r>
    </w:p>
    <w:p w14:paraId="09160637" w14:textId="77777777" w:rsidR="00503B5D" w:rsidRPr="005D74F3" w:rsidRDefault="00503B5D" w:rsidP="00822323">
      <w:pPr>
        <w:rPr>
          <w:rFonts w:ascii="Arial" w:hAnsi="Arial" w:cs="Arial"/>
          <w:sz w:val="24"/>
          <w:szCs w:val="24"/>
        </w:rPr>
      </w:pPr>
    </w:p>
    <w:p w14:paraId="09160638" w14:textId="2B32BF6E" w:rsidR="00F12914" w:rsidRPr="005D74F3" w:rsidRDefault="00F12914" w:rsidP="00822323">
      <w:pPr>
        <w:rPr>
          <w:rFonts w:ascii="Arial" w:hAnsi="Arial" w:cs="Arial"/>
          <w:sz w:val="24"/>
          <w:szCs w:val="24"/>
        </w:rPr>
      </w:pPr>
      <w:r w:rsidRPr="005D74F3">
        <w:rPr>
          <w:rFonts w:ascii="Arial" w:hAnsi="Arial" w:cs="Arial"/>
          <w:sz w:val="24"/>
          <w:szCs w:val="24"/>
        </w:rPr>
        <w:t xml:space="preserve">B. </w:t>
      </w:r>
      <w:r w:rsidR="003B7DF5" w:rsidRPr="005D74F3">
        <w:rPr>
          <w:rFonts w:ascii="Arial" w:hAnsi="Arial" w:cs="Arial"/>
          <w:sz w:val="24"/>
          <w:szCs w:val="24"/>
        </w:rPr>
        <w:t xml:space="preserve">FACTORS </w:t>
      </w:r>
      <w:r w:rsidRPr="005D74F3">
        <w:rPr>
          <w:rFonts w:ascii="Arial" w:hAnsi="Arial" w:cs="Arial"/>
          <w:sz w:val="24"/>
          <w:szCs w:val="24"/>
        </w:rPr>
        <w:t xml:space="preserve">TO BE EVALUATED </w:t>
      </w:r>
    </w:p>
    <w:p w14:paraId="09160639" w14:textId="77777777" w:rsidR="004D74EB" w:rsidRPr="005D74F3" w:rsidRDefault="003B7DF5" w:rsidP="00D3477D">
      <w:pPr>
        <w:pStyle w:val="Style"/>
        <w:spacing w:before="283" w:line="480" w:lineRule="auto"/>
        <w:ind w:firstLine="720"/>
        <w:rPr>
          <w:rFonts w:ascii="Arial" w:hAnsi="Arial" w:cs="Arial"/>
        </w:rPr>
      </w:pPr>
      <w:r w:rsidRPr="005D74F3">
        <w:rPr>
          <w:rFonts w:ascii="Arial" w:hAnsi="Arial" w:cs="Arial"/>
        </w:rPr>
        <w:t xml:space="preserve">1. </w:t>
      </w:r>
      <w:r w:rsidR="00F12914" w:rsidRPr="005D74F3">
        <w:rPr>
          <w:rFonts w:ascii="Arial" w:hAnsi="Arial" w:cs="Arial"/>
        </w:rPr>
        <w:t>TECHNICAL</w:t>
      </w:r>
      <w:r w:rsidR="00D6798D" w:rsidRPr="005D74F3">
        <w:rPr>
          <w:rFonts w:ascii="Arial" w:hAnsi="Arial" w:cs="Arial"/>
        </w:rPr>
        <w:t xml:space="preserve"> </w:t>
      </w:r>
    </w:p>
    <w:p w14:paraId="0916063A" w14:textId="1BA1D9F1" w:rsidR="00BA53E6" w:rsidRDefault="00F93037" w:rsidP="00755B4E">
      <w:pPr>
        <w:tabs>
          <w:tab w:val="left" w:pos="720"/>
          <w:tab w:val="left" w:pos="1440"/>
          <w:tab w:val="left" w:pos="2160"/>
          <w:tab w:val="left" w:pos="3075"/>
        </w:tabs>
        <w:rPr>
          <w:rFonts w:ascii="Arial" w:hAnsi="Arial" w:cs="Arial"/>
          <w:sz w:val="24"/>
          <w:szCs w:val="24"/>
        </w:rPr>
      </w:pPr>
      <w:r w:rsidRPr="005D74F3">
        <w:rPr>
          <w:rFonts w:ascii="Arial" w:hAnsi="Arial" w:cs="Arial"/>
          <w:sz w:val="24"/>
          <w:szCs w:val="24"/>
        </w:rPr>
        <w:tab/>
      </w:r>
      <w:r w:rsidR="003A57DE" w:rsidRPr="005D74F3">
        <w:rPr>
          <w:rFonts w:ascii="Arial" w:hAnsi="Arial" w:cs="Arial"/>
          <w:sz w:val="24"/>
          <w:szCs w:val="24"/>
        </w:rPr>
        <w:t>2</w:t>
      </w:r>
      <w:r w:rsidR="00F12914" w:rsidRPr="005D74F3">
        <w:rPr>
          <w:rFonts w:ascii="Arial" w:hAnsi="Arial" w:cs="Arial"/>
          <w:sz w:val="24"/>
          <w:szCs w:val="24"/>
        </w:rPr>
        <w:t>.</w:t>
      </w:r>
      <w:r w:rsidR="003B7DF5" w:rsidRPr="005D74F3">
        <w:rPr>
          <w:rFonts w:ascii="Arial" w:hAnsi="Arial" w:cs="Arial"/>
          <w:sz w:val="24"/>
          <w:szCs w:val="24"/>
        </w:rPr>
        <w:t xml:space="preserve"> </w:t>
      </w:r>
      <w:r w:rsidR="00387C73" w:rsidRPr="005D74F3">
        <w:rPr>
          <w:rFonts w:ascii="Arial" w:hAnsi="Arial" w:cs="Arial"/>
          <w:sz w:val="24"/>
          <w:szCs w:val="24"/>
        </w:rPr>
        <w:t>PRICE</w:t>
      </w:r>
    </w:p>
    <w:p w14:paraId="1BFAFD62" w14:textId="77777777" w:rsidR="00791C95" w:rsidRDefault="00791C95" w:rsidP="00755B4E">
      <w:pPr>
        <w:tabs>
          <w:tab w:val="left" w:pos="720"/>
          <w:tab w:val="left" w:pos="1440"/>
          <w:tab w:val="left" w:pos="2160"/>
          <w:tab w:val="left" w:pos="3075"/>
        </w:tabs>
        <w:rPr>
          <w:rFonts w:ascii="Arial" w:hAnsi="Arial" w:cs="Arial"/>
          <w:sz w:val="24"/>
          <w:szCs w:val="24"/>
        </w:rPr>
      </w:pPr>
    </w:p>
    <w:p w14:paraId="0DB39FC0" w14:textId="3F043D6D" w:rsidR="00791C95" w:rsidRPr="0048593F" w:rsidRDefault="00791C95" w:rsidP="00791C95">
      <w:pPr>
        <w:tabs>
          <w:tab w:val="left" w:pos="720"/>
          <w:tab w:val="left" w:pos="1440"/>
          <w:tab w:val="left" w:pos="2160"/>
          <w:tab w:val="left" w:pos="3075"/>
        </w:tabs>
        <w:rPr>
          <w:rFonts w:ascii="Arial" w:hAnsi="Arial" w:cs="Arial"/>
          <w:i/>
          <w:color w:val="0070C0"/>
          <w:sz w:val="18"/>
          <w:szCs w:val="18"/>
        </w:rPr>
      </w:pPr>
      <w:r>
        <w:rPr>
          <w:rFonts w:ascii="Arial" w:hAnsi="Arial" w:cs="Arial"/>
          <w:sz w:val="24"/>
          <w:szCs w:val="24"/>
        </w:rPr>
        <w:tab/>
        <w:t>3. PAST PERFORMANCE</w:t>
      </w:r>
    </w:p>
    <w:p w14:paraId="06D753B9" w14:textId="77777777" w:rsidR="00791C95" w:rsidRPr="0048593F" w:rsidRDefault="00791C95" w:rsidP="00755B4E">
      <w:pPr>
        <w:tabs>
          <w:tab w:val="left" w:pos="720"/>
          <w:tab w:val="left" w:pos="1440"/>
          <w:tab w:val="left" w:pos="2160"/>
          <w:tab w:val="left" w:pos="3075"/>
        </w:tabs>
        <w:rPr>
          <w:rFonts w:ascii="Arial" w:hAnsi="Arial" w:cs="Arial"/>
          <w:i/>
          <w:color w:val="0070C0"/>
          <w:sz w:val="18"/>
          <w:szCs w:val="18"/>
        </w:rPr>
      </w:pPr>
    </w:p>
    <w:p w14:paraId="0916063C" w14:textId="77777777" w:rsidR="00503B5D" w:rsidRPr="005D74F3" w:rsidRDefault="00503B5D" w:rsidP="00822323">
      <w:pPr>
        <w:rPr>
          <w:rFonts w:ascii="Arial" w:hAnsi="Arial" w:cs="Arial"/>
          <w:sz w:val="24"/>
          <w:szCs w:val="24"/>
        </w:rPr>
      </w:pPr>
    </w:p>
    <w:p w14:paraId="0916063D" w14:textId="5F7176E2" w:rsidR="00787F51" w:rsidRPr="005D74F3" w:rsidRDefault="00A33DD4" w:rsidP="00822323">
      <w:pPr>
        <w:rPr>
          <w:rFonts w:ascii="Arial" w:hAnsi="Arial" w:cs="Arial"/>
          <w:sz w:val="24"/>
          <w:szCs w:val="24"/>
        </w:rPr>
      </w:pPr>
      <w:r w:rsidRPr="005D74F3">
        <w:rPr>
          <w:rFonts w:ascii="Arial" w:hAnsi="Arial" w:cs="Arial"/>
          <w:sz w:val="24"/>
          <w:szCs w:val="24"/>
        </w:rPr>
        <w:t>C</w:t>
      </w:r>
      <w:r w:rsidR="00A64241" w:rsidRPr="005D74F3">
        <w:rPr>
          <w:rFonts w:ascii="Arial" w:hAnsi="Arial" w:cs="Arial"/>
          <w:sz w:val="24"/>
          <w:szCs w:val="24"/>
        </w:rPr>
        <w:t>.</w:t>
      </w:r>
      <w:r w:rsidRPr="005D74F3">
        <w:rPr>
          <w:rFonts w:ascii="Arial" w:hAnsi="Arial" w:cs="Arial"/>
          <w:sz w:val="24"/>
          <w:szCs w:val="24"/>
        </w:rPr>
        <w:t xml:space="preserve"> </w:t>
      </w:r>
      <w:r w:rsidR="007A6698" w:rsidRPr="005D74F3">
        <w:rPr>
          <w:rFonts w:ascii="Arial" w:hAnsi="Arial" w:cs="Arial"/>
          <w:sz w:val="24"/>
          <w:szCs w:val="24"/>
        </w:rPr>
        <w:t xml:space="preserve"> </w:t>
      </w:r>
      <w:r w:rsidRPr="005D74F3">
        <w:rPr>
          <w:rFonts w:ascii="Arial" w:hAnsi="Arial" w:cs="Arial"/>
          <w:sz w:val="24"/>
          <w:szCs w:val="24"/>
        </w:rPr>
        <w:t>EV</w:t>
      </w:r>
      <w:r w:rsidR="00F12914" w:rsidRPr="005D74F3">
        <w:rPr>
          <w:rFonts w:ascii="Arial" w:hAnsi="Arial" w:cs="Arial"/>
          <w:sz w:val="24"/>
          <w:szCs w:val="24"/>
        </w:rPr>
        <w:t>AL</w:t>
      </w:r>
      <w:r w:rsidRPr="005D74F3">
        <w:rPr>
          <w:rFonts w:ascii="Arial" w:hAnsi="Arial" w:cs="Arial"/>
          <w:sz w:val="24"/>
          <w:szCs w:val="24"/>
        </w:rPr>
        <w:t>UA</w:t>
      </w:r>
      <w:r w:rsidR="00F12914" w:rsidRPr="005D74F3">
        <w:rPr>
          <w:rFonts w:ascii="Arial" w:hAnsi="Arial" w:cs="Arial"/>
          <w:sz w:val="24"/>
          <w:szCs w:val="24"/>
        </w:rPr>
        <w:t>TION APPROACH</w:t>
      </w:r>
      <w:r w:rsidR="007D0DC3" w:rsidRPr="005D74F3">
        <w:rPr>
          <w:rFonts w:ascii="Arial" w:hAnsi="Arial" w:cs="Arial"/>
          <w:sz w:val="24"/>
          <w:szCs w:val="24"/>
        </w:rPr>
        <w:t xml:space="preserve"> - </w:t>
      </w:r>
      <w:r w:rsidR="00A50EC7" w:rsidRPr="005D74F3">
        <w:rPr>
          <w:rFonts w:ascii="Arial" w:hAnsi="Arial" w:cs="Arial"/>
          <w:sz w:val="24"/>
          <w:szCs w:val="24"/>
        </w:rPr>
        <w:t xml:space="preserve">All </w:t>
      </w:r>
      <w:r w:rsidR="007A6698" w:rsidRPr="005D74F3">
        <w:rPr>
          <w:rFonts w:ascii="Arial" w:hAnsi="Arial" w:cs="Arial"/>
          <w:sz w:val="24"/>
          <w:szCs w:val="24"/>
        </w:rPr>
        <w:t>TEPs</w:t>
      </w:r>
      <w:r w:rsidR="00A50EC7" w:rsidRPr="005D74F3">
        <w:rPr>
          <w:rFonts w:ascii="Arial" w:hAnsi="Arial" w:cs="Arial"/>
          <w:sz w:val="24"/>
          <w:szCs w:val="24"/>
        </w:rPr>
        <w:t xml:space="preserve"> shall be subject to evaluation by a team of </w:t>
      </w:r>
      <w:r w:rsidR="00FE08E7" w:rsidRPr="005D74F3">
        <w:rPr>
          <w:rFonts w:ascii="Arial" w:hAnsi="Arial" w:cs="Arial"/>
          <w:sz w:val="24"/>
          <w:szCs w:val="24"/>
        </w:rPr>
        <w:t>Government</w:t>
      </w:r>
      <w:r w:rsidR="00A50EC7" w:rsidRPr="005D74F3">
        <w:rPr>
          <w:rFonts w:ascii="Arial" w:hAnsi="Arial" w:cs="Arial"/>
          <w:sz w:val="24"/>
          <w:szCs w:val="24"/>
        </w:rPr>
        <w:t xml:space="preserve"> personnel.</w:t>
      </w:r>
      <w:r w:rsidR="00B0362E" w:rsidRPr="005D74F3">
        <w:rPr>
          <w:rFonts w:ascii="Arial" w:hAnsi="Arial" w:cs="Arial"/>
          <w:sz w:val="24"/>
          <w:szCs w:val="24"/>
        </w:rPr>
        <w:t xml:space="preserve">  </w:t>
      </w:r>
      <w:r w:rsidR="00503B5D" w:rsidRPr="005D74F3">
        <w:rPr>
          <w:rFonts w:ascii="Arial" w:hAnsi="Arial" w:cs="Arial"/>
          <w:sz w:val="24"/>
          <w:szCs w:val="24"/>
        </w:rPr>
        <w:t xml:space="preserve">The Government reserves the right to award without discussions based upon the initial evaluation of </w:t>
      </w:r>
      <w:r w:rsidR="00627D78">
        <w:rPr>
          <w:rFonts w:ascii="Arial" w:hAnsi="Arial" w:cs="Arial"/>
          <w:sz w:val="24"/>
          <w:szCs w:val="24"/>
        </w:rPr>
        <w:t xml:space="preserve">the </w:t>
      </w:r>
      <w:r w:rsidR="007A6698" w:rsidRPr="005D74F3">
        <w:rPr>
          <w:rFonts w:ascii="Arial" w:hAnsi="Arial" w:cs="Arial"/>
          <w:sz w:val="24"/>
          <w:szCs w:val="24"/>
        </w:rPr>
        <w:t>TEP</w:t>
      </w:r>
      <w:r w:rsidR="00503B5D" w:rsidRPr="005D74F3">
        <w:rPr>
          <w:rFonts w:ascii="Arial" w:hAnsi="Arial" w:cs="Arial"/>
          <w:sz w:val="24"/>
          <w:szCs w:val="24"/>
        </w:rPr>
        <w:t>.</w:t>
      </w:r>
      <w:r w:rsidR="007D0DC3" w:rsidRPr="005D74F3">
        <w:rPr>
          <w:rFonts w:ascii="Arial" w:hAnsi="Arial" w:cs="Arial"/>
          <w:sz w:val="24"/>
          <w:szCs w:val="24"/>
        </w:rPr>
        <w:t xml:space="preserve">  </w:t>
      </w:r>
      <w:r w:rsidR="006872CD" w:rsidRPr="005D74F3">
        <w:rPr>
          <w:rFonts w:ascii="Arial" w:hAnsi="Arial" w:cs="Arial"/>
          <w:sz w:val="24"/>
          <w:szCs w:val="24"/>
        </w:rPr>
        <w:t xml:space="preserve">The </w:t>
      </w:r>
      <w:r w:rsidR="007A6698" w:rsidRPr="005D74F3">
        <w:rPr>
          <w:rFonts w:ascii="Arial" w:hAnsi="Arial" w:cs="Arial"/>
          <w:sz w:val="24"/>
          <w:szCs w:val="24"/>
        </w:rPr>
        <w:t>TEP</w:t>
      </w:r>
      <w:r w:rsidR="006872CD" w:rsidRPr="005D74F3">
        <w:rPr>
          <w:rFonts w:ascii="Arial" w:hAnsi="Arial" w:cs="Arial"/>
          <w:sz w:val="24"/>
          <w:szCs w:val="24"/>
        </w:rPr>
        <w:t xml:space="preserve"> will be evaluated strictly in accordance with its written content.  </w:t>
      </w:r>
      <w:r w:rsidR="007A6698" w:rsidRPr="005D74F3">
        <w:rPr>
          <w:rFonts w:ascii="Arial" w:hAnsi="Arial" w:cs="Arial"/>
          <w:sz w:val="24"/>
          <w:szCs w:val="24"/>
        </w:rPr>
        <w:t>TEPs</w:t>
      </w:r>
      <w:r w:rsidR="006872CD" w:rsidRPr="005D74F3">
        <w:rPr>
          <w:rFonts w:ascii="Arial" w:hAnsi="Arial" w:cs="Arial"/>
          <w:sz w:val="24"/>
          <w:szCs w:val="24"/>
        </w:rPr>
        <w:t xml:space="preserve"> which merely restate the requirement or state that the requirement will be met, without providing supporting rationale, are not sufficient.  </w:t>
      </w:r>
      <w:r w:rsidR="007A6698" w:rsidRPr="005D74F3">
        <w:rPr>
          <w:rFonts w:ascii="Arial" w:hAnsi="Arial" w:cs="Arial"/>
          <w:sz w:val="24"/>
          <w:szCs w:val="24"/>
        </w:rPr>
        <w:t>TEPs</w:t>
      </w:r>
      <w:r w:rsidR="00C93353" w:rsidRPr="005D74F3">
        <w:rPr>
          <w:rFonts w:ascii="Arial" w:hAnsi="Arial" w:cs="Arial"/>
          <w:sz w:val="24"/>
          <w:szCs w:val="24"/>
        </w:rPr>
        <w:t xml:space="preserve"> </w:t>
      </w:r>
      <w:r w:rsidR="007A6698" w:rsidRPr="005D74F3">
        <w:rPr>
          <w:rFonts w:ascii="Arial" w:hAnsi="Arial" w:cs="Arial"/>
          <w:sz w:val="24"/>
          <w:szCs w:val="24"/>
        </w:rPr>
        <w:t>which</w:t>
      </w:r>
      <w:r w:rsidR="00787F51" w:rsidRPr="005D74F3">
        <w:rPr>
          <w:rFonts w:ascii="Arial" w:hAnsi="Arial" w:cs="Arial"/>
          <w:sz w:val="24"/>
          <w:szCs w:val="24"/>
        </w:rPr>
        <w:t xml:space="preserve"> fail to meet the minimum requirements of the </w:t>
      </w:r>
      <w:r w:rsidR="007A6698" w:rsidRPr="005D74F3">
        <w:rPr>
          <w:rFonts w:ascii="Arial" w:hAnsi="Arial" w:cs="Arial"/>
          <w:sz w:val="24"/>
          <w:szCs w:val="24"/>
        </w:rPr>
        <w:t>R</w:t>
      </w:r>
      <w:r w:rsidR="00001B46">
        <w:rPr>
          <w:rFonts w:ascii="Arial" w:hAnsi="Arial" w:cs="Arial"/>
          <w:sz w:val="24"/>
          <w:szCs w:val="24"/>
        </w:rPr>
        <w:t xml:space="preserve">equest for </w:t>
      </w:r>
      <w:r w:rsidR="007A6698" w:rsidRPr="005D74F3">
        <w:rPr>
          <w:rFonts w:ascii="Arial" w:hAnsi="Arial" w:cs="Arial"/>
          <w:sz w:val="24"/>
          <w:szCs w:val="24"/>
        </w:rPr>
        <w:t>T</w:t>
      </w:r>
      <w:r w:rsidR="00001B46">
        <w:rPr>
          <w:rFonts w:ascii="Arial" w:hAnsi="Arial" w:cs="Arial"/>
          <w:sz w:val="24"/>
          <w:szCs w:val="24"/>
        </w:rPr>
        <w:t xml:space="preserve">ask </w:t>
      </w:r>
      <w:r w:rsidR="007A6698" w:rsidRPr="005D74F3">
        <w:rPr>
          <w:rFonts w:ascii="Arial" w:hAnsi="Arial" w:cs="Arial"/>
          <w:sz w:val="24"/>
          <w:szCs w:val="24"/>
        </w:rPr>
        <w:t>E</w:t>
      </w:r>
      <w:r w:rsidR="00001B46">
        <w:rPr>
          <w:rFonts w:ascii="Arial" w:hAnsi="Arial" w:cs="Arial"/>
          <w:sz w:val="24"/>
          <w:szCs w:val="24"/>
        </w:rPr>
        <w:t xml:space="preserve">xecution </w:t>
      </w:r>
      <w:r w:rsidR="007A6698" w:rsidRPr="005D74F3">
        <w:rPr>
          <w:rFonts w:ascii="Arial" w:hAnsi="Arial" w:cs="Arial"/>
          <w:sz w:val="24"/>
          <w:szCs w:val="24"/>
        </w:rPr>
        <w:t>P</w:t>
      </w:r>
      <w:r w:rsidR="00001B46">
        <w:rPr>
          <w:rFonts w:ascii="Arial" w:hAnsi="Arial" w:cs="Arial"/>
          <w:sz w:val="24"/>
          <w:szCs w:val="24"/>
        </w:rPr>
        <w:t xml:space="preserve">lans </w:t>
      </w:r>
      <w:r w:rsidR="009A1B6F">
        <w:rPr>
          <w:rFonts w:ascii="Arial" w:hAnsi="Arial" w:cs="Arial"/>
          <w:sz w:val="24"/>
          <w:szCs w:val="24"/>
        </w:rPr>
        <w:t>(RTEP)</w:t>
      </w:r>
      <w:r w:rsidR="00787F51" w:rsidRPr="005D74F3">
        <w:rPr>
          <w:rFonts w:ascii="Arial" w:hAnsi="Arial" w:cs="Arial"/>
          <w:sz w:val="24"/>
          <w:szCs w:val="24"/>
        </w:rPr>
        <w:t xml:space="preserve"> will be rated Unacceptable.</w:t>
      </w:r>
    </w:p>
    <w:p w14:paraId="0916063E" w14:textId="77777777" w:rsidR="002E38E3" w:rsidRPr="005D74F3" w:rsidRDefault="002E38E3" w:rsidP="00822323">
      <w:pPr>
        <w:rPr>
          <w:rFonts w:ascii="Arial" w:hAnsi="Arial" w:cs="Arial"/>
          <w:sz w:val="24"/>
          <w:szCs w:val="24"/>
        </w:rPr>
      </w:pPr>
    </w:p>
    <w:p w14:paraId="0916063F" w14:textId="77777777" w:rsidR="0089401B" w:rsidRPr="005D74F3" w:rsidRDefault="00D3477D" w:rsidP="00913544">
      <w:pPr>
        <w:ind w:firstLine="720"/>
        <w:rPr>
          <w:rFonts w:ascii="Arial" w:hAnsi="Arial" w:cs="Arial"/>
          <w:b/>
          <w:i/>
          <w:sz w:val="24"/>
          <w:szCs w:val="24"/>
        </w:rPr>
      </w:pPr>
      <w:r w:rsidRPr="005D74F3">
        <w:rPr>
          <w:rFonts w:ascii="Arial" w:hAnsi="Arial" w:cs="Arial"/>
          <w:spacing w:val="-3"/>
          <w:sz w:val="24"/>
          <w:szCs w:val="24"/>
        </w:rPr>
        <w:t>1.  TECHNICAL EVALUATION APPROACH.</w:t>
      </w:r>
      <w:r w:rsidRPr="005D74F3">
        <w:rPr>
          <w:rFonts w:ascii="Arial" w:hAnsi="Arial" w:cs="Arial"/>
          <w:sz w:val="24"/>
          <w:szCs w:val="24"/>
        </w:rPr>
        <w:t xml:space="preserve">  The evaluation process will consider the followin</w:t>
      </w:r>
      <w:r w:rsidR="000D1F64" w:rsidRPr="005D74F3">
        <w:rPr>
          <w:rFonts w:ascii="Arial" w:hAnsi="Arial" w:cs="Arial"/>
          <w:sz w:val="24"/>
          <w:szCs w:val="24"/>
        </w:rPr>
        <w:t>g:</w:t>
      </w:r>
      <w:r w:rsidR="00387C73" w:rsidRPr="005D74F3">
        <w:rPr>
          <w:rFonts w:ascii="Arial" w:hAnsi="Arial" w:cs="Arial"/>
          <w:sz w:val="24"/>
          <w:szCs w:val="24"/>
        </w:rPr>
        <w:t xml:space="preserve">  </w:t>
      </w:r>
    </w:p>
    <w:p w14:paraId="09160640" w14:textId="77777777" w:rsidR="00913544" w:rsidRPr="005D74F3" w:rsidRDefault="00913544" w:rsidP="00822323">
      <w:pPr>
        <w:rPr>
          <w:rFonts w:ascii="Arial" w:hAnsi="Arial" w:cs="Arial"/>
          <w:sz w:val="24"/>
          <w:szCs w:val="24"/>
        </w:rPr>
      </w:pPr>
    </w:p>
    <w:p w14:paraId="09160641" w14:textId="2570DF50" w:rsidR="0001633B" w:rsidRPr="005D74F3" w:rsidRDefault="000D1F64" w:rsidP="007D0DC3">
      <w:pPr>
        <w:ind w:firstLine="1440"/>
        <w:rPr>
          <w:rFonts w:ascii="Arial" w:hAnsi="Arial" w:cs="Arial"/>
          <w:sz w:val="24"/>
          <w:szCs w:val="24"/>
        </w:rPr>
      </w:pPr>
      <w:r w:rsidRPr="005D74F3">
        <w:rPr>
          <w:rFonts w:ascii="Arial" w:hAnsi="Arial" w:cs="Arial"/>
          <w:sz w:val="24"/>
          <w:szCs w:val="24"/>
        </w:rPr>
        <w:t xml:space="preserve">a. </w:t>
      </w:r>
      <w:r w:rsidR="0089401B" w:rsidRPr="005D74F3">
        <w:rPr>
          <w:rFonts w:ascii="Arial" w:hAnsi="Arial" w:cs="Arial"/>
          <w:sz w:val="24"/>
          <w:szCs w:val="24"/>
        </w:rPr>
        <w:t>Understanding of the Problem -</w:t>
      </w:r>
      <w:r w:rsidRPr="005D74F3">
        <w:rPr>
          <w:rFonts w:ascii="Arial" w:hAnsi="Arial" w:cs="Arial"/>
          <w:sz w:val="24"/>
          <w:szCs w:val="24"/>
        </w:rPr>
        <w:t xml:space="preserve"> The </w:t>
      </w:r>
      <w:r w:rsidR="00001B46">
        <w:rPr>
          <w:rFonts w:ascii="Arial" w:hAnsi="Arial" w:cs="Arial"/>
          <w:sz w:val="24"/>
          <w:szCs w:val="24"/>
        </w:rPr>
        <w:t>Technical Volume</w:t>
      </w:r>
      <w:r w:rsidR="0089401B" w:rsidRPr="005D74F3">
        <w:rPr>
          <w:rFonts w:ascii="Arial" w:hAnsi="Arial" w:cs="Arial"/>
          <w:sz w:val="24"/>
          <w:szCs w:val="24"/>
        </w:rPr>
        <w:t xml:space="preserve"> will be evaluated to determine the extent to which it demonstrates a clear understanding of all features involved in solving the problems and </w:t>
      </w:r>
      <w:r w:rsidR="00A73413" w:rsidRPr="005D74F3">
        <w:rPr>
          <w:rFonts w:ascii="Arial" w:hAnsi="Arial" w:cs="Arial"/>
          <w:sz w:val="24"/>
          <w:szCs w:val="24"/>
        </w:rPr>
        <w:t xml:space="preserve">meeting and/or exceeding </w:t>
      </w:r>
      <w:r w:rsidR="0089401B" w:rsidRPr="005D74F3">
        <w:rPr>
          <w:rFonts w:ascii="Arial" w:hAnsi="Arial" w:cs="Arial"/>
          <w:sz w:val="24"/>
          <w:szCs w:val="24"/>
        </w:rPr>
        <w:t xml:space="preserve">the requirements presented in the </w:t>
      </w:r>
      <w:r w:rsidR="007A6698" w:rsidRPr="005D74F3">
        <w:rPr>
          <w:rFonts w:ascii="Arial" w:hAnsi="Arial" w:cs="Arial"/>
          <w:sz w:val="24"/>
          <w:szCs w:val="24"/>
        </w:rPr>
        <w:t>task</w:t>
      </w:r>
      <w:r w:rsidR="00B77464" w:rsidRPr="005D74F3">
        <w:rPr>
          <w:rFonts w:ascii="Arial" w:hAnsi="Arial" w:cs="Arial"/>
          <w:sz w:val="24"/>
          <w:szCs w:val="24"/>
        </w:rPr>
        <w:t xml:space="preserve"> </w:t>
      </w:r>
      <w:r w:rsidR="0089401B" w:rsidRPr="005D74F3">
        <w:rPr>
          <w:rFonts w:ascii="Arial" w:hAnsi="Arial" w:cs="Arial"/>
          <w:sz w:val="24"/>
          <w:szCs w:val="24"/>
        </w:rPr>
        <w:t>and the extent to which uncertainties are identified and resolutions proposed.</w:t>
      </w:r>
      <w:r w:rsidR="0001633B" w:rsidRPr="005D74F3">
        <w:rPr>
          <w:rFonts w:ascii="Arial" w:hAnsi="Arial" w:cs="Arial"/>
          <w:sz w:val="24"/>
          <w:szCs w:val="24"/>
        </w:rPr>
        <w:t xml:space="preserve"> </w:t>
      </w:r>
    </w:p>
    <w:p w14:paraId="09160642" w14:textId="77777777" w:rsidR="000D1F64" w:rsidRPr="005D74F3" w:rsidRDefault="000D1F64" w:rsidP="00822323">
      <w:pPr>
        <w:rPr>
          <w:rFonts w:ascii="Arial" w:hAnsi="Arial" w:cs="Arial"/>
          <w:sz w:val="24"/>
          <w:szCs w:val="24"/>
        </w:rPr>
      </w:pPr>
    </w:p>
    <w:p w14:paraId="09160643" w14:textId="7633D015" w:rsidR="007A6698" w:rsidRPr="005D74F3" w:rsidRDefault="007A6698" w:rsidP="007A6698">
      <w:pPr>
        <w:autoSpaceDE w:val="0"/>
        <w:autoSpaceDN w:val="0"/>
        <w:adjustRightInd w:val="0"/>
        <w:rPr>
          <w:rFonts w:ascii="Arial" w:hAnsi="Arial" w:cs="Arial"/>
          <w:sz w:val="24"/>
          <w:szCs w:val="24"/>
        </w:rPr>
      </w:pPr>
      <w:r w:rsidRPr="005D74F3">
        <w:rPr>
          <w:rFonts w:ascii="Arial" w:hAnsi="Arial" w:cs="Arial"/>
          <w:sz w:val="24"/>
          <w:szCs w:val="24"/>
        </w:rPr>
        <w:lastRenderedPageBreak/>
        <w:tab/>
      </w:r>
      <w:r w:rsidRPr="005D74F3">
        <w:rPr>
          <w:rFonts w:ascii="Arial" w:hAnsi="Arial" w:cs="Arial"/>
          <w:sz w:val="24"/>
          <w:szCs w:val="24"/>
        </w:rPr>
        <w:tab/>
      </w:r>
      <w:proofErr w:type="gramStart"/>
      <w:r w:rsidRPr="005D74F3">
        <w:rPr>
          <w:rFonts w:ascii="Arial" w:hAnsi="Arial" w:cs="Arial"/>
          <w:sz w:val="24"/>
          <w:szCs w:val="24"/>
        </w:rPr>
        <w:t>b.  Feasibility</w:t>
      </w:r>
      <w:proofErr w:type="gramEnd"/>
      <w:r w:rsidRPr="005D74F3">
        <w:rPr>
          <w:rFonts w:ascii="Arial" w:hAnsi="Arial" w:cs="Arial"/>
          <w:sz w:val="24"/>
          <w:szCs w:val="24"/>
        </w:rPr>
        <w:t xml:space="preserve"> of Approach - The </w:t>
      </w:r>
      <w:r w:rsidR="00001B46">
        <w:rPr>
          <w:rFonts w:ascii="Arial" w:hAnsi="Arial" w:cs="Arial"/>
          <w:sz w:val="24"/>
          <w:szCs w:val="24"/>
        </w:rPr>
        <w:t>Technical Volume</w:t>
      </w:r>
      <w:r w:rsidRPr="005D74F3">
        <w:rPr>
          <w:rFonts w:ascii="Arial" w:hAnsi="Arial" w:cs="Arial"/>
          <w:sz w:val="24"/>
          <w:szCs w:val="24"/>
        </w:rPr>
        <w:t xml:space="preserve"> will be evaluated to determine the extent to which the proposed approach is workable and the end results achievable.  The TEP will be evaluated to determine the level of confidence provided the Government with respect to the offeror’s methods and approach in successfully meeting and/or exceeding the requirements in a timely manner.</w:t>
      </w:r>
    </w:p>
    <w:p w14:paraId="09160644" w14:textId="77777777" w:rsidR="007A6698" w:rsidRPr="005D74F3" w:rsidRDefault="007A6698" w:rsidP="007A6698">
      <w:pPr>
        <w:autoSpaceDE w:val="0"/>
        <w:autoSpaceDN w:val="0"/>
        <w:adjustRightInd w:val="0"/>
        <w:rPr>
          <w:rFonts w:ascii="Arial" w:hAnsi="Arial" w:cs="Arial"/>
          <w:sz w:val="24"/>
          <w:szCs w:val="24"/>
        </w:rPr>
      </w:pPr>
    </w:p>
    <w:p w14:paraId="09160645" w14:textId="77777777" w:rsidR="0089401B" w:rsidRPr="005D74F3" w:rsidRDefault="0089401B" w:rsidP="00822323">
      <w:pPr>
        <w:rPr>
          <w:rFonts w:ascii="Arial" w:hAnsi="Arial" w:cs="Arial"/>
          <w:sz w:val="24"/>
          <w:szCs w:val="24"/>
        </w:rPr>
      </w:pPr>
    </w:p>
    <w:p w14:paraId="09160646" w14:textId="1AE2938B" w:rsidR="0089401B" w:rsidRPr="005D74F3" w:rsidRDefault="00D103F8" w:rsidP="00913544">
      <w:pPr>
        <w:ind w:firstLine="720"/>
        <w:rPr>
          <w:rFonts w:ascii="Arial" w:hAnsi="Arial" w:cs="Arial"/>
          <w:sz w:val="24"/>
          <w:szCs w:val="24"/>
        </w:rPr>
      </w:pPr>
      <w:r w:rsidRPr="005D74F3">
        <w:rPr>
          <w:rFonts w:ascii="Arial" w:hAnsi="Arial" w:cs="Arial"/>
          <w:sz w:val="24"/>
          <w:szCs w:val="24"/>
        </w:rPr>
        <w:t xml:space="preserve">2.  </w:t>
      </w:r>
      <w:r w:rsidR="0089401B" w:rsidRPr="005D74F3">
        <w:rPr>
          <w:rFonts w:ascii="Arial" w:hAnsi="Arial" w:cs="Arial"/>
          <w:sz w:val="24"/>
          <w:szCs w:val="24"/>
        </w:rPr>
        <w:t>PRICE</w:t>
      </w:r>
      <w:r w:rsidR="007F14BD" w:rsidRPr="005D74F3">
        <w:rPr>
          <w:rFonts w:ascii="Arial" w:hAnsi="Arial" w:cs="Arial"/>
          <w:sz w:val="24"/>
          <w:szCs w:val="24"/>
        </w:rPr>
        <w:t xml:space="preserve"> EVALUATION APPROACH</w:t>
      </w:r>
      <w:r w:rsidR="007D0DC3" w:rsidRPr="00001B46">
        <w:rPr>
          <w:rFonts w:ascii="Arial" w:hAnsi="Arial" w:cs="Arial"/>
          <w:color w:val="548DD4" w:themeColor="text2" w:themeTint="99"/>
          <w:sz w:val="24"/>
          <w:szCs w:val="24"/>
        </w:rPr>
        <w:t xml:space="preserve">. </w:t>
      </w:r>
    </w:p>
    <w:p w14:paraId="0916064F" w14:textId="77777777" w:rsidR="007A6698" w:rsidRPr="005D74F3" w:rsidRDefault="007A6698" w:rsidP="007A6698">
      <w:pPr>
        <w:autoSpaceDE w:val="0"/>
        <w:autoSpaceDN w:val="0"/>
        <w:adjustRightInd w:val="0"/>
        <w:rPr>
          <w:rFonts w:ascii="Arial" w:hAnsi="Arial" w:cs="Arial"/>
          <w:sz w:val="24"/>
          <w:szCs w:val="24"/>
        </w:rPr>
      </w:pPr>
    </w:p>
    <w:p w14:paraId="09160650" w14:textId="36050E8A" w:rsidR="007A6698" w:rsidRPr="005D74F3" w:rsidRDefault="00914069" w:rsidP="007A6698">
      <w:pPr>
        <w:autoSpaceDE w:val="0"/>
        <w:autoSpaceDN w:val="0"/>
        <w:adjustRightInd w:val="0"/>
        <w:rPr>
          <w:rFonts w:ascii="Arial" w:hAnsi="Arial" w:cs="Arial"/>
          <w:sz w:val="24"/>
          <w:szCs w:val="24"/>
        </w:rPr>
      </w:pPr>
      <w:r>
        <w:rPr>
          <w:rFonts w:ascii="Arial" w:hAnsi="Arial" w:cs="Arial"/>
          <w:b/>
          <w:sz w:val="24"/>
          <w:szCs w:val="24"/>
        </w:rPr>
        <w:fldChar w:fldCharType="begin">
          <w:ffData>
            <w:name w:val=""/>
            <w:enabled/>
            <w:calcOnExit w:val="0"/>
            <w:checkBox>
              <w:sizeAuto/>
              <w:default w:val="1"/>
            </w:checkBox>
          </w:ffData>
        </w:fldChar>
      </w:r>
      <w:r>
        <w:rPr>
          <w:rFonts w:ascii="Arial" w:hAnsi="Arial" w:cs="Arial"/>
          <w:b/>
          <w:sz w:val="24"/>
          <w:szCs w:val="24"/>
        </w:rPr>
        <w:instrText xml:space="preserve"> FORMCHECKBOX </w:instrText>
      </w:r>
      <w:r w:rsidR="0049174B">
        <w:rPr>
          <w:rFonts w:ascii="Arial" w:hAnsi="Arial" w:cs="Arial"/>
          <w:b/>
          <w:sz w:val="24"/>
          <w:szCs w:val="24"/>
        </w:rPr>
      </w:r>
      <w:r w:rsidR="0049174B">
        <w:rPr>
          <w:rFonts w:ascii="Arial" w:hAnsi="Arial" w:cs="Arial"/>
          <w:b/>
          <w:sz w:val="24"/>
          <w:szCs w:val="24"/>
        </w:rPr>
        <w:fldChar w:fldCharType="separate"/>
      </w:r>
      <w:r>
        <w:rPr>
          <w:rFonts w:ascii="Arial" w:hAnsi="Arial" w:cs="Arial"/>
          <w:b/>
          <w:sz w:val="24"/>
          <w:szCs w:val="24"/>
        </w:rPr>
        <w:fldChar w:fldCharType="end"/>
      </w:r>
      <w:r w:rsidR="007A6698" w:rsidRPr="005D74F3">
        <w:rPr>
          <w:rFonts w:ascii="Arial" w:hAnsi="Arial" w:cs="Arial"/>
          <w:b/>
          <w:sz w:val="24"/>
          <w:szCs w:val="24"/>
        </w:rPr>
        <w:t xml:space="preserve"> </w:t>
      </w:r>
      <w:r w:rsidR="007A6698" w:rsidRPr="005D74F3">
        <w:rPr>
          <w:rFonts w:ascii="Arial" w:hAnsi="Arial" w:cs="Arial"/>
          <w:sz w:val="24"/>
          <w:szCs w:val="24"/>
        </w:rPr>
        <w:t>Fixed Price:</w:t>
      </w:r>
    </w:p>
    <w:p w14:paraId="09160651" w14:textId="77777777" w:rsidR="007A6698" w:rsidRPr="005D74F3" w:rsidRDefault="007A6698" w:rsidP="007A6698">
      <w:pPr>
        <w:autoSpaceDE w:val="0"/>
        <w:autoSpaceDN w:val="0"/>
        <w:adjustRightInd w:val="0"/>
        <w:rPr>
          <w:rFonts w:ascii="Arial" w:hAnsi="Arial" w:cs="Arial"/>
          <w:sz w:val="24"/>
          <w:szCs w:val="24"/>
        </w:rPr>
      </w:pPr>
    </w:p>
    <w:p w14:paraId="09160652" w14:textId="77777777" w:rsidR="007A6698" w:rsidRDefault="007A6698" w:rsidP="007A6698">
      <w:pPr>
        <w:autoSpaceDE w:val="0"/>
        <w:autoSpaceDN w:val="0"/>
        <w:adjustRightInd w:val="0"/>
        <w:rPr>
          <w:rFonts w:ascii="Arial" w:hAnsi="Arial" w:cs="Arial"/>
          <w:sz w:val="24"/>
          <w:szCs w:val="24"/>
        </w:rPr>
      </w:pPr>
      <w:r w:rsidRPr="005D74F3">
        <w:rPr>
          <w:rFonts w:ascii="Arial" w:hAnsi="Arial" w:cs="Arial"/>
          <w:sz w:val="24"/>
          <w:szCs w:val="24"/>
        </w:rPr>
        <w:t>The Government will evaluate price by adding the total of all line item prices, including all options.  The total evaluated price will be that sum.</w:t>
      </w:r>
    </w:p>
    <w:p w14:paraId="779CEC40" w14:textId="77777777" w:rsidR="00791C95" w:rsidRDefault="00791C95" w:rsidP="007A6698">
      <w:pPr>
        <w:autoSpaceDE w:val="0"/>
        <w:autoSpaceDN w:val="0"/>
        <w:adjustRightInd w:val="0"/>
        <w:rPr>
          <w:rFonts w:ascii="Arial" w:hAnsi="Arial" w:cs="Arial"/>
          <w:sz w:val="24"/>
          <w:szCs w:val="24"/>
        </w:rPr>
      </w:pPr>
    </w:p>
    <w:p w14:paraId="21CA502F" w14:textId="77777777" w:rsidR="00791C95" w:rsidRDefault="00791C95" w:rsidP="00791C95">
      <w:pPr>
        <w:pStyle w:val="NoSpacing"/>
        <w:ind w:left="360" w:firstLine="360"/>
        <w:rPr>
          <w:rFonts w:ascii="Arial" w:hAnsi="Arial" w:cs="Arial"/>
          <w:sz w:val="24"/>
          <w:szCs w:val="24"/>
        </w:rPr>
      </w:pPr>
      <w:r w:rsidRPr="00E75D61">
        <w:rPr>
          <w:rFonts w:ascii="Arial" w:hAnsi="Arial" w:cs="Arial"/>
          <w:bCs/>
          <w:sz w:val="24"/>
          <w:szCs w:val="24"/>
        </w:rPr>
        <w:t>3.</w:t>
      </w:r>
      <w:r w:rsidRPr="00B33A9F">
        <w:rPr>
          <w:rFonts w:ascii="Arial" w:hAnsi="Arial" w:cs="Arial"/>
          <w:sz w:val="24"/>
          <w:szCs w:val="24"/>
        </w:rPr>
        <w:t xml:space="preserve"> PAST PERFORMANCE EVALUATION APPROACH</w:t>
      </w:r>
    </w:p>
    <w:p w14:paraId="6972D345" w14:textId="77777777" w:rsidR="00791C95" w:rsidRPr="00B33A9F" w:rsidRDefault="00791C95" w:rsidP="00791C95">
      <w:pPr>
        <w:pStyle w:val="NoSpacing"/>
        <w:ind w:left="360" w:firstLine="360"/>
        <w:rPr>
          <w:rFonts w:ascii="Arial" w:hAnsi="Arial" w:cs="Arial"/>
          <w:sz w:val="24"/>
          <w:szCs w:val="24"/>
        </w:rPr>
      </w:pPr>
    </w:p>
    <w:p w14:paraId="751FE0BE" w14:textId="674EEAB4" w:rsidR="00791C95" w:rsidRPr="00B33A9F" w:rsidRDefault="00791C95" w:rsidP="00791C95">
      <w:pPr>
        <w:pStyle w:val="NoSpacing"/>
        <w:rPr>
          <w:rFonts w:ascii="Arial" w:hAnsi="Arial" w:cs="Arial"/>
          <w:sz w:val="24"/>
          <w:szCs w:val="24"/>
        </w:rPr>
      </w:pPr>
      <w:r w:rsidRPr="00B33A9F">
        <w:rPr>
          <w:rFonts w:ascii="Arial" w:hAnsi="Arial" w:cs="Arial"/>
          <w:sz w:val="24"/>
          <w:szCs w:val="24"/>
        </w:rPr>
        <w:t xml:space="preserve">The Past Performance evaluation will be based upon the average of the cumulative Quality Assurance Surveillance Plan (QASP) Performance Based Service Assessment Survey ratings received for all awarded task orders, the extent to which Small Business Participation goals have been met, and the extent to which the Veterans employment percentage of Veterans employed has been maintained.  The Past Performance Factor rating shall be expressed as a numerical score.  Offerors may receive a maximum possible score of10 points in past performance, a maximum possible score of five points in past performance in achieving small business participation percentages, and a maximum of five points for maintaining or exceeding Veterans employment percentage of Veterans employed for a total maximum possible score of 20 points. </w:t>
      </w:r>
    </w:p>
    <w:p w14:paraId="62FDE1B1" w14:textId="77777777" w:rsidR="00791C95" w:rsidRPr="00B33A9F" w:rsidRDefault="00791C95" w:rsidP="00791C95">
      <w:pPr>
        <w:autoSpaceDE w:val="0"/>
        <w:autoSpaceDN w:val="0"/>
        <w:adjustRightInd w:val="0"/>
        <w:rPr>
          <w:rFonts w:ascii="Arial" w:hAnsi="Arial" w:cs="Arial"/>
        </w:rPr>
      </w:pPr>
    </w:p>
    <w:p w14:paraId="5A203CD3" w14:textId="40C82921" w:rsidR="00791C95" w:rsidRPr="00BE1BEC" w:rsidRDefault="00791C95" w:rsidP="00791C95">
      <w:pPr>
        <w:autoSpaceDE w:val="0"/>
        <w:autoSpaceDN w:val="0"/>
        <w:adjustRightInd w:val="0"/>
        <w:rPr>
          <w:rFonts w:ascii="Arial" w:hAnsi="Arial" w:cs="Arial"/>
          <w:sz w:val="24"/>
          <w:szCs w:val="24"/>
        </w:rPr>
      </w:pPr>
      <w:r w:rsidRPr="00DC3D2D">
        <w:rPr>
          <w:rFonts w:ascii="Arial" w:hAnsi="Arial" w:cs="Arial"/>
          <w:sz w:val="24"/>
          <w:szCs w:val="24"/>
        </w:rPr>
        <w:t>Offerors are NOT to submit past performance as a part of their TEP.</w:t>
      </w:r>
    </w:p>
    <w:p w14:paraId="09160654" w14:textId="77777777" w:rsidR="002D5B7D" w:rsidRDefault="002D5B7D" w:rsidP="00913544">
      <w:pPr>
        <w:rPr>
          <w:rFonts w:ascii="Arial" w:hAnsi="Arial" w:cs="Arial"/>
          <w:b/>
          <w:bCs/>
          <w:sz w:val="24"/>
          <w:szCs w:val="24"/>
        </w:rPr>
      </w:pPr>
    </w:p>
    <w:p w14:paraId="09160655" w14:textId="77777777" w:rsidR="00F75E8B" w:rsidRPr="005D74F3" w:rsidRDefault="00F75E8B" w:rsidP="00913544">
      <w:pPr>
        <w:rPr>
          <w:rFonts w:ascii="Arial" w:hAnsi="Arial" w:cs="Arial"/>
          <w:bCs/>
          <w:i/>
          <w:sz w:val="24"/>
          <w:szCs w:val="24"/>
        </w:rPr>
      </w:pPr>
      <w:r w:rsidRPr="005D74F3">
        <w:rPr>
          <w:rFonts w:ascii="Arial" w:hAnsi="Arial" w:cs="Arial"/>
          <w:bCs/>
          <w:sz w:val="24"/>
          <w:szCs w:val="24"/>
        </w:rPr>
        <w:t xml:space="preserve">D.  </w:t>
      </w:r>
      <w:r w:rsidR="007A6698" w:rsidRPr="005D74F3">
        <w:rPr>
          <w:rFonts w:ascii="Arial" w:hAnsi="Arial" w:cs="Arial"/>
          <w:bCs/>
          <w:sz w:val="24"/>
          <w:szCs w:val="24"/>
        </w:rPr>
        <w:t xml:space="preserve">TEP </w:t>
      </w:r>
      <w:r w:rsidR="0024616F" w:rsidRPr="005D74F3">
        <w:rPr>
          <w:rFonts w:ascii="Arial" w:hAnsi="Arial" w:cs="Arial"/>
          <w:bCs/>
          <w:sz w:val="24"/>
          <w:szCs w:val="24"/>
        </w:rPr>
        <w:t xml:space="preserve">SUBMISSION </w:t>
      </w:r>
    </w:p>
    <w:p w14:paraId="09160656" w14:textId="77777777" w:rsidR="00913544" w:rsidRPr="005D74F3" w:rsidRDefault="00913544" w:rsidP="00822323">
      <w:pPr>
        <w:pStyle w:val="List3"/>
        <w:rPr>
          <w:rFonts w:ascii="Arial" w:hAnsi="Arial" w:cs="Arial"/>
          <w:sz w:val="24"/>
          <w:szCs w:val="24"/>
        </w:rPr>
      </w:pPr>
    </w:p>
    <w:p w14:paraId="09160657" w14:textId="5FAD59D7" w:rsidR="007A6698" w:rsidRPr="005D74F3" w:rsidRDefault="00001B46" w:rsidP="007A6698">
      <w:pPr>
        <w:rPr>
          <w:rFonts w:ascii="Arial" w:hAnsi="Arial" w:cs="Arial"/>
          <w:sz w:val="24"/>
          <w:szCs w:val="24"/>
        </w:rPr>
      </w:pPr>
      <w:r>
        <w:rPr>
          <w:rFonts w:ascii="Arial" w:hAnsi="Arial" w:cs="Arial"/>
          <w:sz w:val="24"/>
          <w:szCs w:val="24"/>
        </w:rPr>
        <w:t>TEPs</w:t>
      </w:r>
      <w:r w:rsidR="007A6698" w:rsidRPr="005D74F3">
        <w:rPr>
          <w:rFonts w:ascii="Arial" w:hAnsi="Arial" w:cs="Arial"/>
          <w:sz w:val="24"/>
          <w:szCs w:val="24"/>
        </w:rPr>
        <w:t xml:space="preserve"> shall be submitted in accordance with the Basic Contract Performance Work Statement (PWS), paragraph 7.3.2.  </w:t>
      </w:r>
      <w:r w:rsidR="009A1B6F">
        <w:rPr>
          <w:rFonts w:ascii="Arial" w:hAnsi="Arial" w:cs="Arial"/>
          <w:sz w:val="24"/>
          <w:szCs w:val="24"/>
        </w:rPr>
        <w:t>Offerors</w:t>
      </w:r>
      <w:r w:rsidR="007A6698" w:rsidRPr="005D74F3">
        <w:rPr>
          <w:rFonts w:ascii="Arial" w:hAnsi="Arial" w:cs="Arial"/>
          <w:sz w:val="24"/>
          <w:szCs w:val="24"/>
        </w:rPr>
        <w:t xml:space="preserve"> are permitted to provide ONLY ONE</w:t>
      </w:r>
      <w:r w:rsidR="00B12A7A">
        <w:rPr>
          <w:rFonts w:ascii="Arial" w:hAnsi="Arial" w:cs="Arial"/>
          <w:sz w:val="24"/>
          <w:szCs w:val="24"/>
        </w:rPr>
        <w:t xml:space="preserve"> </w:t>
      </w:r>
      <w:r w:rsidR="00DA545D" w:rsidRPr="005D74F3">
        <w:rPr>
          <w:rFonts w:ascii="Arial" w:hAnsi="Arial" w:cs="Arial"/>
          <w:sz w:val="24"/>
          <w:szCs w:val="24"/>
        </w:rPr>
        <w:t>(1)</w:t>
      </w:r>
      <w:r w:rsidR="007A6698" w:rsidRPr="005D74F3">
        <w:rPr>
          <w:rFonts w:ascii="Arial" w:hAnsi="Arial" w:cs="Arial"/>
          <w:sz w:val="24"/>
          <w:szCs w:val="24"/>
        </w:rPr>
        <w:t xml:space="preserve"> TEP for consideration.</w:t>
      </w:r>
    </w:p>
    <w:p w14:paraId="09160658" w14:textId="77777777" w:rsidR="007A6698" w:rsidRPr="009139EF" w:rsidRDefault="007A6698" w:rsidP="007A6698">
      <w:pPr>
        <w:rPr>
          <w:rFonts w:ascii="Arial" w:hAnsi="Arial" w:cs="Arial"/>
          <w:sz w:val="24"/>
          <w:szCs w:val="24"/>
        </w:rPr>
      </w:pPr>
    </w:p>
    <w:p w14:paraId="09160659" w14:textId="011EB68F" w:rsidR="00B7778F" w:rsidRDefault="00755B4E" w:rsidP="0048593F">
      <w:pPr>
        <w:rPr>
          <w:rFonts w:ascii="Arial" w:hAnsi="Arial" w:cs="Arial"/>
          <w:sz w:val="24"/>
          <w:szCs w:val="24"/>
        </w:rPr>
      </w:pPr>
      <w:r>
        <w:rPr>
          <w:rFonts w:ascii="Arial" w:hAnsi="Arial" w:cs="Arial"/>
          <w:sz w:val="24"/>
          <w:szCs w:val="24"/>
        </w:rPr>
        <w:t xml:space="preserve">There is a </w:t>
      </w:r>
      <w:r w:rsidR="008D3B31">
        <w:rPr>
          <w:rFonts w:ascii="Arial" w:hAnsi="Arial" w:cs="Arial"/>
          <w:sz w:val="24"/>
          <w:szCs w:val="24"/>
        </w:rPr>
        <w:t>20-</w:t>
      </w:r>
      <w:r>
        <w:rPr>
          <w:rFonts w:ascii="Arial" w:hAnsi="Arial" w:cs="Arial"/>
          <w:sz w:val="24"/>
          <w:szCs w:val="24"/>
        </w:rPr>
        <w:t>page limitation for the Technical Volume</w:t>
      </w:r>
      <w:r w:rsidR="0048593F">
        <w:rPr>
          <w:rFonts w:ascii="Arial" w:hAnsi="Arial" w:cs="Arial"/>
          <w:sz w:val="24"/>
          <w:szCs w:val="24"/>
        </w:rPr>
        <w:t xml:space="preserve">. </w:t>
      </w:r>
      <w:r>
        <w:rPr>
          <w:rFonts w:ascii="Arial" w:hAnsi="Arial" w:cs="Arial"/>
          <w:sz w:val="24"/>
          <w:szCs w:val="24"/>
        </w:rPr>
        <w:t xml:space="preserve">In the Technical Volume, the </w:t>
      </w:r>
      <w:r w:rsidR="00B7778F" w:rsidRPr="00627D78">
        <w:rPr>
          <w:rFonts w:ascii="Arial" w:hAnsi="Arial" w:cs="Arial"/>
          <w:sz w:val="24"/>
          <w:szCs w:val="24"/>
        </w:rPr>
        <w:t xml:space="preserve">Offerors shall propose a detailed </w:t>
      </w:r>
      <w:r w:rsidR="009139EF">
        <w:rPr>
          <w:rFonts w:ascii="Arial" w:hAnsi="Arial" w:cs="Arial"/>
          <w:sz w:val="24"/>
          <w:szCs w:val="24"/>
        </w:rPr>
        <w:t xml:space="preserve">technical </w:t>
      </w:r>
      <w:r w:rsidR="00B7778F" w:rsidRPr="00627D78">
        <w:rPr>
          <w:rFonts w:ascii="Arial" w:hAnsi="Arial" w:cs="Arial"/>
          <w:sz w:val="24"/>
          <w:szCs w:val="24"/>
        </w:rPr>
        <w:t>approach that addresses the following:</w:t>
      </w:r>
    </w:p>
    <w:p w14:paraId="0916065A" w14:textId="77777777" w:rsidR="009139EF" w:rsidRPr="00627D78" w:rsidRDefault="009139EF" w:rsidP="00627D78">
      <w:pPr>
        <w:rPr>
          <w:rFonts w:ascii="Arial" w:hAnsi="Arial" w:cs="Arial"/>
          <w:sz w:val="24"/>
          <w:szCs w:val="24"/>
        </w:rPr>
      </w:pPr>
    </w:p>
    <w:p w14:paraId="3402E843" w14:textId="1577F5DC" w:rsidR="008D3B31" w:rsidRDefault="00AA303E" w:rsidP="008E2F46">
      <w:pPr>
        <w:pStyle w:val="ListParagraph"/>
        <w:numPr>
          <w:ilvl w:val="0"/>
          <w:numId w:val="1"/>
        </w:numPr>
        <w:rPr>
          <w:rFonts w:ascii="Arial" w:hAnsi="Arial" w:cs="Arial"/>
          <w:sz w:val="24"/>
          <w:szCs w:val="24"/>
        </w:rPr>
      </w:pPr>
      <w:r>
        <w:rPr>
          <w:rFonts w:ascii="Arial" w:hAnsi="Arial" w:cs="Arial"/>
          <w:sz w:val="24"/>
          <w:szCs w:val="24"/>
        </w:rPr>
        <w:t>D</w:t>
      </w:r>
      <w:r w:rsidR="008D3B31">
        <w:rPr>
          <w:rFonts w:ascii="Arial" w:hAnsi="Arial" w:cs="Arial"/>
          <w:sz w:val="24"/>
          <w:szCs w:val="24"/>
        </w:rPr>
        <w:t>eveloping a service layer to emulate C</w:t>
      </w:r>
      <w:r w:rsidR="009B3E6E">
        <w:rPr>
          <w:rFonts w:ascii="Arial" w:hAnsi="Arial" w:cs="Arial"/>
          <w:sz w:val="24"/>
          <w:szCs w:val="24"/>
        </w:rPr>
        <w:t xml:space="preserve">omputerized </w:t>
      </w:r>
      <w:r w:rsidR="008D3B31">
        <w:rPr>
          <w:rFonts w:ascii="Arial" w:hAnsi="Arial" w:cs="Arial"/>
          <w:sz w:val="24"/>
          <w:szCs w:val="24"/>
        </w:rPr>
        <w:t>P</w:t>
      </w:r>
      <w:r w:rsidR="009B3E6E">
        <w:rPr>
          <w:rFonts w:ascii="Arial" w:hAnsi="Arial" w:cs="Arial"/>
          <w:sz w:val="24"/>
          <w:szCs w:val="24"/>
        </w:rPr>
        <w:t xml:space="preserve">atient </w:t>
      </w:r>
      <w:r w:rsidR="008D3B31">
        <w:rPr>
          <w:rFonts w:ascii="Arial" w:hAnsi="Arial" w:cs="Arial"/>
          <w:sz w:val="24"/>
          <w:szCs w:val="24"/>
        </w:rPr>
        <w:t>R</w:t>
      </w:r>
      <w:r w:rsidR="009B3E6E">
        <w:rPr>
          <w:rFonts w:ascii="Arial" w:hAnsi="Arial" w:cs="Arial"/>
          <w:sz w:val="24"/>
          <w:szCs w:val="24"/>
        </w:rPr>
        <w:t xml:space="preserve">etrieval </w:t>
      </w:r>
      <w:r w:rsidR="008D3B31">
        <w:rPr>
          <w:rFonts w:ascii="Arial" w:hAnsi="Arial" w:cs="Arial"/>
          <w:sz w:val="24"/>
          <w:szCs w:val="24"/>
        </w:rPr>
        <w:t>S</w:t>
      </w:r>
      <w:r w:rsidR="009B3E6E">
        <w:rPr>
          <w:rFonts w:ascii="Arial" w:hAnsi="Arial" w:cs="Arial"/>
          <w:sz w:val="24"/>
          <w:szCs w:val="24"/>
        </w:rPr>
        <w:t>ystem (CPRS)</w:t>
      </w:r>
      <w:r w:rsidR="008D3B31">
        <w:rPr>
          <w:rFonts w:ascii="Arial" w:hAnsi="Arial" w:cs="Arial"/>
          <w:sz w:val="24"/>
          <w:szCs w:val="24"/>
        </w:rPr>
        <w:t xml:space="preserve"> R</w:t>
      </w:r>
      <w:r w:rsidR="009B3E6E">
        <w:rPr>
          <w:rFonts w:ascii="Arial" w:hAnsi="Arial" w:cs="Arial"/>
          <w:sz w:val="24"/>
          <w:szCs w:val="24"/>
        </w:rPr>
        <w:t xml:space="preserve">emote Procedure </w:t>
      </w:r>
      <w:r w:rsidR="008D3B31">
        <w:rPr>
          <w:rFonts w:ascii="Arial" w:hAnsi="Arial" w:cs="Arial"/>
          <w:sz w:val="24"/>
          <w:szCs w:val="24"/>
        </w:rPr>
        <w:t>C</w:t>
      </w:r>
      <w:r w:rsidR="009B3E6E">
        <w:rPr>
          <w:rFonts w:ascii="Arial" w:hAnsi="Arial" w:cs="Arial"/>
          <w:sz w:val="24"/>
          <w:szCs w:val="24"/>
        </w:rPr>
        <w:t>all</w:t>
      </w:r>
      <w:r w:rsidR="008D3B31">
        <w:rPr>
          <w:rFonts w:ascii="Arial" w:hAnsi="Arial" w:cs="Arial"/>
          <w:sz w:val="24"/>
          <w:szCs w:val="24"/>
        </w:rPr>
        <w:t>s</w:t>
      </w:r>
      <w:r w:rsidR="009B3E6E">
        <w:rPr>
          <w:rFonts w:ascii="Arial" w:hAnsi="Arial" w:cs="Arial"/>
          <w:sz w:val="24"/>
          <w:szCs w:val="24"/>
        </w:rPr>
        <w:t xml:space="preserve"> (RPC</w:t>
      </w:r>
      <w:r w:rsidR="00DC3D2D">
        <w:rPr>
          <w:rFonts w:ascii="Arial" w:hAnsi="Arial" w:cs="Arial"/>
          <w:sz w:val="24"/>
          <w:szCs w:val="24"/>
        </w:rPr>
        <w:t>s</w:t>
      </w:r>
      <w:r w:rsidR="009B3E6E">
        <w:rPr>
          <w:rFonts w:ascii="Arial" w:hAnsi="Arial" w:cs="Arial"/>
          <w:sz w:val="24"/>
          <w:szCs w:val="24"/>
        </w:rPr>
        <w:t>)</w:t>
      </w:r>
      <w:r w:rsidR="008D3B31">
        <w:rPr>
          <w:rFonts w:ascii="Arial" w:hAnsi="Arial" w:cs="Arial"/>
          <w:sz w:val="24"/>
          <w:szCs w:val="24"/>
        </w:rPr>
        <w:t xml:space="preserve"> for select data read functions [PWS 5.2.1 and all subparagraphs].  Specifically, the Offeror’s technical approach shall include the following:</w:t>
      </w:r>
    </w:p>
    <w:p w14:paraId="6E951672" w14:textId="77777777" w:rsidR="008D3B31" w:rsidRDefault="008D3B31" w:rsidP="008E2F46">
      <w:pPr>
        <w:pStyle w:val="ListParagraph"/>
        <w:numPr>
          <w:ilvl w:val="0"/>
          <w:numId w:val="2"/>
        </w:numPr>
        <w:rPr>
          <w:rFonts w:ascii="Arial" w:hAnsi="Arial" w:cs="Arial"/>
          <w:sz w:val="24"/>
          <w:szCs w:val="24"/>
        </w:rPr>
      </w:pPr>
      <w:proofErr w:type="spellStart"/>
      <w:r>
        <w:rPr>
          <w:rFonts w:ascii="Arial" w:hAnsi="Arial" w:cs="Arial"/>
          <w:sz w:val="24"/>
          <w:szCs w:val="24"/>
        </w:rPr>
        <w:lastRenderedPageBreak/>
        <w:t>FileMan</w:t>
      </w:r>
      <w:proofErr w:type="spellEnd"/>
      <w:r>
        <w:rPr>
          <w:rFonts w:ascii="Arial" w:hAnsi="Arial" w:cs="Arial"/>
          <w:sz w:val="24"/>
          <w:szCs w:val="24"/>
        </w:rPr>
        <w:t xml:space="preserve"> data modeling using web-standard technologies and </w:t>
      </w:r>
      <w:r w:rsidRPr="00DA20FD">
        <w:rPr>
          <w:rFonts w:ascii="Arial" w:hAnsi="Arial" w:cs="Arial"/>
          <w:sz w:val="24"/>
          <w:szCs w:val="24"/>
        </w:rPr>
        <w:t>representation</w:t>
      </w:r>
    </w:p>
    <w:p w14:paraId="688B17E3" w14:textId="77777777" w:rsidR="008D3B31" w:rsidRDefault="008D3B31" w:rsidP="008E2F46">
      <w:pPr>
        <w:pStyle w:val="ListParagraph"/>
        <w:numPr>
          <w:ilvl w:val="0"/>
          <w:numId w:val="2"/>
        </w:numPr>
        <w:rPr>
          <w:rFonts w:ascii="Arial" w:hAnsi="Arial" w:cs="Arial"/>
          <w:sz w:val="24"/>
          <w:szCs w:val="24"/>
        </w:rPr>
      </w:pPr>
      <w:r>
        <w:rPr>
          <w:rFonts w:ascii="Arial" w:hAnsi="Arial" w:cs="Arial"/>
          <w:sz w:val="24"/>
          <w:szCs w:val="24"/>
        </w:rPr>
        <w:t>Distinguishing VA-specific from generic healthcare patterns</w:t>
      </w:r>
    </w:p>
    <w:p w14:paraId="3B203EB3" w14:textId="3B85AB0E" w:rsidR="008D3B31" w:rsidRDefault="008D3B31" w:rsidP="008E2F46">
      <w:pPr>
        <w:pStyle w:val="ListParagraph"/>
        <w:numPr>
          <w:ilvl w:val="0"/>
          <w:numId w:val="2"/>
        </w:numPr>
        <w:rPr>
          <w:rFonts w:ascii="Arial" w:hAnsi="Arial" w:cs="Arial"/>
          <w:sz w:val="24"/>
          <w:szCs w:val="24"/>
        </w:rPr>
      </w:pPr>
      <w:r>
        <w:rPr>
          <w:rFonts w:ascii="Arial" w:hAnsi="Arial" w:cs="Arial"/>
          <w:sz w:val="24"/>
          <w:szCs w:val="24"/>
        </w:rPr>
        <w:t xml:space="preserve">Implementing MUMPS emulation using </w:t>
      </w:r>
      <w:proofErr w:type="spellStart"/>
      <w:r>
        <w:rPr>
          <w:rFonts w:ascii="Arial" w:hAnsi="Arial" w:cs="Arial"/>
          <w:sz w:val="24"/>
          <w:szCs w:val="24"/>
        </w:rPr>
        <w:t>javascript</w:t>
      </w:r>
      <w:proofErr w:type="spellEnd"/>
      <w:r>
        <w:rPr>
          <w:rFonts w:ascii="Arial" w:hAnsi="Arial" w:cs="Arial"/>
          <w:sz w:val="24"/>
          <w:szCs w:val="24"/>
        </w:rPr>
        <w:t>/Node.js</w:t>
      </w:r>
      <w:r w:rsidR="00BF6991">
        <w:rPr>
          <w:rFonts w:ascii="Arial" w:hAnsi="Arial" w:cs="Arial"/>
          <w:sz w:val="24"/>
          <w:szCs w:val="24"/>
        </w:rPr>
        <w:t>-driven, model-driven replacement.</w:t>
      </w:r>
    </w:p>
    <w:p w14:paraId="5F122DB2" w14:textId="77777777" w:rsidR="008D3B31" w:rsidRDefault="008D3B31" w:rsidP="008E2F46">
      <w:pPr>
        <w:pStyle w:val="ListParagraph"/>
        <w:numPr>
          <w:ilvl w:val="0"/>
          <w:numId w:val="2"/>
        </w:numPr>
        <w:rPr>
          <w:rFonts w:ascii="Arial" w:hAnsi="Arial" w:cs="Arial"/>
          <w:sz w:val="24"/>
          <w:szCs w:val="24"/>
        </w:rPr>
      </w:pPr>
      <w:r>
        <w:rPr>
          <w:rFonts w:ascii="Arial" w:hAnsi="Arial" w:cs="Arial"/>
          <w:sz w:val="24"/>
          <w:szCs w:val="24"/>
        </w:rPr>
        <w:t>Comprehensive analysis of logic of CPRS client and its RPC interfaces</w:t>
      </w:r>
    </w:p>
    <w:p w14:paraId="576FE93E" w14:textId="77777777" w:rsidR="008D3B31" w:rsidRDefault="008D3B31" w:rsidP="008E2F46">
      <w:pPr>
        <w:pStyle w:val="ListParagraph"/>
        <w:numPr>
          <w:ilvl w:val="0"/>
          <w:numId w:val="2"/>
        </w:numPr>
        <w:rPr>
          <w:rFonts w:ascii="Arial" w:hAnsi="Arial" w:cs="Arial"/>
          <w:sz w:val="24"/>
          <w:szCs w:val="24"/>
        </w:rPr>
      </w:pPr>
      <w:r>
        <w:rPr>
          <w:rFonts w:ascii="Arial" w:hAnsi="Arial" w:cs="Arial"/>
          <w:sz w:val="24"/>
          <w:szCs w:val="24"/>
        </w:rPr>
        <w:t>Operationalizing JSON models on NoSQL data stores</w:t>
      </w:r>
    </w:p>
    <w:p w14:paraId="7B53D8B8" w14:textId="6E36583E" w:rsidR="008D3B31" w:rsidRDefault="008D3B31" w:rsidP="008E2F46">
      <w:pPr>
        <w:pStyle w:val="ListParagraph"/>
        <w:numPr>
          <w:ilvl w:val="0"/>
          <w:numId w:val="2"/>
        </w:numPr>
        <w:rPr>
          <w:rFonts w:ascii="Arial" w:hAnsi="Arial" w:cs="Arial"/>
          <w:sz w:val="24"/>
          <w:szCs w:val="24"/>
        </w:rPr>
      </w:pPr>
      <w:r>
        <w:rPr>
          <w:rFonts w:ascii="Arial" w:hAnsi="Arial" w:cs="Arial"/>
          <w:sz w:val="24"/>
          <w:szCs w:val="24"/>
        </w:rPr>
        <w:t xml:space="preserve">Analysis of </w:t>
      </w:r>
      <w:del w:id="0" w:author="Department of Veterans Affairs" w:date="2017-08-10T11:20:00Z">
        <w:r w:rsidDel="00DA577E">
          <w:rPr>
            <w:rFonts w:ascii="Arial" w:hAnsi="Arial" w:cs="Arial"/>
            <w:sz w:val="24"/>
            <w:szCs w:val="24"/>
          </w:rPr>
          <w:delText>JLV and its</w:delText>
        </w:r>
      </w:del>
      <w:ins w:id="1" w:author="Department of Veterans Affairs" w:date="2017-08-10T11:20:00Z">
        <w:r w:rsidR="00DA577E">
          <w:rPr>
            <w:rFonts w:ascii="Arial" w:hAnsi="Arial" w:cs="Arial"/>
            <w:sz w:val="24"/>
            <w:szCs w:val="24"/>
          </w:rPr>
          <w:t>the</w:t>
        </w:r>
      </w:ins>
      <w:r>
        <w:rPr>
          <w:rFonts w:ascii="Arial" w:hAnsi="Arial" w:cs="Arial"/>
          <w:sz w:val="24"/>
          <w:szCs w:val="24"/>
        </w:rPr>
        <w:t xml:space="preserve"> VPR</w:t>
      </w:r>
      <w:ins w:id="2" w:author="Department of Veterans Affairs" w:date="2017-08-10T11:20:00Z">
        <w:r w:rsidR="00DA577E">
          <w:rPr>
            <w:rFonts w:ascii="Arial" w:hAnsi="Arial" w:cs="Arial"/>
            <w:sz w:val="24"/>
            <w:szCs w:val="24"/>
          </w:rPr>
          <w:t xml:space="preserve"> RPC</w:t>
        </w:r>
      </w:ins>
      <w:r>
        <w:rPr>
          <w:rFonts w:ascii="Arial" w:hAnsi="Arial" w:cs="Arial"/>
          <w:sz w:val="24"/>
          <w:szCs w:val="24"/>
        </w:rPr>
        <w:t xml:space="preserve"> interface</w:t>
      </w:r>
      <w:ins w:id="3" w:author="Department of Veterans Affairs" w:date="2017-08-10T11:22:00Z">
        <w:r w:rsidR="00D85875">
          <w:rPr>
            <w:rFonts w:ascii="Arial" w:hAnsi="Arial" w:cs="Arial"/>
            <w:sz w:val="24"/>
            <w:szCs w:val="24"/>
          </w:rPr>
          <w:t>s</w:t>
        </w:r>
      </w:ins>
      <w:bookmarkStart w:id="4" w:name="_GoBack"/>
      <w:bookmarkEnd w:id="4"/>
    </w:p>
    <w:p w14:paraId="25FCC9F9" w14:textId="70232E75" w:rsidR="00BF6991" w:rsidRDefault="00BF6991" w:rsidP="008E2F46">
      <w:pPr>
        <w:pStyle w:val="ListParagraph"/>
        <w:numPr>
          <w:ilvl w:val="0"/>
          <w:numId w:val="2"/>
        </w:numPr>
        <w:rPr>
          <w:rFonts w:ascii="Arial" w:hAnsi="Arial" w:cs="Arial"/>
          <w:sz w:val="24"/>
          <w:szCs w:val="24"/>
        </w:rPr>
      </w:pPr>
      <w:r>
        <w:rPr>
          <w:rFonts w:ascii="Arial" w:hAnsi="Arial" w:cs="Arial"/>
          <w:sz w:val="24"/>
          <w:szCs w:val="24"/>
        </w:rPr>
        <w:t>A final solution that has no legacy MUMPS dependencies.</w:t>
      </w:r>
    </w:p>
    <w:p w14:paraId="5AAE0BF2" w14:textId="77777777" w:rsidR="008D3B31" w:rsidRDefault="008D3B31" w:rsidP="008D3B31">
      <w:pPr>
        <w:pStyle w:val="ListParagraph"/>
        <w:rPr>
          <w:rFonts w:ascii="Arial" w:hAnsi="Arial" w:cs="Arial"/>
          <w:sz w:val="24"/>
          <w:szCs w:val="24"/>
        </w:rPr>
      </w:pPr>
    </w:p>
    <w:p w14:paraId="620D1B8D" w14:textId="2A2A62F1" w:rsidR="008D3B31" w:rsidRDefault="00AA303E" w:rsidP="008E2F46">
      <w:pPr>
        <w:pStyle w:val="ListParagraph"/>
        <w:numPr>
          <w:ilvl w:val="0"/>
          <w:numId w:val="1"/>
        </w:numPr>
        <w:rPr>
          <w:rFonts w:ascii="Arial" w:hAnsi="Arial" w:cs="Arial"/>
          <w:sz w:val="24"/>
          <w:szCs w:val="24"/>
        </w:rPr>
      </w:pPr>
      <w:r>
        <w:rPr>
          <w:rFonts w:ascii="Arial" w:hAnsi="Arial" w:cs="Arial"/>
          <w:sz w:val="24"/>
          <w:szCs w:val="24"/>
        </w:rPr>
        <w:t>D</w:t>
      </w:r>
      <w:r w:rsidR="008D3B31">
        <w:rPr>
          <w:rFonts w:ascii="Arial" w:hAnsi="Arial" w:cs="Arial"/>
          <w:sz w:val="24"/>
          <w:szCs w:val="24"/>
        </w:rPr>
        <w:t>eveloping a service layer to emulate CPRS RPCs for select data read/write transactional functions for Outpatient Pharmacy C</w:t>
      </w:r>
      <w:r w:rsidR="009B3E6E">
        <w:rPr>
          <w:rFonts w:ascii="Arial" w:hAnsi="Arial" w:cs="Arial"/>
          <w:sz w:val="24"/>
          <w:szCs w:val="24"/>
        </w:rPr>
        <w:t xml:space="preserve">omputerized </w:t>
      </w:r>
      <w:r w:rsidR="008D3B31">
        <w:rPr>
          <w:rFonts w:ascii="Arial" w:hAnsi="Arial" w:cs="Arial"/>
          <w:sz w:val="24"/>
          <w:szCs w:val="24"/>
        </w:rPr>
        <w:t>P</w:t>
      </w:r>
      <w:r w:rsidR="009B3E6E">
        <w:rPr>
          <w:rFonts w:ascii="Arial" w:hAnsi="Arial" w:cs="Arial"/>
          <w:sz w:val="24"/>
          <w:szCs w:val="24"/>
        </w:rPr>
        <w:t xml:space="preserve">hysician </w:t>
      </w:r>
      <w:r w:rsidR="008D3B31">
        <w:rPr>
          <w:rFonts w:ascii="Arial" w:hAnsi="Arial" w:cs="Arial"/>
          <w:sz w:val="24"/>
          <w:szCs w:val="24"/>
        </w:rPr>
        <w:t>O</w:t>
      </w:r>
      <w:r w:rsidR="009B3E6E">
        <w:rPr>
          <w:rFonts w:ascii="Arial" w:hAnsi="Arial" w:cs="Arial"/>
          <w:sz w:val="24"/>
          <w:szCs w:val="24"/>
        </w:rPr>
        <w:t xml:space="preserve">rder </w:t>
      </w:r>
      <w:r w:rsidR="008D3B31">
        <w:rPr>
          <w:rFonts w:ascii="Arial" w:hAnsi="Arial" w:cs="Arial"/>
          <w:sz w:val="24"/>
          <w:szCs w:val="24"/>
        </w:rPr>
        <w:t>E</w:t>
      </w:r>
      <w:r w:rsidR="009B3E6E">
        <w:rPr>
          <w:rFonts w:ascii="Arial" w:hAnsi="Arial" w:cs="Arial"/>
          <w:sz w:val="24"/>
          <w:szCs w:val="24"/>
        </w:rPr>
        <w:t>ntry (CPOE)</w:t>
      </w:r>
      <w:r w:rsidR="008D3B31">
        <w:rPr>
          <w:rFonts w:ascii="Arial" w:hAnsi="Arial" w:cs="Arial"/>
          <w:sz w:val="24"/>
          <w:szCs w:val="24"/>
        </w:rPr>
        <w:t xml:space="preserve"> </w:t>
      </w:r>
      <w:r w:rsidR="00CA226F">
        <w:rPr>
          <w:rFonts w:ascii="Arial" w:hAnsi="Arial" w:cs="Arial"/>
          <w:sz w:val="24"/>
          <w:szCs w:val="24"/>
        </w:rPr>
        <w:t>[PWS 5.2.2</w:t>
      </w:r>
      <w:r w:rsidR="008D3B31">
        <w:rPr>
          <w:rFonts w:ascii="Arial" w:hAnsi="Arial" w:cs="Arial"/>
          <w:sz w:val="24"/>
          <w:szCs w:val="24"/>
        </w:rPr>
        <w:t>].  Specifically, the Offeror’s technical approach shall include the following:</w:t>
      </w:r>
    </w:p>
    <w:p w14:paraId="2BE6EBDB" w14:textId="77777777" w:rsidR="008D3B31" w:rsidRDefault="008D3B31" w:rsidP="008E2F46">
      <w:pPr>
        <w:pStyle w:val="ListParagraph"/>
        <w:numPr>
          <w:ilvl w:val="1"/>
          <w:numId w:val="3"/>
        </w:numPr>
        <w:rPr>
          <w:rFonts w:ascii="Arial" w:hAnsi="Arial" w:cs="Arial"/>
          <w:sz w:val="24"/>
          <w:szCs w:val="24"/>
        </w:rPr>
      </w:pPr>
      <w:proofErr w:type="spellStart"/>
      <w:r>
        <w:rPr>
          <w:rFonts w:ascii="Arial" w:hAnsi="Arial" w:cs="Arial"/>
          <w:sz w:val="24"/>
          <w:szCs w:val="24"/>
        </w:rPr>
        <w:t>FileMan</w:t>
      </w:r>
      <w:proofErr w:type="spellEnd"/>
      <w:r>
        <w:rPr>
          <w:rFonts w:ascii="Arial" w:hAnsi="Arial" w:cs="Arial"/>
          <w:sz w:val="24"/>
          <w:szCs w:val="24"/>
        </w:rPr>
        <w:t xml:space="preserve"> data modeling using web-standard technologies and </w:t>
      </w:r>
      <w:r w:rsidRPr="00DA20FD">
        <w:rPr>
          <w:rFonts w:ascii="Arial" w:hAnsi="Arial" w:cs="Arial"/>
          <w:sz w:val="24"/>
          <w:szCs w:val="24"/>
        </w:rPr>
        <w:t>representation</w:t>
      </w:r>
    </w:p>
    <w:p w14:paraId="54F2FF28" w14:textId="77777777" w:rsidR="008D3B31" w:rsidRDefault="008D3B31" w:rsidP="008E2F46">
      <w:pPr>
        <w:pStyle w:val="ListParagraph"/>
        <w:numPr>
          <w:ilvl w:val="1"/>
          <w:numId w:val="3"/>
        </w:numPr>
        <w:rPr>
          <w:rFonts w:ascii="Arial" w:hAnsi="Arial" w:cs="Arial"/>
          <w:sz w:val="24"/>
          <w:szCs w:val="24"/>
        </w:rPr>
      </w:pPr>
      <w:r>
        <w:rPr>
          <w:rFonts w:ascii="Arial" w:hAnsi="Arial" w:cs="Arial"/>
          <w:sz w:val="24"/>
          <w:szCs w:val="24"/>
        </w:rPr>
        <w:t>Distinguishing VA-specific from generic healthcare patterns</w:t>
      </w:r>
    </w:p>
    <w:p w14:paraId="0E7E0C1A" w14:textId="3AB28EBF" w:rsidR="00BF6991" w:rsidRDefault="008D3B31" w:rsidP="00BF6991">
      <w:pPr>
        <w:pStyle w:val="ListParagraph"/>
        <w:numPr>
          <w:ilvl w:val="1"/>
          <w:numId w:val="3"/>
        </w:numPr>
        <w:rPr>
          <w:rFonts w:ascii="Arial" w:hAnsi="Arial" w:cs="Arial"/>
          <w:sz w:val="24"/>
          <w:szCs w:val="24"/>
        </w:rPr>
      </w:pPr>
      <w:r>
        <w:rPr>
          <w:rFonts w:ascii="Arial" w:hAnsi="Arial" w:cs="Arial"/>
          <w:sz w:val="24"/>
          <w:szCs w:val="24"/>
        </w:rPr>
        <w:t xml:space="preserve">Implementing MUMPS emulation using </w:t>
      </w:r>
      <w:proofErr w:type="spellStart"/>
      <w:r>
        <w:rPr>
          <w:rFonts w:ascii="Arial" w:hAnsi="Arial" w:cs="Arial"/>
          <w:sz w:val="24"/>
          <w:szCs w:val="24"/>
        </w:rPr>
        <w:t>javascript</w:t>
      </w:r>
      <w:proofErr w:type="spellEnd"/>
      <w:r>
        <w:rPr>
          <w:rFonts w:ascii="Arial" w:hAnsi="Arial" w:cs="Arial"/>
          <w:sz w:val="24"/>
          <w:szCs w:val="24"/>
        </w:rPr>
        <w:t>/Node.js</w:t>
      </w:r>
      <w:r w:rsidR="00BF6991">
        <w:rPr>
          <w:rFonts w:ascii="Arial" w:hAnsi="Arial" w:cs="Arial"/>
          <w:sz w:val="24"/>
          <w:szCs w:val="24"/>
        </w:rPr>
        <w:t>-driven, model-driven replacement.</w:t>
      </w:r>
    </w:p>
    <w:p w14:paraId="1A2CF95D" w14:textId="52440BAD" w:rsidR="008D3B31" w:rsidRPr="000D5CD0" w:rsidRDefault="008D3B31" w:rsidP="008E2F46">
      <w:pPr>
        <w:pStyle w:val="ListParagraph"/>
        <w:numPr>
          <w:ilvl w:val="1"/>
          <w:numId w:val="3"/>
        </w:numPr>
        <w:rPr>
          <w:rFonts w:ascii="Arial" w:hAnsi="Arial" w:cs="Arial"/>
          <w:sz w:val="24"/>
          <w:szCs w:val="24"/>
        </w:rPr>
      </w:pPr>
      <w:r w:rsidRPr="000D5CD0">
        <w:rPr>
          <w:rFonts w:ascii="Arial" w:hAnsi="Arial" w:cs="Arial"/>
          <w:sz w:val="24"/>
          <w:szCs w:val="24"/>
        </w:rPr>
        <w:t>Comprehensive analysis of logic of CPRS client and its RPC interfaces</w:t>
      </w:r>
    </w:p>
    <w:p w14:paraId="4A67212D" w14:textId="77777777" w:rsidR="008D3B31" w:rsidRDefault="008D3B31" w:rsidP="008E2F46">
      <w:pPr>
        <w:pStyle w:val="ListParagraph"/>
        <w:numPr>
          <w:ilvl w:val="1"/>
          <w:numId w:val="3"/>
        </w:numPr>
        <w:rPr>
          <w:rFonts w:ascii="Arial" w:hAnsi="Arial" w:cs="Arial"/>
          <w:sz w:val="24"/>
          <w:szCs w:val="24"/>
        </w:rPr>
      </w:pPr>
      <w:r>
        <w:rPr>
          <w:rFonts w:ascii="Arial" w:hAnsi="Arial" w:cs="Arial"/>
          <w:sz w:val="24"/>
          <w:szCs w:val="24"/>
        </w:rPr>
        <w:t>Operationalizing JSON models on NoSQL data stores</w:t>
      </w:r>
    </w:p>
    <w:p w14:paraId="4C62CD8A" w14:textId="1C2B008A" w:rsidR="00BF6991" w:rsidRDefault="00BF6991" w:rsidP="00BF6991">
      <w:pPr>
        <w:pStyle w:val="ListParagraph"/>
        <w:numPr>
          <w:ilvl w:val="1"/>
          <w:numId w:val="3"/>
        </w:numPr>
        <w:rPr>
          <w:rFonts w:ascii="Arial" w:hAnsi="Arial" w:cs="Arial"/>
          <w:sz w:val="24"/>
          <w:szCs w:val="24"/>
        </w:rPr>
      </w:pPr>
      <w:r>
        <w:rPr>
          <w:rFonts w:ascii="Arial" w:hAnsi="Arial" w:cs="Arial"/>
          <w:sz w:val="24"/>
          <w:szCs w:val="24"/>
        </w:rPr>
        <w:t>A final solution that has no legacy MUMPS dependencies.</w:t>
      </w:r>
    </w:p>
    <w:p w14:paraId="7170A49F" w14:textId="77777777" w:rsidR="008D3B31" w:rsidRPr="000D5CD0" w:rsidRDefault="008D3B31" w:rsidP="008D3B31">
      <w:pPr>
        <w:rPr>
          <w:rFonts w:ascii="Arial" w:hAnsi="Arial" w:cs="Arial"/>
          <w:sz w:val="24"/>
          <w:szCs w:val="24"/>
        </w:rPr>
      </w:pPr>
    </w:p>
    <w:p w14:paraId="09684979" w14:textId="55B54F87" w:rsidR="008D3B31" w:rsidRDefault="000259C4" w:rsidP="008E2F46">
      <w:pPr>
        <w:pStyle w:val="ListParagraph"/>
        <w:numPr>
          <w:ilvl w:val="0"/>
          <w:numId w:val="1"/>
        </w:numPr>
        <w:rPr>
          <w:rFonts w:ascii="Arial" w:hAnsi="Arial" w:cs="Arial"/>
          <w:sz w:val="24"/>
          <w:szCs w:val="24"/>
        </w:rPr>
      </w:pPr>
      <w:r>
        <w:rPr>
          <w:rFonts w:ascii="Arial" w:hAnsi="Arial" w:cs="Arial"/>
          <w:sz w:val="24"/>
          <w:szCs w:val="24"/>
        </w:rPr>
        <w:t>A</w:t>
      </w:r>
      <w:r w:rsidR="008D3B31">
        <w:rPr>
          <w:rFonts w:ascii="Arial" w:hAnsi="Arial" w:cs="Arial"/>
          <w:sz w:val="24"/>
          <w:szCs w:val="24"/>
        </w:rPr>
        <w:t xml:space="preserve">utomated testing of all emulation, including comprehensive regression test </w:t>
      </w:r>
      <w:proofErr w:type="gramStart"/>
      <w:r w:rsidR="008D3B31">
        <w:rPr>
          <w:rFonts w:ascii="Arial" w:hAnsi="Arial" w:cs="Arial"/>
          <w:sz w:val="24"/>
          <w:szCs w:val="24"/>
        </w:rPr>
        <w:t>suite  [</w:t>
      </w:r>
      <w:proofErr w:type="gramEnd"/>
      <w:r w:rsidR="008D3B31">
        <w:rPr>
          <w:rFonts w:ascii="Arial" w:hAnsi="Arial" w:cs="Arial"/>
          <w:sz w:val="24"/>
          <w:szCs w:val="24"/>
        </w:rPr>
        <w:t>PWS 5.</w:t>
      </w:r>
      <w:r w:rsidR="00434EA0">
        <w:rPr>
          <w:rFonts w:ascii="Arial" w:hAnsi="Arial" w:cs="Arial"/>
          <w:sz w:val="24"/>
          <w:szCs w:val="24"/>
        </w:rPr>
        <w:t>5</w:t>
      </w:r>
      <w:r w:rsidR="008D3B31">
        <w:rPr>
          <w:rFonts w:ascii="Arial" w:hAnsi="Arial" w:cs="Arial"/>
          <w:sz w:val="24"/>
          <w:szCs w:val="24"/>
        </w:rPr>
        <w:t>.5</w:t>
      </w:r>
      <w:r w:rsidRPr="000259C4">
        <w:rPr>
          <w:rFonts w:ascii="Arial" w:hAnsi="Arial" w:cs="Arial"/>
          <w:sz w:val="24"/>
          <w:szCs w:val="24"/>
        </w:rPr>
        <w:t xml:space="preserve"> </w:t>
      </w:r>
      <w:r>
        <w:rPr>
          <w:rFonts w:ascii="Arial" w:hAnsi="Arial" w:cs="Arial"/>
          <w:sz w:val="24"/>
          <w:szCs w:val="24"/>
        </w:rPr>
        <w:t>and all subparagraphs</w:t>
      </w:r>
      <w:r w:rsidR="008D3B31">
        <w:rPr>
          <w:rFonts w:ascii="Arial" w:hAnsi="Arial" w:cs="Arial"/>
          <w:sz w:val="24"/>
          <w:szCs w:val="24"/>
        </w:rPr>
        <w:t>]</w:t>
      </w:r>
      <w:r w:rsidR="004D741D">
        <w:rPr>
          <w:rFonts w:ascii="Arial" w:hAnsi="Arial" w:cs="Arial"/>
          <w:sz w:val="24"/>
          <w:szCs w:val="24"/>
        </w:rPr>
        <w:t>.</w:t>
      </w:r>
    </w:p>
    <w:p w14:paraId="00D7550B" w14:textId="77777777" w:rsidR="008D3B31" w:rsidRDefault="008D3B31" w:rsidP="008D3B31">
      <w:pPr>
        <w:pStyle w:val="ListParagraph"/>
        <w:rPr>
          <w:rFonts w:ascii="Arial" w:hAnsi="Arial" w:cs="Arial"/>
          <w:sz w:val="24"/>
          <w:szCs w:val="24"/>
        </w:rPr>
      </w:pPr>
    </w:p>
    <w:p w14:paraId="5FE62F4E" w14:textId="1A7E7567" w:rsidR="008D3B31" w:rsidRDefault="008D3B31" w:rsidP="008E2F46">
      <w:pPr>
        <w:pStyle w:val="ListParagraph"/>
        <w:numPr>
          <w:ilvl w:val="0"/>
          <w:numId w:val="1"/>
        </w:numPr>
        <w:rPr>
          <w:rFonts w:ascii="Arial" w:hAnsi="Arial" w:cs="Arial"/>
          <w:sz w:val="24"/>
          <w:szCs w:val="24"/>
        </w:rPr>
      </w:pPr>
      <w:r>
        <w:rPr>
          <w:rFonts w:ascii="Arial" w:hAnsi="Arial" w:cs="Arial"/>
          <w:sz w:val="24"/>
          <w:szCs w:val="24"/>
        </w:rPr>
        <w:t>I</w:t>
      </w:r>
      <w:r w:rsidR="009B3E6E">
        <w:rPr>
          <w:rFonts w:ascii="Arial" w:hAnsi="Arial" w:cs="Arial"/>
          <w:sz w:val="24"/>
          <w:szCs w:val="24"/>
        </w:rPr>
        <w:t xml:space="preserve">nitial </w:t>
      </w:r>
      <w:r>
        <w:rPr>
          <w:rFonts w:ascii="Arial" w:hAnsi="Arial" w:cs="Arial"/>
          <w:sz w:val="24"/>
          <w:szCs w:val="24"/>
        </w:rPr>
        <w:t>O</w:t>
      </w:r>
      <w:r w:rsidR="009B3E6E">
        <w:rPr>
          <w:rFonts w:ascii="Arial" w:hAnsi="Arial" w:cs="Arial"/>
          <w:sz w:val="24"/>
          <w:szCs w:val="24"/>
        </w:rPr>
        <w:t xml:space="preserve">perating </w:t>
      </w:r>
      <w:r>
        <w:rPr>
          <w:rFonts w:ascii="Arial" w:hAnsi="Arial" w:cs="Arial"/>
          <w:sz w:val="24"/>
          <w:szCs w:val="24"/>
        </w:rPr>
        <w:t>C</w:t>
      </w:r>
      <w:r w:rsidR="009B3E6E">
        <w:rPr>
          <w:rFonts w:ascii="Arial" w:hAnsi="Arial" w:cs="Arial"/>
          <w:sz w:val="24"/>
          <w:szCs w:val="24"/>
        </w:rPr>
        <w:t>apability (IOC)</w:t>
      </w:r>
      <w:r>
        <w:rPr>
          <w:rFonts w:ascii="Arial" w:hAnsi="Arial" w:cs="Arial"/>
          <w:sz w:val="24"/>
          <w:szCs w:val="24"/>
        </w:rPr>
        <w:t xml:space="preserve"> Support to demonstrate that, as a result of its approach to PWS 5.2.1 and 5.2.2, CPRS is able to retain full functionality against a single centralized service, replacing those functions of the original, de-centralized VistA source instances.  The Offeror’s approach shall indicate its approach to retirement of that service in the local, de-centralized instances, while maintaining full continuity of service in the CPRS client [PWS 5.2 and 5.</w:t>
      </w:r>
      <w:r w:rsidR="00434EA0">
        <w:rPr>
          <w:rFonts w:ascii="Arial" w:hAnsi="Arial" w:cs="Arial"/>
          <w:sz w:val="24"/>
          <w:szCs w:val="24"/>
        </w:rPr>
        <w:t>6</w:t>
      </w:r>
      <w:r>
        <w:rPr>
          <w:rFonts w:ascii="Arial" w:hAnsi="Arial" w:cs="Arial"/>
          <w:sz w:val="24"/>
          <w:szCs w:val="24"/>
        </w:rPr>
        <w:t>].</w:t>
      </w:r>
    </w:p>
    <w:p w14:paraId="1CB1B8E7" w14:textId="77777777" w:rsidR="008D3B31" w:rsidRDefault="008D3B31" w:rsidP="008D3B31">
      <w:pPr>
        <w:rPr>
          <w:rFonts w:ascii="Arial" w:hAnsi="Arial" w:cs="Arial"/>
          <w:sz w:val="24"/>
          <w:szCs w:val="24"/>
        </w:rPr>
      </w:pPr>
    </w:p>
    <w:p w14:paraId="690F34A1" w14:textId="5B2BB433" w:rsidR="008D3B31" w:rsidRDefault="000259C4" w:rsidP="008E2F46">
      <w:pPr>
        <w:pStyle w:val="ListParagraph"/>
        <w:numPr>
          <w:ilvl w:val="0"/>
          <w:numId w:val="1"/>
        </w:numPr>
        <w:rPr>
          <w:rFonts w:ascii="Arial" w:hAnsi="Arial" w:cs="Arial"/>
          <w:sz w:val="24"/>
          <w:szCs w:val="24"/>
        </w:rPr>
      </w:pPr>
      <w:r>
        <w:rPr>
          <w:rFonts w:ascii="Arial" w:hAnsi="Arial" w:cs="Arial"/>
          <w:sz w:val="24"/>
          <w:szCs w:val="24"/>
        </w:rPr>
        <w:t>P</w:t>
      </w:r>
      <w:r w:rsidR="008D3B31">
        <w:rPr>
          <w:rFonts w:ascii="Arial" w:hAnsi="Arial" w:cs="Arial"/>
          <w:sz w:val="24"/>
          <w:szCs w:val="24"/>
        </w:rPr>
        <w:t xml:space="preserve">rogress its solution </w:t>
      </w:r>
      <w:r w:rsidR="004D741D">
        <w:rPr>
          <w:rFonts w:ascii="Arial" w:hAnsi="Arial" w:cs="Arial"/>
          <w:sz w:val="24"/>
          <w:szCs w:val="24"/>
        </w:rPr>
        <w:t xml:space="preserve">in </w:t>
      </w:r>
      <w:r w:rsidR="008D3B31">
        <w:rPr>
          <w:rFonts w:ascii="Arial" w:hAnsi="Arial" w:cs="Arial"/>
          <w:sz w:val="24"/>
          <w:szCs w:val="24"/>
        </w:rPr>
        <w:t xml:space="preserve">5.2.1 and 5.2.2 to national deployment following IOC </w:t>
      </w:r>
      <w:r w:rsidR="00CA226F">
        <w:rPr>
          <w:rFonts w:ascii="Arial" w:hAnsi="Arial" w:cs="Arial"/>
          <w:sz w:val="24"/>
          <w:szCs w:val="24"/>
        </w:rPr>
        <w:t xml:space="preserve">such that </w:t>
      </w:r>
      <w:r w:rsidR="008D3B31">
        <w:rPr>
          <w:rFonts w:ascii="Arial" w:hAnsi="Arial" w:cs="Arial"/>
          <w:sz w:val="24"/>
          <w:szCs w:val="24"/>
        </w:rPr>
        <w:t>CPRS is able to retain full functionality against a single centralized service, replacing those functions of the original, 131 de-centralized VistA source instances.  The Offeror’s approach shall indicate its approach to retirement of that service in the 131, de-centralized VistA instances, while maintaining full continuity of service in the CPRS client</w:t>
      </w:r>
      <w:r w:rsidR="008D3B31" w:rsidRPr="00CD494B">
        <w:rPr>
          <w:rFonts w:ascii="Arial" w:hAnsi="Arial" w:cs="Arial"/>
          <w:sz w:val="24"/>
          <w:szCs w:val="24"/>
        </w:rPr>
        <w:t xml:space="preserve"> [PWS 5.</w:t>
      </w:r>
      <w:r w:rsidR="00E613CC">
        <w:rPr>
          <w:rFonts w:ascii="Arial" w:hAnsi="Arial" w:cs="Arial"/>
          <w:sz w:val="24"/>
          <w:szCs w:val="24"/>
        </w:rPr>
        <w:t>7</w:t>
      </w:r>
      <w:r w:rsidR="008D3B31" w:rsidRPr="00CD494B">
        <w:rPr>
          <w:rFonts w:ascii="Arial" w:hAnsi="Arial" w:cs="Arial"/>
          <w:sz w:val="24"/>
          <w:szCs w:val="24"/>
        </w:rPr>
        <w:t>].</w:t>
      </w:r>
    </w:p>
    <w:p w14:paraId="073CB0A4" w14:textId="77777777" w:rsidR="008D3B31" w:rsidRPr="008D3B31" w:rsidRDefault="008D3B31" w:rsidP="008D3B31">
      <w:pPr>
        <w:rPr>
          <w:rFonts w:ascii="Arial" w:hAnsi="Arial" w:cs="Arial"/>
          <w:sz w:val="24"/>
          <w:szCs w:val="24"/>
        </w:rPr>
      </w:pPr>
    </w:p>
    <w:p w14:paraId="34D4B5EA" w14:textId="77777777" w:rsidR="00126818" w:rsidRPr="00126818" w:rsidRDefault="00126818" w:rsidP="00126818">
      <w:pPr>
        <w:ind w:left="720"/>
        <w:rPr>
          <w:rFonts w:ascii="Arial" w:hAnsi="Arial" w:cs="Arial"/>
          <w:sz w:val="24"/>
          <w:szCs w:val="24"/>
        </w:rPr>
      </w:pPr>
    </w:p>
    <w:p w14:paraId="09160662" w14:textId="1D1364FE" w:rsidR="005E09E6" w:rsidRPr="00AA303E" w:rsidRDefault="008D3B31" w:rsidP="008E2F46">
      <w:pPr>
        <w:pStyle w:val="ListParagraph"/>
        <w:numPr>
          <w:ilvl w:val="0"/>
          <w:numId w:val="1"/>
        </w:numPr>
        <w:rPr>
          <w:rFonts w:ascii="Arial" w:hAnsi="Arial" w:cs="Arial"/>
          <w:sz w:val="24"/>
          <w:szCs w:val="24"/>
        </w:rPr>
      </w:pPr>
      <w:r w:rsidRPr="00375D25">
        <w:rPr>
          <w:rFonts w:ascii="Arial" w:hAnsi="Arial" w:cs="Arial"/>
          <w:sz w:val="24"/>
          <w:szCs w:val="24"/>
        </w:rPr>
        <w:t xml:space="preserve">The estimated level of effort </w:t>
      </w:r>
      <w:r>
        <w:rPr>
          <w:rFonts w:ascii="Arial" w:hAnsi="Arial" w:cs="Arial"/>
          <w:sz w:val="24"/>
          <w:szCs w:val="24"/>
        </w:rPr>
        <w:t xml:space="preserve">(LOE) </w:t>
      </w:r>
      <w:r w:rsidRPr="00375D25">
        <w:rPr>
          <w:rFonts w:ascii="Arial" w:hAnsi="Arial" w:cs="Arial"/>
          <w:sz w:val="24"/>
          <w:szCs w:val="24"/>
        </w:rPr>
        <w:t>for the Offeror’s approach for</w:t>
      </w:r>
      <w:r>
        <w:rPr>
          <w:rFonts w:ascii="Arial" w:hAnsi="Arial" w:cs="Arial"/>
          <w:sz w:val="24"/>
          <w:szCs w:val="24"/>
        </w:rPr>
        <w:t xml:space="preserve"> PWS sections 5.2, 5.3, 5.</w:t>
      </w:r>
      <w:r w:rsidR="00E613CC">
        <w:rPr>
          <w:rFonts w:ascii="Arial" w:hAnsi="Arial" w:cs="Arial"/>
          <w:sz w:val="24"/>
          <w:szCs w:val="24"/>
        </w:rPr>
        <w:t>5</w:t>
      </w:r>
      <w:r>
        <w:rPr>
          <w:rFonts w:ascii="Arial" w:hAnsi="Arial" w:cs="Arial"/>
          <w:sz w:val="24"/>
          <w:szCs w:val="24"/>
        </w:rPr>
        <w:t>, 5.</w:t>
      </w:r>
      <w:r w:rsidR="00E613CC">
        <w:rPr>
          <w:rFonts w:ascii="Arial" w:hAnsi="Arial" w:cs="Arial"/>
          <w:sz w:val="24"/>
          <w:szCs w:val="24"/>
        </w:rPr>
        <w:t>6</w:t>
      </w:r>
      <w:r>
        <w:rPr>
          <w:rFonts w:ascii="Arial" w:hAnsi="Arial" w:cs="Arial"/>
          <w:sz w:val="24"/>
          <w:szCs w:val="24"/>
        </w:rPr>
        <w:t>, and 5.</w:t>
      </w:r>
      <w:r w:rsidR="00E613CC">
        <w:rPr>
          <w:rFonts w:ascii="Arial" w:hAnsi="Arial" w:cs="Arial"/>
          <w:sz w:val="24"/>
          <w:szCs w:val="24"/>
        </w:rPr>
        <w:t>7</w:t>
      </w:r>
      <w:r>
        <w:rPr>
          <w:rFonts w:ascii="Arial" w:hAnsi="Arial" w:cs="Arial"/>
          <w:sz w:val="24"/>
          <w:szCs w:val="24"/>
        </w:rPr>
        <w:t xml:space="preserve"> and all subparagraphs,</w:t>
      </w:r>
      <w:r w:rsidRPr="00375D25">
        <w:rPr>
          <w:rFonts w:ascii="Arial" w:hAnsi="Arial" w:cs="Arial"/>
          <w:sz w:val="24"/>
          <w:szCs w:val="24"/>
        </w:rPr>
        <w:t xml:space="preserve"> to include labor categories and </w:t>
      </w:r>
      <w:r w:rsidRPr="00375D25">
        <w:rPr>
          <w:rFonts w:ascii="Arial" w:hAnsi="Arial" w:cs="Arial"/>
          <w:sz w:val="24"/>
          <w:szCs w:val="24"/>
        </w:rPr>
        <w:lastRenderedPageBreak/>
        <w:t xml:space="preserve">associated hours for the </w:t>
      </w:r>
      <w:r>
        <w:rPr>
          <w:rFonts w:ascii="Arial" w:hAnsi="Arial" w:cs="Arial"/>
          <w:sz w:val="24"/>
          <w:szCs w:val="24"/>
        </w:rPr>
        <w:t>P</w:t>
      </w:r>
      <w:r w:rsidRPr="00375D25">
        <w:rPr>
          <w:rFonts w:ascii="Arial" w:hAnsi="Arial" w:cs="Arial"/>
          <w:sz w:val="24"/>
          <w:szCs w:val="24"/>
        </w:rPr>
        <w:t>rime and any proposed team member and/or vendor</w:t>
      </w:r>
      <w:r>
        <w:rPr>
          <w:rFonts w:ascii="Arial" w:hAnsi="Arial" w:cs="Arial"/>
          <w:sz w:val="24"/>
          <w:szCs w:val="24"/>
        </w:rPr>
        <w:t xml:space="preserve"> (the prime and each subcontractor should be shown independently for the base and option periods throughout the period of </w:t>
      </w:r>
      <w:r w:rsidRPr="000F42FF">
        <w:rPr>
          <w:rFonts w:ascii="Arial" w:hAnsi="Arial" w:cs="Arial"/>
          <w:sz w:val="24"/>
          <w:szCs w:val="24"/>
        </w:rPr>
        <w:t>performance</w:t>
      </w:r>
      <w:r>
        <w:rPr>
          <w:rFonts w:ascii="Arial" w:hAnsi="Arial" w:cs="Arial"/>
          <w:sz w:val="24"/>
          <w:szCs w:val="24"/>
        </w:rPr>
        <w:t>)</w:t>
      </w:r>
      <w:r w:rsidRPr="00375D25">
        <w:rPr>
          <w:rFonts w:ascii="Arial" w:hAnsi="Arial" w:cs="Arial"/>
        </w:rPr>
        <w:t>.</w:t>
      </w:r>
      <w:r w:rsidR="00AA303E">
        <w:rPr>
          <w:rFonts w:ascii="Arial" w:hAnsi="Arial" w:cs="Arial"/>
        </w:rPr>
        <w:t xml:space="preserve">  </w:t>
      </w:r>
      <w:r w:rsidR="00AA303E" w:rsidRPr="00AA303E">
        <w:rPr>
          <w:rFonts w:ascii="Arial" w:hAnsi="Arial" w:cs="Arial"/>
          <w:sz w:val="24"/>
          <w:szCs w:val="24"/>
        </w:rPr>
        <w:t xml:space="preserve">For purposes of level of effort only task level is defined as 5.X.X. </w:t>
      </w:r>
      <w:r w:rsidRPr="00AA303E">
        <w:rPr>
          <w:rFonts w:ascii="Arial" w:hAnsi="Arial" w:cs="Arial"/>
          <w:sz w:val="24"/>
          <w:szCs w:val="24"/>
        </w:rPr>
        <w:t xml:space="preserve"> </w:t>
      </w:r>
    </w:p>
    <w:p w14:paraId="09160663" w14:textId="77777777" w:rsidR="007A6698" w:rsidRPr="005D74F3" w:rsidRDefault="007A6698" w:rsidP="007A6698">
      <w:pPr>
        <w:rPr>
          <w:rFonts w:ascii="Arial" w:hAnsi="Arial" w:cs="Arial"/>
          <w:sz w:val="24"/>
          <w:szCs w:val="24"/>
        </w:rPr>
      </w:pPr>
    </w:p>
    <w:p w14:paraId="09160664" w14:textId="285382BA" w:rsidR="007A6698" w:rsidRPr="005D74F3" w:rsidRDefault="007A6698" w:rsidP="007A6698">
      <w:pPr>
        <w:rPr>
          <w:rFonts w:ascii="Arial" w:hAnsi="Arial" w:cs="Arial"/>
          <w:sz w:val="24"/>
          <w:szCs w:val="24"/>
        </w:rPr>
      </w:pPr>
      <w:r w:rsidRPr="005D74F3">
        <w:rPr>
          <w:rFonts w:ascii="Arial" w:hAnsi="Arial" w:cs="Arial"/>
          <w:sz w:val="24"/>
          <w:szCs w:val="24"/>
        </w:rPr>
        <w:t xml:space="preserve">This is a </w:t>
      </w:r>
      <w:r w:rsidR="008D3B31" w:rsidRPr="008D3B31">
        <w:rPr>
          <w:rFonts w:ascii="Arial" w:hAnsi="Arial" w:cs="Arial"/>
          <w:sz w:val="24"/>
          <w:szCs w:val="24"/>
        </w:rPr>
        <w:t>firm fixed price</w:t>
      </w:r>
      <w:r w:rsidRPr="005D74F3">
        <w:rPr>
          <w:rFonts w:ascii="Arial" w:hAnsi="Arial" w:cs="Arial"/>
          <w:i/>
          <w:color w:val="0000FF"/>
          <w:sz w:val="24"/>
          <w:szCs w:val="24"/>
        </w:rPr>
        <w:t xml:space="preserve"> </w:t>
      </w:r>
      <w:r w:rsidRPr="005D74F3">
        <w:rPr>
          <w:rFonts w:ascii="Arial" w:hAnsi="Arial" w:cs="Arial"/>
          <w:sz w:val="24"/>
          <w:szCs w:val="24"/>
        </w:rPr>
        <w:t xml:space="preserve">type order.  </w:t>
      </w:r>
      <w:r w:rsidR="00CC5A31">
        <w:rPr>
          <w:rFonts w:ascii="Arial" w:hAnsi="Arial" w:cs="Arial"/>
          <w:sz w:val="24"/>
          <w:szCs w:val="24"/>
        </w:rPr>
        <w:t>Price/</w:t>
      </w:r>
      <w:r w:rsidRPr="005D74F3">
        <w:rPr>
          <w:rFonts w:ascii="Arial" w:hAnsi="Arial" w:cs="Arial"/>
          <w:sz w:val="24"/>
          <w:szCs w:val="24"/>
        </w:rPr>
        <w:t>Cost data shall be provided in accordance with the Basic Contract PWS, paragraph 7.3.2</w:t>
      </w:r>
      <w:r w:rsidR="00083C8E">
        <w:rPr>
          <w:rFonts w:ascii="Arial" w:hAnsi="Arial" w:cs="Arial"/>
          <w:sz w:val="24"/>
          <w:szCs w:val="24"/>
        </w:rPr>
        <w:t xml:space="preserve"> </w:t>
      </w:r>
      <w:r w:rsidRPr="00083C8E">
        <w:rPr>
          <w:rFonts w:ascii="Arial" w:hAnsi="Arial" w:cs="Arial"/>
          <w:sz w:val="24"/>
          <w:szCs w:val="24"/>
        </w:rPr>
        <w:t>C</w:t>
      </w:r>
      <w:r w:rsidR="00083C8E" w:rsidRPr="00083C8E">
        <w:rPr>
          <w:rFonts w:ascii="Arial" w:hAnsi="Arial" w:cs="Arial"/>
          <w:sz w:val="24"/>
          <w:szCs w:val="24"/>
        </w:rPr>
        <w:t>.</w:t>
      </w:r>
    </w:p>
    <w:p w14:paraId="09160665" w14:textId="77777777" w:rsidR="007A6698" w:rsidRPr="005D74F3" w:rsidRDefault="007A6698" w:rsidP="007A6698">
      <w:pPr>
        <w:rPr>
          <w:rFonts w:ascii="Arial" w:hAnsi="Arial" w:cs="Arial"/>
          <w:sz w:val="24"/>
          <w:szCs w:val="24"/>
        </w:rPr>
      </w:pPr>
    </w:p>
    <w:p w14:paraId="09160666" w14:textId="77777777" w:rsidR="00733C99" w:rsidRDefault="00733C99" w:rsidP="00822323">
      <w:pPr>
        <w:rPr>
          <w:rFonts w:ascii="Arial" w:hAnsi="Arial" w:cs="Arial"/>
          <w:sz w:val="24"/>
          <w:szCs w:val="24"/>
        </w:rPr>
      </w:pPr>
    </w:p>
    <w:p w14:paraId="09160667" w14:textId="77777777" w:rsidR="005704C5" w:rsidRPr="005D74F3" w:rsidRDefault="00075A91" w:rsidP="00822323">
      <w:pPr>
        <w:rPr>
          <w:rFonts w:ascii="Arial" w:hAnsi="Arial" w:cs="Arial"/>
          <w:sz w:val="24"/>
          <w:szCs w:val="24"/>
        </w:rPr>
      </w:pPr>
      <w:r w:rsidRPr="005D74F3">
        <w:rPr>
          <w:rFonts w:ascii="Arial" w:hAnsi="Arial" w:cs="Arial"/>
          <w:sz w:val="24"/>
          <w:szCs w:val="24"/>
        </w:rPr>
        <w:t>E</w:t>
      </w:r>
      <w:r w:rsidR="005704C5" w:rsidRPr="005D74F3">
        <w:rPr>
          <w:rFonts w:ascii="Arial" w:hAnsi="Arial" w:cs="Arial"/>
          <w:sz w:val="24"/>
          <w:szCs w:val="24"/>
        </w:rPr>
        <w:t>.  DEFINITIONS</w:t>
      </w:r>
      <w:r w:rsidR="00594706" w:rsidRPr="005D74F3">
        <w:rPr>
          <w:rFonts w:ascii="Arial" w:hAnsi="Arial" w:cs="Arial"/>
          <w:sz w:val="24"/>
          <w:szCs w:val="24"/>
        </w:rPr>
        <w:t xml:space="preserve">  </w:t>
      </w:r>
    </w:p>
    <w:p w14:paraId="09160668" w14:textId="77777777" w:rsidR="005704C5" w:rsidRPr="005D74F3" w:rsidRDefault="005704C5" w:rsidP="001F6D5F">
      <w:pPr>
        <w:tabs>
          <w:tab w:val="left" w:pos="720"/>
        </w:tabs>
        <w:rPr>
          <w:rFonts w:ascii="Arial" w:hAnsi="Arial" w:cs="Arial"/>
          <w:sz w:val="24"/>
          <w:szCs w:val="24"/>
        </w:rPr>
      </w:pPr>
      <w:r w:rsidRPr="005D74F3">
        <w:rPr>
          <w:rFonts w:ascii="Arial" w:hAnsi="Arial" w:cs="Arial"/>
          <w:sz w:val="24"/>
          <w:szCs w:val="24"/>
        </w:rPr>
        <w:tab/>
      </w:r>
    </w:p>
    <w:p w14:paraId="09160669" w14:textId="77777777" w:rsidR="005704C5" w:rsidRPr="005D74F3" w:rsidRDefault="005704C5" w:rsidP="007A6698">
      <w:pPr>
        <w:rPr>
          <w:rFonts w:ascii="Arial" w:hAnsi="Arial" w:cs="Arial"/>
          <w:sz w:val="24"/>
          <w:szCs w:val="24"/>
        </w:rPr>
      </w:pPr>
      <w:r w:rsidRPr="005D74F3">
        <w:rPr>
          <w:rFonts w:ascii="Arial" w:hAnsi="Arial" w:cs="Arial"/>
          <w:sz w:val="24"/>
          <w:szCs w:val="24"/>
        </w:rPr>
        <w:t xml:space="preserve">1. </w:t>
      </w:r>
      <w:r w:rsidR="00530ACC" w:rsidRPr="005D74F3">
        <w:rPr>
          <w:rFonts w:ascii="Arial" w:hAnsi="Arial" w:cs="Arial"/>
          <w:sz w:val="24"/>
          <w:szCs w:val="24"/>
          <w:u w:val="single"/>
        </w:rPr>
        <w:t>Technical Factor</w:t>
      </w:r>
      <w:r w:rsidRPr="005D74F3">
        <w:rPr>
          <w:rFonts w:ascii="Arial" w:hAnsi="Arial" w:cs="Arial"/>
          <w:sz w:val="24"/>
          <w:szCs w:val="24"/>
          <w:u w:val="single"/>
        </w:rPr>
        <w:t xml:space="preserve"> Rating</w:t>
      </w:r>
      <w:r w:rsidR="00653A1A" w:rsidRPr="005D74F3">
        <w:rPr>
          <w:rFonts w:ascii="Arial" w:hAnsi="Arial" w:cs="Arial"/>
          <w:sz w:val="24"/>
          <w:szCs w:val="24"/>
          <w:u w:val="single"/>
        </w:rPr>
        <w:t xml:space="preserve"> Definitions</w:t>
      </w:r>
      <w:r w:rsidR="00530ACC" w:rsidRPr="005D74F3">
        <w:rPr>
          <w:rFonts w:ascii="Arial" w:hAnsi="Arial" w:cs="Arial"/>
          <w:sz w:val="24"/>
          <w:szCs w:val="24"/>
        </w:rPr>
        <w:t>.  T</w:t>
      </w:r>
      <w:r w:rsidR="003B7DF5" w:rsidRPr="005D74F3">
        <w:rPr>
          <w:rFonts w:ascii="Arial" w:hAnsi="Arial" w:cs="Arial"/>
          <w:sz w:val="24"/>
          <w:szCs w:val="24"/>
        </w:rPr>
        <w:t xml:space="preserve">he Technical </w:t>
      </w:r>
      <w:r w:rsidR="00551DD0" w:rsidRPr="005D74F3">
        <w:rPr>
          <w:rFonts w:ascii="Arial" w:hAnsi="Arial" w:cs="Arial"/>
          <w:sz w:val="24"/>
          <w:szCs w:val="24"/>
        </w:rPr>
        <w:t>F</w:t>
      </w:r>
      <w:r w:rsidR="003B7DF5" w:rsidRPr="005D74F3">
        <w:rPr>
          <w:rFonts w:ascii="Arial" w:hAnsi="Arial" w:cs="Arial"/>
          <w:sz w:val="24"/>
          <w:szCs w:val="24"/>
        </w:rPr>
        <w:t>actor</w:t>
      </w:r>
      <w:r w:rsidR="00AB3335" w:rsidRPr="005D74F3">
        <w:rPr>
          <w:rFonts w:ascii="Arial" w:hAnsi="Arial" w:cs="Arial"/>
          <w:sz w:val="24"/>
          <w:szCs w:val="24"/>
        </w:rPr>
        <w:t xml:space="preserve"> </w:t>
      </w:r>
      <w:r w:rsidR="00530ACC" w:rsidRPr="005D74F3">
        <w:rPr>
          <w:rFonts w:ascii="Arial" w:hAnsi="Arial" w:cs="Arial"/>
          <w:sz w:val="24"/>
          <w:szCs w:val="24"/>
        </w:rPr>
        <w:t xml:space="preserve">rating </w:t>
      </w:r>
      <w:r w:rsidRPr="005D74F3">
        <w:rPr>
          <w:rFonts w:ascii="Arial" w:hAnsi="Arial" w:cs="Arial"/>
          <w:sz w:val="24"/>
          <w:szCs w:val="24"/>
        </w:rPr>
        <w:t>will be expressed as an adjectival assessment of Out</w:t>
      </w:r>
      <w:r w:rsidR="003B7DF5" w:rsidRPr="005D74F3">
        <w:rPr>
          <w:rFonts w:ascii="Arial" w:hAnsi="Arial" w:cs="Arial"/>
          <w:sz w:val="24"/>
          <w:szCs w:val="24"/>
        </w:rPr>
        <w:t>standing, Good, Acceptable</w:t>
      </w:r>
      <w:r w:rsidR="00653A1A" w:rsidRPr="005D74F3">
        <w:rPr>
          <w:rFonts w:ascii="Arial" w:hAnsi="Arial" w:cs="Arial"/>
          <w:sz w:val="24"/>
          <w:szCs w:val="24"/>
        </w:rPr>
        <w:t xml:space="preserve">, </w:t>
      </w:r>
      <w:proofErr w:type="gramStart"/>
      <w:r w:rsidR="00653A1A" w:rsidRPr="005D74F3">
        <w:rPr>
          <w:rFonts w:ascii="Arial" w:hAnsi="Arial" w:cs="Arial"/>
          <w:sz w:val="24"/>
          <w:szCs w:val="24"/>
        </w:rPr>
        <w:t>Susceptible</w:t>
      </w:r>
      <w:proofErr w:type="gramEnd"/>
      <w:r w:rsidR="00653A1A" w:rsidRPr="005D74F3">
        <w:rPr>
          <w:rFonts w:ascii="Arial" w:hAnsi="Arial" w:cs="Arial"/>
          <w:sz w:val="24"/>
          <w:szCs w:val="24"/>
        </w:rPr>
        <w:t xml:space="preserve"> to Being Made Acceptable </w:t>
      </w:r>
      <w:r w:rsidRPr="005D74F3">
        <w:rPr>
          <w:rFonts w:ascii="Arial" w:hAnsi="Arial" w:cs="Arial"/>
          <w:sz w:val="24"/>
          <w:szCs w:val="24"/>
        </w:rPr>
        <w:t xml:space="preserve">or Unacceptable. </w:t>
      </w:r>
    </w:p>
    <w:p w14:paraId="0916066A" w14:textId="77777777" w:rsidR="005704C5" w:rsidRPr="005D74F3" w:rsidRDefault="005704C5" w:rsidP="00822323">
      <w:pPr>
        <w:rPr>
          <w:rFonts w:ascii="Arial" w:hAnsi="Arial" w:cs="Arial"/>
          <w:sz w:val="24"/>
          <w:szCs w:val="24"/>
        </w:rPr>
      </w:pPr>
    </w:p>
    <w:p w14:paraId="0916066B" w14:textId="77777777" w:rsidR="005704C5" w:rsidRPr="005D74F3" w:rsidRDefault="005704C5" w:rsidP="007A6698">
      <w:pPr>
        <w:ind w:firstLine="720"/>
        <w:rPr>
          <w:rFonts w:ascii="Arial" w:hAnsi="Arial" w:cs="Arial"/>
          <w:b/>
          <w:i/>
          <w:sz w:val="24"/>
          <w:szCs w:val="24"/>
        </w:rPr>
      </w:pPr>
      <w:proofErr w:type="gramStart"/>
      <w:r w:rsidRPr="005D74F3">
        <w:rPr>
          <w:rFonts w:ascii="Arial" w:hAnsi="Arial" w:cs="Arial"/>
          <w:sz w:val="24"/>
          <w:szCs w:val="24"/>
        </w:rPr>
        <w:t>a</w:t>
      </w:r>
      <w:proofErr w:type="gramEnd"/>
      <w:r w:rsidRPr="005D74F3">
        <w:rPr>
          <w:rFonts w:ascii="Arial" w:hAnsi="Arial" w:cs="Arial"/>
          <w:sz w:val="24"/>
          <w:szCs w:val="24"/>
        </w:rPr>
        <w:t xml:space="preserve">. Outstanding - A </w:t>
      </w:r>
      <w:r w:rsidR="00650087" w:rsidRPr="005D74F3">
        <w:rPr>
          <w:rFonts w:ascii="Arial" w:hAnsi="Arial" w:cs="Arial"/>
          <w:sz w:val="24"/>
          <w:szCs w:val="24"/>
        </w:rPr>
        <w:t>TEP</w:t>
      </w:r>
      <w:r w:rsidRPr="005D74F3">
        <w:rPr>
          <w:rFonts w:ascii="Arial" w:hAnsi="Arial" w:cs="Arial"/>
          <w:sz w:val="24"/>
          <w:szCs w:val="24"/>
        </w:rPr>
        <w:t xml:space="preserve"> that meets or exceeds all of the Government’s requirements, demonstrates a thorough un</w:t>
      </w:r>
      <w:r w:rsidR="003B7DF5" w:rsidRPr="005D74F3">
        <w:rPr>
          <w:rFonts w:ascii="Arial" w:hAnsi="Arial" w:cs="Arial"/>
          <w:sz w:val="24"/>
          <w:szCs w:val="24"/>
        </w:rPr>
        <w:t xml:space="preserve">derstanding of the problems, </w:t>
      </w:r>
      <w:r w:rsidR="005313C3" w:rsidRPr="005D74F3">
        <w:rPr>
          <w:rFonts w:ascii="Arial" w:hAnsi="Arial" w:cs="Arial"/>
          <w:sz w:val="24"/>
          <w:szCs w:val="24"/>
        </w:rPr>
        <w:t xml:space="preserve">and </w:t>
      </w:r>
      <w:r w:rsidR="003B7DF5" w:rsidRPr="005D74F3">
        <w:rPr>
          <w:rFonts w:ascii="Arial" w:hAnsi="Arial" w:cs="Arial"/>
          <w:sz w:val="24"/>
          <w:szCs w:val="24"/>
        </w:rPr>
        <w:t xml:space="preserve">is </w:t>
      </w:r>
      <w:r w:rsidRPr="005D74F3">
        <w:rPr>
          <w:rFonts w:ascii="Arial" w:hAnsi="Arial" w:cs="Arial"/>
          <w:sz w:val="24"/>
          <w:szCs w:val="24"/>
        </w:rPr>
        <w:t>highly feasible (low risk)</w:t>
      </w:r>
      <w:r w:rsidR="005313C3" w:rsidRPr="005D74F3">
        <w:rPr>
          <w:rFonts w:ascii="Arial" w:hAnsi="Arial" w:cs="Arial"/>
          <w:sz w:val="24"/>
          <w:szCs w:val="24"/>
        </w:rPr>
        <w:t>.</w:t>
      </w:r>
    </w:p>
    <w:p w14:paraId="0916066C" w14:textId="77777777" w:rsidR="005704C5" w:rsidRPr="005D74F3" w:rsidRDefault="005704C5" w:rsidP="007A6698">
      <w:pPr>
        <w:ind w:firstLine="720"/>
        <w:rPr>
          <w:rFonts w:ascii="Arial" w:hAnsi="Arial" w:cs="Arial"/>
          <w:sz w:val="24"/>
          <w:szCs w:val="24"/>
        </w:rPr>
      </w:pPr>
      <w:r w:rsidRPr="005D74F3">
        <w:rPr>
          <w:rFonts w:ascii="Arial" w:hAnsi="Arial" w:cs="Arial"/>
          <w:sz w:val="24"/>
          <w:szCs w:val="24"/>
        </w:rPr>
        <w:t xml:space="preserve"> </w:t>
      </w:r>
    </w:p>
    <w:p w14:paraId="0916066D" w14:textId="77777777" w:rsidR="005704C5" w:rsidRPr="005D74F3" w:rsidRDefault="005704C5" w:rsidP="007A6698">
      <w:pPr>
        <w:ind w:firstLine="720"/>
        <w:rPr>
          <w:rFonts w:ascii="Arial" w:hAnsi="Arial" w:cs="Arial"/>
          <w:sz w:val="24"/>
          <w:szCs w:val="24"/>
        </w:rPr>
      </w:pPr>
      <w:r w:rsidRPr="005D74F3">
        <w:rPr>
          <w:rFonts w:ascii="Arial" w:hAnsi="Arial" w:cs="Arial"/>
          <w:sz w:val="24"/>
          <w:szCs w:val="24"/>
        </w:rPr>
        <w:t xml:space="preserve">b. Good - A </w:t>
      </w:r>
      <w:r w:rsidR="00650087" w:rsidRPr="005D74F3">
        <w:rPr>
          <w:rFonts w:ascii="Arial" w:hAnsi="Arial" w:cs="Arial"/>
          <w:sz w:val="24"/>
          <w:szCs w:val="24"/>
        </w:rPr>
        <w:t>TEP</w:t>
      </w:r>
      <w:r w:rsidRPr="005D74F3">
        <w:rPr>
          <w:rFonts w:ascii="Arial" w:hAnsi="Arial" w:cs="Arial"/>
          <w:sz w:val="24"/>
          <w:szCs w:val="24"/>
        </w:rPr>
        <w:t xml:space="preserve"> that meets or exceeds all of the Government’s </w:t>
      </w:r>
      <w:proofErr w:type="gramStart"/>
      <w:r w:rsidRPr="005D74F3">
        <w:rPr>
          <w:rFonts w:ascii="Arial" w:hAnsi="Arial" w:cs="Arial"/>
          <w:sz w:val="24"/>
          <w:szCs w:val="24"/>
        </w:rPr>
        <w:t>requirements,</w:t>
      </w:r>
      <w:proofErr w:type="gramEnd"/>
      <w:r w:rsidRPr="005D74F3">
        <w:rPr>
          <w:rFonts w:ascii="Arial" w:hAnsi="Arial" w:cs="Arial"/>
          <w:sz w:val="24"/>
          <w:szCs w:val="24"/>
        </w:rPr>
        <w:t xml:space="preserve"> demonstrates at least an understanding of the problems </w:t>
      </w:r>
      <w:r w:rsidR="005313C3" w:rsidRPr="005D74F3">
        <w:rPr>
          <w:rFonts w:ascii="Arial" w:hAnsi="Arial" w:cs="Arial"/>
          <w:sz w:val="24"/>
          <w:szCs w:val="24"/>
        </w:rPr>
        <w:t xml:space="preserve">and </w:t>
      </w:r>
      <w:r w:rsidRPr="005D74F3">
        <w:rPr>
          <w:rFonts w:ascii="Arial" w:hAnsi="Arial" w:cs="Arial"/>
          <w:sz w:val="24"/>
          <w:szCs w:val="24"/>
        </w:rPr>
        <w:t>is at least feasible (low to moderate risk</w:t>
      </w:r>
      <w:r w:rsidR="005313C3" w:rsidRPr="005D74F3">
        <w:rPr>
          <w:rFonts w:ascii="Arial" w:hAnsi="Arial" w:cs="Arial"/>
          <w:sz w:val="24"/>
          <w:szCs w:val="24"/>
        </w:rPr>
        <w:t>)</w:t>
      </w:r>
      <w:r w:rsidRPr="005D74F3">
        <w:rPr>
          <w:rFonts w:ascii="Arial" w:hAnsi="Arial" w:cs="Arial"/>
          <w:sz w:val="24"/>
          <w:szCs w:val="24"/>
        </w:rPr>
        <w:t xml:space="preserve">. </w:t>
      </w:r>
    </w:p>
    <w:p w14:paraId="0916066E" w14:textId="77777777" w:rsidR="005704C5" w:rsidRPr="005D74F3" w:rsidRDefault="005704C5" w:rsidP="007A6698">
      <w:pPr>
        <w:ind w:firstLine="720"/>
        <w:rPr>
          <w:rFonts w:ascii="Arial" w:hAnsi="Arial" w:cs="Arial"/>
          <w:sz w:val="24"/>
          <w:szCs w:val="24"/>
        </w:rPr>
      </w:pPr>
      <w:r w:rsidRPr="005D74F3">
        <w:rPr>
          <w:rFonts w:ascii="Arial" w:hAnsi="Arial" w:cs="Arial"/>
          <w:sz w:val="24"/>
          <w:szCs w:val="24"/>
        </w:rPr>
        <w:t xml:space="preserve"> </w:t>
      </w:r>
    </w:p>
    <w:p w14:paraId="0916066F" w14:textId="77777777" w:rsidR="005704C5" w:rsidRPr="005D74F3" w:rsidRDefault="005704C5" w:rsidP="007A6698">
      <w:pPr>
        <w:ind w:firstLine="720"/>
        <w:rPr>
          <w:rFonts w:ascii="Arial" w:hAnsi="Arial" w:cs="Arial"/>
          <w:sz w:val="24"/>
          <w:szCs w:val="24"/>
        </w:rPr>
      </w:pPr>
      <w:proofErr w:type="gramStart"/>
      <w:r w:rsidRPr="005D74F3">
        <w:rPr>
          <w:rFonts w:ascii="Arial" w:hAnsi="Arial" w:cs="Arial"/>
          <w:sz w:val="24"/>
          <w:szCs w:val="24"/>
        </w:rPr>
        <w:t>c</w:t>
      </w:r>
      <w:proofErr w:type="gramEnd"/>
      <w:r w:rsidRPr="005D74F3">
        <w:rPr>
          <w:rFonts w:ascii="Arial" w:hAnsi="Arial" w:cs="Arial"/>
          <w:sz w:val="24"/>
          <w:szCs w:val="24"/>
        </w:rPr>
        <w:t xml:space="preserve">. Acceptable - A </w:t>
      </w:r>
      <w:r w:rsidR="00650087" w:rsidRPr="005D74F3">
        <w:rPr>
          <w:rFonts w:ascii="Arial" w:hAnsi="Arial" w:cs="Arial"/>
          <w:sz w:val="24"/>
          <w:szCs w:val="24"/>
        </w:rPr>
        <w:t>TEP</w:t>
      </w:r>
      <w:r w:rsidRPr="005D74F3">
        <w:rPr>
          <w:rFonts w:ascii="Arial" w:hAnsi="Arial" w:cs="Arial"/>
          <w:sz w:val="24"/>
          <w:szCs w:val="24"/>
        </w:rPr>
        <w:t xml:space="preserve"> that at least meets all of the Government’s requirements</w:t>
      </w:r>
      <w:r w:rsidR="00773205" w:rsidRPr="005D74F3">
        <w:rPr>
          <w:rFonts w:ascii="Arial" w:hAnsi="Arial" w:cs="Arial"/>
          <w:sz w:val="24"/>
          <w:szCs w:val="24"/>
        </w:rPr>
        <w:t xml:space="preserve">, </w:t>
      </w:r>
      <w:r w:rsidRPr="005D74F3">
        <w:rPr>
          <w:rFonts w:ascii="Arial" w:hAnsi="Arial" w:cs="Arial"/>
          <w:sz w:val="24"/>
          <w:szCs w:val="24"/>
        </w:rPr>
        <w:t xml:space="preserve">demonstrates at least a minimal understanding of the problems, and is at least minimally feasible (moderate to high risk). </w:t>
      </w:r>
    </w:p>
    <w:p w14:paraId="09160670" w14:textId="77777777" w:rsidR="005313C3" w:rsidRPr="005D74F3" w:rsidRDefault="005313C3" w:rsidP="007A6698">
      <w:pPr>
        <w:ind w:firstLine="720"/>
        <w:rPr>
          <w:rFonts w:ascii="Arial" w:hAnsi="Arial" w:cs="Arial"/>
          <w:sz w:val="24"/>
          <w:szCs w:val="24"/>
        </w:rPr>
      </w:pPr>
    </w:p>
    <w:p w14:paraId="09160671" w14:textId="77777777" w:rsidR="005313C3" w:rsidRPr="005D74F3" w:rsidRDefault="005313C3" w:rsidP="007A6698">
      <w:pPr>
        <w:ind w:firstLine="720"/>
        <w:rPr>
          <w:rFonts w:ascii="Arial" w:hAnsi="Arial" w:cs="Arial"/>
          <w:sz w:val="24"/>
          <w:szCs w:val="24"/>
        </w:rPr>
      </w:pPr>
      <w:r w:rsidRPr="005D74F3">
        <w:rPr>
          <w:rFonts w:ascii="Arial" w:hAnsi="Arial" w:cs="Arial"/>
          <w:sz w:val="24"/>
          <w:szCs w:val="24"/>
        </w:rPr>
        <w:t xml:space="preserve">d. Susceptible to Being Made Acceptable - An approach which, as initially proposed, cannot be rated Acceptable because of minor errors, omissions or deficiencies, which are capable of being corrected without a major rewrite or revision of the </w:t>
      </w:r>
      <w:r w:rsidR="002668FC" w:rsidRPr="005D74F3">
        <w:rPr>
          <w:rFonts w:ascii="Arial" w:hAnsi="Arial" w:cs="Arial"/>
          <w:sz w:val="24"/>
          <w:szCs w:val="24"/>
        </w:rPr>
        <w:t>TEP</w:t>
      </w:r>
      <w:r w:rsidRPr="005D74F3">
        <w:rPr>
          <w:rFonts w:ascii="Arial" w:hAnsi="Arial" w:cs="Arial"/>
          <w:sz w:val="24"/>
          <w:szCs w:val="24"/>
        </w:rPr>
        <w:t>.</w:t>
      </w:r>
      <w:r w:rsidR="001F6D5F" w:rsidRPr="005D74F3">
        <w:rPr>
          <w:rFonts w:ascii="Arial" w:hAnsi="Arial" w:cs="Arial"/>
          <w:sz w:val="24"/>
          <w:szCs w:val="24"/>
        </w:rPr>
        <w:t xml:space="preserve">  For award without discussions, </w:t>
      </w:r>
      <w:r w:rsidR="00650087" w:rsidRPr="005D74F3">
        <w:rPr>
          <w:rFonts w:ascii="Arial" w:hAnsi="Arial" w:cs="Arial"/>
          <w:sz w:val="24"/>
          <w:szCs w:val="24"/>
        </w:rPr>
        <w:t>TEP</w:t>
      </w:r>
      <w:r w:rsidR="001F6D5F" w:rsidRPr="005D74F3">
        <w:rPr>
          <w:rFonts w:ascii="Arial" w:hAnsi="Arial" w:cs="Arial"/>
          <w:sz w:val="24"/>
          <w:szCs w:val="24"/>
        </w:rPr>
        <w:t>s with this rating are considered “Unacceptable”.</w:t>
      </w:r>
    </w:p>
    <w:p w14:paraId="09160672" w14:textId="77777777" w:rsidR="005704C5" w:rsidRPr="005D74F3" w:rsidRDefault="005704C5" w:rsidP="007A6698">
      <w:pPr>
        <w:ind w:firstLine="720"/>
        <w:rPr>
          <w:rFonts w:ascii="Arial" w:hAnsi="Arial" w:cs="Arial"/>
          <w:sz w:val="24"/>
          <w:szCs w:val="24"/>
        </w:rPr>
      </w:pPr>
    </w:p>
    <w:p w14:paraId="09160673" w14:textId="77777777" w:rsidR="005704C5" w:rsidRPr="005D74F3" w:rsidRDefault="006D15A5" w:rsidP="007A6698">
      <w:pPr>
        <w:ind w:firstLine="720"/>
        <w:rPr>
          <w:rFonts w:ascii="Arial" w:hAnsi="Arial" w:cs="Arial"/>
          <w:sz w:val="24"/>
          <w:szCs w:val="24"/>
        </w:rPr>
      </w:pPr>
      <w:r w:rsidRPr="005D74F3">
        <w:rPr>
          <w:rFonts w:ascii="Arial" w:hAnsi="Arial" w:cs="Arial"/>
          <w:sz w:val="24"/>
          <w:szCs w:val="24"/>
        </w:rPr>
        <w:t>e</w:t>
      </w:r>
      <w:r w:rsidR="005704C5" w:rsidRPr="005D74F3">
        <w:rPr>
          <w:rFonts w:ascii="Arial" w:hAnsi="Arial" w:cs="Arial"/>
          <w:sz w:val="24"/>
          <w:szCs w:val="24"/>
        </w:rPr>
        <w:t xml:space="preserve">. Unacceptable - A </w:t>
      </w:r>
      <w:r w:rsidR="00650087" w:rsidRPr="005D74F3">
        <w:rPr>
          <w:rFonts w:ascii="Arial" w:hAnsi="Arial" w:cs="Arial"/>
          <w:sz w:val="24"/>
          <w:szCs w:val="24"/>
        </w:rPr>
        <w:t>TEP</w:t>
      </w:r>
      <w:r w:rsidR="005704C5" w:rsidRPr="005D74F3">
        <w:rPr>
          <w:rFonts w:ascii="Arial" w:hAnsi="Arial" w:cs="Arial"/>
          <w:sz w:val="24"/>
          <w:szCs w:val="24"/>
        </w:rPr>
        <w:t xml:space="preserve"> that contains a major error(s), omission(s) or deficiency(</w:t>
      </w:r>
      <w:proofErr w:type="spellStart"/>
      <w:r w:rsidR="005704C5" w:rsidRPr="005D74F3">
        <w:rPr>
          <w:rFonts w:ascii="Arial" w:hAnsi="Arial" w:cs="Arial"/>
          <w:sz w:val="24"/>
          <w:szCs w:val="24"/>
        </w:rPr>
        <w:t>ies</w:t>
      </w:r>
      <w:proofErr w:type="spellEnd"/>
      <w:r w:rsidR="005704C5" w:rsidRPr="005D74F3">
        <w:rPr>
          <w:rFonts w:ascii="Arial" w:hAnsi="Arial" w:cs="Arial"/>
          <w:sz w:val="24"/>
          <w:szCs w:val="24"/>
        </w:rPr>
        <w:t xml:space="preserve">) that indicates a lack of understanding of the problems or an approach that cannot be expected to meet requirements or involves a very high risk; and none of these conditions can be corrected without a major rewrite or revision of the </w:t>
      </w:r>
      <w:r w:rsidR="002668FC" w:rsidRPr="005D74F3">
        <w:rPr>
          <w:rFonts w:ascii="Arial" w:hAnsi="Arial" w:cs="Arial"/>
          <w:sz w:val="24"/>
          <w:szCs w:val="24"/>
        </w:rPr>
        <w:t>TEP</w:t>
      </w:r>
      <w:r w:rsidR="005704C5" w:rsidRPr="005D74F3">
        <w:rPr>
          <w:rFonts w:ascii="Arial" w:hAnsi="Arial" w:cs="Arial"/>
          <w:sz w:val="24"/>
          <w:szCs w:val="24"/>
        </w:rPr>
        <w:t>.</w:t>
      </w:r>
      <w:r w:rsidR="008360B7" w:rsidRPr="005D74F3">
        <w:rPr>
          <w:rFonts w:ascii="Arial" w:hAnsi="Arial" w:cs="Arial"/>
          <w:sz w:val="24"/>
          <w:szCs w:val="24"/>
        </w:rPr>
        <w:t xml:space="preserve">  </w:t>
      </w:r>
      <w:r w:rsidR="00F25839" w:rsidRPr="005D74F3">
        <w:rPr>
          <w:rFonts w:ascii="Arial" w:hAnsi="Arial" w:cs="Arial"/>
          <w:sz w:val="24"/>
          <w:szCs w:val="24"/>
        </w:rPr>
        <w:t xml:space="preserve">A </w:t>
      </w:r>
      <w:r w:rsidR="00650087" w:rsidRPr="005D74F3">
        <w:rPr>
          <w:rFonts w:ascii="Arial" w:hAnsi="Arial" w:cs="Arial"/>
          <w:sz w:val="24"/>
          <w:szCs w:val="24"/>
        </w:rPr>
        <w:t>TEP</w:t>
      </w:r>
      <w:r w:rsidR="008360B7" w:rsidRPr="005D74F3">
        <w:rPr>
          <w:rFonts w:ascii="Arial" w:hAnsi="Arial" w:cs="Arial"/>
          <w:sz w:val="24"/>
          <w:szCs w:val="24"/>
        </w:rPr>
        <w:t xml:space="preserve"> </w:t>
      </w:r>
      <w:r w:rsidR="00F25839" w:rsidRPr="005D74F3">
        <w:rPr>
          <w:rFonts w:ascii="Arial" w:hAnsi="Arial" w:cs="Arial"/>
          <w:sz w:val="24"/>
          <w:szCs w:val="24"/>
        </w:rPr>
        <w:t xml:space="preserve">that </w:t>
      </w:r>
      <w:r w:rsidR="008360B7" w:rsidRPr="005D74F3">
        <w:rPr>
          <w:rFonts w:ascii="Arial" w:hAnsi="Arial" w:cs="Arial"/>
          <w:sz w:val="24"/>
          <w:szCs w:val="24"/>
        </w:rPr>
        <w:t>fails to meet</w:t>
      </w:r>
      <w:r w:rsidR="002D5B7D" w:rsidRPr="005D74F3">
        <w:rPr>
          <w:rFonts w:ascii="Arial" w:hAnsi="Arial" w:cs="Arial"/>
          <w:sz w:val="24"/>
          <w:szCs w:val="24"/>
        </w:rPr>
        <w:t xml:space="preserve"> any of</w:t>
      </w:r>
      <w:r w:rsidR="008360B7" w:rsidRPr="005D74F3">
        <w:rPr>
          <w:rFonts w:ascii="Arial" w:hAnsi="Arial" w:cs="Arial"/>
          <w:sz w:val="24"/>
          <w:szCs w:val="24"/>
        </w:rPr>
        <w:t xml:space="preserve"> the Government</w:t>
      </w:r>
      <w:r w:rsidR="00236CB8" w:rsidRPr="005D74F3">
        <w:rPr>
          <w:rFonts w:ascii="Arial" w:hAnsi="Arial" w:cs="Arial"/>
          <w:sz w:val="24"/>
          <w:szCs w:val="24"/>
        </w:rPr>
        <w:t>’</w:t>
      </w:r>
      <w:r w:rsidR="008360B7" w:rsidRPr="005D74F3">
        <w:rPr>
          <w:rFonts w:ascii="Arial" w:hAnsi="Arial" w:cs="Arial"/>
          <w:sz w:val="24"/>
          <w:szCs w:val="24"/>
        </w:rPr>
        <w:t xml:space="preserve">s requirements </w:t>
      </w:r>
      <w:r w:rsidR="00F25839" w:rsidRPr="005D74F3">
        <w:rPr>
          <w:rFonts w:ascii="Arial" w:hAnsi="Arial" w:cs="Arial"/>
          <w:sz w:val="24"/>
          <w:szCs w:val="24"/>
        </w:rPr>
        <w:t xml:space="preserve">after the final evaluation </w:t>
      </w:r>
      <w:r w:rsidR="008360B7" w:rsidRPr="005D74F3">
        <w:rPr>
          <w:rFonts w:ascii="Arial" w:hAnsi="Arial" w:cs="Arial"/>
          <w:sz w:val="24"/>
          <w:szCs w:val="24"/>
        </w:rPr>
        <w:t xml:space="preserve">shall be ineligible for award </w:t>
      </w:r>
      <w:r w:rsidR="00F25839" w:rsidRPr="005D74F3">
        <w:rPr>
          <w:rFonts w:ascii="Arial" w:hAnsi="Arial" w:cs="Arial"/>
          <w:sz w:val="24"/>
          <w:szCs w:val="24"/>
        </w:rPr>
        <w:t xml:space="preserve">regardless of whether it can be corrected without a major rewrite or revision of the </w:t>
      </w:r>
      <w:r w:rsidR="002668FC" w:rsidRPr="005D74F3">
        <w:rPr>
          <w:rFonts w:ascii="Arial" w:hAnsi="Arial" w:cs="Arial"/>
          <w:sz w:val="24"/>
          <w:szCs w:val="24"/>
        </w:rPr>
        <w:t>TEP</w:t>
      </w:r>
      <w:r w:rsidR="00F25839" w:rsidRPr="005D74F3">
        <w:rPr>
          <w:rFonts w:ascii="Arial" w:hAnsi="Arial" w:cs="Arial"/>
          <w:sz w:val="24"/>
          <w:szCs w:val="24"/>
        </w:rPr>
        <w:t>.</w:t>
      </w:r>
    </w:p>
    <w:p w14:paraId="09160674" w14:textId="77777777" w:rsidR="005704C5" w:rsidRPr="005D74F3" w:rsidRDefault="005704C5" w:rsidP="00822323">
      <w:pPr>
        <w:rPr>
          <w:rFonts w:ascii="Arial" w:hAnsi="Arial" w:cs="Arial"/>
          <w:sz w:val="24"/>
          <w:szCs w:val="24"/>
        </w:rPr>
      </w:pPr>
    </w:p>
    <w:p w14:paraId="09160675" w14:textId="77777777" w:rsidR="005704C5" w:rsidRPr="005D74F3" w:rsidRDefault="006D15A5" w:rsidP="007A6698">
      <w:pPr>
        <w:rPr>
          <w:rFonts w:ascii="Arial" w:hAnsi="Arial" w:cs="Arial"/>
          <w:sz w:val="24"/>
          <w:szCs w:val="24"/>
        </w:rPr>
      </w:pPr>
      <w:r w:rsidRPr="005D74F3">
        <w:rPr>
          <w:rFonts w:ascii="Arial" w:hAnsi="Arial" w:cs="Arial"/>
          <w:sz w:val="24"/>
          <w:szCs w:val="24"/>
        </w:rPr>
        <w:lastRenderedPageBreak/>
        <w:t>2</w:t>
      </w:r>
      <w:r w:rsidR="005704C5" w:rsidRPr="005D74F3">
        <w:rPr>
          <w:rFonts w:ascii="Arial" w:hAnsi="Arial" w:cs="Arial"/>
          <w:sz w:val="24"/>
          <w:szCs w:val="24"/>
        </w:rPr>
        <w:t xml:space="preserve">. </w:t>
      </w:r>
      <w:r w:rsidR="005704C5" w:rsidRPr="005D74F3">
        <w:rPr>
          <w:rFonts w:ascii="Arial" w:hAnsi="Arial" w:cs="Arial"/>
          <w:sz w:val="24"/>
          <w:szCs w:val="24"/>
          <w:u w:val="single"/>
        </w:rPr>
        <w:t xml:space="preserve"> Deficiency</w:t>
      </w:r>
      <w:r w:rsidR="005704C5" w:rsidRPr="005D74F3">
        <w:rPr>
          <w:rFonts w:ascii="Arial" w:hAnsi="Arial" w:cs="Arial"/>
          <w:sz w:val="24"/>
          <w:szCs w:val="24"/>
        </w:rPr>
        <w:t xml:space="preserve">.  </w:t>
      </w:r>
      <w:proofErr w:type="gramStart"/>
      <w:r w:rsidR="005704C5" w:rsidRPr="005D74F3">
        <w:rPr>
          <w:rFonts w:ascii="Arial" w:hAnsi="Arial" w:cs="Arial"/>
          <w:sz w:val="24"/>
          <w:szCs w:val="24"/>
        </w:rPr>
        <w:t xml:space="preserve">A material failure of a </w:t>
      </w:r>
      <w:r w:rsidR="002668FC" w:rsidRPr="005D74F3">
        <w:rPr>
          <w:rFonts w:ascii="Arial" w:hAnsi="Arial" w:cs="Arial"/>
          <w:sz w:val="24"/>
          <w:szCs w:val="24"/>
        </w:rPr>
        <w:t>TEP</w:t>
      </w:r>
      <w:r w:rsidR="005704C5" w:rsidRPr="005D74F3">
        <w:rPr>
          <w:rFonts w:ascii="Arial" w:hAnsi="Arial" w:cs="Arial"/>
          <w:sz w:val="24"/>
          <w:szCs w:val="24"/>
        </w:rPr>
        <w:t xml:space="preserve"> to meet a Government requirement or a combination of significant weaknesses in a </w:t>
      </w:r>
      <w:r w:rsidR="002668FC" w:rsidRPr="005D74F3">
        <w:rPr>
          <w:rFonts w:ascii="Arial" w:hAnsi="Arial" w:cs="Arial"/>
          <w:sz w:val="24"/>
          <w:szCs w:val="24"/>
        </w:rPr>
        <w:t>TEP</w:t>
      </w:r>
      <w:r w:rsidR="005704C5" w:rsidRPr="005D74F3">
        <w:rPr>
          <w:rFonts w:ascii="Arial" w:hAnsi="Arial" w:cs="Arial"/>
          <w:sz w:val="24"/>
          <w:szCs w:val="24"/>
        </w:rPr>
        <w:t xml:space="preserve"> that increases the risk of unsuccessful contract performance to an unacceptable level.</w:t>
      </w:r>
      <w:proofErr w:type="gramEnd"/>
    </w:p>
    <w:p w14:paraId="09160676" w14:textId="77777777" w:rsidR="005704C5" w:rsidRPr="005D74F3" w:rsidRDefault="005704C5" w:rsidP="007A6698">
      <w:pPr>
        <w:rPr>
          <w:rFonts w:ascii="Arial" w:hAnsi="Arial" w:cs="Arial"/>
          <w:sz w:val="24"/>
          <w:szCs w:val="24"/>
        </w:rPr>
      </w:pPr>
      <w:r w:rsidRPr="005D74F3">
        <w:rPr>
          <w:rFonts w:ascii="Arial" w:hAnsi="Arial" w:cs="Arial"/>
          <w:sz w:val="24"/>
          <w:szCs w:val="24"/>
        </w:rPr>
        <w:tab/>
      </w:r>
    </w:p>
    <w:p w14:paraId="09160677" w14:textId="77777777" w:rsidR="005704C5" w:rsidRDefault="006D15A5" w:rsidP="007A6698">
      <w:pPr>
        <w:rPr>
          <w:rFonts w:ascii="Arial" w:hAnsi="Arial" w:cs="Arial"/>
          <w:sz w:val="24"/>
          <w:szCs w:val="24"/>
        </w:rPr>
      </w:pPr>
      <w:r w:rsidRPr="005D74F3">
        <w:rPr>
          <w:rFonts w:ascii="Arial" w:hAnsi="Arial" w:cs="Arial"/>
          <w:sz w:val="24"/>
          <w:szCs w:val="24"/>
        </w:rPr>
        <w:t>3</w:t>
      </w:r>
      <w:r w:rsidR="005704C5" w:rsidRPr="005D74F3">
        <w:rPr>
          <w:rFonts w:ascii="Arial" w:hAnsi="Arial" w:cs="Arial"/>
          <w:sz w:val="24"/>
          <w:szCs w:val="24"/>
        </w:rPr>
        <w:t xml:space="preserve">.  </w:t>
      </w:r>
      <w:r w:rsidR="005704C5" w:rsidRPr="005D74F3">
        <w:rPr>
          <w:rFonts w:ascii="Arial" w:hAnsi="Arial" w:cs="Arial"/>
          <w:sz w:val="24"/>
          <w:szCs w:val="24"/>
          <w:u w:val="single"/>
        </w:rPr>
        <w:t>Strength</w:t>
      </w:r>
      <w:r w:rsidR="005704C5" w:rsidRPr="005D74F3">
        <w:rPr>
          <w:rFonts w:ascii="Arial" w:hAnsi="Arial" w:cs="Arial"/>
          <w:sz w:val="24"/>
          <w:szCs w:val="24"/>
        </w:rPr>
        <w:t xml:space="preserve">.  </w:t>
      </w:r>
      <w:proofErr w:type="gramStart"/>
      <w:r w:rsidR="005704C5" w:rsidRPr="005D74F3">
        <w:rPr>
          <w:rFonts w:ascii="Arial" w:hAnsi="Arial" w:cs="Arial"/>
          <w:sz w:val="24"/>
          <w:szCs w:val="24"/>
        </w:rPr>
        <w:t xml:space="preserve">Any aspect of a </w:t>
      </w:r>
      <w:r w:rsidR="002668FC" w:rsidRPr="005D74F3">
        <w:rPr>
          <w:rFonts w:ascii="Arial" w:hAnsi="Arial" w:cs="Arial"/>
          <w:sz w:val="24"/>
          <w:szCs w:val="24"/>
        </w:rPr>
        <w:t>TEP</w:t>
      </w:r>
      <w:r w:rsidR="005704C5" w:rsidRPr="005D74F3">
        <w:rPr>
          <w:rFonts w:ascii="Arial" w:hAnsi="Arial" w:cs="Arial"/>
          <w:sz w:val="24"/>
          <w:szCs w:val="24"/>
        </w:rPr>
        <w:t xml:space="preserve"> when judged against a stated evaluation criterion, </w:t>
      </w:r>
      <w:r w:rsidR="00B02A02" w:rsidRPr="005D74F3">
        <w:rPr>
          <w:rFonts w:ascii="Arial" w:hAnsi="Arial" w:cs="Arial"/>
          <w:sz w:val="24"/>
          <w:szCs w:val="24"/>
        </w:rPr>
        <w:t xml:space="preserve">which </w:t>
      </w:r>
      <w:r w:rsidR="005704C5" w:rsidRPr="005D74F3">
        <w:rPr>
          <w:rFonts w:ascii="Arial" w:hAnsi="Arial" w:cs="Arial"/>
          <w:sz w:val="24"/>
          <w:szCs w:val="24"/>
        </w:rPr>
        <w:t xml:space="preserve">enhances the merit of the </w:t>
      </w:r>
      <w:r w:rsidR="002668FC" w:rsidRPr="005D74F3">
        <w:rPr>
          <w:rFonts w:ascii="Arial" w:hAnsi="Arial" w:cs="Arial"/>
          <w:sz w:val="24"/>
          <w:szCs w:val="24"/>
        </w:rPr>
        <w:t>TEP</w:t>
      </w:r>
      <w:r w:rsidR="005704C5" w:rsidRPr="005D74F3">
        <w:rPr>
          <w:rFonts w:ascii="Arial" w:hAnsi="Arial" w:cs="Arial"/>
          <w:sz w:val="24"/>
          <w:szCs w:val="24"/>
        </w:rPr>
        <w:t xml:space="preserve"> or increases the probability of successful performance of the contract</w:t>
      </w:r>
      <w:r w:rsidR="00035FFB" w:rsidRPr="005D74F3">
        <w:rPr>
          <w:rFonts w:ascii="Arial" w:hAnsi="Arial" w:cs="Arial"/>
          <w:sz w:val="24"/>
          <w:szCs w:val="24"/>
        </w:rPr>
        <w:t>.</w:t>
      </w:r>
      <w:proofErr w:type="gramEnd"/>
      <w:r w:rsidR="00035FFB" w:rsidRPr="005D74F3">
        <w:rPr>
          <w:rFonts w:ascii="Arial" w:hAnsi="Arial" w:cs="Arial"/>
          <w:sz w:val="24"/>
          <w:szCs w:val="24"/>
        </w:rPr>
        <w:t xml:space="preserve">  </w:t>
      </w:r>
      <w:r w:rsidR="00AB3335" w:rsidRPr="005D74F3">
        <w:rPr>
          <w:rFonts w:ascii="Arial" w:hAnsi="Arial" w:cs="Arial"/>
          <w:sz w:val="24"/>
          <w:szCs w:val="24"/>
        </w:rPr>
        <w:t xml:space="preserve">A </w:t>
      </w:r>
      <w:r w:rsidR="007A6B19" w:rsidRPr="005D74F3">
        <w:rPr>
          <w:rFonts w:ascii="Arial" w:hAnsi="Arial" w:cs="Arial"/>
          <w:sz w:val="24"/>
          <w:szCs w:val="24"/>
        </w:rPr>
        <w:t xml:space="preserve">significant strength appreciably enhances the merit of a </w:t>
      </w:r>
      <w:r w:rsidR="002668FC" w:rsidRPr="005D74F3">
        <w:rPr>
          <w:rFonts w:ascii="Arial" w:hAnsi="Arial" w:cs="Arial"/>
          <w:sz w:val="24"/>
          <w:szCs w:val="24"/>
        </w:rPr>
        <w:t>TEP</w:t>
      </w:r>
      <w:r w:rsidR="007A6B19" w:rsidRPr="005D74F3">
        <w:rPr>
          <w:rFonts w:ascii="Arial" w:hAnsi="Arial" w:cs="Arial"/>
          <w:sz w:val="24"/>
          <w:szCs w:val="24"/>
        </w:rPr>
        <w:t xml:space="preserve"> or appreciably increases the probability of successful contract performance.</w:t>
      </w:r>
    </w:p>
    <w:p w14:paraId="2A19A793" w14:textId="77777777" w:rsidR="0057503E" w:rsidRPr="005D74F3" w:rsidRDefault="0057503E" w:rsidP="007A6698">
      <w:pPr>
        <w:rPr>
          <w:rFonts w:ascii="Arial" w:hAnsi="Arial" w:cs="Arial"/>
          <w:sz w:val="24"/>
          <w:szCs w:val="24"/>
        </w:rPr>
      </w:pPr>
    </w:p>
    <w:p w14:paraId="09160679" w14:textId="77777777" w:rsidR="005704C5" w:rsidRDefault="006D15A5" w:rsidP="007A6698">
      <w:pPr>
        <w:rPr>
          <w:rFonts w:ascii="Arial" w:hAnsi="Arial" w:cs="Arial"/>
          <w:sz w:val="24"/>
          <w:szCs w:val="24"/>
        </w:rPr>
      </w:pPr>
      <w:r w:rsidRPr="005D74F3">
        <w:rPr>
          <w:rFonts w:ascii="Arial" w:hAnsi="Arial" w:cs="Arial"/>
          <w:sz w:val="24"/>
          <w:szCs w:val="24"/>
        </w:rPr>
        <w:t>4</w:t>
      </w:r>
      <w:r w:rsidR="00F45298" w:rsidRPr="005D74F3">
        <w:rPr>
          <w:rFonts w:ascii="Arial" w:hAnsi="Arial" w:cs="Arial"/>
          <w:sz w:val="24"/>
          <w:szCs w:val="24"/>
        </w:rPr>
        <w:t>.</w:t>
      </w:r>
      <w:r w:rsidR="005704C5" w:rsidRPr="005D74F3">
        <w:rPr>
          <w:rFonts w:ascii="Arial" w:hAnsi="Arial" w:cs="Arial"/>
          <w:sz w:val="24"/>
          <w:szCs w:val="24"/>
        </w:rPr>
        <w:t xml:space="preserve">  </w:t>
      </w:r>
      <w:r w:rsidR="005704C5" w:rsidRPr="005D74F3">
        <w:rPr>
          <w:rFonts w:ascii="Arial" w:hAnsi="Arial" w:cs="Arial"/>
          <w:sz w:val="24"/>
          <w:szCs w:val="24"/>
          <w:u w:val="single"/>
        </w:rPr>
        <w:t>Weakness</w:t>
      </w:r>
      <w:r w:rsidR="005704C5" w:rsidRPr="005D74F3">
        <w:rPr>
          <w:rFonts w:ascii="Arial" w:hAnsi="Arial" w:cs="Arial"/>
          <w:sz w:val="24"/>
          <w:szCs w:val="24"/>
        </w:rPr>
        <w:t xml:space="preserve">.  </w:t>
      </w:r>
      <w:proofErr w:type="gramStart"/>
      <w:r w:rsidR="005704C5" w:rsidRPr="005D74F3">
        <w:rPr>
          <w:rFonts w:ascii="Arial" w:hAnsi="Arial" w:cs="Arial"/>
          <w:sz w:val="24"/>
          <w:szCs w:val="24"/>
        </w:rPr>
        <w:t xml:space="preserve">A flaw in the </w:t>
      </w:r>
      <w:r w:rsidR="002668FC" w:rsidRPr="005D74F3">
        <w:rPr>
          <w:rFonts w:ascii="Arial" w:hAnsi="Arial" w:cs="Arial"/>
          <w:sz w:val="24"/>
          <w:szCs w:val="24"/>
        </w:rPr>
        <w:t>TEP</w:t>
      </w:r>
      <w:r w:rsidR="005704C5" w:rsidRPr="005D74F3">
        <w:rPr>
          <w:rFonts w:ascii="Arial" w:hAnsi="Arial" w:cs="Arial"/>
          <w:sz w:val="24"/>
          <w:szCs w:val="24"/>
        </w:rPr>
        <w:t xml:space="preserve"> that increases the risk of unsuccessful contract</w:t>
      </w:r>
      <w:r w:rsidR="006C70B3" w:rsidRPr="005D74F3">
        <w:rPr>
          <w:rFonts w:ascii="Arial" w:hAnsi="Arial" w:cs="Arial"/>
          <w:sz w:val="24"/>
          <w:szCs w:val="24"/>
        </w:rPr>
        <w:t xml:space="preserve"> </w:t>
      </w:r>
      <w:r w:rsidR="005704C5" w:rsidRPr="005D74F3">
        <w:rPr>
          <w:rFonts w:ascii="Arial" w:hAnsi="Arial" w:cs="Arial"/>
          <w:sz w:val="24"/>
          <w:szCs w:val="24"/>
        </w:rPr>
        <w:t>performance.</w:t>
      </w:r>
      <w:proofErr w:type="gramEnd"/>
      <w:r w:rsidR="005704C5" w:rsidRPr="005D74F3">
        <w:rPr>
          <w:rFonts w:ascii="Arial" w:hAnsi="Arial" w:cs="Arial"/>
          <w:sz w:val="24"/>
          <w:szCs w:val="24"/>
        </w:rPr>
        <w:t xml:space="preserve"> </w:t>
      </w:r>
      <w:r w:rsidR="002B7C51" w:rsidRPr="005D74F3">
        <w:rPr>
          <w:rFonts w:ascii="Arial" w:hAnsi="Arial" w:cs="Arial"/>
          <w:sz w:val="24"/>
          <w:szCs w:val="24"/>
        </w:rPr>
        <w:t xml:space="preserve"> </w:t>
      </w:r>
      <w:r w:rsidR="007A6B19" w:rsidRPr="005D74F3">
        <w:rPr>
          <w:rFonts w:ascii="Arial" w:hAnsi="Arial" w:cs="Arial"/>
          <w:sz w:val="24"/>
          <w:szCs w:val="24"/>
        </w:rPr>
        <w:t xml:space="preserve">A significant weakness in a </w:t>
      </w:r>
      <w:r w:rsidR="002668FC" w:rsidRPr="005D74F3">
        <w:rPr>
          <w:rFonts w:ascii="Arial" w:hAnsi="Arial" w:cs="Arial"/>
          <w:sz w:val="24"/>
          <w:szCs w:val="24"/>
        </w:rPr>
        <w:t>TEP</w:t>
      </w:r>
      <w:r w:rsidR="007A6B19" w:rsidRPr="005D74F3">
        <w:rPr>
          <w:rFonts w:ascii="Arial" w:hAnsi="Arial" w:cs="Arial"/>
          <w:sz w:val="24"/>
          <w:szCs w:val="24"/>
        </w:rPr>
        <w:t xml:space="preserve"> is a flaw that appreciably increases the risk of unsuccessful contract performance.</w:t>
      </w:r>
    </w:p>
    <w:p w14:paraId="213EE723" w14:textId="77777777" w:rsidR="00B9137E" w:rsidRDefault="00B9137E" w:rsidP="008163F4">
      <w:pPr>
        <w:ind w:firstLine="720"/>
        <w:rPr>
          <w:rFonts w:ascii="Arial" w:hAnsi="Arial" w:cs="Arial"/>
          <w:sz w:val="24"/>
          <w:szCs w:val="24"/>
        </w:rPr>
      </w:pPr>
    </w:p>
    <w:p w14:paraId="2BD99CF3" w14:textId="77777777" w:rsidR="004D741D" w:rsidRDefault="004D741D" w:rsidP="004D741D">
      <w:pPr>
        <w:rPr>
          <w:rFonts w:ascii="Arial" w:hAnsi="Arial" w:cs="Arial"/>
          <w:sz w:val="24"/>
          <w:szCs w:val="24"/>
        </w:rPr>
      </w:pPr>
      <w:r w:rsidRPr="00220343">
        <w:rPr>
          <w:rFonts w:ascii="Arial" w:hAnsi="Arial" w:cs="Arial"/>
          <w:sz w:val="24"/>
          <w:szCs w:val="24"/>
        </w:rPr>
        <w:t xml:space="preserve">5. </w:t>
      </w:r>
      <w:r w:rsidRPr="00151C8C">
        <w:rPr>
          <w:rFonts w:ascii="Arial" w:hAnsi="Arial" w:cs="Arial"/>
          <w:sz w:val="24"/>
          <w:szCs w:val="24"/>
          <w:u w:val="single"/>
        </w:rPr>
        <w:t>Past Performance Factor Rating</w:t>
      </w:r>
      <w:r w:rsidRPr="00220343">
        <w:rPr>
          <w:rFonts w:ascii="Arial" w:hAnsi="Arial" w:cs="Arial"/>
          <w:sz w:val="24"/>
          <w:szCs w:val="24"/>
        </w:rPr>
        <w:t xml:space="preserve">:  </w:t>
      </w:r>
      <w:r>
        <w:rPr>
          <w:rFonts w:ascii="Arial" w:hAnsi="Arial" w:cs="Arial"/>
          <w:sz w:val="24"/>
          <w:szCs w:val="24"/>
        </w:rPr>
        <w:t xml:space="preserve">The Past Performance Factor rating shall be expressed as a numerical score.  Offerors may receive a maximum possible score of ten (10) points in past performance based on the Quality Assurance Surveillance Plan (QASP) Performance Based Assessments (PBSA), a maximum possible score of </w:t>
      </w:r>
      <w:proofErr w:type="gramStart"/>
      <w:r>
        <w:rPr>
          <w:rFonts w:ascii="Arial" w:hAnsi="Arial" w:cs="Arial"/>
          <w:sz w:val="24"/>
          <w:szCs w:val="24"/>
        </w:rPr>
        <w:t>five  points</w:t>
      </w:r>
      <w:proofErr w:type="gramEnd"/>
      <w:r>
        <w:rPr>
          <w:rFonts w:ascii="Arial" w:hAnsi="Arial" w:cs="Arial"/>
          <w:sz w:val="24"/>
          <w:szCs w:val="24"/>
        </w:rPr>
        <w:t xml:space="preserve"> in past performance in achieving small business participation goals, and a maximum possible score of five points in past performance for maintaining or exceeding its Veterans employment percentage of Veterans employed, for a total maximum possible score of 20 points. Less than </w:t>
      </w:r>
      <w:proofErr w:type="gramStart"/>
      <w:r>
        <w:rPr>
          <w:rFonts w:ascii="Arial" w:hAnsi="Arial" w:cs="Arial"/>
          <w:sz w:val="24"/>
          <w:szCs w:val="24"/>
        </w:rPr>
        <w:t>six  months</w:t>
      </w:r>
      <w:proofErr w:type="gramEnd"/>
      <w:r>
        <w:rPr>
          <w:rFonts w:ascii="Arial" w:hAnsi="Arial" w:cs="Arial"/>
          <w:sz w:val="24"/>
          <w:szCs w:val="24"/>
        </w:rPr>
        <w:t xml:space="preserve"> of performance history under T4NG equates to a neutral rating having no positive or negative evaluation significance.</w:t>
      </w:r>
    </w:p>
    <w:p w14:paraId="5666CE66" w14:textId="77777777" w:rsidR="004D741D" w:rsidRDefault="004D741D" w:rsidP="004D741D">
      <w:pPr>
        <w:ind w:firstLine="720"/>
        <w:rPr>
          <w:rFonts w:ascii="Arial" w:hAnsi="Arial" w:cs="Arial"/>
          <w:sz w:val="24"/>
          <w:szCs w:val="24"/>
        </w:rPr>
      </w:pPr>
    </w:p>
    <w:p w14:paraId="4108FAC4" w14:textId="77777777" w:rsidR="004D741D" w:rsidRPr="00151C8C" w:rsidRDefault="004D741D" w:rsidP="004D741D">
      <w:pPr>
        <w:ind w:firstLine="720"/>
        <w:rPr>
          <w:rFonts w:ascii="Arial" w:hAnsi="Arial" w:cs="Arial"/>
          <w:sz w:val="24"/>
          <w:szCs w:val="24"/>
        </w:rPr>
      </w:pPr>
      <w:proofErr w:type="gramStart"/>
      <w:r>
        <w:rPr>
          <w:rFonts w:ascii="Arial" w:hAnsi="Arial" w:cs="Arial"/>
          <w:sz w:val="24"/>
          <w:szCs w:val="24"/>
        </w:rPr>
        <w:t>a. QASP</w:t>
      </w:r>
      <w:proofErr w:type="gramEnd"/>
      <w:r>
        <w:rPr>
          <w:rFonts w:ascii="Arial" w:hAnsi="Arial" w:cs="Arial"/>
          <w:sz w:val="24"/>
          <w:szCs w:val="24"/>
        </w:rPr>
        <w:t xml:space="preserve"> PBSAs are completed in accordance with the QASP for each individual task order within the Acquisition Task Order Management System (ATOMS).  For the below PBSA metric categories, the rating scores for all PBSAs received for all awarded task orders (cumulative from date of award) are averaged for an overall rating score in each category:</w:t>
      </w:r>
    </w:p>
    <w:p w14:paraId="108917A2" w14:textId="77777777" w:rsidR="004D741D" w:rsidRPr="00151C8C" w:rsidRDefault="004D741D" w:rsidP="004D741D">
      <w:pPr>
        <w:ind w:firstLine="720"/>
        <w:rPr>
          <w:rFonts w:ascii="Arial" w:hAnsi="Arial" w:cs="Arial"/>
          <w:sz w:val="24"/>
          <w:szCs w:val="24"/>
        </w:rPr>
      </w:pPr>
    </w:p>
    <w:p w14:paraId="765C60F0" w14:textId="77777777" w:rsidR="004D741D" w:rsidRPr="00151C8C" w:rsidRDefault="004D741D" w:rsidP="004D741D">
      <w:pPr>
        <w:pStyle w:val="ListParagraph"/>
        <w:numPr>
          <w:ilvl w:val="0"/>
          <w:numId w:val="4"/>
        </w:numPr>
        <w:contextualSpacing/>
        <w:rPr>
          <w:rFonts w:ascii="Arial" w:hAnsi="Arial" w:cs="Arial"/>
          <w:sz w:val="24"/>
          <w:szCs w:val="24"/>
        </w:rPr>
      </w:pPr>
      <w:r w:rsidRPr="00151C8C">
        <w:rPr>
          <w:rFonts w:ascii="Arial" w:hAnsi="Arial" w:cs="Arial"/>
          <w:sz w:val="24"/>
          <w:szCs w:val="24"/>
        </w:rPr>
        <w:t>Technical/Quality of Product or Service</w:t>
      </w:r>
    </w:p>
    <w:p w14:paraId="50FFD524" w14:textId="77777777" w:rsidR="004D741D" w:rsidRPr="00151C8C" w:rsidRDefault="004D741D" w:rsidP="004D741D">
      <w:pPr>
        <w:pStyle w:val="ListParagraph"/>
        <w:numPr>
          <w:ilvl w:val="0"/>
          <w:numId w:val="4"/>
        </w:numPr>
        <w:contextualSpacing/>
        <w:rPr>
          <w:rFonts w:ascii="Arial" w:hAnsi="Arial" w:cs="Arial"/>
          <w:sz w:val="24"/>
          <w:szCs w:val="24"/>
        </w:rPr>
      </w:pPr>
      <w:r w:rsidRPr="00151C8C">
        <w:rPr>
          <w:rFonts w:ascii="Arial" w:hAnsi="Arial" w:cs="Arial"/>
          <w:sz w:val="24"/>
          <w:szCs w:val="24"/>
        </w:rPr>
        <w:t>Project Milestones and Schedule</w:t>
      </w:r>
    </w:p>
    <w:p w14:paraId="01A0ACF5" w14:textId="77777777" w:rsidR="004D741D" w:rsidRPr="00151C8C" w:rsidRDefault="004D741D" w:rsidP="004D741D">
      <w:pPr>
        <w:pStyle w:val="ListParagraph"/>
        <w:numPr>
          <w:ilvl w:val="0"/>
          <w:numId w:val="4"/>
        </w:numPr>
        <w:contextualSpacing/>
        <w:rPr>
          <w:rFonts w:ascii="Arial" w:hAnsi="Arial" w:cs="Arial"/>
          <w:sz w:val="24"/>
          <w:szCs w:val="24"/>
        </w:rPr>
      </w:pPr>
      <w:r w:rsidRPr="00151C8C">
        <w:rPr>
          <w:rFonts w:ascii="Arial" w:hAnsi="Arial" w:cs="Arial"/>
          <w:sz w:val="24"/>
          <w:szCs w:val="24"/>
        </w:rPr>
        <w:t>Cost and Staffing</w:t>
      </w:r>
    </w:p>
    <w:p w14:paraId="0C17F58B" w14:textId="77777777" w:rsidR="004D741D" w:rsidRPr="00151C8C" w:rsidRDefault="004D741D" w:rsidP="004D741D">
      <w:pPr>
        <w:pStyle w:val="ListParagraph"/>
        <w:numPr>
          <w:ilvl w:val="0"/>
          <w:numId w:val="4"/>
        </w:numPr>
        <w:contextualSpacing/>
        <w:rPr>
          <w:rFonts w:ascii="Arial" w:hAnsi="Arial" w:cs="Arial"/>
          <w:sz w:val="24"/>
          <w:szCs w:val="24"/>
        </w:rPr>
      </w:pPr>
      <w:r w:rsidRPr="00151C8C">
        <w:rPr>
          <w:rFonts w:ascii="Arial" w:hAnsi="Arial" w:cs="Arial"/>
          <w:sz w:val="24"/>
          <w:szCs w:val="24"/>
        </w:rPr>
        <w:t xml:space="preserve">Management </w:t>
      </w:r>
    </w:p>
    <w:p w14:paraId="0E33945E" w14:textId="77777777" w:rsidR="004D741D" w:rsidRDefault="004D741D" w:rsidP="004D741D">
      <w:pPr>
        <w:ind w:firstLine="720"/>
        <w:rPr>
          <w:rFonts w:ascii="Arial" w:hAnsi="Arial" w:cs="Arial"/>
          <w:sz w:val="24"/>
          <w:szCs w:val="24"/>
        </w:rPr>
      </w:pPr>
    </w:p>
    <w:p w14:paraId="6BCF81F8" w14:textId="77777777" w:rsidR="004D741D" w:rsidRDefault="004D741D" w:rsidP="004D741D">
      <w:pPr>
        <w:rPr>
          <w:rFonts w:ascii="Arial" w:hAnsi="Arial" w:cs="Arial"/>
          <w:sz w:val="24"/>
          <w:szCs w:val="24"/>
        </w:rPr>
      </w:pPr>
      <w:r>
        <w:rPr>
          <w:rFonts w:ascii="Arial" w:hAnsi="Arial" w:cs="Arial"/>
          <w:sz w:val="24"/>
          <w:szCs w:val="24"/>
        </w:rPr>
        <w:t>All PBSAs are counted equally (no weighting).  The four PBSA metric category scores are then added and averaged, then multiplied by two to calculate one past performance composite score (Maximum composite score is 10).</w:t>
      </w:r>
    </w:p>
    <w:p w14:paraId="12BA08E9" w14:textId="77777777" w:rsidR="004D741D" w:rsidRDefault="004D741D" w:rsidP="004D741D">
      <w:pPr>
        <w:ind w:firstLine="720"/>
        <w:rPr>
          <w:rFonts w:ascii="Arial" w:hAnsi="Arial" w:cs="Arial"/>
          <w:sz w:val="24"/>
          <w:szCs w:val="24"/>
        </w:rPr>
      </w:pPr>
    </w:p>
    <w:p w14:paraId="05F48D78" w14:textId="77777777" w:rsidR="004D741D" w:rsidRDefault="004D741D" w:rsidP="004D741D">
      <w:pPr>
        <w:ind w:firstLine="720"/>
        <w:rPr>
          <w:rFonts w:ascii="Arial" w:hAnsi="Arial" w:cs="Arial"/>
          <w:sz w:val="24"/>
          <w:szCs w:val="24"/>
        </w:rPr>
      </w:pPr>
      <w:r>
        <w:rPr>
          <w:rFonts w:ascii="Arial" w:hAnsi="Arial" w:cs="Arial"/>
          <w:sz w:val="24"/>
          <w:szCs w:val="24"/>
        </w:rPr>
        <w:t xml:space="preserve">b.  In accordance with H.4, the efforts and results in achieving the small business SB participation percentages, will be considered by the CO in evaluation of prime contractor past performance on future task order awards.  In accordance with H.4, the monitoring of contractor performance specifically as it relates to small business </w:t>
      </w:r>
      <w:r>
        <w:rPr>
          <w:rFonts w:ascii="Arial" w:hAnsi="Arial" w:cs="Arial"/>
          <w:sz w:val="24"/>
          <w:szCs w:val="24"/>
        </w:rPr>
        <w:lastRenderedPageBreak/>
        <w:t>participation</w:t>
      </w:r>
      <w:proofErr w:type="gramStart"/>
      <w:r>
        <w:rPr>
          <w:rFonts w:ascii="Arial" w:hAnsi="Arial" w:cs="Arial"/>
          <w:sz w:val="24"/>
          <w:szCs w:val="24"/>
        </w:rPr>
        <w:t>  percentages</w:t>
      </w:r>
      <w:proofErr w:type="gramEnd"/>
      <w:r>
        <w:rPr>
          <w:rFonts w:ascii="Arial" w:hAnsi="Arial" w:cs="Arial"/>
          <w:sz w:val="24"/>
          <w:szCs w:val="24"/>
        </w:rPr>
        <w:t xml:space="preserve"> shall be reviewed by the Small Business Participation Report, Attachment 10, submitted quarterly in ATOMS.</w:t>
      </w:r>
    </w:p>
    <w:p w14:paraId="11E3D843" w14:textId="77777777" w:rsidR="004D741D" w:rsidRDefault="004D741D" w:rsidP="004D741D">
      <w:pPr>
        <w:ind w:firstLine="720"/>
        <w:rPr>
          <w:rFonts w:ascii="Arial" w:hAnsi="Arial" w:cs="Arial"/>
          <w:sz w:val="24"/>
          <w:szCs w:val="24"/>
        </w:rPr>
      </w:pPr>
    </w:p>
    <w:p w14:paraId="6CEC477F" w14:textId="77777777" w:rsidR="004D741D" w:rsidRDefault="004D741D" w:rsidP="004D741D">
      <w:pPr>
        <w:rPr>
          <w:rFonts w:ascii="Arial" w:hAnsi="Arial" w:cs="Arial"/>
          <w:sz w:val="24"/>
          <w:szCs w:val="24"/>
        </w:rPr>
      </w:pPr>
      <w:r>
        <w:rPr>
          <w:rFonts w:ascii="Arial" w:hAnsi="Arial" w:cs="Arial"/>
          <w:sz w:val="24"/>
          <w:szCs w:val="24"/>
        </w:rPr>
        <w:t xml:space="preserve">A maximum score of </w:t>
      </w:r>
      <w:proofErr w:type="gramStart"/>
      <w:r>
        <w:rPr>
          <w:rFonts w:ascii="Arial" w:hAnsi="Arial" w:cs="Arial"/>
          <w:sz w:val="24"/>
          <w:szCs w:val="24"/>
        </w:rPr>
        <w:t>five  will</w:t>
      </w:r>
      <w:proofErr w:type="gramEnd"/>
      <w:r>
        <w:rPr>
          <w:rFonts w:ascii="Arial" w:hAnsi="Arial" w:cs="Arial"/>
          <w:sz w:val="24"/>
          <w:szCs w:val="24"/>
        </w:rPr>
        <w:t xml:space="preserve"> be determined based on whether SB participation percentages have been met in the five small business categories below:  </w:t>
      </w:r>
    </w:p>
    <w:p w14:paraId="3F7FC614" w14:textId="77777777" w:rsidR="004D741D" w:rsidRDefault="004D741D" w:rsidP="004D741D">
      <w:pPr>
        <w:ind w:firstLine="720"/>
        <w:rPr>
          <w:rFonts w:ascii="Arial" w:hAnsi="Arial" w:cs="Arial"/>
          <w:sz w:val="24"/>
          <w:szCs w:val="24"/>
        </w:rPr>
      </w:pPr>
    </w:p>
    <w:p w14:paraId="23DEB92C" w14:textId="77777777" w:rsidR="004D741D" w:rsidRDefault="004D741D" w:rsidP="004D741D">
      <w:pPr>
        <w:pStyle w:val="ListParagraph"/>
        <w:numPr>
          <w:ilvl w:val="0"/>
          <w:numId w:val="5"/>
        </w:numPr>
        <w:contextualSpacing/>
        <w:rPr>
          <w:rFonts w:ascii="Arial" w:hAnsi="Arial" w:cs="Arial"/>
          <w:sz w:val="24"/>
          <w:szCs w:val="24"/>
        </w:rPr>
      </w:pPr>
      <w:r>
        <w:rPr>
          <w:rFonts w:ascii="Arial" w:hAnsi="Arial" w:cs="Arial"/>
        </w:rPr>
        <w:t>SDVOSB</w:t>
      </w:r>
    </w:p>
    <w:p w14:paraId="32728089" w14:textId="77777777" w:rsidR="004D741D" w:rsidRDefault="004D741D" w:rsidP="004D741D">
      <w:pPr>
        <w:pStyle w:val="ListParagraph"/>
        <w:numPr>
          <w:ilvl w:val="0"/>
          <w:numId w:val="5"/>
        </w:numPr>
        <w:contextualSpacing/>
        <w:rPr>
          <w:rFonts w:ascii="Arial" w:hAnsi="Arial" w:cs="Arial"/>
          <w:sz w:val="20"/>
        </w:rPr>
      </w:pPr>
      <w:r>
        <w:rPr>
          <w:rFonts w:ascii="Arial" w:hAnsi="Arial" w:cs="Arial"/>
        </w:rPr>
        <w:t>VOSB</w:t>
      </w:r>
    </w:p>
    <w:p w14:paraId="6DB9E068" w14:textId="77777777" w:rsidR="004D741D" w:rsidRDefault="004D741D" w:rsidP="004D741D">
      <w:pPr>
        <w:pStyle w:val="ListParagraph"/>
        <w:numPr>
          <w:ilvl w:val="0"/>
          <w:numId w:val="5"/>
        </w:numPr>
        <w:contextualSpacing/>
        <w:rPr>
          <w:rFonts w:ascii="Arial" w:hAnsi="Arial" w:cs="Arial"/>
          <w:szCs w:val="22"/>
        </w:rPr>
      </w:pPr>
      <w:r>
        <w:rPr>
          <w:rFonts w:ascii="Arial" w:hAnsi="Arial" w:cs="Arial"/>
        </w:rPr>
        <w:t>WOSB</w:t>
      </w:r>
    </w:p>
    <w:p w14:paraId="0EE2F16B" w14:textId="77777777" w:rsidR="004D741D" w:rsidRDefault="004D741D" w:rsidP="004D741D">
      <w:pPr>
        <w:pStyle w:val="ListParagraph"/>
        <w:numPr>
          <w:ilvl w:val="0"/>
          <w:numId w:val="5"/>
        </w:numPr>
        <w:contextualSpacing/>
        <w:rPr>
          <w:rFonts w:ascii="Arial" w:hAnsi="Arial" w:cs="Arial"/>
        </w:rPr>
      </w:pPr>
      <w:r>
        <w:rPr>
          <w:rFonts w:ascii="Arial" w:hAnsi="Arial" w:cs="Arial"/>
        </w:rPr>
        <w:t>HUBZONE</w:t>
      </w:r>
    </w:p>
    <w:p w14:paraId="33543E1C" w14:textId="77777777" w:rsidR="004D741D" w:rsidRDefault="004D741D" w:rsidP="004D741D">
      <w:pPr>
        <w:pStyle w:val="ListParagraph"/>
        <w:numPr>
          <w:ilvl w:val="0"/>
          <w:numId w:val="5"/>
        </w:numPr>
        <w:contextualSpacing/>
        <w:rPr>
          <w:rFonts w:ascii="Arial" w:hAnsi="Arial" w:cs="Arial"/>
        </w:rPr>
      </w:pPr>
      <w:r>
        <w:rPr>
          <w:rFonts w:ascii="Arial" w:hAnsi="Arial" w:cs="Arial"/>
        </w:rPr>
        <w:t>SDB</w:t>
      </w:r>
    </w:p>
    <w:p w14:paraId="41DF8067" w14:textId="77777777" w:rsidR="004D741D" w:rsidRDefault="004D741D" w:rsidP="004D741D">
      <w:pPr>
        <w:ind w:firstLine="720"/>
        <w:rPr>
          <w:rFonts w:ascii="Arial" w:hAnsi="Arial" w:cs="Arial"/>
          <w:sz w:val="24"/>
          <w:szCs w:val="24"/>
        </w:rPr>
      </w:pPr>
    </w:p>
    <w:p w14:paraId="364DCD27" w14:textId="77777777" w:rsidR="004D741D" w:rsidRDefault="004D741D" w:rsidP="004D741D">
      <w:pPr>
        <w:rPr>
          <w:rFonts w:ascii="Arial" w:hAnsi="Arial" w:cs="Arial"/>
          <w:sz w:val="24"/>
          <w:szCs w:val="24"/>
        </w:rPr>
      </w:pPr>
      <w:r>
        <w:rPr>
          <w:rFonts w:ascii="Arial" w:hAnsi="Arial" w:cs="Arial"/>
          <w:sz w:val="24"/>
          <w:szCs w:val="24"/>
        </w:rPr>
        <w:t>The rating score is determined by assigning a score of 1 if the SB goal is met and assigning a score of 0 if it is not met for a maximum score of five.</w:t>
      </w:r>
    </w:p>
    <w:p w14:paraId="61C433EC" w14:textId="77777777" w:rsidR="004D741D" w:rsidRDefault="004D741D" w:rsidP="004D741D">
      <w:pPr>
        <w:rPr>
          <w:rFonts w:ascii="Arial" w:hAnsi="Arial" w:cs="Arial"/>
          <w:sz w:val="24"/>
          <w:szCs w:val="24"/>
        </w:rPr>
      </w:pPr>
    </w:p>
    <w:p w14:paraId="3F08CE02" w14:textId="77777777" w:rsidR="004D741D" w:rsidRDefault="004D741D" w:rsidP="004D741D">
      <w:pPr>
        <w:ind w:firstLine="720"/>
        <w:rPr>
          <w:rFonts w:ascii="Arial" w:hAnsi="Arial" w:cs="Arial"/>
          <w:sz w:val="24"/>
          <w:szCs w:val="24"/>
        </w:rPr>
      </w:pPr>
      <w:r>
        <w:rPr>
          <w:rFonts w:ascii="Arial" w:hAnsi="Arial" w:cs="Arial"/>
          <w:sz w:val="24"/>
          <w:szCs w:val="24"/>
        </w:rPr>
        <w:t>c.  In accordance with H.5, the efforts and results in maintaining or exceeding the Veterans employment numbers, will be considered by the CO in evaluation of prime contractor past performance on future task order awards.  In accordance with H.5, the monitoring of contractor performance specifically as it relates to the Veterans Employment percentage shall be reviewed by the Veterans Employment Report, Attachment 11, submitted quarterly in ATOMS.</w:t>
      </w:r>
    </w:p>
    <w:p w14:paraId="4FD4046F" w14:textId="77777777" w:rsidR="004D741D" w:rsidRDefault="004D741D" w:rsidP="004D741D">
      <w:pPr>
        <w:ind w:firstLine="720"/>
        <w:rPr>
          <w:rFonts w:ascii="Arial" w:hAnsi="Arial" w:cs="Arial"/>
          <w:sz w:val="24"/>
          <w:szCs w:val="24"/>
        </w:rPr>
      </w:pPr>
    </w:p>
    <w:p w14:paraId="13BAEAC5" w14:textId="77777777" w:rsidR="004D741D" w:rsidRDefault="004D741D" w:rsidP="004D741D">
      <w:pPr>
        <w:rPr>
          <w:rFonts w:ascii="Arial" w:hAnsi="Arial" w:cs="Arial"/>
          <w:sz w:val="24"/>
          <w:szCs w:val="24"/>
        </w:rPr>
      </w:pPr>
      <w:r>
        <w:rPr>
          <w:rFonts w:ascii="Arial" w:hAnsi="Arial" w:cs="Arial"/>
          <w:sz w:val="24"/>
          <w:szCs w:val="24"/>
        </w:rPr>
        <w:t>The rating score is determined by assigning a score of one if the percentage of current Veterans employed has been maintained.  An additional point will be assigned for each full percentage point exceeding the percentage of current Veterans employed set forth in H.5 of the contract up to a maximum of four additional points.</w:t>
      </w:r>
    </w:p>
    <w:p w14:paraId="6DFA0689" w14:textId="77777777" w:rsidR="004D741D" w:rsidRDefault="004D741D" w:rsidP="00BF55DA">
      <w:pPr>
        <w:rPr>
          <w:rFonts w:ascii="Arial" w:hAnsi="Arial" w:cs="Arial"/>
          <w:sz w:val="24"/>
          <w:szCs w:val="24"/>
        </w:rPr>
      </w:pPr>
    </w:p>
    <w:p w14:paraId="034D3A9C" w14:textId="6BE32078" w:rsidR="00B9137E" w:rsidRDefault="00BF55DA" w:rsidP="00BF55DA">
      <w:pPr>
        <w:rPr>
          <w:rFonts w:ascii="Arial" w:hAnsi="Arial" w:cs="Arial"/>
          <w:sz w:val="24"/>
          <w:szCs w:val="24"/>
        </w:rPr>
      </w:pPr>
      <w:r>
        <w:rPr>
          <w:rFonts w:ascii="Arial" w:hAnsi="Arial" w:cs="Arial"/>
          <w:sz w:val="24"/>
          <w:szCs w:val="24"/>
        </w:rPr>
        <w:t>Approved:</w:t>
      </w:r>
    </w:p>
    <w:p w14:paraId="79A93855" w14:textId="77777777" w:rsidR="00BF55DA" w:rsidRDefault="00BF55DA" w:rsidP="00BF55DA">
      <w:pPr>
        <w:rPr>
          <w:rFonts w:ascii="Arial" w:hAnsi="Arial" w:cs="Arial"/>
          <w:sz w:val="24"/>
          <w:szCs w:val="24"/>
        </w:rPr>
      </w:pPr>
    </w:p>
    <w:p w14:paraId="036184B9" w14:textId="77777777" w:rsidR="00BF55DA" w:rsidRDefault="00BF55DA" w:rsidP="00BF55DA">
      <w:pPr>
        <w:rPr>
          <w:rFonts w:ascii="Arial" w:hAnsi="Arial" w:cs="Arial"/>
          <w:sz w:val="24"/>
          <w:szCs w:val="24"/>
        </w:rPr>
      </w:pPr>
    </w:p>
    <w:p w14:paraId="7F5D881C" w14:textId="77777777" w:rsidR="00CA226F" w:rsidRDefault="00CA226F" w:rsidP="00BF55DA">
      <w:pPr>
        <w:rPr>
          <w:rFonts w:ascii="Arial" w:hAnsi="Arial" w:cs="Arial"/>
          <w:sz w:val="24"/>
          <w:szCs w:val="24"/>
        </w:rPr>
      </w:pPr>
    </w:p>
    <w:p w14:paraId="423B87F1" w14:textId="77777777" w:rsidR="00CA226F" w:rsidRDefault="00CA226F" w:rsidP="00BF55DA">
      <w:pPr>
        <w:rPr>
          <w:rFonts w:ascii="Arial" w:hAnsi="Arial" w:cs="Arial"/>
          <w:sz w:val="24"/>
          <w:szCs w:val="24"/>
        </w:rPr>
      </w:pPr>
    </w:p>
    <w:p w14:paraId="4F2D5AB0" w14:textId="4963590D" w:rsidR="00BF55DA" w:rsidRDefault="00BF55DA" w:rsidP="00BF55DA">
      <w:pPr>
        <w:rPr>
          <w:rFonts w:ascii="Arial" w:hAnsi="Arial" w:cs="Arial"/>
          <w:sz w:val="24"/>
          <w:szCs w:val="24"/>
        </w:rPr>
      </w:pP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p w14:paraId="679C7043" w14:textId="7DADDC39" w:rsidR="00BF55DA" w:rsidRDefault="00BE1BEC" w:rsidP="00BF55DA">
      <w:pPr>
        <w:rPr>
          <w:rFonts w:ascii="Arial" w:hAnsi="Arial" w:cs="Arial"/>
          <w:sz w:val="24"/>
          <w:szCs w:val="24"/>
        </w:rPr>
      </w:pPr>
      <w:r>
        <w:rPr>
          <w:rFonts w:ascii="Arial" w:hAnsi="Arial" w:cs="Arial"/>
          <w:sz w:val="24"/>
          <w:szCs w:val="24"/>
        </w:rPr>
        <w:t>Anne Marie Vasconcelos</w:t>
      </w:r>
    </w:p>
    <w:p w14:paraId="091606A8" w14:textId="28383F17" w:rsidR="00035422" w:rsidRPr="005D74F3" w:rsidRDefault="00BF55DA" w:rsidP="00083C8E">
      <w:pPr>
        <w:rPr>
          <w:rFonts w:ascii="Arial" w:hAnsi="Arial" w:cs="Arial"/>
          <w:sz w:val="24"/>
          <w:szCs w:val="24"/>
        </w:rPr>
      </w:pPr>
      <w:r>
        <w:rPr>
          <w:rFonts w:ascii="Arial" w:hAnsi="Arial" w:cs="Arial"/>
          <w:sz w:val="24"/>
          <w:szCs w:val="24"/>
        </w:rPr>
        <w:t>Selection Authority</w:t>
      </w:r>
    </w:p>
    <w:sectPr w:rsidR="00035422" w:rsidRPr="005D74F3" w:rsidSect="004F1627">
      <w:headerReference w:type="even" r:id="rId11"/>
      <w:headerReference w:type="default" r:id="rId12"/>
      <w:footerReference w:type="default" r:id="rId13"/>
      <w:footerReference w:type="first" r:id="rId14"/>
      <w:endnotePr>
        <w:numFmt w:val="decimal"/>
      </w:endnotePr>
      <w:pgSz w:w="12240" w:h="15840"/>
      <w:pgMar w:top="1440" w:right="1440" w:bottom="1440" w:left="1440" w:header="720" w:footer="720"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BB43FF" w14:textId="77777777" w:rsidR="0049174B" w:rsidRDefault="0049174B" w:rsidP="00822323">
      <w:r>
        <w:separator/>
      </w:r>
    </w:p>
  </w:endnote>
  <w:endnote w:type="continuationSeparator" w:id="0">
    <w:p w14:paraId="7D8DE764" w14:textId="77777777" w:rsidR="0049174B" w:rsidRDefault="0049174B" w:rsidP="00822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Cs w:val="22"/>
      </w:rPr>
      <w:id w:val="6692657"/>
      <w:docPartObj>
        <w:docPartGallery w:val="Page Numbers (Bottom of Page)"/>
        <w:docPartUnique/>
      </w:docPartObj>
    </w:sdtPr>
    <w:sdtEndPr>
      <w:rPr>
        <w:szCs w:val="20"/>
      </w:rPr>
    </w:sdtEndPr>
    <w:sdtContent>
      <w:p w14:paraId="123F9043" w14:textId="77777777" w:rsidR="00854A0E" w:rsidRPr="00B9137E" w:rsidRDefault="00854A0E" w:rsidP="005A1B2E">
        <w:pPr>
          <w:pStyle w:val="Footer"/>
          <w:jc w:val="center"/>
          <w:rPr>
            <w:szCs w:val="22"/>
          </w:rPr>
        </w:pPr>
      </w:p>
      <w:p w14:paraId="1EA42509" w14:textId="77777777" w:rsidR="00854A0E" w:rsidRPr="00B9137E" w:rsidRDefault="00854A0E" w:rsidP="005A1B2E">
        <w:pPr>
          <w:pStyle w:val="Footer"/>
          <w:jc w:val="center"/>
          <w:rPr>
            <w:szCs w:val="22"/>
          </w:rPr>
        </w:pPr>
      </w:p>
      <w:p w14:paraId="54298755" w14:textId="6297D8F4" w:rsidR="00B9137E" w:rsidRPr="00B9137E" w:rsidRDefault="00982C83" w:rsidP="005A1B2E">
        <w:pPr>
          <w:pStyle w:val="Footer"/>
          <w:jc w:val="center"/>
          <w:rPr>
            <w:rFonts w:ascii="Arial" w:hAnsi="Arial" w:cs="Arial"/>
            <w:szCs w:val="22"/>
          </w:rPr>
        </w:pPr>
        <w:r w:rsidRPr="00B9137E">
          <w:rPr>
            <w:rFonts w:ascii="Arial" w:hAnsi="Arial" w:cs="Arial"/>
            <w:szCs w:val="22"/>
          </w:rPr>
          <w:fldChar w:fldCharType="begin"/>
        </w:r>
        <w:r w:rsidRPr="00B9137E">
          <w:rPr>
            <w:rFonts w:ascii="Arial" w:hAnsi="Arial" w:cs="Arial"/>
            <w:szCs w:val="22"/>
          </w:rPr>
          <w:instrText xml:space="preserve"> PAGE   \* MERGEFORMAT </w:instrText>
        </w:r>
        <w:r w:rsidRPr="00B9137E">
          <w:rPr>
            <w:rFonts w:ascii="Arial" w:hAnsi="Arial" w:cs="Arial"/>
            <w:szCs w:val="22"/>
          </w:rPr>
          <w:fldChar w:fldCharType="separate"/>
        </w:r>
        <w:r w:rsidR="00D85875">
          <w:rPr>
            <w:rFonts w:ascii="Arial" w:hAnsi="Arial" w:cs="Arial"/>
            <w:noProof/>
            <w:szCs w:val="22"/>
          </w:rPr>
          <w:t>3</w:t>
        </w:r>
        <w:r w:rsidRPr="00B9137E">
          <w:rPr>
            <w:rFonts w:ascii="Arial" w:hAnsi="Arial" w:cs="Arial"/>
            <w:szCs w:val="22"/>
          </w:rPr>
          <w:fldChar w:fldCharType="end"/>
        </w:r>
        <w:r w:rsidR="00CA226F">
          <w:rPr>
            <w:rFonts w:ascii="Arial" w:hAnsi="Arial" w:cs="Arial"/>
            <w:szCs w:val="22"/>
          </w:rPr>
          <w:t xml:space="preserve"> of </w:t>
        </w:r>
        <w:r w:rsidR="009F76B7">
          <w:rPr>
            <w:rFonts w:ascii="Arial" w:hAnsi="Arial" w:cs="Arial"/>
            <w:szCs w:val="22"/>
          </w:rPr>
          <w:t>6</w:t>
        </w:r>
      </w:p>
      <w:p w14:paraId="34DE6E73" w14:textId="77777777" w:rsidR="00B9137E" w:rsidRPr="00B9137E" w:rsidRDefault="00B9137E" w:rsidP="005A1B2E">
        <w:pPr>
          <w:pStyle w:val="Footer"/>
          <w:jc w:val="center"/>
          <w:rPr>
            <w:rFonts w:ascii="Arial" w:hAnsi="Arial" w:cs="Arial"/>
            <w:szCs w:val="22"/>
          </w:rPr>
        </w:pPr>
      </w:p>
      <w:p w14:paraId="54400146" w14:textId="77777777" w:rsidR="00B9137E" w:rsidRPr="00B9137E" w:rsidRDefault="00B9137E" w:rsidP="005A1B2E">
        <w:pPr>
          <w:pStyle w:val="Footer"/>
          <w:jc w:val="center"/>
          <w:rPr>
            <w:rFonts w:ascii="Arial" w:hAnsi="Arial" w:cs="Arial"/>
            <w:szCs w:val="22"/>
          </w:rPr>
        </w:pPr>
        <w:r w:rsidRPr="00B9137E">
          <w:rPr>
            <w:rFonts w:ascii="Arial" w:hAnsi="Arial" w:cs="Arial"/>
            <w:szCs w:val="22"/>
          </w:rPr>
          <w:t>FOR OFFICIAL USE ONLY</w:t>
        </w:r>
      </w:p>
      <w:p w14:paraId="091606B2" w14:textId="139E3D05" w:rsidR="00627D78" w:rsidRDefault="00B9137E" w:rsidP="005A1B2E">
        <w:pPr>
          <w:pStyle w:val="Footer"/>
          <w:jc w:val="center"/>
        </w:pPr>
        <w:r w:rsidRPr="00B9137E">
          <w:rPr>
            <w:rFonts w:ascii="Arial" w:hAnsi="Arial" w:cs="Arial"/>
            <w:szCs w:val="22"/>
          </w:rPr>
          <w:t>COMPETITION SENSITIVE</w:t>
        </w:r>
        <w:r w:rsidR="00627D78">
          <w:rPr>
            <w:rFonts w:ascii="Arial" w:hAnsi="Arial" w:cs="Arial"/>
            <w:sz w:val="24"/>
            <w:szCs w:val="24"/>
          </w:rPr>
          <w:t xml:space="preserve">       </w:t>
        </w:r>
      </w:p>
    </w:sdtContent>
  </w:sdt>
  <w:p w14:paraId="091606B3" w14:textId="77777777" w:rsidR="00627D78" w:rsidRDefault="00627D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92675"/>
      <w:docPartObj>
        <w:docPartGallery w:val="Page Numbers (Bottom of Page)"/>
        <w:docPartUnique/>
      </w:docPartObj>
    </w:sdtPr>
    <w:sdtEndPr>
      <w:rPr>
        <w:sz w:val="20"/>
        <w:highlight w:val="yellow"/>
      </w:rPr>
    </w:sdtEndPr>
    <w:sdtContent>
      <w:p w14:paraId="6F29A0C7" w14:textId="20420367" w:rsidR="00B9137E" w:rsidRDefault="00C10887" w:rsidP="005A1B2E">
        <w:pPr>
          <w:pStyle w:val="Footer"/>
          <w:jc w:val="right"/>
          <w:rPr>
            <w:rFonts w:ascii="Arial" w:hAnsi="Arial" w:cs="Arial"/>
            <w:sz w:val="20"/>
          </w:rPr>
        </w:pPr>
        <w:r w:rsidRPr="00767870">
          <w:rPr>
            <w:rFonts w:ascii="Arial" w:hAnsi="Arial" w:cs="Arial"/>
            <w:sz w:val="20"/>
          </w:rPr>
          <w:t xml:space="preserve">  </w:t>
        </w:r>
      </w:p>
      <w:p w14:paraId="5F0525D2" w14:textId="77777777" w:rsidR="00B9137E" w:rsidRDefault="00B9137E" w:rsidP="005A1B2E">
        <w:pPr>
          <w:pStyle w:val="Footer"/>
          <w:jc w:val="right"/>
          <w:rPr>
            <w:rFonts w:ascii="Arial" w:hAnsi="Arial" w:cs="Arial"/>
            <w:sz w:val="20"/>
          </w:rPr>
        </w:pPr>
      </w:p>
      <w:p w14:paraId="1D35FBD6" w14:textId="32B46710" w:rsidR="00B9137E" w:rsidRPr="00B9137E" w:rsidRDefault="00B9137E" w:rsidP="00B9137E">
        <w:pPr>
          <w:pStyle w:val="Footer"/>
          <w:jc w:val="center"/>
          <w:rPr>
            <w:rFonts w:ascii="Arial" w:hAnsi="Arial" w:cs="Arial"/>
            <w:szCs w:val="22"/>
          </w:rPr>
        </w:pPr>
        <w:r w:rsidRPr="00B9137E">
          <w:rPr>
            <w:rFonts w:ascii="Arial" w:hAnsi="Arial" w:cs="Arial"/>
            <w:szCs w:val="22"/>
          </w:rPr>
          <w:t>FOR OFFICIAL USE ONLY</w:t>
        </w:r>
      </w:p>
      <w:p w14:paraId="3B0B11BE" w14:textId="4DE29DC3" w:rsidR="00B9137E" w:rsidRPr="00B9137E" w:rsidRDefault="00B9137E" w:rsidP="00B9137E">
        <w:pPr>
          <w:pStyle w:val="Footer"/>
          <w:jc w:val="center"/>
          <w:rPr>
            <w:rFonts w:ascii="Arial" w:hAnsi="Arial" w:cs="Arial"/>
            <w:szCs w:val="22"/>
          </w:rPr>
        </w:pPr>
        <w:r w:rsidRPr="00B9137E">
          <w:rPr>
            <w:rFonts w:ascii="Arial" w:hAnsi="Arial" w:cs="Arial"/>
            <w:szCs w:val="22"/>
          </w:rPr>
          <w:t>COMPETITION SENSITIVE</w:t>
        </w:r>
      </w:p>
      <w:p w14:paraId="091606B4" w14:textId="2B09DC51" w:rsidR="00627D78" w:rsidRPr="00767870" w:rsidRDefault="0049174B" w:rsidP="005A1B2E">
        <w:pPr>
          <w:pStyle w:val="Footer"/>
          <w:jc w:val="right"/>
          <w:rPr>
            <w:sz w:val="20"/>
          </w:rPr>
        </w:pPr>
      </w:p>
    </w:sdtContent>
  </w:sdt>
  <w:p w14:paraId="091606B5" w14:textId="77777777" w:rsidR="00627D78" w:rsidRDefault="00627D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8CF933" w14:textId="77777777" w:rsidR="0049174B" w:rsidRDefault="0049174B" w:rsidP="00822323">
      <w:r>
        <w:separator/>
      </w:r>
    </w:p>
  </w:footnote>
  <w:footnote w:type="continuationSeparator" w:id="0">
    <w:p w14:paraId="05D8CB64" w14:textId="77777777" w:rsidR="0049174B" w:rsidRDefault="0049174B" w:rsidP="008223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A4BA2" w14:textId="77777777" w:rsidR="00B12A7A" w:rsidRPr="00B12A7A" w:rsidRDefault="00B12A7A" w:rsidP="00B12A7A">
    <w:pPr>
      <w:pStyle w:val="Header"/>
      <w:ind w:left="2880"/>
      <w:rPr>
        <w:sz w:val="24"/>
        <w:szCs w:val="24"/>
      </w:rPr>
    </w:pPr>
    <w:r w:rsidRPr="00B12A7A">
      <w:rPr>
        <w:sz w:val="24"/>
        <w:szCs w:val="24"/>
      </w:rPr>
      <w:t>FOR OFFICIAL USE ONLY</w:t>
    </w:r>
  </w:p>
  <w:p w14:paraId="737467A1" w14:textId="77777777" w:rsidR="00B12A7A" w:rsidRDefault="00B12A7A" w:rsidP="00B12A7A">
    <w:pPr>
      <w:pStyle w:val="Header"/>
      <w:ind w:left="2880"/>
    </w:pPr>
    <w:r w:rsidRPr="00B12A7A">
      <w:rPr>
        <w:sz w:val="24"/>
        <w:szCs w:val="24"/>
      </w:rPr>
      <w:t>COMPETITION SENSITIVE</w:t>
    </w:r>
  </w:p>
  <w:p w14:paraId="6B9E328B" w14:textId="77777777" w:rsidR="00B12A7A" w:rsidRDefault="00B12A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19BC5" w14:textId="165781EA" w:rsidR="00126818" w:rsidRPr="00126818" w:rsidRDefault="00126818">
    <w:pPr>
      <w:pStyle w:val="Header"/>
      <w:rPr>
        <w:sz w:val="28"/>
        <w:szCs w:val="28"/>
      </w:rPr>
    </w:pPr>
    <w:r>
      <w:tab/>
    </w:r>
    <w:r w:rsidR="00BE1BEC" w:rsidRPr="00DC3D2D">
      <w:rPr>
        <w:rFonts w:ascii="Arial" w:hAnsi="Arial" w:cs="Arial"/>
        <w:sz w:val="24"/>
        <w:szCs w:val="24"/>
      </w:rPr>
      <w:t>T4NG TASK ORDER (TO) EVALUATION PLAN</w:t>
    </w:r>
    <w:r w:rsidR="00BE1BEC">
      <w:t xml:space="preserve"> </w:t>
    </w:r>
    <w:r w:rsidR="00CA226F" w:rsidRPr="00CA226F">
      <w:rPr>
        <w:sz w:val="28"/>
        <w:szCs w:val="28"/>
      </w:rPr>
      <w:t>VistA Adaptive Maintenance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11A99"/>
    <w:multiLevelType w:val="hybridMultilevel"/>
    <w:tmpl w:val="C09A6EB2"/>
    <w:lvl w:ilvl="0" w:tplc="3362B3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F44211"/>
    <w:multiLevelType w:val="hybridMultilevel"/>
    <w:tmpl w:val="959E5E7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6F64990"/>
    <w:multiLevelType w:val="hybridMultilevel"/>
    <w:tmpl w:val="DB585A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71F50EE5"/>
    <w:multiLevelType w:val="hybridMultilevel"/>
    <w:tmpl w:val="E5BE65B4"/>
    <w:lvl w:ilvl="0" w:tplc="3362B3A2">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D21F95"/>
    <w:multiLevelType w:val="hybridMultilevel"/>
    <w:tmpl w:val="8C96F6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9A4"/>
    <w:rsid w:val="000009F1"/>
    <w:rsid w:val="00001B46"/>
    <w:rsid w:val="000027A5"/>
    <w:rsid w:val="0000358F"/>
    <w:rsid w:val="00004B96"/>
    <w:rsid w:val="00006058"/>
    <w:rsid w:val="0001068A"/>
    <w:rsid w:val="000122A8"/>
    <w:rsid w:val="00014584"/>
    <w:rsid w:val="0001633B"/>
    <w:rsid w:val="00024A48"/>
    <w:rsid w:val="000259C4"/>
    <w:rsid w:val="0002723B"/>
    <w:rsid w:val="0003177E"/>
    <w:rsid w:val="00031F20"/>
    <w:rsid w:val="000342BA"/>
    <w:rsid w:val="000351E4"/>
    <w:rsid w:val="00035422"/>
    <w:rsid w:val="00035FFB"/>
    <w:rsid w:val="00036B6C"/>
    <w:rsid w:val="000431F7"/>
    <w:rsid w:val="00043474"/>
    <w:rsid w:val="000446A9"/>
    <w:rsid w:val="00045764"/>
    <w:rsid w:val="00047F3F"/>
    <w:rsid w:val="000501C8"/>
    <w:rsid w:val="00051831"/>
    <w:rsid w:val="00064ACA"/>
    <w:rsid w:val="00070D6C"/>
    <w:rsid w:val="00075A91"/>
    <w:rsid w:val="0008338D"/>
    <w:rsid w:val="000834D6"/>
    <w:rsid w:val="00083C8E"/>
    <w:rsid w:val="00084309"/>
    <w:rsid w:val="00084727"/>
    <w:rsid w:val="000854A5"/>
    <w:rsid w:val="00093C5A"/>
    <w:rsid w:val="00094276"/>
    <w:rsid w:val="000942FE"/>
    <w:rsid w:val="00094BA2"/>
    <w:rsid w:val="000A23F7"/>
    <w:rsid w:val="000A26F2"/>
    <w:rsid w:val="000A2AC5"/>
    <w:rsid w:val="000A6DEB"/>
    <w:rsid w:val="000B04FE"/>
    <w:rsid w:val="000B3D00"/>
    <w:rsid w:val="000B50AE"/>
    <w:rsid w:val="000B6FA4"/>
    <w:rsid w:val="000B7D3C"/>
    <w:rsid w:val="000C1854"/>
    <w:rsid w:val="000C46F3"/>
    <w:rsid w:val="000C4E1D"/>
    <w:rsid w:val="000C50A0"/>
    <w:rsid w:val="000C5C79"/>
    <w:rsid w:val="000D1E34"/>
    <w:rsid w:val="000D1F64"/>
    <w:rsid w:val="000D1F80"/>
    <w:rsid w:val="000D258F"/>
    <w:rsid w:val="000D433D"/>
    <w:rsid w:val="000D5B17"/>
    <w:rsid w:val="000D6F57"/>
    <w:rsid w:val="000D79E0"/>
    <w:rsid w:val="000E1465"/>
    <w:rsid w:val="000E1D34"/>
    <w:rsid w:val="000E2E48"/>
    <w:rsid w:val="000E33B1"/>
    <w:rsid w:val="000E550B"/>
    <w:rsid w:val="000F0229"/>
    <w:rsid w:val="000F1334"/>
    <w:rsid w:val="000F1FEB"/>
    <w:rsid w:val="000F780A"/>
    <w:rsid w:val="00102743"/>
    <w:rsid w:val="0010394C"/>
    <w:rsid w:val="00112ACD"/>
    <w:rsid w:val="00116C49"/>
    <w:rsid w:val="00117084"/>
    <w:rsid w:val="001170C1"/>
    <w:rsid w:val="00117302"/>
    <w:rsid w:val="001218B3"/>
    <w:rsid w:val="0012350C"/>
    <w:rsid w:val="001244DE"/>
    <w:rsid w:val="00126818"/>
    <w:rsid w:val="00127BB9"/>
    <w:rsid w:val="00130AA6"/>
    <w:rsid w:val="00130D29"/>
    <w:rsid w:val="00131054"/>
    <w:rsid w:val="00134567"/>
    <w:rsid w:val="001431B2"/>
    <w:rsid w:val="00145648"/>
    <w:rsid w:val="00154205"/>
    <w:rsid w:val="001544A4"/>
    <w:rsid w:val="00154A58"/>
    <w:rsid w:val="001553EE"/>
    <w:rsid w:val="001557BD"/>
    <w:rsid w:val="00156DF7"/>
    <w:rsid w:val="00157614"/>
    <w:rsid w:val="00157D94"/>
    <w:rsid w:val="0016133F"/>
    <w:rsid w:val="00165069"/>
    <w:rsid w:val="001666C2"/>
    <w:rsid w:val="001674F0"/>
    <w:rsid w:val="00172347"/>
    <w:rsid w:val="001740ED"/>
    <w:rsid w:val="001743FA"/>
    <w:rsid w:val="00180583"/>
    <w:rsid w:val="00184401"/>
    <w:rsid w:val="00187959"/>
    <w:rsid w:val="001879D8"/>
    <w:rsid w:val="00191ABC"/>
    <w:rsid w:val="00196E2D"/>
    <w:rsid w:val="001A2365"/>
    <w:rsid w:val="001A36E7"/>
    <w:rsid w:val="001A7F0B"/>
    <w:rsid w:val="001B393C"/>
    <w:rsid w:val="001B3AE8"/>
    <w:rsid w:val="001B4669"/>
    <w:rsid w:val="001B4BBA"/>
    <w:rsid w:val="001B7121"/>
    <w:rsid w:val="001C0650"/>
    <w:rsid w:val="001C4B78"/>
    <w:rsid w:val="001C5BC9"/>
    <w:rsid w:val="001C5C6F"/>
    <w:rsid w:val="001E0F9F"/>
    <w:rsid w:val="001F4D3C"/>
    <w:rsid w:val="001F6D5F"/>
    <w:rsid w:val="001F6EDF"/>
    <w:rsid w:val="001F780A"/>
    <w:rsid w:val="00203E37"/>
    <w:rsid w:val="00204600"/>
    <w:rsid w:val="00207093"/>
    <w:rsid w:val="002073F2"/>
    <w:rsid w:val="002121D8"/>
    <w:rsid w:val="0021265D"/>
    <w:rsid w:val="00217717"/>
    <w:rsid w:val="002210A8"/>
    <w:rsid w:val="00222F74"/>
    <w:rsid w:val="00223970"/>
    <w:rsid w:val="002250A5"/>
    <w:rsid w:val="00225795"/>
    <w:rsid w:val="00226A06"/>
    <w:rsid w:val="00230A97"/>
    <w:rsid w:val="00230E15"/>
    <w:rsid w:val="002315CA"/>
    <w:rsid w:val="00231D9C"/>
    <w:rsid w:val="00232CF9"/>
    <w:rsid w:val="00233DE7"/>
    <w:rsid w:val="00235F57"/>
    <w:rsid w:val="00236CB8"/>
    <w:rsid w:val="00240C1C"/>
    <w:rsid w:val="0024207E"/>
    <w:rsid w:val="00242F1F"/>
    <w:rsid w:val="0024411E"/>
    <w:rsid w:val="0024426E"/>
    <w:rsid w:val="0024616F"/>
    <w:rsid w:val="00247D77"/>
    <w:rsid w:val="00251BA5"/>
    <w:rsid w:val="00254B5F"/>
    <w:rsid w:val="00257C52"/>
    <w:rsid w:val="00264306"/>
    <w:rsid w:val="002668FC"/>
    <w:rsid w:val="002678A7"/>
    <w:rsid w:val="00271BA3"/>
    <w:rsid w:val="002757BC"/>
    <w:rsid w:val="00276E4B"/>
    <w:rsid w:val="00280E4B"/>
    <w:rsid w:val="00284596"/>
    <w:rsid w:val="00284652"/>
    <w:rsid w:val="00286303"/>
    <w:rsid w:val="00296461"/>
    <w:rsid w:val="00296F78"/>
    <w:rsid w:val="002A08EA"/>
    <w:rsid w:val="002A1121"/>
    <w:rsid w:val="002A31A6"/>
    <w:rsid w:val="002B0958"/>
    <w:rsid w:val="002B5C96"/>
    <w:rsid w:val="002B6E82"/>
    <w:rsid w:val="002B7C51"/>
    <w:rsid w:val="002B7D0D"/>
    <w:rsid w:val="002C0295"/>
    <w:rsid w:val="002C0B3F"/>
    <w:rsid w:val="002C415F"/>
    <w:rsid w:val="002C6F5F"/>
    <w:rsid w:val="002D2831"/>
    <w:rsid w:val="002D3CB9"/>
    <w:rsid w:val="002D4454"/>
    <w:rsid w:val="002D5B7D"/>
    <w:rsid w:val="002D6D31"/>
    <w:rsid w:val="002E3165"/>
    <w:rsid w:val="002E38E3"/>
    <w:rsid w:val="002E4289"/>
    <w:rsid w:val="002E53D7"/>
    <w:rsid w:val="0030146B"/>
    <w:rsid w:val="00303669"/>
    <w:rsid w:val="0030381F"/>
    <w:rsid w:val="003052BD"/>
    <w:rsid w:val="00311B57"/>
    <w:rsid w:val="003173B1"/>
    <w:rsid w:val="003175B0"/>
    <w:rsid w:val="0032196B"/>
    <w:rsid w:val="00323A00"/>
    <w:rsid w:val="00324065"/>
    <w:rsid w:val="003243FE"/>
    <w:rsid w:val="0033282F"/>
    <w:rsid w:val="00333726"/>
    <w:rsid w:val="00340FD7"/>
    <w:rsid w:val="003411FC"/>
    <w:rsid w:val="003427B3"/>
    <w:rsid w:val="003444BA"/>
    <w:rsid w:val="0034502F"/>
    <w:rsid w:val="00345926"/>
    <w:rsid w:val="00345FB7"/>
    <w:rsid w:val="00346472"/>
    <w:rsid w:val="00352360"/>
    <w:rsid w:val="00353825"/>
    <w:rsid w:val="003559F0"/>
    <w:rsid w:val="0037337D"/>
    <w:rsid w:val="00376EFA"/>
    <w:rsid w:val="00386DFA"/>
    <w:rsid w:val="003871E2"/>
    <w:rsid w:val="003877A0"/>
    <w:rsid w:val="00387C73"/>
    <w:rsid w:val="0039703A"/>
    <w:rsid w:val="00397CAA"/>
    <w:rsid w:val="003A1B2C"/>
    <w:rsid w:val="003A362E"/>
    <w:rsid w:val="003A3ED7"/>
    <w:rsid w:val="003A57DE"/>
    <w:rsid w:val="003A6381"/>
    <w:rsid w:val="003A791D"/>
    <w:rsid w:val="003B2858"/>
    <w:rsid w:val="003B5530"/>
    <w:rsid w:val="003B7DF5"/>
    <w:rsid w:val="003C11AC"/>
    <w:rsid w:val="003C13B4"/>
    <w:rsid w:val="003C1DAA"/>
    <w:rsid w:val="003C7236"/>
    <w:rsid w:val="003C7B39"/>
    <w:rsid w:val="003D68A0"/>
    <w:rsid w:val="003D69AD"/>
    <w:rsid w:val="003D788B"/>
    <w:rsid w:val="003E0E9E"/>
    <w:rsid w:val="003E5386"/>
    <w:rsid w:val="003E6EE1"/>
    <w:rsid w:val="003E7768"/>
    <w:rsid w:val="003F32AD"/>
    <w:rsid w:val="003F3D4D"/>
    <w:rsid w:val="003F65F5"/>
    <w:rsid w:val="00400FB4"/>
    <w:rsid w:val="0040193C"/>
    <w:rsid w:val="00406960"/>
    <w:rsid w:val="00407249"/>
    <w:rsid w:val="00412D9F"/>
    <w:rsid w:val="0041689E"/>
    <w:rsid w:val="0041745A"/>
    <w:rsid w:val="00420CF4"/>
    <w:rsid w:val="00421D8D"/>
    <w:rsid w:val="00425EB3"/>
    <w:rsid w:val="00430896"/>
    <w:rsid w:val="00431A34"/>
    <w:rsid w:val="00434EA0"/>
    <w:rsid w:val="004353A1"/>
    <w:rsid w:val="00436203"/>
    <w:rsid w:val="004367A2"/>
    <w:rsid w:val="00436AFE"/>
    <w:rsid w:val="004400C3"/>
    <w:rsid w:val="00440A10"/>
    <w:rsid w:val="00445DCE"/>
    <w:rsid w:val="0044736B"/>
    <w:rsid w:val="00447C97"/>
    <w:rsid w:val="00450C95"/>
    <w:rsid w:val="00451A5C"/>
    <w:rsid w:val="0045373D"/>
    <w:rsid w:val="00454366"/>
    <w:rsid w:val="0045639A"/>
    <w:rsid w:val="00456AA6"/>
    <w:rsid w:val="00456AE7"/>
    <w:rsid w:val="00456D45"/>
    <w:rsid w:val="00460B82"/>
    <w:rsid w:val="00462842"/>
    <w:rsid w:val="00462863"/>
    <w:rsid w:val="004655A8"/>
    <w:rsid w:val="00466DCB"/>
    <w:rsid w:val="00471502"/>
    <w:rsid w:val="00474CF1"/>
    <w:rsid w:val="00474F9E"/>
    <w:rsid w:val="00475AD7"/>
    <w:rsid w:val="00477FCE"/>
    <w:rsid w:val="004809F3"/>
    <w:rsid w:val="00481E6C"/>
    <w:rsid w:val="004844D5"/>
    <w:rsid w:val="00484F71"/>
    <w:rsid w:val="00485625"/>
    <w:rsid w:val="0048593F"/>
    <w:rsid w:val="00486CBB"/>
    <w:rsid w:val="0049174B"/>
    <w:rsid w:val="004A1361"/>
    <w:rsid w:val="004A6F38"/>
    <w:rsid w:val="004B26B0"/>
    <w:rsid w:val="004C43BC"/>
    <w:rsid w:val="004C4ABF"/>
    <w:rsid w:val="004C5371"/>
    <w:rsid w:val="004C615B"/>
    <w:rsid w:val="004C6480"/>
    <w:rsid w:val="004C64B2"/>
    <w:rsid w:val="004D13BF"/>
    <w:rsid w:val="004D1BAB"/>
    <w:rsid w:val="004D42A4"/>
    <w:rsid w:val="004D4B07"/>
    <w:rsid w:val="004D6B69"/>
    <w:rsid w:val="004D741D"/>
    <w:rsid w:val="004D74EB"/>
    <w:rsid w:val="004D7B2D"/>
    <w:rsid w:val="004D7D45"/>
    <w:rsid w:val="004E282E"/>
    <w:rsid w:val="004E2C7E"/>
    <w:rsid w:val="004E3593"/>
    <w:rsid w:val="004E3A27"/>
    <w:rsid w:val="004E4814"/>
    <w:rsid w:val="004E6606"/>
    <w:rsid w:val="004F1627"/>
    <w:rsid w:val="004F21E0"/>
    <w:rsid w:val="005031F6"/>
    <w:rsid w:val="00503B5D"/>
    <w:rsid w:val="00504ACB"/>
    <w:rsid w:val="00505A4F"/>
    <w:rsid w:val="005228ED"/>
    <w:rsid w:val="0052371F"/>
    <w:rsid w:val="00525FE0"/>
    <w:rsid w:val="00530ACC"/>
    <w:rsid w:val="005313C3"/>
    <w:rsid w:val="00541EEB"/>
    <w:rsid w:val="00545BD3"/>
    <w:rsid w:val="00546BE9"/>
    <w:rsid w:val="0055067E"/>
    <w:rsid w:val="00551D7C"/>
    <w:rsid w:val="00551DD0"/>
    <w:rsid w:val="00552B29"/>
    <w:rsid w:val="005543C7"/>
    <w:rsid w:val="00556438"/>
    <w:rsid w:val="00557178"/>
    <w:rsid w:val="00561C00"/>
    <w:rsid w:val="00563280"/>
    <w:rsid w:val="00563D55"/>
    <w:rsid w:val="00564F0B"/>
    <w:rsid w:val="005704C5"/>
    <w:rsid w:val="0057130B"/>
    <w:rsid w:val="00573BBC"/>
    <w:rsid w:val="005747DF"/>
    <w:rsid w:val="0057503E"/>
    <w:rsid w:val="00576882"/>
    <w:rsid w:val="00577101"/>
    <w:rsid w:val="00582AB0"/>
    <w:rsid w:val="00583FBB"/>
    <w:rsid w:val="00584858"/>
    <w:rsid w:val="00586B07"/>
    <w:rsid w:val="00592E62"/>
    <w:rsid w:val="00592FB3"/>
    <w:rsid w:val="00594706"/>
    <w:rsid w:val="0059501F"/>
    <w:rsid w:val="0059529E"/>
    <w:rsid w:val="0059625F"/>
    <w:rsid w:val="0059759A"/>
    <w:rsid w:val="005A05CA"/>
    <w:rsid w:val="005A1B2E"/>
    <w:rsid w:val="005A1E2C"/>
    <w:rsid w:val="005A3398"/>
    <w:rsid w:val="005B1285"/>
    <w:rsid w:val="005B2540"/>
    <w:rsid w:val="005B2CC0"/>
    <w:rsid w:val="005B3F20"/>
    <w:rsid w:val="005B487D"/>
    <w:rsid w:val="005B6340"/>
    <w:rsid w:val="005C00D2"/>
    <w:rsid w:val="005C0CFB"/>
    <w:rsid w:val="005C19DC"/>
    <w:rsid w:val="005C1B52"/>
    <w:rsid w:val="005C2F3A"/>
    <w:rsid w:val="005C4F5A"/>
    <w:rsid w:val="005C4FD7"/>
    <w:rsid w:val="005C5350"/>
    <w:rsid w:val="005D0330"/>
    <w:rsid w:val="005D2C9D"/>
    <w:rsid w:val="005D59DB"/>
    <w:rsid w:val="005D74F3"/>
    <w:rsid w:val="005E09E6"/>
    <w:rsid w:val="005E1FF3"/>
    <w:rsid w:val="005E56A4"/>
    <w:rsid w:val="005F0908"/>
    <w:rsid w:val="005F26CA"/>
    <w:rsid w:val="005F3A65"/>
    <w:rsid w:val="005F450D"/>
    <w:rsid w:val="005F4DBD"/>
    <w:rsid w:val="00601B27"/>
    <w:rsid w:val="006021F4"/>
    <w:rsid w:val="006049A4"/>
    <w:rsid w:val="00605FC2"/>
    <w:rsid w:val="00606DA4"/>
    <w:rsid w:val="006111D1"/>
    <w:rsid w:val="006179BE"/>
    <w:rsid w:val="00617FA0"/>
    <w:rsid w:val="00625774"/>
    <w:rsid w:val="006257F6"/>
    <w:rsid w:val="00625D44"/>
    <w:rsid w:val="00627D78"/>
    <w:rsid w:val="00630394"/>
    <w:rsid w:val="006306A9"/>
    <w:rsid w:val="006334EC"/>
    <w:rsid w:val="00635EAF"/>
    <w:rsid w:val="0064353E"/>
    <w:rsid w:val="006458AA"/>
    <w:rsid w:val="00650061"/>
    <w:rsid w:val="00650087"/>
    <w:rsid w:val="0065039F"/>
    <w:rsid w:val="00651702"/>
    <w:rsid w:val="00653A1A"/>
    <w:rsid w:val="00661EEB"/>
    <w:rsid w:val="00664BA2"/>
    <w:rsid w:val="00671CCB"/>
    <w:rsid w:val="00672235"/>
    <w:rsid w:val="00674792"/>
    <w:rsid w:val="006753A9"/>
    <w:rsid w:val="00676A1D"/>
    <w:rsid w:val="006850CA"/>
    <w:rsid w:val="006865D1"/>
    <w:rsid w:val="006872CD"/>
    <w:rsid w:val="00692B43"/>
    <w:rsid w:val="0069315E"/>
    <w:rsid w:val="0069469B"/>
    <w:rsid w:val="00694F86"/>
    <w:rsid w:val="00695C4E"/>
    <w:rsid w:val="00696BA2"/>
    <w:rsid w:val="006A2382"/>
    <w:rsid w:val="006A5995"/>
    <w:rsid w:val="006A7BDA"/>
    <w:rsid w:val="006B0417"/>
    <w:rsid w:val="006B1FE4"/>
    <w:rsid w:val="006B2876"/>
    <w:rsid w:val="006B3CE5"/>
    <w:rsid w:val="006B44B0"/>
    <w:rsid w:val="006B6387"/>
    <w:rsid w:val="006B7FFC"/>
    <w:rsid w:val="006C1771"/>
    <w:rsid w:val="006C2572"/>
    <w:rsid w:val="006C2E5E"/>
    <w:rsid w:val="006C3228"/>
    <w:rsid w:val="006C379B"/>
    <w:rsid w:val="006C4C70"/>
    <w:rsid w:val="006C70B3"/>
    <w:rsid w:val="006C7804"/>
    <w:rsid w:val="006D15A5"/>
    <w:rsid w:val="006D2B69"/>
    <w:rsid w:val="006D6EDF"/>
    <w:rsid w:val="006D7CEE"/>
    <w:rsid w:val="006E01CC"/>
    <w:rsid w:val="006E2082"/>
    <w:rsid w:val="006E2F89"/>
    <w:rsid w:val="006E47A3"/>
    <w:rsid w:val="006E6A5A"/>
    <w:rsid w:val="006F1B8D"/>
    <w:rsid w:val="006F2C8B"/>
    <w:rsid w:val="006F390E"/>
    <w:rsid w:val="006F4E3C"/>
    <w:rsid w:val="00703232"/>
    <w:rsid w:val="00704F38"/>
    <w:rsid w:val="0070632C"/>
    <w:rsid w:val="00706791"/>
    <w:rsid w:val="00713441"/>
    <w:rsid w:val="00713C91"/>
    <w:rsid w:val="00714F7E"/>
    <w:rsid w:val="00717138"/>
    <w:rsid w:val="0072305D"/>
    <w:rsid w:val="00723589"/>
    <w:rsid w:val="007260FF"/>
    <w:rsid w:val="00731E1C"/>
    <w:rsid w:val="0073239E"/>
    <w:rsid w:val="00732A8B"/>
    <w:rsid w:val="00733C99"/>
    <w:rsid w:val="007370FB"/>
    <w:rsid w:val="007401A8"/>
    <w:rsid w:val="00742785"/>
    <w:rsid w:val="00747A4C"/>
    <w:rsid w:val="00753EC4"/>
    <w:rsid w:val="00755B4E"/>
    <w:rsid w:val="00756AC8"/>
    <w:rsid w:val="00756E9B"/>
    <w:rsid w:val="007578A6"/>
    <w:rsid w:val="00757ADA"/>
    <w:rsid w:val="007611F2"/>
    <w:rsid w:val="00762064"/>
    <w:rsid w:val="00763B87"/>
    <w:rsid w:val="00765C0E"/>
    <w:rsid w:val="00765E05"/>
    <w:rsid w:val="00767870"/>
    <w:rsid w:val="00772012"/>
    <w:rsid w:val="007730CB"/>
    <w:rsid w:val="00773205"/>
    <w:rsid w:val="007733C6"/>
    <w:rsid w:val="00776A86"/>
    <w:rsid w:val="0077712A"/>
    <w:rsid w:val="00777F9E"/>
    <w:rsid w:val="00781192"/>
    <w:rsid w:val="00781B68"/>
    <w:rsid w:val="00781C89"/>
    <w:rsid w:val="0078244A"/>
    <w:rsid w:val="00782848"/>
    <w:rsid w:val="0078290C"/>
    <w:rsid w:val="00787159"/>
    <w:rsid w:val="00787EE4"/>
    <w:rsid w:val="00787F51"/>
    <w:rsid w:val="007902DA"/>
    <w:rsid w:val="00791C95"/>
    <w:rsid w:val="00792DE9"/>
    <w:rsid w:val="007940B9"/>
    <w:rsid w:val="007948AC"/>
    <w:rsid w:val="00795115"/>
    <w:rsid w:val="0079569F"/>
    <w:rsid w:val="007968E7"/>
    <w:rsid w:val="00797D35"/>
    <w:rsid w:val="007A1E8F"/>
    <w:rsid w:val="007A2BE4"/>
    <w:rsid w:val="007A4964"/>
    <w:rsid w:val="007A6698"/>
    <w:rsid w:val="007A6B19"/>
    <w:rsid w:val="007B1DB3"/>
    <w:rsid w:val="007B3B48"/>
    <w:rsid w:val="007B57BE"/>
    <w:rsid w:val="007B63A1"/>
    <w:rsid w:val="007B6BEC"/>
    <w:rsid w:val="007C046B"/>
    <w:rsid w:val="007C2051"/>
    <w:rsid w:val="007C259A"/>
    <w:rsid w:val="007C2861"/>
    <w:rsid w:val="007C2C90"/>
    <w:rsid w:val="007C63B8"/>
    <w:rsid w:val="007D0DC3"/>
    <w:rsid w:val="007D28C6"/>
    <w:rsid w:val="007D2923"/>
    <w:rsid w:val="007D578A"/>
    <w:rsid w:val="007D6F22"/>
    <w:rsid w:val="007E79E7"/>
    <w:rsid w:val="007F0AFC"/>
    <w:rsid w:val="007F14BD"/>
    <w:rsid w:val="007F161C"/>
    <w:rsid w:val="007F1F5C"/>
    <w:rsid w:val="007F2EF0"/>
    <w:rsid w:val="007F2F1D"/>
    <w:rsid w:val="007F379B"/>
    <w:rsid w:val="007F5BEA"/>
    <w:rsid w:val="007F5C9F"/>
    <w:rsid w:val="007F5CC6"/>
    <w:rsid w:val="00802AD2"/>
    <w:rsid w:val="008041EB"/>
    <w:rsid w:val="00804396"/>
    <w:rsid w:val="008062A4"/>
    <w:rsid w:val="00807730"/>
    <w:rsid w:val="00810206"/>
    <w:rsid w:val="0081072E"/>
    <w:rsid w:val="0081088F"/>
    <w:rsid w:val="008163F4"/>
    <w:rsid w:val="0081738F"/>
    <w:rsid w:val="008202FF"/>
    <w:rsid w:val="0082107E"/>
    <w:rsid w:val="00821253"/>
    <w:rsid w:val="00822136"/>
    <w:rsid w:val="00822323"/>
    <w:rsid w:val="008255D0"/>
    <w:rsid w:val="00830939"/>
    <w:rsid w:val="00831A2D"/>
    <w:rsid w:val="008332A8"/>
    <w:rsid w:val="00835756"/>
    <w:rsid w:val="008360B7"/>
    <w:rsid w:val="00841FCE"/>
    <w:rsid w:val="0084243A"/>
    <w:rsid w:val="00844E66"/>
    <w:rsid w:val="008453F5"/>
    <w:rsid w:val="0084578E"/>
    <w:rsid w:val="00846B37"/>
    <w:rsid w:val="0084741F"/>
    <w:rsid w:val="00852143"/>
    <w:rsid w:val="00854A0E"/>
    <w:rsid w:val="008555EE"/>
    <w:rsid w:val="0086240D"/>
    <w:rsid w:val="00862EE5"/>
    <w:rsid w:val="00864417"/>
    <w:rsid w:val="0086768A"/>
    <w:rsid w:val="008704F6"/>
    <w:rsid w:val="00871170"/>
    <w:rsid w:val="00873E5D"/>
    <w:rsid w:val="00876AB3"/>
    <w:rsid w:val="00877235"/>
    <w:rsid w:val="00880712"/>
    <w:rsid w:val="00892B6D"/>
    <w:rsid w:val="0089401B"/>
    <w:rsid w:val="008964EF"/>
    <w:rsid w:val="00897D3C"/>
    <w:rsid w:val="008A12F9"/>
    <w:rsid w:val="008A315E"/>
    <w:rsid w:val="008A55E5"/>
    <w:rsid w:val="008A6EBA"/>
    <w:rsid w:val="008A739A"/>
    <w:rsid w:val="008B35A1"/>
    <w:rsid w:val="008B3ABF"/>
    <w:rsid w:val="008B6FE2"/>
    <w:rsid w:val="008C05C8"/>
    <w:rsid w:val="008C39C4"/>
    <w:rsid w:val="008C596B"/>
    <w:rsid w:val="008D0073"/>
    <w:rsid w:val="008D0B2A"/>
    <w:rsid w:val="008D3B31"/>
    <w:rsid w:val="008D7981"/>
    <w:rsid w:val="008E2F46"/>
    <w:rsid w:val="008F5C1F"/>
    <w:rsid w:val="008F79A3"/>
    <w:rsid w:val="008F7F06"/>
    <w:rsid w:val="00900D3F"/>
    <w:rsid w:val="00903D6D"/>
    <w:rsid w:val="009108A4"/>
    <w:rsid w:val="00913544"/>
    <w:rsid w:val="009137B5"/>
    <w:rsid w:val="009139EF"/>
    <w:rsid w:val="00913FE0"/>
    <w:rsid w:val="00914069"/>
    <w:rsid w:val="00914B19"/>
    <w:rsid w:val="00915A75"/>
    <w:rsid w:val="00920309"/>
    <w:rsid w:val="00921146"/>
    <w:rsid w:val="00922B37"/>
    <w:rsid w:val="009230B3"/>
    <w:rsid w:val="00925119"/>
    <w:rsid w:val="00926E9B"/>
    <w:rsid w:val="00927176"/>
    <w:rsid w:val="00927AA4"/>
    <w:rsid w:val="00930D94"/>
    <w:rsid w:val="00933931"/>
    <w:rsid w:val="0093474E"/>
    <w:rsid w:val="00936C49"/>
    <w:rsid w:val="00940391"/>
    <w:rsid w:val="009418F9"/>
    <w:rsid w:val="00942540"/>
    <w:rsid w:val="00944F0C"/>
    <w:rsid w:val="00947794"/>
    <w:rsid w:val="00950E02"/>
    <w:rsid w:val="00951036"/>
    <w:rsid w:val="00951245"/>
    <w:rsid w:val="00952FDF"/>
    <w:rsid w:val="00954D89"/>
    <w:rsid w:val="00954E10"/>
    <w:rsid w:val="00957F46"/>
    <w:rsid w:val="00960105"/>
    <w:rsid w:val="009614AE"/>
    <w:rsid w:val="00963598"/>
    <w:rsid w:val="009656D9"/>
    <w:rsid w:val="00967456"/>
    <w:rsid w:val="00974B44"/>
    <w:rsid w:val="009758EF"/>
    <w:rsid w:val="009759C4"/>
    <w:rsid w:val="009777F9"/>
    <w:rsid w:val="00977FF1"/>
    <w:rsid w:val="00982C83"/>
    <w:rsid w:val="00982F99"/>
    <w:rsid w:val="0098376F"/>
    <w:rsid w:val="00984227"/>
    <w:rsid w:val="00987858"/>
    <w:rsid w:val="00987E4F"/>
    <w:rsid w:val="009919FB"/>
    <w:rsid w:val="0099293F"/>
    <w:rsid w:val="00995095"/>
    <w:rsid w:val="009A052E"/>
    <w:rsid w:val="009A1AF8"/>
    <w:rsid w:val="009A1B6F"/>
    <w:rsid w:val="009A45AC"/>
    <w:rsid w:val="009A4ED0"/>
    <w:rsid w:val="009A4F11"/>
    <w:rsid w:val="009A6182"/>
    <w:rsid w:val="009A6E85"/>
    <w:rsid w:val="009B35AD"/>
    <w:rsid w:val="009B3E6E"/>
    <w:rsid w:val="009C2541"/>
    <w:rsid w:val="009C327D"/>
    <w:rsid w:val="009C70E9"/>
    <w:rsid w:val="009D6EC4"/>
    <w:rsid w:val="009D7431"/>
    <w:rsid w:val="009E1C9F"/>
    <w:rsid w:val="009E2840"/>
    <w:rsid w:val="009E29EB"/>
    <w:rsid w:val="009E3E8D"/>
    <w:rsid w:val="009E4549"/>
    <w:rsid w:val="009E4924"/>
    <w:rsid w:val="009E512C"/>
    <w:rsid w:val="009F4809"/>
    <w:rsid w:val="009F729A"/>
    <w:rsid w:val="009F76B7"/>
    <w:rsid w:val="00A02AAB"/>
    <w:rsid w:val="00A04941"/>
    <w:rsid w:val="00A076C5"/>
    <w:rsid w:val="00A079AE"/>
    <w:rsid w:val="00A12997"/>
    <w:rsid w:val="00A22515"/>
    <w:rsid w:val="00A22848"/>
    <w:rsid w:val="00A229E3"/>
    <w:rsid w:val="00A31BCF"/>
    <w:rsid w:val="00A33DD4"/>
    <w:rsid w:val="00A3577F"/>
    <w:rsid w:val="00A35C6D"/>
    <w:rsid w:val="00A41F16"/>
    <w:rsid w:val="00A4792B"/>
    <w:rsid w:val="00A50B0A"/>
    <w:rsid w:val="00A50EC7"/>
    <w:rsid w:val="00A5447A"/>
    <w:rsid w:val="00A55E4D"/>
    <w:rsid w:val="00A609B8"/>
    <w:rsid w:val="00A612C0"/>
    <w:rsid w:val="00A613B4"/>
    <w:rsid w:val="00A62870"/>
    <w:rsid w:val="00A6319D"/>
    <w:rsid w:val="00A64241"/>
    <w:rsid w:val="00A7019D"/>
    <w:rsid w:val="00A70BC1"/>
    <w:rsid w:val="00A70D41"/>
    <w:rsid w:val="00A71481"/>
    <w:rsid w:val="00A72781"/>
    <w:rsid w:val="00A73413"/>
    <w:rsid w:val="00A771BF"/>
    <w:rsid w:val="00A775AB"/>
    <w:rsid w:val="00A778F5"/>
    <w:rsid w:val="00A804F2"/>
    <w:rsid w:val="00A85D44"/>
    <w:rsid w:val="00A87713"/>
    <w:rsid w:val="00A935F5"/>
    <w:rsid w:val="00A93F3D"/>
    <w:rsid w:val="00AA12F9"/>
    <w:rsid w:val="00AA303E"/>
    <w:rsid w:val="00AA39DC"/>
    <w:rsid w:val="00AB12ED"/>
    <w:rsid w:val="00AB283A"/>
    <w:rsid w:val="00AB2872"/>
    <w:rsid w:val="00AB3335"/>
    <w:rsid w:val="00AB3C1A"/>
    <w:rsid w:val="00AB3CFC"/>
    <w:rsid w:val="00AB457E"/>
    <w:rsid w:val="00AB7E8B"/>
    <w:rsid w:val="00AC006E"/>
    <w:rsid w:val="00AC01E1"/>
    <w:rsid w:val="00AC1365"/>
    <w:rsid w:val="00AC4023"/>
    <w:rsid w:val="00AC6DFB"/>
    <w:rsid w:val="00AC76DD"/>
    <w:rsid w:val="00AD53CB"/>
    <w:rsid w:val="00AD6C41"/>
    <w:rsid w:val="00AD7A2C"/>
    <w:rsid w:val="00AE08C8"/>
    <w:rsid w:val="00AE3CED"/>
    <w:rsid w:val="00AE46B7"/>
    <w:rsid w:val="00AE573C"/>
    <w:rsid w:val="00AE7665"/>
    <w:rsid w:val="00AF272F"/>
    <w:rsid w:val="00AF47E3"/>
    <w:rsid w:val="00AF7D04"/>
    <w:rsid w:val="00B00638"/>
    <w:rsid w:val="00B0232A"/>
    <w:rsid w:val="00B02A02"/>
    <w:rsid w:val="00B0346D"/>
    <w:rsid w:val="00B0362E"/>
    <w:rsid w:val="00B03EBE"/>
    <w:rsid w:val="00B04BAD"/>
    <w:rsid w:val="00B07E8A"/>
    <w:rsid w:val="00B10C19"/>
    <w:rsid w:val="00B10E49"/>
    <w:rsid w:val="00B125F5"/>
    <w:rsid w:val="00B12A7A"/>
    <w:rsid w:val="00B14F66"/>
    <w:rsid w:val="00B22C04"/>
    <w:rsid w:val="00B23301"/>
    <w:rsid w:val="00B25FD9"/>
    <w:rsid w:val="00B26D75"/>
    <w:rsid w:val="00B27C58"/>
    <w:rsid w:val="00B31B27"/>
    <w:rsid w:val="00B370A7"/>
    <w:rsid w:val="00B37A05"/>
    <w:rsid w:val="00B37A0B"/>
    <w:rsid w:val="00B41FEB"/>
    <w:rsid w:val="00B4457E"/>
    <w:rsid w:val="00B44ECA"/>
    <w:rsid w:val="00B45BC2"/>
    <w:rsid w:val="00B50486"/>
    <w:rsid w:val="00B519C1"/>
    <w:rsid w:val="00B52990"/>
    <w:rsid w:val="00B5381F"/>
    <w:rsid w:val="00B62F7B"/>
    <w:rsid w:val="00B63AD8"/>
    <w:rsid w:val="00B64CFB"/>
    <w:rsid w:val="00B678B0"/>
    <w:rsid w:val="00B67E11"/>
    <w:rsid w:val="00B7055E"/>
    <w:rsid w:val="00B76517"/>
    <w:rsid w:val="00B77464"/>
    <w:rsid w:val="00B7778F"/>
    <w:rsid w:val="00B82B7F"/>
    <w:rsid w:val="00B84E40"/>
    <w:rsid w:val="00B8540E"/>
    <w:rsid w:val="00B85B54"/>
    <w:rsid w:val="00B862A8"/>
    <w:rsid w:val="00B86794"/>
    <w:rsid w:val="00B906E4"/>
    <w:rsid w:val="00B909C9"/>
    <w:rsid w:val="00B90DDB"/>
    <w:rsid w:val="00B9137E"/>
    <w:rsid w:val="00B9637F"/>
    <w:rsid w:val="00BA04DF"/>
    <w:rsid w:val="00BA1464"/>
    <w:rsid w:val="00BA209B"/>
    <w:rsid w:val="00BA3590"/>
    <w:rsid w:val="00BA38FB"/>
    <w:rsid w:val="00BA53E6"/>
    <w:rsid w:val="00BA7134"/>
    <w:rsid w:val="00BB223E"/>
    <w:rsid w:val="00BB2E59"/>
    <w:rsid w:val="00BC4118"/>
    <w:rsid w:val="00BC575A"/>
    <w:rsid w:val="00BD42D8"/>
    <w:rsid w:val="00BD6534"/>
    <w:rsid w:val="00BE00AF"/>
    <w:rsid w:val="00BE1BEC"/>
    <w:rsid w:val="00BE4E59"/>
    <w:rsid w:val="00BF1ADF"/>
    <w:rsid w:val="00BF49A8"/>
    <w:rsid w:val="00BF4B15"/>
    <w:rsid w:val="00BF4D92"/>
    <w:rsid w:val="00BF5159"/>
    <w:rsid w:val="00BF55DA"/>
    <w:rsid w:val="00BF5F0D"/>
    <w:rsid w:val="00BF6991"/>
    <w:rsid w:val="00BF6B22"/>
    <w:rsid w:val="00C02FE0"/>
    <w:rsid w:val="00C0443A"/>
    <w:rsid w:val="00C04679"/>
    <w:rsid w:val="00C05C1C"/>
    <w:rsid w:val="00C06827"/>
    <w:rsid w:val="00C10065"/>
    <w:rsid w:val="00C10887"/>
    <w:rsid w:val="00C113F6"/>
    <w:rsid w:val="00C1186B"/>
    <w:rsid w:val="00C13D41"/>
    <w:rsid w:val="00C17BF9"/>
    <w:rsid w:val="00C20847"/>
    <w:rsid w:val="00C2374F"/>
    <w:rsid w:val="00C2401D"/>
    <w:rsid w:val="00C242E9"/>
    <w:rsid w:val="00C3063D"/>
    <w:rsid w:val="00C32AC2"/>
    <w:rsid w:val="00C32C7E"/>
    <w:rsid w:val="00C32EE9"/>
    <w:rsid w:val="00C332CB"/>
    <w:rsid w:val="00C3332C"/>
    <w:rsid w:val="00C3384B"/>
    <w:rsid w:val="00C33B45"/>
    <w:rsid w:val="00C33D7F"/>
    <w:rsid w:val="00C36089"/>
    <w:rsid w:val="00C4066F"/>
    <w:rsid w:val="00C4485D"/>
    <w:rsid w:val="00C46EFB"/>
    <w:rsid w:val="00C47EE5"/>
    <w:rsid w:val="00C509C8"/>
    <w:rsid w:val="00C53A4C"/>
    <w:rsid w:val="00C54CCF"/>
    <w:rsid w:val="00C555EB"/>
    <w:rsid w:val="00C55921"/>
    <w:rsid w:val="00C56E7B"/>
    <w:rsid w:val="00C61287"/>
    <w:rsid w:val="00C63E45"/>
    <w:rsid w:val="00C6428F"/>
    <w:rsid w:val="00C64A90"/>
    <w:rsid w:val="00C65A43"/>
    <w:rsid w:val="00C67996"/>
    <w:rsid w:val="00C7219B"/>
    <w:rsid w:val="00C732FC"/>
    <w:rsid w:val="00C73E50"/>
    <w:rsid w:val="00C74B80"/>
    <w:rsid w:val="00C763CA"/>
    <w:rsid w:val="00C83A6F"/>
    <w:rsid w:val="00C84AF4"/>
    <w:rsid w:val="00C92493"/>
    <w:rsid w:val="00C93353"/>
    <w:rsid w:val="00C96413"/>
    <w:rsid w:val="00C97A81"/>
    <w:rsid w:val="00C97D05"/>
    <w:rsid w:val="00CA226F"/>
    <w:rsid w:val="00CA4B7E"/>
    <w:rsid w:val="00CA4E5F"/>
    <w:rsid w:val="00CA59A7"/>
    <w:rsid w:val="00CA6D01"/>
    <w:rsid w:val="00CA7E99"/>
    <w:rsid w:val="00CB26D1"/>
    <w:rsid w:val="00CB3C6C"/>
    <w:rsid w:val="00CB4968"/>
    <w:rsid w:val="00CB5116"/>
    <w:rsid w:val="00CB54D6"/>
    <w:rsid w:val="00CC5A31"/>
    <w:rsid w:val="00CC7FEE"/>
    <w:rsid w:val="00CD3926"/>
    <w:rsid w:val="00CD6470"/>
    <w:rsid w:val="00CD6796"/>
    <w:rsid w:val="00CD67AF"/>
    <w:rsid w:val="00CD7565"/>
    <w:rsid w:val="00CE0566"/>
    <w:rsid w:val="00CE0A20"/>
    <w:rsid w:val="00CE1A1E"/>
    <w:rsid w:val="00CE3E18"/>
    <w:rsid w:val="00CE3FE7"/>
    <w:rsid w:val="00CE4405"/>
    <w:rsid w:val="00CE4468"/>
    <w:rsid w:val="00CE4F94"/>
    <w:rsid w:val="00CE5F00"/>
    <w:rsid w:val="00CE6727"/>
    <w:rsid w:val="00CF018E"/>
    <w:rsid w:val="00CF0577"/>
    <w:rsid w:val="00CF218A"/>
    <w:rsid w:val="00CF33E4"/>
    <w:rsid w:val="00CF762F"/>
    <w:rsid w:val="00CF7A79"/>
    <w:rsid w:val="00CF7E8E"/>
    <w:rsid w:val="00D00CD9"/>
    <w:rsid w:val="00D02D4C"/>
    <w:rsid w:val="00D0333E"/>
    <w:rsid w:val="00D05397"/>
    <w:rsid w:val="00D05D06"/>
    <w:rsid w:val="00D060C3"/>
    <w:rsid w:val="00D07788"/>
    <w:rsid w:val="00D07E99"/>
    <w:rsid w:val="00D103F8"/>
    <w:rsid w:val="00D13DD0"/>
    <w:rsid w:val="00D14C6F"/>
    <w:rsid w:val="00D2027E"/>
    <w:rsid w:val="00D232EC"/>
    <w:rsid w:val="00D30005"/>
    <w:rsid w:val="00D305D3"/>
    <w:rsid w:val="00D3445C"/>
    <w:rsid w:val="00D3477D"/>
    <w:rsid w:val="00D34B01"/>
    <w:rsid w:val="00D44B95"/>
    <w:rsid w:val="00D466DF"/>
    <w:rsid w:val="00D51378"/>
    <w:rsid w:val="00D5362A"/>
    <w:rsid w:val="00D5461E"/>
    <w:rsid w:val="00D546FC"/>
    <w:rsid w:val="00D55655"/>
    <w:rsid w:val="00D574EE"/>
    <w:rsid w:val="00D57FB3"/>
    <w:rsid w:val="00D60269"/>
    <w:rsid w:val="00D6044F"/>
    <w:rsid w:val="00D61476"/>
    <w:rsid w:val="00D66A0D"/>
    <w:rsid w:val="00D66E0E"/>
    <w:rsid w:val="00D6798D"/>
    <w:rsid w:val="00D67FD5"/>
    <w:rsid w:val="00D7160F"/>
    <w:rsid w:val="00D72857"/>
    <w:rsid w:val="00D81547"/>
    <w:rsid w:val="00D82D60"/>
    <w:rsid w:val="00D83538"/>
    <w:rsid w:val="00D85875"/>
    <w:rsid w:val="00D90719"/>
    <w:rsid w:val="00D91C24"/>
    <w:rsid w:val="00D9383D"/>
    <w:rsid w:val="00D95B79"/>
    <w:rsid w:val="00D963A0"/>
    <w:rsid w:val="00D97295"/>
    <w:rsid w:val="00DA089F"/>
    <w:rsid w:val="00DA17B1"/>
    <w:rsid w:val="00DA220C"/>
    <w:rsid w:val="00DA3F8A"/>
    <w:rsid w:val="00DA432E"/>
    <w:rsid w:val="00DA47C1"/>
    <w:rsid w:val="00DA545D"/>
    <w:rsid w:val="00DA577E"/>
    <w:rsid w:val="00DA6000"/>
    <w:rsid w:val="00DA6F81"/>
    <w:rsid w:val="00DC1E2C"/>
    <w:rsid w:val="00DC288E"/>
    <w:rsid w:val="00DC3D2D"/>
    <w:rsid w:val="00DC5EBE"/>
    <w:rsid w:val="00DC72BF"/>
    <w:rsid w:val="00DD4B3C"/>
    <w:rsid w:val="00DD4F72"/>
    <w:rsid w:val="00DD5A34"/>
    <w:rsid w:val="00DD698D"/>
    <w:rsid w:val="00DE5390"/>
    <w:rsid w:val="00DE668A"/>
    <w:rsid w:val="00DF03B0"/>
    <w:rsid w:val="00DF522D"/>
    <w:rsid w:val="00DF70AF"/>
    <w:rsid w:val="00E0218D"/>
    <w:rsid w:val="00E03E75"/>
    <w:rsid w:val="00E0442C"/>
    <w:rsid w:val="00E046B6"/>
    <w:rsid w:val="00E10DD3"/>
    <w:rsid w:val="00E11895"/>
    <w:rsid w:val="00E13620"/>
    <w:rsid w:val="00E14544"/>
    <w:rsid w:val="00E16536"/>
    <w:rsid w:val="00E179DB"/>
    <w:rsid w:val="00E200D8"/>
    <w:rsid w:val="00E20412"/>
    <w:rsid w:val="00E3122F"/>
    <w:rsid w:val="00E345E1"/>
    <w:rsid w:val="00E34E9A"/>
    <w:rsid w:val="00E37B1D"/>
    <w:rsid w:val="00E45131"/>
    <w:rsid w:val="00E45326"/>
    <w:rsid w:val="00E46CBD"/>
    <w:rsid w:val="00E47641"/>
    <w:rsid w:val="00E54C4C"/>
    <w:rsid w:val="00E55BC5"/>
    <w:rsid w:val="00E57D69"/>
    <w:rsid w:val="00E60D78"/>
    <w:rsid w:val="00E613CC"/>
    <w:rsid w:val="00E61BCC"/>
    <w:rsid w:val="00E746ED"/>
    <w:rsid w:val="00E74784"/>
    <w:rsid w:val="00E765CE"/>
    <w:rsid w:val="00E76891"/>
    <w:rsid w:val="00E76AA6"/>
    <w:rsid w:val="00E83729"/>
    <w:rsid w:val="00E849AB"/>
    <w:rsid w:val="00E87E72"/>
    <w:rsid w:val="00E9018A"/>
    <w:rsid w:val="00E9020B"/>
    <w:rsid w:val="00E90707"/>
    <w:rsid w:val="00E9112F"/>
    <w:rsid w:val="00E92334"/>
    <w:rsid w:val="00E959BB"/>
    <w:rsid w:val="00EA03F7"/>
    <w:rsid w:val="00EA1573"/>
    <w:rsid w:val="00EA599C"/>
    <w:rsid w:val="00EA6593"/>
    <w:rsid w:val="00EA6607"/>
    <w:rsid w:val="00EB1EF6"/>
    <w:rsid w:val="00EB5EAB"/>
    <w:rsid w:val="00EB5F7B"/>
    <w:rsid w:val="00EC10EF"/>
    <w:rsid w:val="00EC1471"/>
    <w:rsid w:val="00EC28C6"/>
    <w:rsid w:val="00EC2CC4"/>
    <w:rsid w:val="00EC3752"/>
    <w:rsid w:val="00EC4D79"/>
    <w:rsid w:val="00ED4DC2"/>
    <w:rsid w:val="00ED6D07"/>
    <w:rsid w:val="00EE054A"/>
    <w:rsid w:val="00EE0D88"/>
    <w:rsid w:val="00EE249C"/>
    <w:rsid w:val="00EE3270"/>
    <w:rsid w:val="00EE5678"/>
    <w:rsid w:val="00EE5EBD"/>
    <w:rsid w:val="00EF0D3F"/>
    <w:rsid w:val="00EF3627"/>
    <w:rsid w:val="00EF5002"/>
    <w:rsid w:val="00EF5663"/>
    <w:rsid w:val="00EF5AAB"/>
    <w:rsid w:val="00EF6420"/>
    <w:rsid w:val="00EF7AA2"/>
    <w:rsid w:val="00F028A5"/>
    <w:rsid w:val="00F05B68"/>
    <w:rsid w:val="00F1201B"/>
    <w:rsid w:val="00F12914"/>
    <w:rsid w:val="00F15298"/>
    <w:rsid w:val="00F171E7"/>
    <w:rsid w:val="00F230F7"/>
    <w:rsid w:val="00F23C93"/>
    <w:rsid w:val="00F25839"/>
    <w:rsid w:val="00F27996"/>
    <w:rsid w:val="00F30CE5"/>
    <w:rsid w:val="00F33DCE"/>
    <w:rsid w:val="00F40F49"/>
    <w:rsid w:val="00F41356"/>
    <w:rsid w:val="00F42037"/>
    <w:rsid w:val="00F43736"/>
    <w:rsid w:val="00F45298"/>
    <w:rsid w:val="00F47BE2"/>
    <w:rsid w:val="00F50E82"/>
    <w:rsid w:val="00F56787"/>
    <w:rsid w:val="00F57BE7"/>
    <w:rsid w:val="00F66F84"/>
    <w:rsid w:val="00F74D5F"/>
    <w:rsid w:val="00F75E8B"/>
    <w:rsid w:val="00F77153"/>
    <w:rsid w:val="00F7763B"/>
    <w:rsid w:val="00F807B9"/>
    <w:rsid w:val="00F815CD"/>
    <w:rsid w:val="00F83B30"/>
    <w:rsid w:val="00F85193"/>
    <w:rsid w:val="00F85E03"/>
    <w:rsid w:val="00F93037"/>
    <w:rsid w:val="00F93A82"/>
    <w:rsid w:val="00F9589B"/>
    <w:rsid w:val="00FA0E81"/>
    <w:rsid w:val="00FA35EF"/>
    <w:rsid w:val="00FA3FCB"/>
    <w:rsid w:val="00FA4D1A"/>
    <w:rsid w:val="00FC0587"/>
    <w:rsid w:val="00FC6AB8"/>
    <w:rsid w:val="00FD3144"/>
    <w:rsid w:val="00FD32DA"/>
    <w:rsid w:val="00FD49B6"/>
    <w:rsid w:val="00FD71E1"/>
    <w:rsid w:val="00FE08E7"/>
    <w:rsid w:val="00FE1248"/>
    <w:rsid w:val="00FE27F5"/>
    <w:rsid w:val="00FE5143"/>
    <w:rsid w:val="00FE52B3"/>
    <w:rsid w:val="00FE7232"/>
    <w:rsid w:val="00FE79FE"/>
    <w:rsid w:val="00FF07AE"/>
    <w:rsid w:val="00FF07DD"/>
    <w:rsid w:val="00FF07F2"/>
    <w:rsid w:val="00FF10D5"/>
    <w:rsid w:val="00FF3B64"/>
    <w:rsid w:val="00FF466F"/>
    <w:rsid w:val="00FF468A"/>
    <w:rsid w:val="00FF6337"/>
    <w:rsid w:val="00FF6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160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22323"/>
    <w:rPr>
      <w:sz w:val="22"/>
      <w:szCs w:val="22"/>
    </w:rPr>
  </w:style>
  <w:style w:type="paragraph" w:styleId="Heading1">
    <w:name w:val="heading 1"/>
    <w:basedOn w:val="Normal"/>
    <w:next w:val="Normal"/>
    <w:qFormat/>
    <w:rsid w:val="005B3F20"/>
    <w:pPr>
      <w:keepNext/>
      <w:jc w:val="center"/>
      <w:outlineLvl w:val="0"/>
    </w:pPr>
    <w:rPr>
      <w:rFonts w:ascii="Arial" w:hAnsi="Arial"/>
      <w:b/>
      <w:szCs w:val="20"/>
    </w:rPr>
  </w:style>
  <w:style w:type="paragraph" w:styleId="Heading2">
    <w:name w:val="heading 2"/>
    <w:basedOn w:val="Normal"/>
    <w:next w:val="Normal"/>
    <w:qFormat/>
    <w:rsid w:val="005B3F20"/>
    <w:pPr>
      <w:keepNext/>
      <w:jc w:val="center"/>
      <w:outlineLvl w:val="1"/>
    </w:pPr>
    <w:rPr>
      <w:b/>
      <w:sz w:val="20"/>
      <w:szCs w:val="20"/>
    </w:rPr>
  </w:style>
  <w:style w:type="paragraph" w:styleId="Heading5">
    <w:name w:val="heading 5"/>
    <w:basedOn w:val="Normal"/>
    <w:next w:val="Normal"/>
    <w:qFormat/>
    <w:rsid w:val="003871E2"/>
    <w:pPr>
      <w:spacing w:before="240" w:after="60"/>
      <w:outlineLvl w:val="4"/>
    </w:pPr>
    <w:rPr>
      <w:b/>
      <w:bCs/>
      <w:i/>
      <w:iCs/>
      <w:sz w:val="26"/>
      <w:szCs w:val="26"/>
    </w:rPr>
  </w:style>
  <w:style w:type="paragraph" w:styleId="Heading8">
    <w:name w:val="heading 8"/>
    <w:basedOn w:val="Normal"/>
    <w:next w:val="Normal"/>
    <w:qFormat/>
    <w:rsid w:val="005B3F20"/>
    <w:pPr>
      <w:keepNext/>
      <w:jc w:val="center"/>
      <w:outlineLvl w:val="7"/>
    </w:pPr>
    <w:rPr>
      <w:rFonts w:ascii="Arial" w:hAnsi="Arial"/>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rsid w:val="0032196B"/>
    <w:pPr>
      <w:widowControl w:val="0"/>
      <w:autoSpaceDE w:val="0"/>
      <w:autoSpaceDN w:val="0"/>
      <w:adjustRightInd w:val="0"/>
    </w:pPr>
    <w:rPr>
      <w:sz w:val="24"/>
      <w:szCs w:val="24"/>
    </w:rPr>
  </w:style>
  <w:style w:type="paragraph" w:styleId="BodyTextIndent2">
    <w:name w:val="Body Text Indent 2"/>
    <w:basedOn w:val="Normal"/>
    <w:rsid w:val="00CF762F"/>
    <w:pPr>
      <w:ind w:firstLine="1440"/>
    </w:pPr>
    <w:rPr>
      <w:color w:val="000000"/>
    </w:rPr>
  </w:style>
  <w:style w:type="paragraph" w:styleId="BodyText2">
    <w:name w:val="Body Text 2"/>
    <w:basedOn w:val="Normal"/>
    <w:rsid w:val="00CF762F"/>
    <w:rPr>
      <w:color w:val="000000"/>
    </w:rPr>
  </w:style>
  <w:style w:type="paragraph" w:styleId="BodyTextIndent">
    <w:name w:val="Body Text Indent"/>
    <w:basedOn w:val="Normal"/>
    <w:rsid w:val="0034502F"/>
    <w:pPr>
      <w:spacing w:after="120"/>
      <w:ind w:left="360"/>
    </w:pPr>
  </w:style>
  <w:style w:type="paragraph" w:styleId="Footer">
    <w:name w:val="footer"/>
    <w:basedOn w:val="Normal"/>
    <w:link w:val="FooterChar"/>
    <w:uiPriority w:val="99"/>
    <w:rsid w:val="0034502F"/>
    <w:pPr>
      <w:tabs>
        <w:tab w:val="left" w:pos="0"/>
        <w:tab w:val="center" w:pos="4320"/>
        <w:tab w:val="right" w:pos="8640"/>
      </w:tabs>
      <w:suppressAutoHyphens/>
    </w:pPr>
    <w:rPr>
      <w:rFonts w:ascii="Courier" w:hAnsi="Courier"/>
      <w:szCs w:val="20"/>
    </w:rPr>
  </w:style>
  <w:style w:type="paragraph" w:styleId="BodyText3">
    <w:name w:val="Body Text 3"/>
    <w:basedOn w:val="Normal"/>
    <w:rsid w:val="0034502F"/>
    <w:pPr>
      <w:spacing w:after="120"/>
    </w:pPr>
    <w:rPr>
      <w:sz w:val="16"/>
      <w:szCs w:val="16"/>
    </w:rPr>
  </w:style>
  <w:style w:type="paragraph" w:customStyle="1" w:styleId="Technical5">
    <w:name w:val="Technical 5"/>
    <w:rsid w:val="0034502F"/>
    <w:pPr>
      <w:tabs>
        <w:tab w:val="left" w:pos="-720"/>
      </w:tabs>
      <w:suppressAutoHyphens/>
    </w:pPr>
    <w:rPr>
      <w:rFonts w:ascii="Courier" w:hAnsi="Courier"/>
      <w:b/>
      <w:sz w:val="24"/>
    </w:rPr>
  </w:style>
  <w:style w:type="character" w:styleId="Hyperlink">
    <w:name w:val="Hyperlink"/>
    <w:basedOn w:val="DefaultParagraphFont"/>
    <w:rsid w:val="00F75E8B"/>
    <w:rPr>
      <w:rFonts w:cs="Times New Roman"/>
      <w:color w:val="0000FF"/>
      <w:u w:val="single"/>
    </w:rPr>
  </w:style>
  <w:style w:type="paragraph" w:styleId="TOAHeading">
    <w:name w:val="toa heading"/>
    <w:basedOn w:val="Normal"/>
    <w:next w:val="Normal"/>
    <w:semiHidden/>
    <w:rsid w:val="00E60D78"/>
    <w:pPr>
      <w:tabs>
        <w:tab w:val="left" w:pos="9000"/>
        <w:tab w:val="right" w:pos="9360"/>
      </w:tabs>
      <w:suppressAutoHyphens/>
    </w:pPr>
    <w:rPr>
      <w:rFonts w:ascii="Courier" w:hAnsi="Courier"/>
      <w:szCs w:val="20"/>
    </w:rPr>
  </w:style>
  <w:style w:type="paragraph" w:styleId="Header">
    <w:name w:val="header"/>
    <w:aliases w:val="he,HE"/>
    <w:basedOn w:val="Normal"/>
    <w:link w:val="HeaderChar"/>
    <w:uiPriority w:val="99"/>
    <w:rsid w:val="005B3F20"/>
    <w:pPr>
      <w:tabs>
        <w:tab w:val="center" w:pos="4320"/>
        <w:tab w:val="right" w:pos="8640"/>
      </w:tabs>
    </w:pPr>
    <w:rPr>
      <w:sz w:val="20"/>
      <w:szCs w:val="20"/>
    </w:rPr>
  </w:style>
  <w:style w:type="character" w:styleId="PageNumber">
    <w:name w:val="page number"/>
    <w:basedOn w:val="DefaultParagraphFont"/>
    <w:rsid w:val="005B3F20"/>
  </w:style>
  <w:style w:type="paragraph" w:customStyle="1" w:styleId="mark">
    <w:name w:val="mark"/>
    <w:basedOn w:val="Normal"/>
    <w:rsid w:val="005B3F20"/>
  </w:style>
  <w:style w:type="character" w:styleId="LineNumber">
    <w:name w:val="line number"/>
    <w:basedOn w:val="DefaultParagraphFont"/>
    <w:rsid w:val="005B3F20"/>
  </w:style>
  <w:style w:type="paragraph" w:styleId="TOC1">
    <w:name w:val="toc 1"/>
    <w:basedOn w:val="Normal"/>
    <w:next w:val="Normal"/>
    <w:autoRedefine/>
    <w:semiHidden/>
    <w:rsid w:val="00D2027E"/>
    <w:pPr>
      <w:tabs>
        <w:tab w:val="left" w:leader="dot" w:pos="9000"/>
        <w:tab w:val="right" w:pos="9360"/>
      </w:tabs>
      <w:suppressAutoHyphens/>
      <w:spacing w:before="480"/>
      <w:ind w:left="720" w:hanging="720"/>
    </w:pPr>
    <w:rPr>
      <w:b/>
      <w:noProof/>
    </w:rPr>
  </w:style>
  <w:style w:type="paragraph" w:styleId="TOC2">
    <w:name w:val="toc 2"/>
    <w:basedOn w:val="Normal"/>
    <w:next w:val="Normal"/>
    <w:autoRedefine/>
    <w:semiHidden/>
    <w:rsid w:val="003871E2"/>
    <w:pPr>
      <w:tabs>
        <w:tab w:val="left" w:leader="dot" w:pos="9000"/>
        <w:tab w:val="right" w:pos="9360"/>
      </w:tabs>
      <w:suppressAutoHyphens/>
      <w:ind w:left="1440" w:right="720" w:hanging="720"/>
    </w:pPr>
    <w:rPr>
      <w:b/>
      <w:noProof/>
      <w:szCs w:val="20"/>
    </w:rPr>
  </w:style>
  <w:style w:type="paragraph" w:customStyle="1" w:styleId="NormalA">
    <w:name w:val="NormalA"/>
    <w:basedOn w:val="Normal"/>
    <w:link w:val="NormalAChar"/>
    <w:rsid w:val="003871E2"/>
    <w:rPr>
      <w:szCs w:val="20"/>
    </w:rPr>
  </w:style>
  <w:style w:type="character" w:customStyle="1" w:styleId="NormalAChar">
    <w:name w:val="NormalA Char"/>
    <w:basedOn w:val="DefaultParagraphFont"/>
    <w:link w:val="NormalA"/>
    <w:rsid w:val="003871E2"/>
    <w:rPr>
      <w:sz w:val="24"/>
      <w:lang w:val="en-US" w:eastAsia="en-US" w:bidi="ar-SA"/>
    </w:rPr>
  </w:style>
  <w:style w:type="paragraph" w:customStyle="1" w:styleId="wfxRecipient">
    <w:name w:val="wfxRecipient"/>
    <w:basedOn w:val="Normal"/>
    <w:rsid w:val="00C3384B"/>
  </w:style>
  <w:style w:type="paragraph" w:styleId="BalloonText">
    <w:name w:val="Balloon Text"/>
    <w:basedOn w:val="Normal"/>
    <w:semiHidden/>
    <w:rsid w:val="00B31B27"/>
    <w:rPr>
      <w:rFonts w:ascii="Tahoma" w:hAnsi="Tahoma" w:cs="Tahoma"/>
      <w:sz w:val="16"/>
      <w:szCs w:val="16"/>
    </w:rPr>
  </w:style>
  <w:style w:type="character" w:styleId="CommentReference">
    <w:name w:val="annotation reference"/>
    <w:basedOn w:val="DefaultParagraphFont"/>
    <w:semiHidden/>
    <w:rsid w:val="00004B96"/>
    <w:rPr>
      <w:sz w:val="16"/>
      <w:szCs w:val="16"/>
    </w:rPr>
  </w:style>
  <w:style w:type="paragraph" w:styleId="CommentText">
    <w:name w:val="annotation text"/>
    <w:basedOn w:val="Normal"/>
    <w:link w:val="CommentTextChar"/>
    <w:semiHidden/>
    <w:rsid w:val="00004B96"/>
    <w:rPr>
      <w:sz w:val="20"/>
      <w:szCs w:val="20"/>
    </w:rPr>
  </w:style>
  <w:style w:type="paragraph" w:styleId="CommentSubject">
    <w:name w:val="annotation subject"/>
    <w:basedOn w:val="CommentText"/>
    <w:next w:val="CommentText"/>
    <w:semiHidden/>
    <w:rsid w:val="00004B96"/>
    <w:rPr>
      <w:b/>
      <w:bCs/>
    </w:rPr>
  </w:style>
  <w:style w:type="character" w:customStyle="1" w:styleId="DefaultParagraphFo">
    <w:name w:val="Default Paragraph Fo"/>
    <w:basedOn w:val="DefaultParagraphFont"/>
    <w:rsid w:val="00C13D41"/>
  </w:style>
  <w:style w:type="paragraph" w:styleId="BodyTextIndent3">
    <w:name w:val="Body Text Indent 3"/>
    <w:basedOn w:val="Normal"/>
    <w:rsid w:val="003052BD"/>
    <w:pPr>
      <w:spacing w:after="120"/>
      <w:ind w:left="360"/>
    </w:pPr>
    <w:rPr>
      <w:sz w:val="16"/>
      <w:szCs w:val="16"/>
    </w:rPr>
  </w:style>
  <w:style w:type="table" w:styleId="TableGrid">
    <w:name w:val="Table Grid"/>
    <w:basedOn w:val="TableNormal"/>
    <w:rsid w:val="003052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body">
    <w:name w:val="pbody"/>
    <w:basedOn w:val="Normal"/>
    <w:rsid w:val="000A2AC5"/>
    <w:pPr>
      <w:spacing w:line="288" w:lineRule="auto"/>
      <w:ind w:firstLine="240"/>
    </w:pPr>
    <w:rPr>
      <w:rFonts w:ascii="Arial" w:hAnsi="Arial" w:cs="Arial"/>
      <w:color w:val="000000"/>
      <w:sz w:val="20"/>
      <w:szCs w:val="20"/>
    </w:rPr>
  </w:style>
  <w:style w:type="paragraph" w:customStyle="1" w:styleId="pindented1">
    <w:name w:val="pindented1"/>
    <w:basedOn w:val="Normal"/>
    <w:rsid w:val="006F1B8D"/>
    <w:pPr>
      <w:spacing w:line="288" w:lineRule="auto"/>
      <w:ind w:firstLine="480"/>
    </w:pPr>
    <w:rPr>
      <w:rFonts w:ascii="Arial" w:hAnsi="Arial" w:cs="Arial"/>
      <w:color w:val="000000"/>
      <w:sz w:val="20"/>
      <w:szCs w:val="20"/>
    </w:rPr>
  </w:style>
  <w:style w:type="paragraph" w:customStyle="1" w:styleId="pindented2">
    <w:name w:val="pindented2"/>
    <w:basedOn w:val="Normal"/>
    <w:rsid w:val="006F1B8D"/>
    <w:pPr>
      <w:spacing w:line="288" w:lineRule="auto"/>
      <w:ind w:firstLine="720"/>
    </w:pPr>
    <w:rPr>
      <w:rFonts w:ascii="Arial" w:hAnsi="Arial" w:cs="Arial"/>
      <w:color w:val="000000"/>
      <w:sz w:val="20"/>
      <w:szCs w:val="20"/>
    </w:rPr>
  </w:style>
  <w:style w:type="paragraph" w:styleId="BodyText">
    <w:name w:val="Body Text"/>
    <w:basedOn w:val="Normal"/>
    <w:rsid w:val="00D95B79"/>
    <w:pPr>
      <w:spacing w:after="120"/>
    </w:pPr>
  </w:style>
  <w:style w:type="paragraph" w:styleId="List2">
    <w:name w:val="List 2"/>
    <w:basedOn w:val="Normal"/>
    <w:rsid w:val="004655A8"/>
    <w:pPr>
      <w:ind w:left="720" w:hanging="360"/>
    </w:pPr>
    <w:rPr>
      <w:rFonts w:ascii="Courier" w:hAnsi="Courier"/>
      <w:szCs w:val="20"/>
    </w:rPr>
  </w:style>
  <w:style w:type="paragraph" w:customStyle="1" w:styleId="Style1">
    <w:name w:val="Style 1"/>
    <w:rsid w:val="00CE4405"/>
    <w:pPr>
      <w:widowControl w:val="0"/>
      <w:autoSpaceDE w:val="0"/>
      <w:autoSpaceDN w:val="0"/>
      <w:adjustRightInd w:val="0"/>
    </w:pPr>
  </w:style>
  <w:style w:type="character" w:customStyle="1" w:styleId="CharacterStyle3">
    <w:name w:val="Character Style 3"/>
    <w:rsid w:val="00CE4405"/>
    <w:rPr>
      <w:rFonts w:ascii="Garamond" w:hAnsi="Garamond"/>
      <w:sz w:val="24"/>
    </w:rPr>
  </w:style>
  <w:style w:type="paragraph" w:styleId="DocumentMap">
    <w:name w:val="Document Map"/>
    <w:basedOn w:val="Normal"/>
    <w:semiHidden/>
    <w:rsid w:val="002E3165"/>
    <w:pPr>
      <w:shd w:val="clear" w:color="auto" w:fill="000080"/>
    </w:pPr>
    <w:rPr>
      <w:rFonts w:ascii="Tahoma" w:hAnsi="Tahoma" w:cs="Tahoma"/>
      <w:sz w:val="20"/>
      <w:szCs w:val="20"/>
    </w:rPr>
  </w:style>
  <w:style w:type="paragraph" w:styleId="NormalWeb">
    <w:name w:val="Normal (Web)"/>
    <w:basedOn w:val="Normal"/>
    <w:uiPriority w:val="99"/>
    <w:unhideWhenUsed/>
    <w:rsid w:val="00352360"/>
    <w:pPr>
      <w:spacing w:before="100" w:beforeAutospacing="1" w:after="100" w:afterAutospacing="1"/>
    </w:pPr>
  </w:style>
  <w:style w:type="paragraph" w:styleId="List3">
    <w:name w:val="List 3"/>
    <w:basedOn w:val="Normal"/>
    <w:rsid w:val="000351E4"/>
    <w:pPr>
      <w:ind w:left="1080" w:hanging="360"/>
      <w:contextualSpacing/>
    </w:pPr>
  </w:style>
  <w:style w:type="paragraph" w:styleId="ListParagraph">
    <w:name w:val="List Paragraph"/>
    <w:aliases w:val="List Paragraph1,Bullets,5 Heading,Source Reference,R List Para"/>
    <w:basedOn w:val="Normal"/>
    <w:link w:val="ListParagraphChar"/>
    <w:uiPriority w:val="34"/>
    <w:qFormat/>
    <w:rsid w:val="000351E4"/>
    <w:pPr>
      <w:ind w:left="720"/>
    </w:pPr>
    <w:rPr>
      <w:rFonts w:ascii="Courier" w:hAnsi="Courier"/>
      <w:szCs w:val="20"/>
    </w:rPr>
  </w:style>
  <w:style w:type="table" w:customStyle="1" w:styleId="Calendar1">
    <w:name w:val="Calendar 1"/>
    <w:basedOn w:val="TableNormal"/>
    <w:uiPriority w:val="99"/>
    <w:qFormat/>
    <w:rsid w:val="0016133F"/>
    <w:rPr>
      <w:rFonts w:ascii="Calibri" w:hAnsi="Calibri"/>
      <w:sz w:val="22"/>
      <w:szCs w:val="22"/>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left w:val="nil"/>
          <w:bottom w:val="single" w:sz="24" w:space="0" w:color="000000"/>
          <w:right w:val="nil"/>
          <w:insideH w:val="nil"/>
          <w:insideV w:val="nil"/>
          <w:tl2br w:val="nil"/>
          <w:tr2bl w:val="nil"/>
        </w:tcBorders>
        <w:shd w:val="clear" w:color="auto" w:fill="auto"/>
      </w:tcPr>
    </w:tblStylePr>
  </w:style>
  <w:style w:type="paragraph" w:customStyle="1" w:styleId="p6">
    <w:name w:val="p6"/>
    <w:basedOn w:val="Normal"/>
    <w:rsid w:val="00431A34"/>
    <w:pPr>
      <w:widowControl w:val="0"/>
      <w:tabs>
        <w:tab w:val="left" w:pos="440"/>
      </w:tabs>
      <w:spacing w:line="240" w:lineRule="atLeast"/>
      <w:ind w:left="1368" w:hanging="432"/>
    </w:pPr>
    <w:rPr>
      <w:snapToGrid w:val="0"/>
      <w:szCs w:val="20"/>
    </w:rPr>
  </w:style>
  <w:style w:type="paragraph" w:customStyle="1" w:styleId="H2letteredlist">
    <w:name w:val="H2 lettered list"/>
    <w:basedOn w:val="Normal"/>
    <w:rsid w:val="004F21E0"/>
    <w:rPr>
      <w:rFonts w:eastAsia="Calibri"/>
      <w:sz w:val="24"/>
      <w:szCs w:val="24"/>
    </w:rPr>
  </w:style>
  <w:style w:type="character" w:styleId="Strong">
    <w:name w:val="Strong"/>
    <w:basedOn w:val="DefaultParagraphFont"/>
    <w:uiPriority w:val="22"/>
    <w:qFormat/>
    <w:rsid w:val="004F21E0"/>
    <w:rPr>
      <w:b/>
      <w:bCs/>
    </w:rPr>
  </w:style>
  <w:style w:type="paragraph" w:styleId="Revision">
    <w:name w:val="Revision"/>
    <w:hidden/>
    <w:uiPriority w:val="99"/>
    <w:semiHidden/>
    <w:rsid w:val="006865D1"/>
    <w:rPr>
      <w:sz w:val="22"/>
      <w:szCs w:val="22"/>
    </w:rPr>
  </w:style>
  <w:style w:type="character" w:customStyle="1" w:styleId="FooterChar">
    <w:name w:val="Footer Char"/>
    <w:basedOn w:val="DefaultParagraphFont"/>
    <w:link w:val="Footer"/>
    <w:uiPriority w:val="99"/>
    <w:rsid w:val="005D74F3"/>
    <w:rPr>
      <w:rFonts w:ascii="Courier" w:hAnsi="Courier"/>
      <w:sz w:val="22"/>
    </w:rPr>
  </w:style>
  <w:style w:type="character" w:customStyle="1" w:styleId="HeaderChar">
    <w:name w:val="Header Char"/>
    <w:aliases w:val="he Char,HE Char"/>
    <w:basedOn w:val="DefaultParagraphFont"/>
    <w:link w:val="Header"/>
    <w:uiPriority w:val="99"/>
    <w:rsid w:val="00B12A7A"/>
  </w:style>
  <w:style w:type="paragraph" w:styleId="NoSpacing">
    <w:name w:val="No Spacing"/>
    <w:uiPriority w:val="1"/>
    <w:qFormat/>
    <w:rsid w:val="008A739A"/>
    <w:rPr>
      <w:rFonts w:ascii="Calibri" w:eastAsia="Calibri" w:hAnsi="Calibri"/>
      <w:sz w:val="22"/>
      <w:szCs w:val="22"/>
    </w:rPr>
  </w:style>
  <w:style w:type="character" w:customStyle="1" w:styleId="CommentTextChar">
    <w:name w:val="Comment Text Char"/>
    <w:basedOn w:val="DefaultParagraphFont"/>
    <w:link w:val="CommentText"/>
    <w:semiHidden/>
    <w:rsid w:val="006B3CE5"/>
  </w:style>
  <w:style w:type="character" w:customStyle="1" w:styleId="ListParagraphChar">
    <w:name w:val="List Paragraph Char"/>
    <w:aliases w:val="List Paragraph1 Char,Bullets Char,5 Heading Char,Source Reference Char,R List Para Char"/>
    <w:link w:val="ListParagraph"/>
    <w:uiPriority w:val="34"/>
    <w:locked/>
    <w:rsid w:val="008D3B31"/>
    <w:rPr>
      <w:rFonts w:ascii="Courier" w:hAnsi="Courier"/>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22323"/>
    <w:rPr>
      <w:sz w:val="22"/>
      <w:szCs w:val="22"/>
    </w:rPr>
  </w:style>
  <w:style w:type="paragraph" w:styleId="Heading1">
    <w:name w:val="heading 1"/>
    <w:basedOn w:val="Normal"/>
    <w:next w:val="Normal"/>
    <w:qFormat/>
    <w:rsid w:val="005B3F20"/>
    <w:pPr>
      <w:keepNext/>
      <w:jc w:val="center"/>
      <w:outlineLvl w:val="0"/>
    </w:pPr>
    <w:rPr>
      <w:rFonts w:ascii="Arial" w:hAnsi="Arial"/>
      <w:b/>
      <w:szCs w:val="20"/>
    </w:rPr>
  </w:style>
  <w:style w:type="paragraph" w:styleId="Heading2">
    <w:name w:val="heading 2"/>
    <w:basedOn w:val="Normal"/>
    <w:next w:val="Normal"/>
    <w:qFormat/>
    <w:rsid w:val="005B3F20"/>
    <w:pPr>
      <w:keepNext/>
      <w:jc w:val="center"/>
      <w:outlineLvl w:val="1"/>
    </w:pPr>
    <w:rPr>
      <w:b/>
      <w:sz w:val="20"/>
      <w:szCs w:val="20"/>
    </w:rPr>
  </w:style>
  <w:style w:type="paragraph" w:styleId="Heading5">
    <w:name w:val="heading 5"/>
    <w:basedOn w:val="Normal"/>
    <w:next w:val="Normal"/>
    <w:qFormat/>
    <w:rsid w:val="003871E2"/>
    <w:pPr>
      <w:spacing w:before="240" w:after="60"/>
      <w:outlineLvl w:val="4"/>
    </w:pPr>
    <w:rPr>
      <w:b/>
      <w:bCs/>
      <w:i/>
      <w:iCs/>
      <w:sz w:val="26"/>
      <w:szCs w:val="26"/>
    </w:rPr>
  </w:style>
  <w:style w:type="paragraph" w:styleId="Heading8">
    <w:name w:val="heading 8"/>
    <w:basedOn w:val="Normal"/>
    <w:next w:val="Normal"/>
    <w:qFormat/>
    <w:rsid w:val="005B3F20"/>
    <w:pPr>
      <w:keepNext/>
      <w:jc w:val="center"/>
      <w:outlineLvl w:val="7"/>
    </w:pPr>
    <w:rPr>
      <w:rFonts w:ascii="Arial" w:hAnsi="Arial"/>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rsid w:val="0032196B"/>
    <w:pPr>
      <w:widowControl w:val="0"/>
      <w:autoSpaceDE w:val="0"/>
      <w:autoSpaceDN w:val="0"/>
      <w:adjustRightInd w:val="0"/>
    </w:pPr>
    <w:rPr>
      <w:sz w:val="24"/>
      <w:szCs w:val="24"/>
    </w:rPr>
  </w:style>
  <w:style w:type="paragraph" w:styleId="BodyTextIndent2">
    <w:name w:val="Body Text Indent 2"/>
    <w:basedOn w:val="Normal"/>
    <w:rsid w:val="00CF762F"/>
    <w:pPr>
      <w:ind w:firstLine="1440"/>
    </w:pPr>
    <w:rPr>
      <w:color w:val="000000"/>
    </w:rPr>
  </w:style>
  <w:style w:type="paragraph" w:styleId="BodyText2">
    <w:name w:val="Body Text 2"/>
    <w:basedOn w:val="Normal"/>
    <w:rsid w:val="00CF762F"/>
    <w:rPr>
      <w:color w:val="000000"/>
    </w:rPr>
  </w:style>
  <w:style w:type="paragraph" w:styleId="BodyTextIndent">
    <w:name w:val="Body Text Indent"/>
    <w:basedOn w:val="Normal"/>
    <w:rsid w:val="0034502F"/>
    <w:pPr>
      <w:spacing w:after="120"/>
      <w:ind w:left="360"/>
    </w:pPr>
  </w:style>
  <w:style w:type="paragraph" w:styleId="Footer">
    <w:name w:val="footer"/>
    <w:basedOn w:val="Normal"/>
    <w:link w:val="FooterChar"/>
    <w:uiPriority w:val="99"/>
    <w:rsid w:val="0034502F"/>
    <w:pPr>
      <w:tabs>
        <w:tab w:val="left" w:pos="0"/>
        <w:tab w:val="center" w:pos="4320"/>
        <w:tab w:val="right" w:pos="8640"/>
      </w:tabs>
      <w:suppressAutoHyphens/>
    </w:pPr>
    <w:rPr>
      <w:rFonts w:ascii="Courier" w:hAnsi="Courier"/>
      <w:szCs w:val="20"/>
    </w:rPr>
  </w:style>
  <w:style w:type="paragraph" w:styleId="BodyText3">
    <w:name w:val="Body Text 3"/>
    <w:basedOn w:val="Normal"/>
    <w:rsid w:val="0034502F"/>
    <w:pPr>
      <w:spacing w:after="120"/>
    </w:pPr>
    <w:rPr>
      <w:sz w:val="16"/>
      <w:szCs w:val="16"/>
    </w:rPr>
  </w:style>
  <w:style w:type="paragraph" w:customStyle="1" w:styleId="Technical5">
    <w:name w:val="Technical 5"/>
    <w:rsid w:val="0034502F"/>
    <w:pPr>
      <w:tabs>
        <w:tab w:val="left" w:pos="-720"/>
      </w:tabs>
      <w:suppressAutoHyphens/>
    </w:pPr>
    <w:rPr>
      <w:rFonts w:ascii="Courier" w:hAnsi="Courier"/>
      <w:b/>
      <w:sz w:val="24"/>
    </w:rPr>
  </w:style>
  <w:style w:type="character" w:styleId="Hyperlink">
    <w:name w:val="Hyperlink"/>
    <w:basedOn w:val="DefaultParagraphFont"/>
    <w:rsid w:val="00F75E8B"/>
    <w:rPr>
      <w:rFonts w:cs="Times New Roman"/>
      <w:color w:val="0000FF"/>
      <w:u w:val="single"/>
    </w:rPr>
  </w:style>
  <w:style w:type="paragraph" w:styleId="TOAHeading">
    <w:name w:val="toa heading"/>
    <w:basedOn w:val="Normal"/>
    <w:next w:val="Normal"/>
    <w:semiHidden/>
    <w:rsid w:val="00E60D78"/>
    <w:pPr>
      <w:tabs>
        <w:tab w:val="left" w:pos="9000"/>
        <w:tab w:val="right" w:pos="9360"/>
      </w:tabs>
      <w:suppressAutoHyphens/>
    </w:pPr>
    <w:rPr>
      <w:rFonts w:ascii="Courier" w:hAnsi="Courier"/>
      <w:szCs w:val="20"/>
    </w:rPr>
  </w:style>
  <w:style w:type="paragraph" w:styleId="Header">
    <w:name w:val="header"/>
    <w:aliases w:val="he,HE"/>
    <w:basedOn w:val="Normal"/>
    <w:link w:val="HeaderChar"/>
    <w:uiPriority w:val="99"/>
    <w:rsid w:val="005B3F20"/>
    <w:pPr>
      <w:tabs>
        <w:tab w:val="center" w:pos="4320"/>
        <w:tab w:val="right" w:pos="8640"/>
      </w:tabs>
    </w:pPr>
    <w:rPr>
      <w:sz w:val="20"/>
      <w:szCs w:val="20"/>
    </w:rPr>
  </w:style>
  <w:style w:type="character" w:styleId="PageNumber">
    <w:name w:val="page number"/>
    <w:basedOn w:val="DefaultParagraphFont"/>
    <w:rsid w:val="005B3F20"/>
  </w:style>
  <w:style w:type="paragraph" w:customStyle="1" w:styleId="mark">
    <w:name w:val="mark"/>
    <w:basedOn w:val="Normal"/>
    <w:rsid w:val="005B3F20"/>
  </w:style>
  <w:style w:type="character" w:styleId="LineNumber">
    <w:name w:val="line number"/>
    <w:basedOn w:val="DefaultParagraphFont"/>
    <w:rsid w:val="005B3F20"/>
  </w:style>
  <w:style w:type="paragraph" w:styleId="TOC1">
    <w:name w:val="toc 1"/>
    <w:basedOn w:val="Normal"/>
    <w:next w:val="Normal"/>
    <w:autoRedefine/>
    <w:semiHidden/>
    <w:rsid w:val="00D2027E"/>
    <w:pPr>
      <w:tabs>
        <w:tab w:val="left" w:leader="dot" w:pos="9000"/>
        <w:tab w:val="right" w:pos="9360"/>
      </w:tabs>
      <w:suppressAutoHyphens/>
      <w:spacing w:before="480"/>
      <w:ind w:left="720" w:hanging="720"/>
    </w:pPr>
    <w:rPr>
      <w:b/>
      <w:noProof/>
    </w:rPr>
  </w:style>
  <w:style w:type="paragraph" w:styleId="TOC2">
    <w:name w:val="toc 2"/>
    <w:basedOn w:val="Normal"/>
    <w:next w:val="Normal"/>
    <w:autoRedefine/>
    <w:semiHidden/>
    <w:rsid w:val="003871E2"/>
    <w:pPr>
      <w:tabs>
        <w:tab w:val="left" w:leader="dot" w:pos="9000"/>
        <w:tab w:val="right" w:pos="9360"/>
      </w:tabs>
      <w:suppressAutoHyphens/>
      <w:ind w:left="1440" w:right="720" w:hanging="720"/>
    </w:pPr>
    <w:rPr>
      <w:b/>
      <w:noProof/>
      <w:szCs w:val="20"/>
    </w:rPr>
  </w:style>
  <w:style w:type="paragraph" w:customStyle="1" w:styleId="NormalA">
    <w:name w:val="NormalA"/>
    <w:basedOn w:val="Normal"/>
    <w:link w:val="NormalAChar"/>
    <w:rsid w:val="003871E2"/>
    <w:rPr>
      <w:szCs w:val="20"/>
    </w:rPr>
  </w:style>
  <w:style w:type="character" w:customStyle="1" w:styleId="NormalAChar">
    <w:name w:val="NormalA Char"/>
    <w:basedOn w:val="DefaultParagraphFont"/>
    <w:link w:val="NormalA"/>
    <w:rsid w:val="003871E2"/>
    <w:rPr>
      <w:sz w:val="24"/>
      <w:lang w:val="en-US" w:eastAsia="en-US" w:bidi="ar-SA"/>
    </w:rPr>
  </w:style>
  <w:style w:type="paragraph" w:customStyle="1" w:styleId="wfxRecipient">
    <w:name w:val="wfxRecipient"/>
    <w:basedOn w:val="Normal"/>
    <w:rsid w:val="00C3384B"/>
  </w:style>
  <w:style w:type="paragraph" w:styleId="BalloonText">
    <w:name w:val="Balloon Text"/>
    <w:basedOn w:val="Normal"/>
    <w:semiHidden/>
    <w:rsid w:val="00B31B27"/>
    <w:rPr>
      <w:rFonts w:ascii="Tahoma" w:hAnsi="Tahoma" w:cs="Tahoma"/>
      <w:sz w:val="16"/>
      <w:szCs w:val="16"/>
    </w:rPr>
  </w:style>
  <w:style w:type="character" w:styleId="CommentReference">
    <w:name w:val="annotation reference"/>
    <w:basedOn w:val="DefaultParagraphFont"/>
    <w:semiHidden/>
    <w:rsid w:val="00004B96"/>
    <w:rPr>
      <w:sz w:val="16"/>
      <w:szCs w:val="16"/>
    </w:rPr>
  </w:style>
  <w:style w:type="paragraph" w:styleId="CommentText">
    <w:name w:val="annotation text"/>
    <w:basedOn w:val="Normal"/>
    <w:link w:val="CommentTextChar"/>
    <w:semiHidden/>
    <w:rsid w:val="00004B96"/>
    <w:rPr>
      <w:sz w:val="20"/>
      <w:szCs w:val="20"/>
    </w:rPr>
  </w:style>
  <w:style w:type="paragraph" w:styleId="CommentSubject">
    <w:name w:val="annotation subject"/>
    <w:basedOn w:val="CommentText"/>
    <w:next w:val="CommentText"/>
    <w:semiHidden/>
    <w:rsid w:val="00004B96"/>
    <w:rPr>
      <w:b/>
      <w:bCs/>
    </w:rPr>
  </w:style>
  <w:style w:type="character" w:customStyle="1" w:styleId="DefaultParagraphFo">
    <w:name w:val="Default Paragraph Fo"/>
    <w:basedOn w:val="DefaultParagraphFont"/>
    <w:rsid w:val="00C13D41"/>
  </w:style>
  <w:style w:type="paragraph" w:styleId="BodyTextIndent3">
    <w:name w:val="Body Text Indent 3"/>
    <w:basedOn w:val="Normal"/>
    <w:rsid w:val="003052BD"/>
    <w:pPr>
      <w:spacing w:after="120"/>
      <w:ind w:left="360"/>
    </w:pPr>
    <w:rPr>
      <w:sz w:val="16"/>
      <w:szCs w:val="16"/>
    </w:rPr>
  </w:style>
  <w:style w:type="table" w:styleId="TableGrid">
    <w:name w:val="Table Grid"/>
    <w:basedOn w:val="TableNormal"/>
    <w:rsid w:val="003052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body">
    <w:name w:val="pbody"/>
    <w:basedOn w:val="Normal"/>
    <w:rsid w:val="000A2AC5"/>
    <w:pPr>
      <w:spacing w:line="288" w:lineRule="auto"/>
      <w:ind w:firstLine="240"/>
    </w:pPr>
    <w:rPr>
      <w:rFonts w:ascii="Arial" w:hAnsi="Arial" w:cs="Arial"/>
      <w:color w:val="000000"/>
      <w:sz w:val="20"/>
      <w:szCs w:val="20"/>
    </w:rPr>
  </w:style>
  <w:style w:type="paragraph" w:customStyle="1" w:styleId="pindented1">
    <w:name w:val="pindented1"/>
    <w:basedOn w:val="Normal"/>
    <w:rsid w:val="006F1B8D"/>
    <w:pPr>
      <w:spacing w:line="288" w:lineRule="auto"/>
      <w:ind w:firstLine="480"/>
    </w:pPr>
    <w:rPr>
      <w:rFonts w:ascii="Arial" w:hAnsi="Arial" w:cs="Arial"/>
      <w:color w:val="000000"/>
      <w:sz w:val="20"/>
      <w:szCs w:val="20"/>
    </w:rPr>
  </w:style>
  <w:style w:type="paragraph" w:customStyle="1" w:styleId="pindented2">
    <w:name w:val="pindented2"/>
    <w:basedOn w:val="Normal"/>
    <w:rsid w:val="006F1B8D"/>
    <w:pPr>
      <w:spacing w:line="288" w:lineRule="auto"/>
      <w:ind w:firstLine="720"/>
    </w:pPr>
    <w:rPr>
      <w:rFonts w:ascii="Arial" w:hAnsi="Arial" w:cs="Arial"/>
      <w:color w:val="000000"/>
      <w:sz w:val="20"/>
      <w:szCs w:val="20"/>
    </w:rPr>
  </w:style>
  <w:style w:type="paragraph" w:styleId="BodyText">
    <w:name w:val="Body Text"/>
    <w:basedOn w:val="Normal"/>
    <w:rsid w:val="00D95B79"/>
    <w:pPr>
      <w:spacing w:after="120"/>
    </w:pPr>
  </w:style>
  <w:style w:type="paragraph" w:styleId="List2">
    <w:name w:val="List 2"/>
    <w:basedOn w:val="Normal"/>
    <w:rsid w:val="004655A8"/>
    <w:pPr>
      <w:ind w:left="720" w:hanging="360"/>
    </w:pPr>
    <w:rPr>
      <w:rFonts w:ascii="Courier" w:hAnsi="Courier"/>
      <w:szCs w:val="20"/>
    </w:rPr>
  </w:style>
  <w:style w:type="paragraph" w:customStyle="1" w:styleId="Style1">
    <w:name w:val="Style 1"/>
    <w:rsid w:val="00CE4405"/>
    <w:pPr>
      <w:widowControl w:val="0"/>
      <w:autoSpaceDE w:val="0"/>
      <w:autoSpaceDN w:val="0"/>
      <w:adjustRightInd w:val="0"/>
    </w:pPr>
  </w:style>
  <w:style w:type="character" w:customStyle="1" w:styleId="CharacterStyle3">
    <w:name w:val="Character Style 3"/>
    <w:rsid w:val="00CE4405"/>
    <w:rPr>
      <w:rFonts w:ascii="Garamond" w:hAnsi="Garamond"/>
      <w:sz w:val="24"/>
    </w:rPr>
  </w:style>
  <w:style w:type="paragraph" w:styleId="DocumentMap">
    <w:name w:val="Document Map"/>
    <w:basedOn w:val="Normal"/>
    <w:semiHidden/>
    <w:rsid w:val="002E3165"/>
    <w:pPr>
      <w:shd w:val="clear" w:color="auto" w:fill="000080"/>
    </w:pPr>
    <w:rPr>
      <w:rFonts w:ascii="Tahoma" w:hAnsi="Tahoma" w:cs="Tahoma"/>
      <w:sz w:val="20"/>
      <w:szCs w:val="20"/>
    </w:rPr>
  </w:style>
  <w:style w:type="paragraph" w:styleId="NormalWeb">
    <w:name w:val="Normal (Web)"/>
    <w:basedOn w:val="Normal"/>
    <w:uiPriority w:val="99"/>
    <w:unhideWhenUsed/>
    <w:rsid w:val="00352360"/>
    <w:pPr>
      <w:spacing w:before="100" w:beforeAutospacing="1" w:after="100" w:afterAutospacing="1"/>
    </w:pPr>
  </w:style>
  <w:style w:type="paragraph" w:styleId="List3">
    <w:name w:val="List 3"/>
    <w:basedOn w:val="Normal"/>
    <w:rsid w:val="000351E4"/>
    <w:pPr>
      <w:ind w:left="1080" w:hanging="360"/>
      <w:contextualSpacing/>
    </w:pPr>
  </w:style>
  <w:style w:type="paragraph" w:styleId="ListParagraph">
    <w:name w:val="List Paragraph"/>
    <w:aliases w:val="List Paragraph1,Bullets,5 Heading,Source Reference,R List Para"/>
    <w:basedOn w:val="Normal"/>
    <w:link w:val="ListParagraphChar"/>
    <w:uiPriority w:val="34"/>
    <w:qFormat/>
    <w:rsid w:val="000351E4"/>
    <w:pPr>
      <w:ind w:left="720"/>
    </w:pPr>
    <w:rPr>
      <w:rFonts w:ascii="Courier" w:hAnsi="Courier"/>
      <w:szCs w:val="20"/>
    </w:rPr>
  </w:style>
  <w:style w:type="table" w:customStyle="1" w:styleId="Calendar1">
    <w:name w:val="Calendar 1"/>
    <w:basedOn w:val="TableNormal"/>
    <w:uiPriority w:val="99"/>
    <w:qFormat/>
    <w:rsid w:val="0016133F"/>
    <w:rPr>
      <w:rFonts w:ascii="Calibri" w:hAnsi="Calibri"/>
      <w:sz w:val="22"/>
      <w:szCs w:val="22"/>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left w:val="nil"/>
          <w:bottom w:val="single" w:sz="24" w:space="0" w:color="000000"/>
          <w:right w:val="nil"/>
          <w:insideH w:val="nil"/>
          <w:insideV w:val="nil"/>
          <w:tl2br w:val="nil"/>
          <w:tr2bl w:val="nil"/>
        </w:tcBorders>
        <w:shd w:val="clear" w:color="auto" w:fill="auto"/>
      </w:tcPr>
    </w:tblStylePr>
  </w:style>
  <w:style w:type="paragraph" w:customStyle="1" w:styleId="p6">
    <w:name w:val="p6"/>
    <w:basedOn w:val="Normal"/>
    <w:rsid w:val="00431A34"/>
    <w:pPr>
      <w:widowControl w:val="0"/>
      <w:tabs>
        <w:tab w:val="left" w:pos="440"/>
      </w:tabs>
      <w:spacing w:line="240" w:lineRule="atLeast"/>
      <w:ind w:left="1368" w:hanging="432"/>
    </w:pPr>
    <w:rPr>
      <w:snapToGrid w:val="0"/>
      <w:szCs w:val="20"/>
    </w:rPr>
  </w:style>
  <w:style w:type="paragraph" w:customStyle="1" w:styleId="H2letteredlist">
    <w:name w:val="H2 lettered list"/>
    <w:basedOn w:val="Normal"/>
    <w:rsid w:val="004F21E0"/>
    <w:rPr>
      <w:rFonts w:eastAsia="Calibri"/>
      <w:sz w:val="24"/>
      <w:szCs w:val="24"/>
    </w:rPr>
  </w:style>
  <w:style w:type="character" w:styleId="Strong">
    <w:name w:val="Strong"/>
    <w:basedOn w:val="DefaultParagraphFont"/>
    <w:uiPriority w:val="22"/>
    <w:qFormat/>
    <w:rsid w:val="004F21E0"/>
    <w:rPr>
      <w:b/>
      <w:bCs/>
    </w:rPr>
  </w:style>
  <w:style w:type="paragraph" w:styleId="Revision">
    <w:name w:val="Revision"/>
    <w:hidden/>
    <w:uiPriority w:val="99"/>
    <w:semiHidden/>
    <w:rsid w:val="006865D1"/>
    <w:rPr>
      <w:sz w:val="22"/>
      <w:szCs w:val="22"/>
    </w:rPr>
  </w:style>
  <w:style w:type="character" w:customStyle="1" w:styleId="FooterChar">
    <w:name w:val="Footer Char"/>
    <w:basedOn w:val="DefaultParagraphFont"/>
    <w:link w:val="Footer"/>
    <w:uiPriority w:val="99"/>
    <w:rsid w:val="005D74F3"/>
    <w:rPr>
      <w:rFonts w:ascii="Courier" w:hAnsi="Courier"/>
      <w:sz w:val="22"/>
    </w:rPr>
  </w:style>
  <w:style w:type="character" w:customStyle="1" w:styleId="HeaderChar">
    <w:name w:val="Header Char"/>
    <w:aliases w:val="he Char,HE Char"/>
    <w:basedOn w:val="DefaultParagraphFont"/>
    <w:link w:val="Header"/>
    <w:uiPriority w:val="99"/>
    <w:rsid w:val="00B12A7A"/>
  </w:style>
  <w:style w:type="paragraph" w:styleId="NoSpacing">
    <w:name w:val="No Spacing"/>
    <w:uiPriority w:val="1"/>
    <w:qFormat/>
    <w:rsid w:val="008A739A"/>
    <w:rPr>
      <w:rFonts w:ascii="Calibri" w:eastAsia="Calibri" w:hAnsi="Calibri"/>
      <w:sz w:val="22"/>
      <w:szCs w:val="22"/>
    </w:rPr>
  </w:style>
  <w:style w:type="character" w:customStyle="1" w:styleId="CommentTextChar">
    <w:name w:val="Comment Text Char"/>
    <w:basedOn w:val="DefaultParagraphFont"/>
    <w:link w:val="CommentText"/>
    <w:semiHidden/>
    <w:rsid w:val="006B3CE5"/>
  </w:style>
  <w:style w:type="character" w:customStyle="1" w:styleId="ListParagraphChar">
    <w:name w:val="List Paragraph Char"/>
    <w:aliases w:val="List Paragraph1 Char,Bullets Char,5 Heading Char,Source Reference Char,R List Para Char"/>
    <w:link w:val="ListParagraph"/>
    <w:uiPriority w:val="34"/>
    <w:locked/>
    <w:rsid w:val="008D3B31"/>
    <w:rPr>
      <w:rFonts w:ascii="Courier" w:hAnsi="Courie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187180274">
      <w:bodyDiv w:val="1"/>
      <w:marLeft w:val="0"/>
      <w:marRight w:val="0"/>
      <w:marTop w:val="0"/>
      <w:marBottom w:val="0"/>
      <w:divBdr>
        <w:top w:val="none" w:sz="0" w:space="0" w:color="auto"/>
        <w:left w:val="none" w:sz="0" w:space="0" w:color="auto"/>
        <w:bottom w:val="none" w:sz="0" w:space="0" w:color="auto"/>
        <w:right w:val="none" w:sz="0" w:space="0" w:color="auto"/>
      </w:divBdr>
    </w:div>
    <w:div w:id="188186603">
      <w:bodyDiv w:val="1"/>
      <w:marLeft w:val="0"/>
      <w:marRight w:val="0"/>
      <w:marTop w:val="0"/>
      <w:marBottom w:val="0"/>
      <w:divBdr>
        <w:top w:val="none" w:sz="0" w:space="0" w:color="auto"/>
        <w:left w:val="none" w:sz="0" w:space="0" w:color="auto"/>
        <w:bottom w:val="none" w:sz="0" w:space="0" w:color="auto"/>
        <w:right w:val="none" w:sz="0" w:space="0" w:color="auto"/>
      </w:divBdr>
    </w:div>
    <w:div w:id="475296111">
      <w:bodyDiv w:val="1"/>
      <w:marLeft w:val="0"/>
      <w:marRight w:val="0"/>
      <w:marTop w:val="0"/>
      <w:marBottom w:val="0"/>
      <w:divBdr>
        <w:top w:val="none" w:sz="0" w:space="0" w:color="auto"/>
        <w:left w:val="none" w:sz="0" w:space="0" w:color="auto"/>
        <w:bottom w:val="none" w:sz="0" w:space="0" w:color="auto"/>
        <w:right w:val="none" w:sz="0" w:space="0" w:color="auto"/>
      </w:divBdr>
    </w:div>
    <w:div w:id="499933402">
      <w:bodyDiv w:val="1"/>
      <w:marLeft w:val="0"/>
      <w:marRight w:val="0"/>
      <w:marTop w:val="0"/>
      <w:marBottom w:val="0"/>
      <w:divBdr>
        <w:top w:val="none" w:sz="0" w:space="0" w:color="auto"/>
        <w:left w:val="none" w:sz="0" w:space="0" w:color="auto"/>
        <w:bottom w:val="none" w:sz="0" w:space="0" w:color="auto"/>
        <w:right w:val="none" w:sz="0" w:space="0" w:color="auto"/>
      </w:divBdr>
    </w:div>
    <w:div w:id="652561013">
      <w:bodyDiv w:val="1"/>
      <w:marLeft w:val="0"/>
      <w:marRight w:val="0"/>
      <w:marTop w:val="0"/>
      <w:marBottom w:val="0"/>
      <w:divBdr>
        <w:top w:val="none" w:sz="0" w:space="0" w:color="auto"/>
        <w:left w:val="none" w:sz="0" w:space="0" w:color="auto"/>
        <w:bottom w:val="none" w:sz="0" w:space="0" w:color="auto"/>
        <w:right w:val="none" w:sz="0" w:space="0" w:color="auto"/>
      </w:divBdr>
    </w:div>
    <w:div w:id="678506252">
      <w:bodyDiv w:val="1"/>
      <w:marLeft w:val="0"/>
      <w:marRight w:val="0"/>
      <w:marTop w:val="0"/>
      <w:marBottom w:val="0"/>
      <w:divBdr>
        <w:top w:val="none" w:sz="0" w:space="0" w:color="auto"/>
        <w:left w:val="none" w:sz="0" w:space="0" w:color="auto"/>
        <w:bottom w:val="none" w:sz="0" w:space="0" w:color="auto"/>
        <w:right w:val="none" w:sz="0" w:space="0" w:color="auto"/>
      </w:divBdr>
      <w:divsChild>
        <w:div w:id="615796721">
          <w:marLeft w:val="547"/>
          <w:marRight w:val="0"/>
          <w:marTop w:val="115"/>
          <w:marBottom w:val="0"/>
          <w:divBdr>
            <w:top w:val="none" w:sz="0" w:space="0" w:color="auto"/>
            <w:left w:val="none" w:sz="0" w:space="0" w:color="auto"/>
            <w:bottom w:val="none" w:sz="0" w:space="0" w:color="auto"/>
            <w:right w:val="none" w:sz="0" w:space="0" w:color="auto"/>
          </w:divBdr>
        </w:div>
        <w:div w:id="1538395915">
          <w:marLeft w:val="1166"/>
          <w:marRight w:val="0"/>
          <w:marTop w:val="110"/>
          <w:marBottom w:val="0"/>
          <w:divBdr>
            <w:top w:val="none" w:sz="0" w:space="0" w:color="auto"/>
            <w:left w:val="none" w:sz="0" w:space="0" w:color="auto"/>
            <w:bottom w:val="none" w:sz="0" w:space="0" w:color="auto"/>
            <w:right w:val="none" w:sz="0" w:space="0" w:color="auto"/>
          </w:divBdr>
        </w:div>
        <w:div w:id="939989551">
          <w:marLeft w:val="1166"/>
          <w:marRight w:val="0"/>
          <w:marTop w:val="110"/>
          <w:marBottom w:val="0"/>
          <w:divBdr>
            <w:top w:val="none" w:sz="0" w:space="0" w:color="auto"/>
            <w:left w:val="none" w:sz="0" w:space="0" w:color="auto"/>
            <w:bottom w:val="none" w:sz="0" w:space="0" w:color="auto"/>
            <w:right w:val="none" w:sz="0" w:space="0" w:color="auto"/>
          </w:divBdr>
        </w:div>
        <w:div w:id="1817914678">
          <w:marLeft w:val="2520"/>
          <w:marRight w:val="0"/>
          <w:marTop w:val="110"/>
          <w:marBottom w:val="0"/>
          <w:divBdr>
            <w:top w:val="none" w:sz="0" w:space="0" w:color="auto"/>
            <w:left w:val="none" w:sz="0" w:space="0" w:color="auto"/>
            <w:bottom w:val="none" w:sz="0" w:space="0" w:color="auto"/>
            <w:right w:val="none" w:sz="0" w:space="0" w:color="auto"/>
          </w:divBdr>
        </w:div>
        <w:div w:id="1852716054">
          <w:marLeft w:val="2520"/>
          <w:marRight w:val="0"/>
          <w:marTop w:val="96"/>
          <w:marBottom w:val="0"/>
          <w:divBdr>
            <w:top w:val="none" w:sz="0" w:space="0" w:color="auto"/>
            <w:left w:val="none" w:sz="0" w:space="0" w:color="auto"/>
            <w:bottom w:val="none" w:sz="0" w:space="0" w:color="auto"/>
            <w:right w:val="none" w:sz="0" w:space="0" w:color="auto"/>
          </w:divBdr>
        </w:div>
        <w:div w:id="1117484147">
          <w:marLeft w:val="2520"/>
          <w:marRight w:val="0"/>
          <w:marTop w:val="96"/>
          <w:marBottom w:val="0"/>
          <w:divBdr>
            <w:top w:val="none" w:sz="0" w:space="0" w:color="auto"/>
            <w:left w:val="none" w:sz="0" w:space="0" w:color="auto"/>
            <w:bottom w:val="none" w:sz="0" w:space="0" w:color="auto"/>
            <w:right w:val="none" w:sz="0" w:space="0" w:color="auto"/>
          </w:divBdr>
        </w:div>
        <w:div w:id="768548560">
          <w:marLeft w:val="2520"/>
          <w:marRight w:val="0"/>
          <w:marTop w:val="96"/>
          <w:marBottom w:val="0"/>
          <w:divBdr>
            <w:top w:val="none" w:sz="0" w:space="0" w:color="auto"/>
            <w:left w:val="none" w:sz="0" w:space="0" w:color="auto"/>
            <w:bottom w:val="none" w:sz="0" w:space="0" w:color="auto"/>
            <w:right w:val="none" w:sz="0" w:space="0" w:color="auto"/>
          </w:divBdr>
        </w:div>
      </w:divsChild>
    </w:div>
    <w:div w:id="688139333">
      <w:bodyDiv w:val="1"/>
      <w:marLeft w:val="0"/>
      <w:marRight w:val="0"/>
      <w:marTop w:val="0"/>
      <w:marBottom w:val="0"/>
      <w:divBdr>
        <w:top w:val="none" w:sz="0" w:space="0" w:color="auto"/>
        <w:left w:val="none" w:sz="0" w:space="0" w:color="auto"/>
        <w:bottom w:val="none" w:sz="0" w:space="0" w:color="auto"/>
        <w:right w:val="none" w:sz="0" w:space="0" w:color="auto"/>
      </w:divBdr>
    </w:div>
    <w:div w:id="787891570">
      <w:bodyDiv w:val="1"/>
      <w:marLeft w:val="0"/>
      <w:marRight w:val="0"/>
      <w:marTop w:val="0"/>
      <w:marBottom w:val="0"/>
      <w:divBdr>
        <w:top w:val="none" w:sz="0" w:space="0" w:color="auto"/>
        <w:left w:val="none" w:sz="0" w:space="0" w:color="auto"/>
        <w:bottom w:val="none" w:sz="0" w:space="0" w:color="auto"/>
        <w:right w:val="none" w:sz="0" w:space="0" w:color="auto"/>
      </w:divBdr>
    </w:div>
    <w:div w:id="853962284">
      <w:bodyDiv w:val="1"/>
      <w:marLeft w:val="0"/>
      <w:marRight w:val="0"/>
      <w:marTop w:val="0"/>
      <w:marBottom w:val="0"/>
      <w:divBdr>
        <w:top w:val="none" w:sz="0" w:space="0" w:color="auto"/>
        <w:left w:val="none" w:sz="0" w:space="0" w:color="auto"/>
        <w:bottom w:val="none" w:sz="0" w:space="0" w:color="auto"/>
        <w:right w:val="none" w:sz="0" w:space="0" w:color="auto"/>
      </w:divBdr>
      <w:divsChild>
        <w:div w:id="853349903">
          <w:marLeft w:val="1166"/>
          <w:marRight w:val="0"/>
          <w:marTop w:val="134"/>
          <w:marBottom w:val="0"/>
          <w:divBdr>
            <w:top w:val="none" w:sz="0" w:space="0" w:color="auto"/>
            <w:left w:val="none" w:sz="0" w:space="0" w:color="auto"/>
            <w:bottom w:val="none" w:sz="0" w:space="0" w:color="auto"/>
            <w:right w:val="none" w:sz="0" w:space="0" w:color="auto"/>
          </w:divBdr>
        </w:div>
        <w:div w:id="760031468">
          <w:marLeft w:val="1166"/>
          <w:marRight w:val="0"/>
          <w:marTop w:val="134"/>
          <w:marBottom w:val="0"/>
          <w:divBdr>
            <w:top w:val="none" w:sz="0" w:space="0" w:color="auto"/>
            <w:left w:val="none" w:sz="0" w:space="0" w:color="auto"/>
            <w:bottom w:val="none" w:sz="0" w:space="0" w:color="auto"/>
            <w:right w:val="none" w:sz="0" w:space="0" w:color="auto"/>
          </w:divBdr>
        </w:div>
        <w:div w:id="375590715">
          <w:marLeft w:val="1166"/>
          <w:marRight w:val="0"/>
          <w:marTop w:val="134"/>
          <w:marBottom w:val="0"/>
          <w:divBdr>
            <w:top w:val="none" w:sz="0" w:space="0" w:color="auto"/>
            <w:left w:val="none" w:sz="0" w:space="0" w:color="auto"/>
            <w:bottom w:val="none" w:sz="0" w:space="0" w:color="auto"/>
            <w:right w:val="none" w:sz="0" w:space="0" w:color="auto"/>
          </w:divBdr>
        </w:div>
        <w:div w:id="578518783">
          <w:marLeft w:val="1166"/>
          <w:marRight w:val="0"/>
          <w:marTop w:val="134"/>
          <w:marBottom w:val="0"/>
          <w:divBdr>
            <w:top w:val="none" w:sz="0" w:space="0" w:color="auto"/>
            <w:left w:val="none" w:sz="0" w:space="0" w:color="auto"/>
            <w:bottom w:val="none" w:sz="0" w:space="0" w:color="auto"/>
            <w:right w:val="none" w:sz="0" w:space="0" w:color="auto"/>
          </w:divBdr>
        </w:div>
      </w:divsChild>
    </w:div>
    <w:div w:id="982082365">
      <w:bodyDiv w:val="1"/>
      <w:marLeft w:val="0"/>
      <w:marRight w:val="0"/>
      <w:marTop w:val="0"/>
      <w:marBottom w:val="0"/>
      <w:divBdr>
        <w:top w:val="none" w:sz="0" w:space="0" w:color="auto"/>
        <w:left w:val="none" w:sz="0" w:space="0" w:color="auto"/>
        <w:bottom w:val="none" w:sz="0" w:space="0" w:color="auto"/>
        <w:right w:val="none" w:sz="0" w:space="0" w:color="auto"/>
      </w:divBdr>
    </w:div>
    <w:div w:id="1116870437">
      <w:bodyDiv w:val="1"/>
      <w:marLeft w:val="0"/>
      <w:marRight w:val="0"/>
      <w:marTop w:val="0"/>
      <w:marBottom w:val="0"/>
      <w:divBdr>
        <w:top w:val="none" w:sz="0" w:space="0" w:color="auto"/>
        <w:left w:val="none" w:sz="0" w:space="0" w:color="auto"/>
        <w:bottom w:val="none" w:sz="0" w:space="0" w:color="auto"/>
        <w:right w:val="none" w:sz="0" w:space="0" w:color="auto"/>
      </w:divBdr>
    </w:div>
    <w:div w:id="1130589793">
      <w:bodyDiv w:val="1"/>
      <w:marLeft w:val="0"/>
      <w:marRight w:val="0"/>
      <w:marTop w:val="0"/>
      <w:marBottom w:val="0"/>
      <w:divBdr>
        <w:top w:val="none" w:sz="0" w:space="0" w:color="auto"/>
        <w:left w:val="none" w:sz="0" w:space="0" w:color="auto"/>
        <w:bottom w:val="none" w:sz="0" w:space="0" w:color="auto"/>
        <w:right w:val="none" w:sz="0" w:space="0" w:color="auto"/>
      </w:divBdr>
    </w:div>
    <w:div w:id="1218936590">
      <w:bodyDiv w:val="1"/>
      <w:marLeft w:val="0"/>
      <w:marRight w:val="0"/>
      <w:marTop w:val="0"/>
      <w:marBottom w:val="0"/>
      <w:divBdr>
        <w:top w:val="none" w:sz="0" w:space="0" w:color="auto"/>
        <w:left w:val="none" w:sz="0" w:space="0" w:color="auto"/>
        <w:bottom w:val="none" w:sz="0" w:space="0" w:color="auto"/>
        <w:right w:val="none" w:sz="0" w:space="0" w:color="auto"/>
      </w:divBdr>
    </w:div>
    <w:div w:id="1232739711">
      <w:bodyDiv w:val="1"/>
      <w:marLeft w:val="0"/>
      <w:marRight w:val="0"/>
      <w:marTop w:val="0"/>
      <w:marBottom w:val="0"/>
      <w:divBdr>
        <w:top w:val="none" w:sz="0" w:space="0" w:color="auto"/>
        <w:left w:val="none" w:sz="0" w:space="0" w:color="auto"/>
        <w:bottom w:val="none" w:sz="0" w:space="0" w:color="auto"/>
        <w:right w:val="none" w:sz="0" w:space="0" w:color="auto"/>
      </w:divBdr>
    </w:div>
    <w:div w:id="1278484612">
      <w:bodyDiv w:val="1"/>
      <w:marLeft w:val="0"/>
      <w:marRight w:val="0"/>
      <w:marTop w:val="0"/>
      <w:marBottom w:val="0"/>
      <w:divBdr>
        <w:top w:val="none" w:sz="0" w:space="0" w:color="auto"/>
        <w:left w:val="none" w:sz="0" w:space="0" w:color="auto"/>
        <w:bottom w:val="none" w:sz="0" w:space="0" w:color="auto"/>
        <w:right w:val="none" w:sz="0" w:space="0" w:color="auto"/>
      </w:divBdr>
    </w:div>
    <w:div w:id="1597983229">
      <w:bodyDiv w:val="1"/>
      <w:marLeft w:val="0"/>
      <w:marRight w:val="0"/>
      <w:marTop w:val="0"/>
      <w:marBottom w:val="0"/>
      <w:divBdr>
        <w:top w:val="none" w:sz="0" w:space="0" w:color="auto"/>
        <w:left w:val="none" w:sz="0" w:space="0" w:color="auto"/>
        <w:bottom w:val="none" w:sz="0" w:space="0" w:color="auto"/>
        <w:right w:val="none" w:sz="0" w:space="0" w:color="auto"/>
      </w:divBdr>
      <w:divsChild>
        <w:div w:id="719327458">
          <w:marLeft w:val="547"/>
          <w:marRight w:val="0"/>
          <w:marTop w:val="134"/>
          <w:marBottom w:val="0"/>
          <w:divBdr>
            <w:top w:val="none" w:sz="0" w:space="0" w:color="auto"/>
            <w:left w:val="none" w:sz="0" w:space="0" w:color="auto"/>
            <w:bottom w:val="none" w:sz="0" w:space="0" w:color="auto"/>
            <w:right w:val="none" w:sz="0" w:space="0" w:color="auto"/>
          </w:divBdr>
        </w:div>
        <w:div w:id="590771829">
          <w:marLeft w:val="619"/>
          <w:marRight w:val="0"/>
          <w:marTop w:val="115"/>
          <w:marBottom w:val="0"/>
          <w:divBdr>
            <w:top w:val="none" w:sz="0" w:space="0" w:color="auto"/>
            <w:left w:val="none" w:sz="0" w:space="0" w:color="auto"/>
            <w:bottom w:val="none" w:sz="0" w:space="0" w:color="auto"/>
            <w:right w:val="none" w:sz="0" w:space="0" w:color="auto"/>
          </w:divBdr>
        </w:div>
        <w:div w:id="1778139174">
          <w:marLeft w:val="1800"/>
          <w:marRight w:val="0"/>
          <w:marTop w:val="115"/>
          <w:marBottom w:val="0"/>
          <w:divBdr>
            <w:top w:val="none" w:sz="0" w:space="0" w:color="auto"/>
            <w:left w:val="none" w:sz="0" w:space="0" w:color="auto"/>
            <w:bottom w:val="none" w:sz="0" w:space="0" w:color="auto"/>
            <w:right w:val="none" w:sz="0" w:space="0" w:color="auto"/>
          </w:divBdr>
        </w:div>
        <w:div w:id="964046760">
          <w:marLeft w:val="1800"/>
          <w:marRight w:val="0"/>
          <w:marTop w:val="115"/>
          <w:marBottom w:val="0"/>
          <w:divBdr>
            <w:top w:val="none" w:sz="0" w:space="0" w:color="auto"/>
            <w:left w:val="none" w:sz="0" w:space="0" w:color="auto"/>
            <w:bottom w:val="none" w:sz="0" w:space="0" w:color="auto"/>
            <w:right w:val="none" w:sz="0" w:space="0" w:color="auto"/>
          </w:divBdr>
        </w:div>
        <w:div w:id="985009618">
          <w:marLeft w:val="1800"/>
          <w:marRight w:val="0"/>
          <w:marTop w:val="115"/>
          <w:marBottom w:val="0"/>
          <w:divBdr>
            <w:top w:val="none" w:sz="0" w:space="0" w:color="auto"/>
            <w:left w:val="none" w:sz="0" w:space="0" w:color="auto"/>
            <w:bottom w:val="none" w:sz="0" w:space="0" w:color="auto"/>
            <w:right w:val="none" w:sz="0" w:space="0" w:color="auto"/>
          </w:divBdr>
        </w:div>
        <w:div w:id="5983528">
          <w:marLeft w:val="1800"/>
          <w:marRight w:val="0"/>
          <w:marTop w:val="115"/>
          <w:marBottom w:val="0"/>
          <w:divBdr>
            <w:top w:val="none" w:sz="0" w:space="0" w:color="auto"/>
            <w:left w:val="none" w:sz="0" w:space="0" w:color="auto"/>
            <w:bottom w:val="none" w:sz="0" w:space="0" w:color="auto"/>
            <w:right w:val="none" w:sz="0" w:space="0" w:color="auto"/>
          </w:divBdr>
        </w:div>
        <w:div w:id="2073963706">
          <w:marLeft w:val="1800"/>
          <w:marRight w:val="0"/>
          <w:marTop w:val="115"/>
          <w:marBottom w:val="0"/>
          <w:divBdr>
            <w:top w:val="none" w:sz="0" w:space="0" w:color="auto"/>
            <w:left w:val="none" w:sz="0" w:space="0" w:color="auto"/>
            <w:bottom w:val="none" w:sz="0" w:space="0" w:color="auto"/>
            <w:right w:val="none" w:sz="0" w:space="0" w:color="auto"/>
          </w:divBdr>
        </w:div>
        <w:div w:id="1689719081">
          <w:marLeft w:val="619"/>
          <w:marRight w:val="0"/>
          <w:marTop w:val="115"/>
          <w:marBottom w:val="0"/>
          <w:divBdr>
            <w:top w:val="none" w:sz="0" w:space="0" w:color="auto"/>
            <w:left w:val="none" w:sz="0" w:space="0" w:color="auto"/>
            <w:bottom w:val="none" w:sz="0" w:space="0" w:color="auto"/>
            <w:right w:val="none" w:sz="0" w:space="0" w:color="auto"/>
          </w:divBdr>
        </w:div>
      </w:divsChild>
    </w:div>
    <w:div w:id="1794711152">
      <w:bodyDiv w:val="1"/>
      <w:marLeft w:val="0"/>
      <w:marRight w:val="0"/>
      <w:marTop w:val="0"/>
      <w:marBottom w:val="0"/>
      <w:divBdr>
        <w:top w:val="none" w:sz="0" w:space="0" w:color="auto"/>
        <w:left w:val="none" w:sz="0" w:space="0" w:color="auto"/>
        <w:bottom w:val="none" w:sz="0" w:space="0" w:color="auto"/>
        <w:right w:val="none" w:sz="0" w:space="0" w:color="auto"/>
      </w:divBdr>
    </w:div>
    <w:div w:id="1828864735">
      <w:bodyDiv w:val="1"/>
      <w:marLeft w:val="0"/>
      <w:marRight w:val="0"/>
      <w:marTop w:val="0"/>
      <w:marBottom w:val="0"/>
      <w:divBdr>
        <w:top w:val="none" w:sz="0" w:space="0" w:color="auto"/>
        <w:left w:val="none" w:sz="0" w:space="0" w:color="auto"/>
        <w:bottom w:val="none" w:sz="0" w:space="0" w:color="auto"/>
        <w:right w:val="none" w:sz="0" w:space="0" w:color="auto"/>
      </w:divBdr>
    </w:div>
    <w:div w:id="1830243199">
      <w:bodyDiv w:val="1"/>
      <w:marLeft w:val="0"/>
      <w:marRight w:val="0"/>
      <w:marTop w:val="0"/>
      <w:marBottom w:val="0"/>
      <w:divBdr>
        <w:top w:val="none" w:sz="0" w:space="0" w:color="auto"/>
        <w:left w:val="none" w:sz="0" w:space="0" w:color="auto"/>
        <w:bottom w:val="none" w:sz="0" w:space="0" w:color="auto"/>
        <w:right w:val="none" w:sz="0" w:space="0" w:color="auto"/>
      </w:divBdr>
    </w:div>
    <w:div w:id="1893881502">
      <w:bodyDiv w:val="1"/>
      <w:marLeft w:val="0"/>
      <w:marRight w:val="0"/>
      <w:marTop w:val="0"/>
      <w:marBottom w:val="0"/>
      <w:divBdr>
        <w:top w:val="none" w:sz="0" w:space="0" w:color="auto"/>
        <w:left w:val="none" w:sz="0" w:space="0" w:color="auto"/>
        <w:bottom w:val="none" w:sz="0" w:space="0" w:color="auto"/>
        <w:right w:val="none" w:sz="0" w:space="0" w:color="auto"/>
      </w:divBdr>
    </w:div>
    <w:div w:id="1918784925">
      <w:bodyDiv w:val="1"/>
      <w:marLeft w:val="0"/>
      <w:marRight w:val="0"/>
      <w:marTop w:val="0"/>
      <w:marBottom w:val="0"/>
      <w:divBdr>
        <w:top w:val="none" w:sz="0" w:space="0" w:color="auto"/>
        <w:left w:val="none" w:sz="0" w:space="0" w:color="auto"/>
        <w:bottom w:val="none" w:sz="0" w:space="0" w:color="auto"/>
        <w:right w:val="none" w:sz="0" w:space="0" w:color="auto"/>
      </w:divBdr>
      <w:divsChild>
        <w:div w:id="491994226">
          <w:marLeft w:val="547"/>
          <w:marRight w:val="0"/>
          <w:marTop w:val="154"/>
          <w:marBottom w:val="0"/>
          <w:divBdr>
            <w:top w:val="none" w:sz="0" w:space="0" w:color="auto"/>
            <w:left w:val="none" w:sz="0" w:space="0" w:color="auto"/>
            <w:bottom w:val="none" w:sz="0" w:space="0" w:color="auto"/>
            <w:right w:val="none" w:sz="0" w:space="0" w:color="auto"/>
          </w:divBdr>
        </w:div>
        <w:div w:id="1516529145">
          <w:marLeft w:val="1267"/>
          <w:marRight w:val="0"/>
          <w:marTop w:val="154"/>
          <w:marBottom w:val="0"/>
          <w:divBdr>
            <w:top w:val="none" w:sz="0" w:space="0" w:color="auto"/>
            <w:left w:val="none" w:sz="0" w:space="0" w:color="auto"/>
            <w:bottom w:val="none" w:sz="0" w:space="0" w:color="auto"/>
            <w:right w:val="none" w:sz="0" w:space="0" w:color="auto"/>
          </w:divBdr>
        </w:div>
        <w:div w:id="2112118203">
          <w:marLeft w:val="1267"/>
          <w:marRight w:val="0"/>
          <w:marTop w:val="154"/>
          <w:marBottom w:val="0"/>
          <w:divBdr>
            <w:top w:val="none" w:sz="0" w:space="0" w:color="auto"/>
            <w:left w:val="none" w:sz="0" w:space="0" w:color="auto"/>
            <w:bottom w:val="none" w:sz="0" w:space="0" w:color="auto"/>
            <w:right w:val="none" w:sz="0" w:space="0" w:color="auto"/>
          </w:divBdr>
        </w:div>
      </w:divsChild>
    </w:div>
    <w:div w:id="2002542937">
      <w:bodyDiv w:val="1"/>
      <w:marLeft w:val="0"/>
      <w:marRight w:val="0"/>
      <w:marTop w:val="0"/>
      <w:marBottom w:val="0"/>
      <w:divBdr>
        <w:top w:val="none" w:sz="0" w:space="0" w:color="auto"/>
        <w:left w:val="none" w:sz="0" w:space="0" w:color="auto"/>
        <w:bottom w:val="none" w:sz="0" w:space="0" w:color="auto"/>
        <w:right w:val="none" w:sz="0" w:space="0" w:color="auto"/>
      </w:divBdr>
      <w:divsChild>
        <w:div w:id="677076656">
          <w:marLeft w:val="547"/>
          <w:marRight w:val="0"/>
          <w:marTop w:val="134"/>
          <w:marBottom w:val="0"/>
          <w:divBdr>
            <w:top w:val="none" w:sz="0" w:space="0" w:color="auto"/>
            <w:left w:val="none" w:sz="0" w:space="0" w:color="auto"/>
            <w:bottom w:val="none" w:sz="0" w:space="0" w:color="auto"/>
            <w:right w:val="none" w:sz="0" w:space="0" w:color="auto"/>
          </w:divBdr>
        </w:div>
        <w:div w:id="161553502">
          <w:marLeft w:val="1166"/>
          <w:marRight w:val="0"/>
          <w:marTop w:val="120"/>
          <w:marBottom w:val="0"/>
          <w:divBdr>
            <w:top w:val="none" w:sz="0" w:space="0" w:color="auto"/>
            <w:left w:val="none" w:sz="0" w:space="0" w:color="auto"/>
            <w:bottom w:val="none" w:sz="0" w:space="0" w:color="auto"/>
            <w:right w:val="none" w:sz="0" w:space="0" w:color="auto"/>
          </w:divBdr>
        </w:div>
        <w:div w:id="452331977">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82F6EBE58F2049BD1FD1859A915E08" ma:contentTypeVersion="1" ma:contentTypeDescription="Create a new document." ma:contentTypeScope="" ma:versionID="8c760ffbb7868d43d01835dd315946ae">
  <xsd:schema xmlns:xsd="http://www.w3.org/2001/XMLSchema" xmlns:xs="http://www.w3.org/2001/XMLSchema" xmlns:p="http://schemas.microsoft.com/office/2006/metadata/properties" xmlns:ns2="0d3c429c-0412-4dc9-8a4d-a7216355f179" targetNamespace="http://schemas.microsoft.com/office/2006/metadata/properties" ma:root="true" ma:fieldsID="bb947b710198758b468b90289b3ad767" ns2:_="">
    <xsd:import namespace="0d3c429c-0412-4dc9-8a4d-a7216355f179"/>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c429c-0412-4dc9-8a4d-a7216355f179"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General_x0020_Comments xmlns="0d3c429c-0412-4dc9-8a4d-a7216355f179">Please check #4 for correct PWS section #.  The PWS has changed and 5.4.5 no longer exists.</General_x0020_Comments>
  </documentManagement>
</p:properties>
</file>

<file path=customXml/itemProps1.xml><?xml version="1.0" encoding="utf-8"?>
<ds:datastoreItem xmlns:ds="http://schemas.openxmlformats.org/officeDocument/2006/customXml" ds:itemID="{173F05DF-85BA-4AF2-B0A4-3075207DD4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3c429c-0412-4dc9-8a4d-a7216355f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C4F5BE-B7EE-4534-82C9-F943898C93F9}">
  <ds:schemaRefs>
    <ds:schemaRef ds:uri="http://schemas.microsoft.com/sharepoint/v3/contenttype/forms"/>
  </ds:schemaRefs>
</ds:datastoreItem>
</file>

<file path=customXml/itemProps3.xml><?xml version="1.0" encoding="utf-8"?>
<ds:datastoreItem xmlns:ds="http://schemas.openxmlformats.org/officeDocument/2006/customXml" ds:itemID="{04F7BDFA-52B6-4BF8-BE9A-71B685DCE779}">
  <ds:schemaRefs>
    <ds:schemaRef ds:uri="http://schemas.microsoft.com/office/2006/metadata/properties"/>
    <ds:schemaRef ds:uri="http://schemas.microsoft.com/office/infopath/2007/PartnerControls"/>
    <ds:schemaRef ds:uri="0d3c429c-0412-4dc9-8a4d-a7216355f179"/>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1836</Words>
  <Characters>10468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EQ-36 FY06 Procurement Section M</vt:lpstr>
    </vt:vector>
  </TitlesOfParts>
  <Company>Dept. of Veterans Affairs</Company>
  <LinksUpToDate>false</LinksUpToDate>
  <CharactersWithSpaces>12280</CharactersWithSpaces>
  <SharedDoc>false</SharedDoc>
  <HLinks>
    <vt:vector size="12" baseType="variant">
      <vt:variant>
        <vt:i4>2752517</vt:i4>
      </vt:variant>
      <vt:variant>
        <vt:i4>3</vt:i4>
      </vt:variant>
      <vt:variant>
        <vt:i4>0</vt:i4>
      </vt:variant>
      <vt:variant>
        <vt:i4>5</vt:i4>
      </vt:variant>
      <vt:variant>
        <vt:lpwstr>mailto:XX@va.gov</vt:lpwstr>
      </vt:variant>
      <vt:variant>
        <vt:lpwstr/>
      </vt:variant>
      <vt:variant>
        <vt:i4>2752517</vt:i4>
      </vt:variant>
      <vt:variant>
        <vt:i4>0</vt:i4>
      </vt:variant>
      <vt:variant>
        <vt:i4>0</vt:i4>
      </vt:variant>
      <vt:variant>
        <vt:i4>5</vt:i4>
      </vt:variant>
      <vt:variant>
        <vt:lpwstr>mailto:XX@va.gov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EQ-36 FY06 Procurement Section M</dc:title>
  <dc:creator>staff</dc:creator>
  <cp:lastModifiedBy>Department of Veterans Affairs</cp:lastModifiedBy>
  <cp:revision>3</cp:revision>
  <cp:lastPrinted>2013-07-23T13:32:00Z</cp:lastPrinted>
  <dcterms:created xsi:type="dcterms:W3CDTF">2017-08-10T15:20:00Z</dcterms:created>
  <dcterms:modified xsi:type="dcterms:W3CDTF">2017-08-10T15:22:00Z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0x0101008D82F6EBE58F2049BD1FD1859A915E08</vt:lpwstr>
  </property>
  <property fmtid="{D5CDD505-2E9C-101B-9397-08002B2CF9AE}" pid="3" name="_CopySource">
    <vt:lpwstr>http://voa.aac.dva.va.gov/sites/sip/TAC17422426192017_20707_PM/TAC-17-42242%20-%20VistA%20Adaptive%20Maintenance%20-%20Eval%20Plan.docx</vt:lpwstr>
  </property>
</Properties>
</file>