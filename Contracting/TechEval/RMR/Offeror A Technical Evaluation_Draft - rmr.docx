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500BA0">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500BA0">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500BA0">
            <w:r w:rsidRPr="00E671B3">
              <w:t xml:space="preserve">Name of </w:t>
            </w:r>
            <w:r>
              <w:t xml:space="preserve">Offeror </w:t>
            </w:r>
            <w:r w:rsidRPr="00E671B3">
              <w:t xml:space="preserve"> </w:t>
            </w:r>
          </w:p>
          <w:p w14:paraId="091A025D" w14:textId="117AFEDF" w:rsidR="007A458C" w:rsidRPr="006370D1" w:rsidRDefault="007A458C" w:rsidP="006370D1">
            <w:r w:rsidRPr="00856158">
              <w:t xml:space="preserve">Offeror </w:t>
            </w:r>
            <w:r w:rsidR="00396D57">
              <w:t>A</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500BA0">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64603FA8"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091A0267" w14:textId="77777777" w:rsidR="005F4420" w:rsidRDefault="005F4420" w:rsidP="00041B27">
            <w:pPr>
              <w:pStyle w:val="NoSpacing"/>
            </w:pP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5F5C1C31" w14:textId="77777777" w:rsidR="007A458C" w:rsidRDefault="007A458C" w:rsidP="00041B27">
            <w:pPr>
              <w:pStyle w:val="NoSpacing"/>
            </w:pPr>
          </w:p>
          <w:p w14:paraId="139B427D" w14:textId="3B83893C" w:rsidR="00B7202F" w:rsidRDefault="007A458C" w:rsidP="007A458C">
            <w:r>
              <w:t xml:space="preserve">The Offeror provided a technical and management approach to conducting </w:t>
            </w:r>
            <w:r w:rsidR="00B7202F">
              <w:t xml:space="preserve">Agile Planning through Release and Deployment Support by applying a Veteran-Focused Integration Process (VIP)-Centric Scrum implementation of Agile methodology and use Test-Driven Development (TDD) in conjunction with it.  </w:t>
            </w:r>
          </w:p>
          <w:p w14:paraId="66713163" w14:textId="77777777" w:rsidR="00B7202F" w:rsidRDefault="00B7202F" w:rsidP="007A458C"/>
          <w:p w14:paraId="5CF4C9E3" w14:textId="577532EF" w:rsidR="009B6F72" w:rsidRDefault="007A458C" w:rsidP="007A458C">
            <w:pPr>
              <w:rPr>
                <w:ins w:id="0" w:author="Rafael Richards" w:date="2017-08-22T18:29:00Z"/>
              </w:rPr>
            </w:pPr>
            <w:r>
              <w:t xml:space="preserve">The </w:t>
            </w:r>
            <w:r w:rsidR="00E02435">
              <w:t>Offeror’s response described its</w:t>
            </w:r>
            <w:r>
              <w:t xml:space="preserve"> technical and management </w:t>
            </w:r>
            <w:del w:id="1" w:author="Rafael Richards" w:date="2017-08-22T08:21:00Z">
              <w:r w:rsidDel="00732C10">
                <w:delText xml:space="preserve">solution </w:delText>
              </w:r>
            </w:del>
            <w:ins w:id="2" w:author="Rafael Richards" w:date="2017-08-22T08:21:00Z">
              <w:r w:rsidR="00732C10">
                <w:t xml:space="preserve">approach </w:t>
              </w:r>
            </w:ins>
            <w:r>
              <w:t xml:space="preserve">to the problem identified in the Performance Work Statement (PWS).  The proposal describes how the Offeror </w:t>
            </w:r>
            <w:del w:id="3" w:author="Rafael Richards" w:date="2017-08-22T08:23:00Z">
              <w:r w:rsidDel="00FB4A2E">
                <w:delText xml:space="preserve">will </w:delText>
              </w:r>
            </w:del>
            <w:ins w:id="4" w:author="Rafael Richards" w:date="2017-08-22T08:23:00Z">
              <w:r w:rsidR="00FB4A2E">
                <w:t xml:space="preserve">would </w:t>
              </w:r>
            </w:ins>
            <w:r>
              <w:t>implement a</w:t>
            </w:r>
            <w:r w:rsidR="00B7202F">
              <w:t xml:space="preserve">n </w:t>
            </w:r>
            <w:ins w:id="5" w:author="Rafael Richards" w:date="2017-08-22T08:21:00Z">
              <w:r w:rsidR="00732C10">
                <w:t>“</w:t>
              </w:r>
            </w:ins>
            <w:r w:rsidR="00B7202F">
              <w:t>integrated micro-</w:t>
            </w:r>
            <w:r>
              <w:t xml:space="preserve">services </w:t>
            </w:r>
            <w:r w:rsidR="00B7202F">
              <w:t>architecture to compartmentalize common web services functionalities</w:t>
            </w:r>
            <w:ins w:id="6" w:author="Rafael Richards" w:date="2017-08-22T08:21:00Z">
              <w:r w:rsidR="00732C10">
                <w:t>”</w:t>
              </w:r>
            </w:ins>
            <w:r w:rsidR="00B7202F">
              <w:t>.</w:t>
            </w:r>
            <w:ins w:id="7" w:author="Rafael Richards" w:date="2017-08-22T08:32:00Z">
              <w:r w:rsidR="009B4A0D">
                <w:t xml:space="preserve">  </w:t>
              </w:r>
            </w:ins>
            <w:ins w:id="8" w:author="Rafael Richards" w:date="2017-08-22T20:05:00Z">
              <w:r w:rsidR="005A1A6C">
                <w:t xml:space="preserve"> This</w:t>
              </w:r>
            </w:ins>
            <w:ins w:id="9" w:author="Rafael Richards" w:date="2017-08-22T08:32:00Z">
              <w:r w:rsidR="009B4A0D">
                <w:t xml:space="preserve"> </w:t>
              </w:r>
            </w:ins>
            <w:ins w:id="10" w:author="Rafael Richards" w:date="2017-08-22T18:27:00Z">
              <w:r w:rsidR="00036AC6">
                <w:t xml:space="preserve">“micro-services architecture”  consists of </w:t>
              </w:r>
            </w:ins>
            <w:del w:id="11" w:author="Rafael Richards" w:date="2017-08-22T18:27:00Z">
              <w:r w:rsidR="00B7202F" w:rsidDel="00036AC6">
                <w:delText xml:space="preserve"> </w:delText>
              </w:r>
            </w:del>
            <w:del w:id="12" w:author="Rafael Richards" w:date="2017-08-22T08:22:00Z">
              <w:r w:rsidR="00B7202F" w:rsidDel="003A06D2">
                <w:delText xml:space="preserve"> </w:delText>
              </w:r>
            </w:del>
            <w:del w:id="13" w:author="Rafael Richards" w:date="2017-08-22T08:32:00Z">
              <w:r w:rsidDel="009B4A0D">
                <w:delText xml:space="preserve">The response </w:delText>
              </w:r>
            </w:del>
            <w:del w:id="14" w:author="Rafael Richards" w:date="2017-08-22T08:23:00Z">
              <w:r w:rsidDel="00FB4A2E">
                <w:delText xml:space="preserve">also </w:delText>
              </w:r>
            </w:del>
            <w:del w:id="15" w:author="Rafael Richards" w:date="2017-08-22T08:32:00Z">
              <w:r w:rsidDel="009B4A0D">
                <w:delText xml:space="preserve">includes a discussion on the Offeror’s approach to </w:delText>
              </w:r>
              <w:r w:rsidR="00E02435" w:rsidDel="009B4A0D">
                <w:delText xml:space="preserve">tools, techniques and procedures to address requirements gathering, </w:delText>
              </w:r>
            </w:del>
            <w:r w:rsidR="008365A3">
              <w:t xml:space="preserve">modification of </w:t>
            </w:r>
            <w:ins w:id="16" w:author="Rafael Richards" w:date="2017-08-22T20:06:00Z">
              <w:r w:rsidR="00564008">
                <w:t xml:space="preserve">current production </w:t>
              </w:r>
            </w:ins>
            <w:r w:rsidR="006928E2">
              <w:t xml:space="preserve">VistA </w:t>
            </w:r>
            <w:del w:id="17" w:author="Rafael Richards" w:date="2017-08-22T18:28:00Z">
              <w:r w:rsidR="006928E2" w:rsidDel="00036AC6">
                <w:delText>Massachusetts General Hospital Utility Multi-Programming System (</w:delText>
              </w:r>
              <w:r w:rsidR="008365A3" w:rsidDel="00036AC6">
                <w:delText>MUMPS</w:delText>
              </w:r>
              <w:r w:rsidR="006928E2" w:rsidDel="00036AC6">
                <w:delText>)</w:delText>
              </w:r>
              <w:r w:rsidR="008365A3" w:rsidDel="00036AC6">
                <w:delText xml:space="preserve"> </w:delText>
              </w:r>
            </w:del>
            <w:ins w:id="18" w:author="Rafael Richards" w:date="2017-08-22T18:28:00Z">
              <w:r w:rsidR="00036AC6">
                <w:t xml:space="preserve">MUMPS </w:t>
              </w:r>
            </w:ins>
            <w:r w:rsidR="006928E2">
              <w:t xml:space="preserve">and </w:t>
            </w:r>
            <w:ins w:id="19" w:author="Rafael Richards" w:date="2017-08-22T18:28:00Z">
              <w:r w:rsidR="00036AC6">
                <w:t xml:space="preserve">CPRS </w:t>
              </w:r>
            </w:ins>
            <w:r w:rsidR="006928E2">
              <w:t>Delphi code</w:t>
            </w:r>
            <w:del w:id="20" w:author="Rafael Richards" w:date="2017-08-22T20:06:00Z">
              <w:r w:rsidR="006928E2" w:rsidDel="00564008">
                <w:delText xml:space="preserve"> </w:delText>
              </w:r>
              <w:r w:rsidR="008365A3" w:rsidDel="00564008">
                <w:delText>components</w:delText>
              </w:r>
            </w:del>
            <w:r w:rsidR="008365A3">
              <w:t xml:space="preserve">, </w:t>
            </w:r>
            <w:ins w:id="21" w:author="Rafael Richards" w:date="2017-08-22T08:32:00Z">
              <w:r w:rsidR="009B4A0D">
                <w:t xml:space="preserve">and </w:t>
              </w:r>
            </w:ins>
            <w:r w:rsidR="008365A3">
              <w:t xml:space="preserve">addition of an </w:t>
            </w:r>
            <w:r w:rsidR="006928E2">
              <w:t>Entity F</w:t>
            </w:r>
            <w:r w:rsidR="008365A3">
              <w:t>ile to the VistA FileMan database,</w:t>
            </w:r>
            <w:ins w:id="22" w:author="Rafael Richards" w:date="2017-08-22T18:29:00Z">
              <w:r w:rsidR="009B6F72">
                <w:t xml:space="preserve"> which is in turn wrapped as “micro</w:t>
              </w:r>
            </w:ins>
            <w:ins w:id="23" w:author="Rafael Richards" w:date="2017-08-22T18:30:00Z">
              <w:r w:rsidR="009B6F72">
                <w:t>-</w:t>
              </w:r>
            </w:ins>
            <w:ins w:id="24" w:author="Rafael Richards" w:date="2017-08-22T18:29:00Z">
              <w:r w:rsidR="009B6F72">
                <w:t xml:space="preserve"> services</w:t>
              </w:r>
            </w:ins>
            <w:ins w:id="25" w:author="Rafael Richards" w:date="2017-08-22T18:30:00Z">
              <w:r w:rsidR="009B6F72">
                <w:t>”</w:t>
              </w:r>
            </w:ins>
            <w:ins w:id="26" w:author="Rafael Richards" w:date="2017-08-22T18:29:00Z">
              <w:r w:rsidR="009B6F72">
                <w:t>.</w:t>
              </w:r>
            </w:ins>
          </w:p>
          <w:p w14:paraId="560796F7" w14:textId="0BB18F26" w:rsidR="00D53E68" w:rsidRDefault="008365A3" w:rsidP="007A458C">
            <w:pPr>
              <w:rPr>
                <w:ins w:id="27" w:author="Rafael Richards" w:date="2017-08-22T08:36:00Z"/>
              </w:rPr>
            </w:pPr>
            <w:del w:id="28" w:author="Rafael Richards" w:date="2017-08-22T18:29:00Z">
              <w:r w:rsidDel="009B6F72">
                <w:delText xml:space="preserve"> and then wrapping the FileMan/Entity Files with web services.  </w:delText>
              </w:r>
            </w:del>
          </w:p>
          <w:p w14:paraId="6F2D73A5" w14:textId="0223DE89" w:rsidR="007A458C" w:rsidRDefault="008365A3" w:rsidP="007A458C">
            <w:r>
              <w:t xml:space="preserve">The Offeror’s response also described </w:t>
            </w:r>
            <w:del w:id="29" w:author="Rafael Richards" w:date="2017-08-22T20:07:00Z">
              <w:r w:rsidR="00E02435" w:rsidDel="00564008">
                <w:delText xml:space="preserve">the </w:delText>
              </w:r>
            </w:del>
            <w:ins w:id="30" w:author="Rafael Richards" w:date="2017-08-22T20:07:00Z">
              <w:r w:rsidR="00564008">
                <w:t xml:space="preserve">a </w:t>
              </w:r>
            </w:ins>
            <w:r w:rsidR="00E02435">
              <w:t xml:space="preserve">means by which they </w:t>
            </w:r>
            <w:del w:id="31" w:author="Rafael Richards" w:date="2017-08-22T20:07:00Z">
              <w:r w:rsidR="00E02435" w:rsidDel="00564008">
                <w:delText xml:space="preserve">will </w:delText>
              </w:r>
            </w:del>
            <w:ins w:id="32" w:author="Rafael Richards" w:date="2017-08-22T20:07:00Z">
              <w:r w:rsidR="00564008">
                <w:t xml:space="preserve">intend to provide </w:t>
              </w:r>
            </w:ins>
            <w:del w:id="33" w:author="Rafael Richards" w:date="2017-08-22T20:07:00Z">
              <w:r w:rsidR="00E02435" w:rsidDel="00564008">
                <w:delText xml:space="preserve">employ </w:delText>
              </w:r>
            </w:del>
            <w:r w:rsidR="00E02435">
              <w:t>automated testing</w:t>
            </w:r>
            <w:del w:id="34" w:author="Rafael Richards" w:date="2017-08-22T08:30:00Z">
              <w:r w:rsidR="00E02435" w:rsidDel="00A10927">
                <w:delText xml:space="preserve"> for backwards compatibility</w:delText>
              </w:r>
            </w:del>
            <w:r w:rsidR="00E02435">
              <w:t xml:space="preserve">.  </w:t>
            </w:r>
            <w:r w:rsidR="007A458C" w:rsidRPr="008365A3">
              <w:t xml:space="preserve">Finally, the </w:t>
            </w:r>
            <w:r w:rsidRPr="008365A3">
              <w:t xml:space="preserve">Offeror’s response </w:t>
            </w:r>
            <w:r w:rsidR="007A458C" w:rsidRPr="008365A3">
              <w:t>outlines the staffing level</w:t>
            </w:r>
            <w:r w:rsidRPr="008365A3">
              <w:t xml:space="preserve"> of effort (LOE)</w:t>
            </w:r>
            <w:r w:rsidR="007A458C" w:rsidRPr="008365A3">
              <w:t xml:space="preserve"> by labor category and also the </w:t>
            </w:r>
            <w:r w:rsidR="00FD716B" w:rsidRPr="008365A3">
              <w:t>proposed role of the</w:t>
            </w:r>
            <w:r w:rsidRPr="008365A3">
              <w:t xml:space="preserve"> staffing resource</w:t>
            </w:r>
            <w:r w:rsidR="007A458C" w:rsidRPr="008365A3">
              <w:t>.</w:t>
            </w:r>
            <w:r w:rsidR="00FD716B">
              <w:t xml:space="preserve">  </w:t>
            </w:r>
          </w:p>
          <w:p w14:paraId="3DBA7468" w14:textId="77777777" w:rsidR="007A458C" w:rsidRDefault="007A458C" w:rsidP="007A458C"/>
          <w:p w14:paraId="3510902D" w14:textId="5D20BC36" w:rsidR="007A458C" w:rsidRDefault="007A458C" w:rsidP="007A458C">
            <w:r>
              <w:t>The Offeror</w:t>
            </w:r>
            <w:r w:rsidR="00D9243C">
              <w:t xml:space="preserve"> has proposed to team with </w:t>
            </w:r>
            <w:r w:rsidR="00B7202F">
              <w:t>three (3)</w:t>
            </w:r>
            <w:r>
              <w:t xml:space="preserve"> subcontractors. </w:t>
            </w:r>
          </w:p>
          <w:p w14:paraId="5777D262" w14:textId="77777777" w:rsidR="007A458C" w:rsidRDefault="007A458C" w:rsidP="007A458C"/>
          <w:p w14:paraId="2ACED0BF" w14:textId="0BB56FE5" w:rsidR="007A458C" w:rsidRDefault="007A458C" w:rsidP="007A458C">
            <w:r>
              <w:t xml:space="preserve">After review of the entire proposal, it was determined that the Offeror’s approach contained </w:t>
            </w:r>
            <w:r w:rsidRPr="0055631E">
              <w:t>the Weaknesses</w:t>
            </w:r>
            <w:r w:rsidR="008365A3" w:rsidRPr="0055631E">
              <w:t xml:space="preserve"> and</w:t>
            </w:r>
            <w:r w:rsidRPr="0055631E">
              <w:t xml:space="preserve"> Deficiencies</w:t>
            </w:r>
            <w:r>
              <w:t xml:space="preserve"> detailed below.  The remainder of the </w:t>
            </w:r>
            <w:r w:rsidR="00B7202F">
              <w:t xml:space="preserve">VistA Adaptive </w:t>
            </w:r>
            <w:r>
              <w:t>requirements was adequately addressed.</w:t>
            </w:r>
          </w:p>
          <w:p w14:paraId="0D799438" w14:textId="77777777" w:rsidR="007A458C" w:rsidRPr="007A458C" w:rsidRDefault="007A458C" w:rsidP="007A458C">
            <w:pPr>
              <w:pStyle w:val="NoSpacing"/>
              <w:rPr>
                <w:b/>
              </w:rPr>
            </w:pPr>
          </w:p>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05F1C183" w14:textId="44D236E4" w:rsidR="00932F91" w:rsidRDefault="008365A3" w:rsidP="00041B27">
            <w:pPr>
              <w:pStyle w:val="NoSpacing"/>
            </w:pPr>
            <w:r>
              <w:t>None</w:t>
            </w:r>
          </w:p>
          <w:p w14:paraId="4F90945B" w14:textId="77777777" w:rsidR="008365A3" w:rsidRDefault="008365A3" w:rsidP="00041B27">
            <w:pPr>
              <w:pStyle w:val="NoSpacing"/>
              <w:rPr>
                <w:ins w:id="35" w:author="Banasiak, Susan" w:date="2014-08-15T08:09:00Z"/>
              </w:rPr>
            </w:pPr>
          </w:p>
          <w:p w14:paraId="4275D505" w14:textId="47481FD6" w:rsidR="007A458C" w:rsidRDefault="007A458C" w:rsidP="00375624">
            <w:pPr>
              <w:rPr>
                <w:b/>
              </w:rPr>
            </w:pPr>
            <w:r>
              <w:rPr>
                <w:b/>
                <w:u w:val="single"/>
              </w:rPr>
              <w:lastRenderedPageBreak/>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1922CDDA" w14:textId="7DDEDC2D" w:rsidR="00036AC6" w:rsidRDefault="00036AC6" w:rsidP="00036AC6">
            <w:pPr>
              <w:pStyle w:val="NoSpacing"/>
              <w:rPr>
                <w:ins w:id="36" w:author="Rafael Richards" w:date="2017-08-22T18:20:00Z"/>
                <w:b/>
              </w:rPr>
            </w:pPr>
            <w:ins w:id="37" w:author="Rafael Richards" w:date="2017-08-22T18:20:00Z">
              <w:r>
                <w:rPr>
                  <w:b/>
                </w:rPr>
                <w:t>Significant Weakness</w:t>
              </w:r>
              <w:r w:rsidRPr="007A458C">
                <w:rPr>
                  <w:b/>
                  <w:bCs/>
                </w:rPr>
                <w:t xml:space="preserve"> #1 </w:t>
              </w:r>
              <w:r>
                <w:t>(TEP p8, Section 2.1, RTEP Instruction</w:t>
              </w:r>
              <w:r w:rsidRPr="007A458C">
                <w:t xml:space="preserve"> </w:t>
              </w:r>
              <w:r>
                <w:t>D.1.g</w:t>
              </w:r>
              <w:r>
                <w:rPr>
                  <w:rStyle w:val="CommentReference"/>
                </w:rPr>
                <w:commentReference w:id="38"/>
              </w:r>
              <w:r w:rsidRPr="007A458C">
                <w:t xml:space="preserve">):  </w:t>
              </w:r>
              <w:r w:rsidRPr="006928E2">
                <w:t xml:space="preserve">The Offeror demonstrated a lack of understanding of the </w:t>
              </w:r>
              <w:r>
                <w:t>required</w:t>
              </w:r>
              <w:r w:rsidRPr="006928E2">
                <w:t xml:space="preserve"> final solution</w:t>
              </w:r>
              <w:r>
                <w:t xml:space="preserve"> as explicitly </w:t>
              </w:r>
            </w:ins>
            <w:ins w:id="39" w:author="Rafael Richards" w:date="2017-08-22T18:47:00Z">
              <w:r w:rsidR="007C4117">
                <w:t>stated</w:t>
              </w:r>
            </w:ins>
            <w:ins w:id="40" w:author="Rafael Richards" w:date="2017-08-22T18:20:00Z">
              <w:r>
                <w:t xml:space="preserve"> in PWS Section 1.0, Background, and as further emphasized in RTEP Instruction D.1.g, </w:t>
              </w:r>
              <w:r w:rsidRPr="006928E2">
                <w:t xml:space="preserve">which </w:t>
              </w:r>
              <w:r>
                <w:t xml:space="preserve">states that the “final solution has no </w:t>
              </w:r>
              <w:r w:rsidRPr="006928E2">
                <w:t>legacy MUMPS dependencies.</w:t>
              </w:r>
              <w:r>
                <w:t>”</w:t>
              </w:r>
              <w:r w:rsidRPr="006928E2">
                <w:t xml:space="preserve"> </w:t>
              </w:r>
            </w:ins>
          </w:p>
          <w:p w14:paraId="673FDCC4" w14:textId="77777777" w:rsidR="00036AC6" w:rsidRDefault="00036AC6" w:rsidP="00036AC6">
            <w:pPr>
              <w:pStyle w:val="NoSpacing"/>
              <w:rPr>
                <w:ins w:id="41" w:author="Rafael Richards" w:date="2017-08-22T18:20:00Z"/>
                <w:b/>
              </w:rPr>
            </w:pPr>
          </w:p>
          <w:p w14:paraId="1DCCE1F3" w14:textId="6E6ED6E9" w:rsidR="009B6F72" w:rsidRDefault="00564008" w:rsidP="00036AC6">
            <w:pPr>
              <w:pStyle w:val="NoSpacing"/>
              <w:rPr>
                <w:ins w:id="42" w:author="Rafael Richards" w:date="2017-08-22T18:31:00Z"/>
              </w:rPr>
            </w:pPr>
            <w:ins w:id="43" w:author="Rafael Richards" w:date="2017-08-22T20:07:00Z">
              <w:r>
                <w:t>Instead, the</w:t>
              </w:r>
            </w:ins>
            <w:ins w:id="44" w:author="Rafael Richards" w:date="2017-08-22T18:21:00Z">
              <w:r w:rsidR="00036AC6">
                <w:t xml:space="preserve"> </w:t>
              </w:r>
            </w:ins>
            <w:ins w:id="45" w:author="Rafael Richards" w:date="2017-08-22T18:20:00Z">
              <w:r w:rsidR="00036AC6" w:rsidRPr="00A3378D">
                <w:t xml:space="preserve"> Offeror proposed an approach that </w:t>
              </w:r>
            </w:ins>
            <w:ins w:id="46" w:author="Rafael Richards" w:date="2017-08-22T18:25:00Z">
              <w:r w:rsidR="00036AC6">
                <w:t xml:space="preserve">enhances and </w:t>
              </w:r>
            </w:ins>
            <w:ins w:id="47" w:author="Rafael Richards" w:date="2017-08-22T20:08:00Z">
              <w:r>
                <w:t>enforces</w:t>
              </w:r>
            </w:ins>
            <w:ins w:id="48" w:author="Rafael Richards" w:date="2017-08-22T18:25:00Z">
              <w:r w:rsidR="00036AC6">
                <w:t xml:space="preserve"> legacy</w:t>
              </w:r>
            </w:ins>
            <w:ins w:id="49" w:author="Rafael Richards" w:date="2017-08-22T18:20:00Z">
              <w:r w:rsidR="00036AC6">
                <w:t xml:space="preserve"> VistA </w:t>
              </w:r>
              <w:r w:rsidR="00036AC6" w:rsidRPr="00A3378D">
                <w:t xml:space="preserve">MUMPS </w:t>
              </w:r>
            </w:ins>
            <w:ins w:id="50" w:author="Rafael Richards" w:date="2017-08-22T18:31:00Z">
              <w:r w:rsidR="009B6F72">
                <w:t>dependencies</w:t>
              </w:r>
            </w:ins>
            <w:ins w:id="51" w:author="Rafael Richards" w:date="2017-08-22T18:20:00Z">
              <w:r w:rsidR="00036AC6" w:rsidRPr="00A3378D">
                <w:t xml:space="preserve"> </w:t>
              </w:r>
            </w:ins>
            <w:ins w:id="52" w:author="Rafael Richards" w:date="2017-08-22T18:25:00Z">
              <w:r w:rsidR="00036AC6">
                <w:t>by adding</w:t>
              </w:r>
            </w:ins>
            <w:ins w:id="53" w:author="Rafael Richards" w:date="2017-08-22T18:21:00Z">
              <w:r w:rsidR="00036AC6">
                <w:t xml:space="preserve"> an</w:t>
              </w:r>
            </w:ins>
            <w:ins w:id="54" w:author="Rafael Richards" w:date="2017-08-22T18:20:00Z">
              <w:r w:rsidR="00036AC6" w:rsidRPr="00A3378D">
                <w:t xml:space="preserve"> </w:t>
              </w:r>
              <w:r w:rsidR="00036AC6">
                <w:t>“Entity File”</w:t>
              </w:r>
              <w:r w:rsidR="00036AC6" w:rsidRPr="00A3378D">
                <w:t xml:space="preserve"> to the FileMan database</w:t>
              </w:r>
              <w:r w:rsidR="00036AC6">
                <w:t xml:space="preserve">,  and then </w:t>
              </w:r>
              <w:commentRangeStart w:id="55"/>
              <w:r w:rsidR="00036AC6">
                <w:t xml:space="preserve">wrapping this MUMPS </w:t>
              </w:r>
            </w:ins>
            <w:ins w:id="56" w:author="Rafael Richards" w:date="2017-08-22T18:21:00Z">
              <w:r w:rsidR="00036AC6">
                <w:t>function</w:t>
              </w:r>
            </w:ins>
            <w:ins w:id="57" w:author="Rafael Richards" w:date="2017-08-22T18:22:00Z">
              <w:r w:rsidR="00036AC6">
                <w:t>ality</w:t>
              </w:r>
            </w:ins>
            <w:ins w:id="58" w:author="Rafael Richards" w:date="2017-08-22T18:20:00Z">
              <w:r w:rsidR="00036AC6">
                <w:t xml:space="preserve">  </w:t>
              </w:r>
              <w:commentRangeEnd w:id="55"/>
              <w:r w:rsidR="00036AC6">
                <w:rPr>
                  <w:rStyle w:val="CommentReference"/>
                </w:rPr>
                <w:commentReference w:id="55"/>
              </w:r>
              <w:r w:rsidR="007C4117">
                <w:t>as</w:t>
              </w:r>
            </w:ins>
            <w:ins w:id="59" w:author="Rafael Richards" w:date="2017-08-22T20:08:00Z">
              <w:r>
                <w:t xml:space="preserve"> their</w:t>
              </w:r>
            </w:ins>
            <w:ins w:id="60" w:author="Rafael Richards" w:date="2017-08-22T18:20:00Z">
              <w:r w:rsidR="007C4117">
                <w:t xml:space="preserve"> </w:t>
              </w:r>
            </w:ins>
            <w:ins w:id="61" w:author="Rafael Richards" w:date="2017-08-22T18:48:00Z">
              <w:r w:rsidR="007C4117">
                <w:t>“micro-services”</w:t>
              </w:r>
              <w:r>
                <w:t xml:space="preserve"> solution.</w:t>
              </w:r>
            </w:ins>
          </w:p>
          <w:p w14:paraId="4ECCFE53" w14:textId="77777777" w:rsidR="009B6F72" w:rsidRDefault="009B6F72" w:rsidP="00036AC6">
            <w:pPr>
              <w:pStyle w:val="NoSpacing"/>
              <w:rPr>
                <w:ins w:id="62" w:author="Rafael Richards" w:date="2017-08-22T18:31:00Z"/>
              </w:rPr>
            </w:pPr>
          </w:p>
          <w:p w14:paraId="18052A5D" w14:textId="35F70D4C" w:rsidR="00036AC6" w:rsidRDefault="00036AC6" w:rsidP="00036AC6">
            <w:pPr>
              <w:pStyle w:val="NoSpacing"/>
              <w:rPr>
                <w:ins w:id="63" w:author="Rafael Richards" w:date="2017-08-22T18:20:00Z"/>
              </w:rPr>
            </w:pPr>
            <w:ins w:id="64" w:author="Rafael Richards" w:date="2017-08-22T18:20:00Z">
              <w:r>
                <w:t>This</w:t>
              </w:r>
            </w:ins>
            <w:ins w:id="65" w:author="Rafael Richards" w:date="2017-08-22T18:26:00Z">
              <w:r>
                <w:t xml:space="preserve"> </w:t>
              </w:r>
            </w:ins>
            <w:ins w:id="66" w:author="Rafael Richards" w:date="2017-08-22T18:48:00Z">
              <w:r w:rsidR="007C4117">
                <w:t xml:space="preserve">enlargement and </w:t>
              </w:r>
            </w:ins>
            <w:ins w:id="67" w:author="Rafael Richards" w:date="2017-08-22T20:09:00Z">
              <w:r w:rsidR="00564008">
                <w:t>enforcement</w:t>
              </w:r>
            </w:ins>
            <w:ins w:id="68" w:author="Rafael Richards" w:date="2017-08-22T18:26:00Z">
              <w:r>
                <w:t xml:space="preserve"> </w:t>
              </w:r>
            </w:ins>
            <w:ins w:id="69" w:author="Rafael Richards" w:date="2017-08-22T18:20:00Z">
              <w:r>
                <w:t>of</w:t>
              </w:r>
            </w:ins>
            <w:ins w:id="70" w:author="Rafael Richards" w:date="2017-08-22T18:48:00Z">
              <w:r w:rsidR="007C4117">
                <w:t xml:space="preserve"> the legacy</w:t>
              </w:r>
            </w:ins>
            <w:ins w:id="71" w:author="Rafael Richards" w:date="2017-08-22T18:20:00Z">
              <w:r>
                <w:t xml:space="preserve"> MUMPS</w:t>
              </w:r>
            </w:ins>
            <w:ins w:id="72" w:author="Rafael Richards" w:date="2017-08-22T18:32:00Z">
              <w:r w:rsidR="009B6F72">
                <w:t xml:space="preserve"> infrastructure</w:t>
              </w:r>
            </w:ins>
            <w:ins w:id="73" w:author="Rafael Richards" w:date="2017-08-22T18:20:00Z">
              <w:r>
                <w:t xml:space="preserve"> </w:t>
              </w:r>
            </w:ins>
            <w:ins w:id="74" w:author="Rafael Richards" w:date="2017-08-22T18:32:00Z">
              <w:r w:rsidR="009B6F72">
                <w:t>(</w:t>
              </w:r>
            </w:ins>
            <w:ins w:id="75" w:author="Rafael Richards" w:date="2017-08-22T18:20:00Z">
              <w:r>
                <w:t>rather than emulation</w:t>
              </w:r>
            </w:ins>
            <w:ins w:id="76" w:author="Rafael Richards" w:date="2017-08-22T18:26:00Z">
              <w:r>
                <w:t xml:space="preserve"> using Javascript/Node.js as </w:t>
              </w:r>
            </w:ins>
            <w:ins w:id="77" w:author="Rafael Richards" w:date="2017-08-22T20:19:00Z">
              <w:r w:rsidR="00320F02">
                <w:t>specified) creates</w:t>
              </w:r>
            </w:ins>
            <w:ins w:id="78" w:author="Rafael Richards" w:date="2017-08-22T18:20:00Z">
              <w:r>
                <w:t xml:space="preserve"> </w:t>
              </w:r>
            </w:ins>
            <w:ins w:id="79" w:author="Rafael Richards" w:date="2017-08-22T18:32:00Z">
              <w:r w:rsidR="009B6F72">
                <w:t>only an</w:t>
              </w:r>
            </w:ins>
            <w:ins w:id="80" w:author="Rafael Richards" w:date="2017-08-22T18:26:00Z">
              <w:r>
                <w:t xml:space="preserve"> </w:t>
              </w:r>
            </w:ins>
            <w:ins w:id="81" w:author="Rafael Richards" w:date="2017-08-22T18:48:00Z">
              <w:r w:rsidR="007C4117">
                <w:t>increased</w:t>
              </w:r>
            </w:ins>
            <w:ins w:id="82" w:author="Rafael Richards" w:date="2017-08-22T18:20:00Z">
              <w:r>
                <w:t xml:space="preserve"> dependency </w:t>
              </w:r>
            </w:ins>
            <w:ins w:id="83" w:author="Rafael Richards" w:date="2017-08-22T18:23:00Z">
              <w:r>
                <w:t>on the</w:t>
              </w:r>
            </w:ins>
            <w:ins w:id="84" w:author="Rafael Richards" w:date="2017-08-22T18:20:00Z">
              <w:r>
                <w:t xml:space="preserve"> </w:t>
              </w:r>
            </w:ins>
            <w:ins w:id="85" w:author="Rafael Richards" w:date="2017-08-22T18:22:00Z">
              <w:r>
                <w:t xml:space="preserve">legacy VistA </w:t>
              </w:r>
            </w:ins>
            <w:ins w:id="86" w:author="Rafael Richards" w:date="2017-08-22T20:19:00Z">
              <w:r w:rsidR="00320F02">
                <w:t>MUMPS stack</w:t>
              </w:r>
            </w:ins>
            <w:ins w:id="87" w:author="Rafael Richards" w:date="2017-08-22T18:20:00Z">
              <w:r>
                <w:t xml:space="preserve">, making it </w:t>
              </w:r>
            </w:ins>
            <w:ins w:id="88" w:author="Rafael Richards" w:date="2017-08-22T20:09:00Z">
              <w:r w:rsidR="00564008">
                <w:t>less possible</w:t>
              </w:r>
            </w:ins>
            <w:ins w:id="89" w:author="Rafael Richards" w:date="2017-08-22T18:20:00Z">
              <w:r>
                <w:t xml:space="preserve"> to migrate off of the legacy MUMPS code.</w:t>
              </w:r>
            </w:ins>
          </w:p>
          <w:p w14:paraId="1936FF7D" w14:textId="77777777" w:rsidR="00036AC6" w:rsidRDefault="00036AC6" w:rsidP="00036AC6">
            <w:pPr>
              <w:pStyle w:val="NoSpacing"/>
              <w:rPr>
                <w:ins w:id="90" w:author="Rafael Richards" w:date="2017-08-22T18:20:00Z"/>
              </w:rPr>
            </w:pPr>
          </w:p>
          <w:p w14:paraId="6DF41FBF" w14:textId="49643903" w:rsidR="00036AC6" w:rsidRDefault="00036AC6" w:rsidP="00036AC6">
            <w:pPr>
              <w:pStyle w:val="NoSpacing"/>
              <w:rPr>
                <w:ins w:id="91" w:author="Rafael Richards" w:date="2017-08-22T18:20:00Z"/>
              </w:rPr>
            </w:pPr>
            <w:ins w:id="92" w:author="Rafael Richards" w:date="2017-08-22T18:20:00Z">
              <w:r>
                <w:t>The lack of understanding of the VA’s requirements for the emulation</w:t>
              </w:r>
            </w:ins>
            <w:ins w:id="93" w:author="Rafael Richards" w:date="2017-08-22T18:23:00Z">
              <w:r w:rsidR="009B6F72">
                <w:t xml:space="preserve"> (not encapsulation</w:t>
              </w:r>
            </w:ins>
            <w:ins w:id="94" w:author="Rafael Richards" w:date="2017-08-22T20:09:00Z">
              <w:r w:rsidR="00564008">
                <w:t xml:space="preserve"> or </w:t>
              </w:r>
            </w:ins>
            <w:ins w:id="95" w:author="Rafael Richards" w:date="2017-08-22T20:10:00Z">
              <w:r w:rsidR="00564008">
                <w:t>“wrapping</w:t>
              </w:r>
            </w:ins>
            <w:ins w:id="96" w:author="Rafael Richards" w:date="2017-08-22T20:19:00Z">
              <w:r w:rsidR="00320F02">
                <w:t>”) of</w:t>
              </w:r>
            </w:ins>
            <w:ins w:id="97" w:author="Rafael Richards" w:date="2017-08-22T18:20:00Z">
              <w:r>
                <w:t xml:space="preserve"> VA patient data entry (PDE) and Pharmacy Computerized Physician Entry (CPOE) </w:t>
              </w:r>
            </w:ins>
            <w:ins w:id="98" w:author="Rafael Richards" w:date="2017-08-22T20:10:00Z">
              <w:r w:rsidR="00564008">
                <w:t xml:space="preserve">functionality </w:t>
              </w:r>
            </w:ins>
            <w:ins w:id="99" w:author="Rafael Richards" w:date="2017-08-22T18:20:00Z">
              <w:r>
                <w:t>force</w:t>
              </w:r>
            </w:ins>
            <w:ins w:id="100" w:author="Rafael Richards" w:date="2017-08-22T18:24:00Z">
              <w:r>
                <w:t>s</w:t>
              </w:r>
            </w:ins>
            <w:ins w:id="101" w:author="Rafael Richards" w:date="2017-08-22T18:20:00Z">
              <w:r>
                <w:t xml:space="preserve"> VA’s continued dependency on legacy MUMPS code and infrastructure as opposed to decreasing these dependencies.</w:t>
              </w:r>
            </w:ins>
          </w:p>
          <w:p w14:paraId="4972CB36" w14:textId="77777777" w:rsidR="00036AC6" w:rsidRDefault="00036AC6" w:rsidP="00036AC6">
            <w:pPr>
              <w:pStyle w:val="NoSpacing"/>
              <w:rPr>
                <w:ins w:id="102" w:author="Rafael Richards" w:date="2017-08-22T18:20:00Z"/>
              </w:rPr>
            </w:pPr>
          </w:p>
          <w:p w14:paraId="53EAB4F3" w14:textId="22AF3BA2" w:rsidR="00036AC6" w:rsidRDefault="00036AC6" w:rsidP="00036AC6">
            <w:pPr>
              <w:pStyle w:val="NoSpacing"/>
              <w:rPr>
                <w:ins w:id="103" w:author="Rafael Richards" w:date="2017-08-22T18:20:00Z"/>
              </w:rPr>
            </w:pPr>
            <w:ins w:id="104" w:author="Rafael Richards" w:date="2017-08-22T18:20:00Z">
              <w:r>
                <w:t xml:space="preserve">The failure to emulate the PDE and CPOE </w:t>
              </w:r>
            </w:ins>
            <w:ins w:id="105" w:author="Rafael Richards" w:date="2017-08-22T20:10:00Z">
              <w:r w:rsidR="00564008">
                <w:t>functionality</w:t>
              </w:r>
            </w:ins>
            <w:ins w:id="106" w:author="Rafael Richards" w:date="2017-08-22T18:20:00Z">
              <w:r>
                <w:t xml:space="preserve"> and instead </w:t>
              </w:r>
            </w:ins>
            <w:ins w:id="107" w:author="Rafael Richards" w:date="2017-08-22T20:10:00Z">
              <w:r w:rsidR="00564008">
                <w:t>enforcing</w:t>
              </w:r>
            </w:ins>
            <w:ins w:id="108" w:author="Rafael Richards" w:date="2017-08-22T18:20:00Z">
              <w:r>
                <w:t xml:space="preserve"> reliance on VistA MUMPS fails the most important criteria of the final solution in being legacy MUMPS-independent. </w:t>
              </w:r>
              <w:r w:rsidRPr="007A458C">
                <w:rPr>
                  <w:highlight w:val="magenta"/>
                </w:rPr>
                <w:t>(</w:t>
              </w:r>
              <w:r w:rsidRPr="007A458C">
                <w:rPr>
                  <w:b/>
                  <w:bCs/>
                  <w:highlight w:val="magenta"/>
                </w:rPr>
                <w:t>IMPACT</w:t>
              </w:r>
              <w:r w:rsidRPr="00A3378D">
                <w:rPr>
                  <w:b/>
                  <w:bCs/>
                  <w:highlight w:val="magenta"/>
                </w:rPr>
                <w:t>)</w:t>
              </w:r>
              <w:r w:rsidRPr="00A3378D">
                <w:rPr>
                  <w:highlight w:val="magenta"/>
                </w:rPr>
                <w:t xml:space="preserve"> Statement)</w:t>
              </w:r>
            </w:ins>
          </w:p>
          <w:p w14:paraId="6E2CC26A" w14:textId="77777777" w:rsidR="00036AC6" w:rsidRDefault="00036AC6" w:rsidP="00036AC6">
            <w:pPr>
              <w:pStyle w:val="NoSpacing"/>
              <w:rPr>
                <w:ins w:id="109" w:author="Rafael Richards" w:date="2017-08-22T18:20:00Z"/>
              </w:rPr>
            </w:pPr>
          </w:p>
          <w:p w14:paraId="3E7220E9" w14:textId="07E9235B" w:rsidR="00036AC6" w:rsidRPr="009B6F72" w:rsidRDefault="00036AC6" w:rsidP="00041B27">
            <w:pPr>
              <w:pStyle w:val="NoSpacing"/>
              <w:rPr>
                <w:ins w:id="110" w:author="Rafael Richards" w:date="2017-08-22T18:20:00Z"/>
                <w:rPrChange w:id="111" w:author="Rafael Richards" w:date="2017-08-22T18:33:00Z">
                  <w:rPr>
                    <w:ins w:id="112" w:author="Rafael Richards" w:date="2017-08-22T18:20:00Z"/>
                    <w:b/>
                  </w:rPr>
                </w:rPrChange>
              </w:rPr>
            </w:pPr>
            <w:ins w:id="113" w:author="Rafael Richards" w:date="2017-08-22T18:20:00Z">
              <w:r>
                <w:t xml:space="preserve">This forces VA to maintain its legacy </w:t>
              </w:r>
            </w:ins>
            <w:ins w:id="114" w:author="Rafael Richards" w:date="2017-08-22T20:19:00Z">
              <w:r w:rsidR="00320F02">
                <w:t>MUMPS code</w:t>
              </w:r>
            </w:ins>
            <w:ins w:id="115" w:author="Rafael Richards" w:date="2017-08-22T20:11:00Z">
              <w:r w:rsidR="00564008">
                <w:t xml:space="preserve"> and </w:t>
              </w:r>
            </w:ins>
            <w:ins w:id="116" w:author="Rafael Richards" w:date="2017-08-22T18:20:00Z">
              <w:r>
                <w:t xml:space="preserve">infrastructure in perpetuity, and prevents migration to a modern cloud-based, commercial Electronic Health </w:t>
              </w:r>
            </w:ins>
            <w:ins w:id="117" w:author="Rafael Richards" w:date="2017-08-22T20:19:00Z">
              <w:r w:rsidR="00320F02">
                <w:t>Record (</w:t>
              </w:r>
            </w:ins>
            <w:ins w:id="118" w:author="Rafael Richards" w:date="2017-08-22T18:20:00Z">
              <w:r>
                <w:t xml:space="preserve">EHR).  </w:t>
              </w:r>
            </w:ins>
          </w:p>
          <w:p w14:paraId="0D9A6298" w14:textId="0BD79C02" w:rsidR="000205A9" w:rsidRPr="0019463C" w:rsidDel="00036AC6" w:rsidRDefault="00060BA5" w:rsidP="00041B27">
            <w:pPr>
              <w:pStyle w:val="NoSpacing"/>
              <w:rPr>
                <w:del w:id="119" w:author="Rafael Richards" w:date="2017-08-22T18:20:00Z"/>
              </w:rPr>
            </w:pPr>
            <w:del w:id="120" w:author="Rafael Richards" w:date="2017-08-22T18:20:00Z">
              <w:r w:rsidDel="00036AC6">
                <w:rPr>
                  <w:b/>
                </w:rPr>
                <w:delText xml:space="preserve">Significant </w:delText>
              </w:r>
              <w:r w:rsidR="000205A9" w:rsidRPr="000205A9" w:rsidDel="00036AC6">
                <w:rPr>
                  <w:b/>
                </w:rPr>
                <w:delText>Weakness #</w:delText>
              </w:r>
              <w:r w:rsidR="0019463C" w:rsidDel="00036AC6">
                <w:rPr>
                  <w:b/>
                </w:rPr>
                <w:delText>1</w:delText>
              </w:r>
              <w:r w:rsidR="000205A9" w:rsidDel="00036AC6">
                <w:delText xml:space="preserve"> – </w:delText>
              </w:r>
              <w:r w:rsidR="00851734" w:rsidDel="00036AC6">
                <w:delText>(TEP p</w:delText>
              </w:r>
              <w:r w:rsidDel="00036AC6">
                <w:delText>7</w:delText>
              </w:r>
              <w:r w:rsidR="00851734" w:rsidDel="00036AC6">
                <w:delText xml:space="preserve">, Section </w:delText>
              </w:r>
              <w:r w:rsidDel="00036AC6">
                <w:delText xml:space="preserve">2.1, Exhibit 7, RTEP Instruction D.1.a) The Offeror proposes to use FileMan logical path analysis currently provided by RPCs and MUMPS logic, which fails to provide an approach to the FileMan data modeling </w:delText>
              </w:r>
              <w:commentRangeStart w:id="121"/>
              <w:r w:rsidDel="00036AC6">
                <w:delText>required</w:delText>
              </w:r>
              <w:commentRangeEnd w:id="121"/>
              <w:r w:rsidDel="00036AC6">
                <w:rPr>
                  <w:rStyle w:val="CommentReference"/>
                </w:rPr>
                <w:commentReference w:id="121"/>
              </w:r>
              <w:r w:rsidDel="00036AC6">
                <w:delText xml:space="preserve">.  </w:delText>
              </w:r>
              <w:r w:rsidRPr="007A458C" w:rsidDel="00036AC6">
                <w:rPr>
                  <w:b/>
                  <w:highlight w:val="yellow"/>
                </w:rPr>
                <w:delText>(WHAT</w:delText>
              </w:r>
              <w:r w:rsidDel="00036AC6">
                <w:rPr>
                  <w:b/>
                  <w:highlight w:val="yellow"/>
                </w:rPr>
                <w:delText xml:space="preserve"> is proposed</w:delText>
              </w:r>
              <w:r w:rsidRPr="007A458C" w:rsidDel="00036AC6">
                <w:rPr>
                  <w:b/>
                  <w:highlight w:val="yellow"/>
                </w:rPr>
                <w:delText>)</w:delText>
              </w:r>
              <w:r w:rsidRPr="007A458C" w:rsidDel="00036AC6">
                <w:rPr>
                  <w:b/>
                </w:rPr>
                <w:delText xml:space="preserve"> </w:delText>
              </w:r>
              <w:r w:rsidR="0019463C" w:rsidDel="00036AC6">
                <w:delText xml:space="preserve">Because there is </w:delText>
              </w:r>
              <w:r w:rsidR="000205A9" w:rsidDel="00036AC6">
                <w:delText>no description of FileMan Data modeling of each of the 131 VistAs</w:delText>
              </w:r>
              <w:r w:rsidR="0019463C" w:rsidDel="00036AC6">
                <w:delText xml:space="preserve">, </w:delText>
              </w:r>
              <w:r w:rsidR="0019463C" w:rsidRPr="0019463C" w:rsidDel="00036AC6">
                <w:rPr>
                  <w:color w:val="FF0000"/>
                </w:rPr>
                <w:delText>[need to explain the significance of this]</w:delText>
              </w:r>
              <w:r w:rsidR="000205A9" w:rsidDel="00036AC6">
                <w:delText>.</w:delText>
              </w:r>
              <w:r w:rsidR="0019463C" w:rsidRPr="007A458C" w:rsidDel="00036AC6">
                <w:rPr>
                  <w:b/>
                  <w:highlight w:val="cyan"/>
                </w:rPr>
                <w:delText xml:space="preserve"> (WHY this is a weakness)</w:delText>
              </w:r>
              <w:r w:rsidR="0019463C" w:rsidDel="00036AC6">
                <w:rPr>
                  <w:b/>
                </w:rPr>
                <w:delText xml:space="preserve"> </w:delText>
              </w:r>
              <w:r w:rsidR="0019463C" w:rsidRPr="0019463C" w:rsidDel="00036AC6">
                <w:delText xml:space="preserve">Without the execution of FileMan data modeling…… </w:delText>
              </w:r>
              <w:r w:rsidR="0019463C" w:rsidRPr="0019463C" w:rsidDel="00036AC6">
                <w:rPr>
                  <w:color w:val="FF0000"/>
                </w:rPr>
                <w:delText xml:space="preserve">what is </w:delText>
              </w:r>
              <w:r w:rsidR="0019463C" w:rsidDel="00036AC6">
                <w:rPr>
                  <w:color w:val="FF0000"/>
                </w:rPr>
                <w:delText xml:space="preserve">and why is there a significant </w:delText>
              </w:r>
              <w:r w:rsidR="0019463C" w:rsidRPr="0019463C" w:rsidDel="00036AC6">
                <w:rPr>
                  <w:color w:val="FF0000"/>
                </w:rPr>
                <w:delText>impact</w:delText>
              </w:r>
              <w:r w:rsidR="0019463C" w:rsidDel="00036AC6">
                <w:rPr>
                  <w:color w:val="FF0000"/>
                </w:rPr>
                <w:delText xml:space="preserve"> to contract performance</w:delText>
              </w:r>
              <w:r w:rsidR="0019463C" w:rsidRPr="0019463C" w:rsidDel="00036AC6">
                <w:delText>?</w:delText>
              </w:r>
              <w:r w:rsidR="0019463C" w:rsidDel="00036AC6">
                <w:delText xml:space="preserve">  </w:delText>
              </w:r>
              <w:r w:rsidR="0019463C" w:rsidRPr="007A458C" w:rsidDel="00036AC6">
                <w:rPr>
                  <w:highlight w:val="magenta"/>
                </w:rPr>
                <w:delText xml:space="preserve"> (</w:delText>
              </w:r>
              <w:r w:rsidR="0019463C" w:rsidRPr="007A458C" w:rsidDel="00036AC6">
                <w:rPr>
                  <w:b/>
                  <w:bCs/>
                  <w:highlight w:val="magenta"/>
                </w:rPr>
                <w:delText>IMPACT</w:delText>
              </w:r>
              <w:r w:rsidR="0019463C" w:rsidRPr="00A3378D" w:rsidDel="00036AC6">
                <w:rPr>
                  <w:b/>
                  <w:bCs/>
                  <w:highlight w:val="magenta"/>
                </w:rPr>
                <w:delText>)</w:delText>
              </w:r>
              <w:r w:rsidR="0019463C" w:rsidRPr="00A3378D" w:rsidDel="00036AC6">
                <w:rPr>
                  <w:highlight w:val="magenta"/>
                </w:rPr>
                <w:delText xml:space="preserve"> Statement</w:delText>
              </w:r>
            </w:del>
          </w:p>
          <w:p w14:paraId="5FA98E58" w14:textId="06C6AD99" w:rsidR="000205A9" w:rsidRDefault="000205A9" w:rsidP="00041B27">
            <w:pPr>
              <w:pStyle w:val="NoSpacing"/>
            </w:pPr>
          </w:p>
          <w:p w14:paraId="0EFE8214" w14:textId="5AF0A2CE" w:rsidR="000205A9" w:rsidRPr="00773FFF" w:rsidRDefault="000205A9" w:rsidP="00041B27">
            <w:pPr>
              <w:pStyle w:val="NoSpacing"/>
            </w:pPr>
          </w:p>
          <w:p w14:paraId="62924D47" w14:textId="4F35795A" w:rsidR="007A458C" w:rsidRDefault="007A458C" w:rsidP="00375624">
            <w:pPr>
              <w:pStyle w:val="NoSpacing"/>
              <w:rPr>
                <w:i/>
              </w:rPr>
            </w:pPr>
            <w:bookmarkStart w:id="122" w:name="_GoBack"/>
            <w:r>
              <w:rPr>
                <w:b/>
                <w:u w:val="single"/>
              </w:rPr>
              <w:t xml:space="preserve">5. </w:t>
            </w:r>
            <w:r w:rsidRPr="00E671B3">
              <w:rPr>
                <w:b/>
                <w:u w:val="single"/>
              </w:rPr>
              <w:t>Summary of Deficiencies</w:t>
            </w:r>
            <w:r w:rsidRPr="00E671B3">
              <w:t>:</w:t>
            </w:r>
            <w:r>
              <w:t xml:space="preserve"> </w:t>
            </w:r>
            <w:r w:rsidRPr="0045589B">
              <w:rPr>
                <w:i/>
              </w:rPr>
              <w:t xml:space="preserve"> </w:t>
            </w:r>
          </w:p>
          <w:p w14:paraId="5420F26E" w14:textId="77777777" w:rsidR="009B6F72" w:rsidRPr="005362A0" w:rsidDel="00D22123" w:rsidRDefault="009B6F72" w:rsidP="00375624">
            <w:pPr>
              <w:pStyle w:val="NoSpacing"/>
              <w:rPr>
                <w:del w:id="123" w:author="Rafael Richards" w:date="2017-08-22T20:16:00Z"/>
                <w:i/>
              </w:rPr>
            </w:pPr>
          </w:p>
          <w:p w14:paraId="3B1211AC" w14:textId="77777777" w:rsidR="00036AC6" w:rsidRDefault="00036AC6" w:rsidP="00036AC6">
            <w:pPr>
              <w:pStyle w:val="NoSpacing"/>
              <w:rPr>
                <w:ins w:id="124" w:author="Rafael Richards" w:date="2017-08-22T18:20:00Z"/>
                <w:b/>
              </w:rPr>
            </w:pPr>
          </w:p>
          <w:p w14:paraId="6F22A01F" w14:textId="77777777" w:rsidR="00564008" w:rsidRDefault="00036AC6" w:rsidP="00036AC6">
            <w:pPr>
              <w:pStyle w:val="NoSpacing"/>
              <w:rPr>
                <w:ins w:id="125" w:author="Rafael Richards" w:date="2017-08-22T18:20:00Z"/>
              </w:rPr>
            </w:pPr>
            <w:ins w:id="126" w:author="Rafael Richards" w:date="2017-08-22T18:20:00Z">
              <w:r>
                <w:rPr>
                  <w:b/>
                </w:rPr>
                <w:t xml:space="preserve">Significant </w:t>
              </w:r>
            </w:ins>
            <w:ins w:id="127" w:author="Rafael Richards" w:date="2017-08-22T18:30:00Z">
              <w:r w:rsidR="009B6F72">
                <w:rPr>
                  <w:b/>
                </w:rPr>
                <w:t>Deficiency</w:t>
              </w:r>
            </w:ins>
            <w:ins w:id="128" w:author="Rafael Richards" w:date="2017-08-22T18:20:00Z">
              <w:r w:rsidRPr="000205A9">
                <w:rPr>
                  <w:b/>
                </w:rPr>
                <w:t xml:space="preserve"> #</w:t>
              </w:r>
              <w:r>
                <w:rPr>
                  <w:b/>
                </w:rPr>
                <w:t>1</w:t>
              </w:r>
            </w:ins>
          </w:p>
          <w:p w14:paraId="61E46D1A" w14:textId="1B8C46A3" w:rsidR="009B6F72" w:rsidRDefault="00564008" w:rsidP="00036AC6">
            <w:pPr>
              <w:pStyle w:val="NoSpacing"/>
              <w:rPr>
                <w:ins w:id="129" w:author="Rafael Richards" w:date="2017-08-22T20:12:00Z"/>
              </w:rPr>
            </w:pPr>
            <w:ins w:id="130" w:author="Rafael Richards" w:date="2017-08-22T18:30:00Z">
              <w:r>
                <w:t>As stated above.</w:t>
              </w:r>
            </w:ins>
          </w:p>
          <w:p w14:paraId="3D799403" w14:textId="77777777" w:rsidR="00564008" w:rsidRDefault="00564008" w:rsidP="00036AC6">
            <w:pPr>
              <w:pStyle w:val="NoSpacing"/>
              <w:rPr>
                <w:ins w:id="131" w:author="Rafael Richards" w:date="2017-08-22T20:12:00Z"/>
              </w:rPr>
            </w:pPr>
          </w:p>
          <w:p w14:paraId="6AFF4241" w14:textId="0348FA2F" w:rsidR="00564008" w:rsidRDefault="00564008" w:rsidP="00036AC6">
            <w:pPr>
              <w:pStyle w:val="NoSpacing"/>
              <w:rPr>
                <w:ins w:id="132" w:author="Rafael Richards" w:date="2017-08-22T18:30:00Z"/>
              </w:rPr>
            </w:pPr>
            <w:ins w:id="133" w:author="Rafael Richards" w:date="2017-08-22T20:12:00Z">
              <w:r>
                <w:t xml:space="preserve">Significant </w:t>
              </w:r>
            </w:ins>
            <w:ins w:id="134" w:author="Rafael Richards" w:date="2017-08-22T20:19:00Z">
              <w:r w:rsidR="00320F02">
                <w:t>Deficiency</w:t>
              </w:r>
            </w:ins>
            <w:ins w:id="135" w:author="Rafael Richards" w:date="2017-08-22T20:12:00Z">
              <w:r>
                <w:t xml:space="preserve"> #2</w:t>
              </w:r>
            </w:ins>
          </w:p>
          <w:p w14:paraId="042929AB" w14:textId="299509EC" w:rsidR="007C4117" w:rsidRDefault="0019463C" w:rsidP="0019463C">
            <w:pPr>
              <w:pStyle w:val="NoSpacing"/>
              <w:rPr>
                <w:ins w:id="136" w:author="Rafael Richards" w:date="2017-08-22T18:44:00Z"/>
              </w:rPr>
            </w:pPr>
            <w:del w:id="137" w:author="Rafael Richards" w:date="2017-08-22T18:20:00Z">
              <w:r w:rsidDel="00036AC6">
                <w:rPr>
                  <w:b/>
                </w:rPr>
                <w:delText>Deficiency</w:delText>
              </w:r>
              <w:r w:rsidRPr="007A458C" w:rsidDel="00036AC6">
                <w:rPr>
                  <w:b/>
                  <w:bCs/>
                </w:rPr>
                <w:delText xml:space="preserve"> #1 </w:delText>
              </w:r>
              <w:r w:rsidDel="00036AC6">
                <w:delText>(TEP p8, Section 2</w:delText>
              </w:r>
              <w:r w:rsidR="0055631E" w:rsidDel="00036AC6">
                <w:delText>.1, RTEP Instruction</w:delText>
              </w:r>
              <w:r w:rsidRPr="007A458C" w:rsidDel="00036AC6">
                <w:delText xml:space="preserve"> </w:delText>
              </w:r>
              <w:r w:rsidDel="00036AC6">
                <w:delText>D.1.g</w:delText>
              </w:r>
              <w:r w:rsidDel="00036AC6">
                <w:rPr>
                  <w:rStyle w:val="CommentReference"/>
                </w:rPr>
                <w:commentReference w:id="138"/>
              </w:r>
              <w:r w:rsidRPr="007A458C" w:rsidDel="00036AC6">
                <w:delText xml:space="preserve">):  </w:delText>
              </w:r>
              <w:r w:rsidRPr="006928E2" w:rsidDel="00036AC6">
                <w:delText>The Offeror demonstrated a lack of understanding of the intended final solution</w:delText>
              </w:r>
              <w:r w:rsidDel="00036AC6">
                <w:delText xml:space="preserve"> as explicitly described in PWS Section 1.0, Background, and as further emphasized in RTEP Instruction D.1.g, </w:delText>
              </w:r>
              <w:r w:rsidRPr="006928E2" w:rsidDel="00036AC6">
                <w:delText xml:space="preserve">which </w:delText>
              </w:r>
              <w:r w:rsidDel="00036AC6">
                <w:delText xml:space="preserve">states that, among other requirements, the “final solution has no </w:delText>
              </w:r>
              <w:r w:rsidRPr="006928E2" w:rsidDel="00036AC6">
                <w:delText>legacy MUMPS dependencies.</w:delText>
              </w:r>
              <w:r w:rsidDel="00036AC6">
                <w:delText>”</w:delText>
              </w:r>
              <w:r w:rsidRPr="006928E2" w:rsidDel="00036AC6">
                <w:delText xml:space="preserve">  </w:delText>
              </w:r>
              <w:r w:rsidRPr="007A458C" w:rsidDel="00036AC6">
                <w:rPr>
                  <w:b/>
                  <w:highlight w:val="yellow"/>
                </w:rPr>
                <w:delText>(WHAT</w:delText>
              </w:r>
              <w:r w:rsidDel="00036AC6">
                <w:rPr>
                  <w:b/>
                  <w:highlight w:val="yellow"/>
                </w:rPr>
                <w:delText xml:space="preserve"> is proposed</w:delText>
              </w:r>
              <w:r w:rsidRPr="007A458C" w:rsidDel="00036AC6">
                <w:rPr>
                  <w:b/>
                  <w:highlight w:val="yellow"/>
                </w:rPr>
                <w:delText>)</w:delText>
              </w:r>
              <w:r w:rsidRPr="007A458C" w:rsidDel="00036AC6">
                <w:rPr>
                  <w:b/>
                </w:rPr>
                <w:delText xml:space="preserve"> </w:delText>
              </w:r>
              <w:r w:rsidRPr="00A3378D" w:rsidDel="00036AC6">
                <w:delText xml:space="preserve">The Offeror proposed an approach that required </w:delText>
              </w:r>
            </w:del>
            <w:del w:id="139" w:author="Rafael Richards" w:date="2017-08-22T09:44:00Z">
              <w:r w:rsidRPr="00A3378D" w:rsidDel="00785386">
                <w:delText xml:space="preserve">the </w:delText>
              </w:r>
            </w:del>
            <w:del w:id="140" w:author="Rafael Richards" w:date="2017-08-22T18:20:00Z">
              <w:r w:rsidRPr="00A3378D" w:rsidDel="00036AC6">
                <w:delText>modification</w:delText>
              </w:r>
            </w:del>
            <w:del w:id="141" w:author="Rafael Richards" w:date="2017-08-22T09:43:00Z">
              <w:r w:rsidRPr="00A3378D" w:rsidDel="00BB404A">
                <w:delText xml:space="preserve"> to/enhancement</w:delText>
              </w:r>
            </w:del>
            <w:del w:id="142" w:author="Rafael Richards" w:date="2017-08-22T18:20:00Z">
              <w:r w:rsidRPr="00A3378D" w:rsidDel="00036AC6">
                <w:delText xml:space="preserve"> of MUMPS code and </w:delText>
              </w:r>
            </w:del>
            <w:del w:id="143" w:author="Rafael Richards" w:date="2017-08-22T09:43:00Z">
              <w:r w:rsidRPr="00A3378D" w:rsidDel="00785386">
                <w:delText xml:space="preserve">the </w:delText>
              </w:r>
            </w:del>
            <w:del w:id="144" w:author="Rafael Richards" w:date="2017-08-22T09:45:00Z">
              <w:r w:rsidRPr="00A3378D" w:rsidDel="00785386">
                <w:delText>addition</w:delText>
              </w:r>
            </w:del>
            <w:del w:id="145" w:author="Rafael Richards" w:date="2017-08-22T18:20:00Z">
              <w:r w:rsidRPr="00A3378D" w:rsidDel="00036AC6">
                <w:delText xml:space="preserve"> of an </w:delText>
              </w:r>
            </w:del>
            <w:del w:id="146" w:author="Rafael Richards" w:date="2017-08-22T09:43:00Z">
              <w:r w:rsidRPr="00A3378D" w:rsidDel="00785386">
                <w:delText>entity file</w:delText>
              </w:r>
            </w:del>
            <w:del w:id="147" w:author="Rafael Richards" w:date="2017-08-22T18:20:00Z">
              <w:r w:rsidRPr="00A3378D" w:rsidDel="00036AC6">
                <w:delText xml:space="preserve"> to the FileMan database</w:delText>
              </w:r>
              <w:r w:rsidDel="00036AC6">
                <w:delText xml:space="preserve"> </w:delText>
              </w:r>
            </w:del>
            <w:del w:id="148" w:author="Rafael Richards" w:date="2017-08-22T08:39:00Z">
              <w:r w:rsidDel="00632251">
                <w:delText xml:space="preserve">which would result in a legacy approach to </w:delText>
              </w:r>
            </w:del>
            <w:commentRangeStart w:id="149"/>
            <w:del w:id="150" w:author="Rafael Richards" w:date="2017-08-22T18:20:00Z">
              <w:r w:rsidDel="00036AC6">
                <w:delText xml:space="preserve">wrapping </w:delText>
              </w:r>
            </w:del>
            <w:del w:id="151" w:author="Rafael Richards" w:date="2017-08-22T09:44:00Z">
              <w:r w:rsidDel="00785386">
                <w:delText>the legacy code</w:delText>
              </w:r>
            </w:del>
            <w:del w:id="152" w:author="Rafael Richards" w:date="2017-08-22T18:20:00Z">
              <w:r w:rsidDel="00036AC6">
                <w:delText xml:space="preserve"> </w:delText>
              </w:r>
              <w:commentRangeEnd w:id="149"/>
              <w:r w:rsidDel="00036AC6">
                <w:rPr>
                  <w:rStyle w:val="CommentReference"/>
                </w:rPr>
                <w:commentReference w:id="149"/>
              </w:r>
              <w:r w:rsidDel="00036AC6">
                <w:delText xml:space="preserve">rather than </w:delText>
              </w:r>
              <w:r w:rsidRPr="00632251" w:rsidDel="00036AC6">
                <w:rPr>
                  <w:u w:val="single"/>
                  <w:rPrChange w:id="153" w:author="Rafael Richards" w:date="2017-08-22T08:38:00Z">
                    <w:rPr/>
                  </w:rPrChange>
                </w:rPr>
                <w:delText>emulating</w:delText>
              </w:r>
              <w:r w:rsidDel="00036AC6">
                <w:delText xml:space="preserve"> the legacy </w:delText>
              </w:r>
            </w:del>
            <w:del w:id="154" w:author="Rafael Richards" w:date="2017-08-22T08:38:00Z">
              <w:r w:rsidDel="00632251">
                <w:delText xml:space="preserve">code in a new, </w:delText>
              </w:r>
            </w:del>
            <w:del w:id="155" w:author="Rafael Richards" w:date="2017-08-22T18:20:00Z">
              <w:r w:rsidDel="00036AC6">
                <w:delText>Node.js</w:delText>
              </w:r>
            </w:del>
            <w:del w:id="156" w:author="Rafael Richards" w:date="2017-08-22T08:38:00Z">
              <w:r w:rsidDel="00632251">
                <w:delText xml:space="preserve"> REST service</w:delText>
              </w:r>
            </w:del>
            <w:del w:id="157" w:author="Rafael Richards" w:date="2017-08-22T18:20:00Z">
              <w:r w:rsidDel="00036AC6">
                <w:delText xml:space="preserve">.  </w:delText>
              </w:r>
            </w:del>
            <w:del w:id="158" w:author="Rafael Richards" w:date="2017-08-22T08:41:00Z">
              <w:r w:rsidDel="00632251">
                <w:delText xml:space="preserve">The Offeror mis-states how Node.js services are utilized, indicating a misunderstanding of the intended technology desired to emulate the legacy code as a new web-based service.  </w:delText>
              </w:r>
            </w:del>
            <w:del w:id="159" w:author="Rafael Richards" w:date="2017-08-22T09:47:00Z">
              <w:r w:rsidDel="00785386">
                <w:delText xml:space="preserve">By modifying the legacy code, the Offeror does not centralize the service off of VistA and cannot achieve backwards compatibility if the legacy code has been modified.   </w:delText>
              </w:r>
              <w:r w:rsidRPr="007A458C" w:rsidDel="00785386">
                <w:rPr>
                  <w:b/>
                  <w:highlight w:val="cyan"/>
                </w:rPr>
                <w:delText>(WHY this is a weakness)</w:delText>
              </w:r>
              <w:r w:rsidRPr="007A458C" w:rsidDel="00785386">
                <w:delText xml:space="preserve"> </w:delText>
              </w:r>
            </w:del>
            <w:del w:id="160" w:author="Rafael Richards" w:date="2017-08-22T18:20:00Z">
              <w:r w:rsidDel="00036AC6">
                <w:delText xml:space="preserve">The lack of understanding of the VA’s requirements for the emulation of VA patient data entry (PDE) and Pharmacy Computerized Physician Entry (CPOE) </w:delText>
              </w:r>
              <w:r w:rsidRPr="00A3378D" w:rsidDel="00036AC6">
                <w:delText>requirements</w:delText>
              </w:r>
              <w:r w:rsidDel="00036AC6">
                <w:delText xml:space="preserve"> would </w:delText>
              </w:r>
            </w:del>
            <w:del w:id="161" w:author="Rafael Richards" w:date="2017-08-22T09:48:00Z">
              <w:r w:rsidDel="00785386">
                <w:delText xml:space="preserve">promulgate the </w:delText>
              </w:r>
            </w:del>
            <w:del w:id="162" w:author="Rafael Richards" w:date="2017-08-22T18:20:00Z">
              <w:r w:rsidDel="00036AC6">
                <w:delText xml:space="preserve">VA’s </w:delText>
              </w:r>
            </w:del>
            <w:del w:id="163" w:author="Rafael Richards" w:date="2017-08-22T09:48:00Z">
              <w:r w:rsidDel="00785386">
                <w:delText xml:space="preserve">reliance </w:delText>
              </w:r>
            </w:del>
            <w:del w:id="164" w:author="Rafael Richards" w:date="2017-08-22T18:20:00Z">
              <w:r w:rsidDel="00036AC6">
                <w:delText>on MUMPS</w:delText>
              </w:r>
            </w:del>
            <w:del w:id="165" w:author="Rafael Richards" w:date="2017-08-22T09:48:00Z">
              <w:r w:rsidDel="00785386">
                <w:delText xml:space="preserve"> </w:delText>
              </w:r>
            </w:del>
            <w:del w:id="166" w:author="Rafael Richards" w:date="2017-08-22T18:20:00Z">
              <w:r w:rsidDel="00036AC6">
                <w:delText>as opposed to decreasing these dependencies</w:delText>
              </w:r>
            </w:del>
            <w:del w:id="167" w:author="Rafael Richards" w:date="2017-08-22T09:50:00Z">
              <w:r w:rsidDel="00785386">
                <w:delText xml:space="preserve">, </w:delText>
              </w:r>
            </w:del>
            <w:del w:id="168" w:author="Rafael Richards" w:date="2017-08-22T09:49:00Z">
              <w:r w:rsidDel="00785386">
                <w:delText xml:space="preserve">thus increasing the risk to successful </w:delText>
              </w:r>
            </w:del>
            <w:del w:id="169" w:author="Rafael Richards" w:date="2017-08-22T09:50:00Z">
              <w:r w:rsidDel="00785386">
                <w:delText xml:space="preserve">migration to a cloud-based, commercial Electronic Health Record (EHR). </w:delText>
              </w:r>
            </w:del>
            <w:del w:id="170" w:author="Rafael Richards" w:date="2017-08-22T18:20:00Z">
              <w:r w:rsidDel="00036AC6">
                <w:delText>The failure to emulate the PDE and CPOE requirements and instead maintaining reliance on VistA MUMPS fails the most important criteria of the final solution in being legacy MUMPS</w:delText>
              </w:r>
            </w:del>
            <w:del w:id="171" w:author="Rafael Richards" w:date="2017-08-22T09:49:00Z">
              <w:r w:rsidDel="00785386">
                <w:delText xml:space="preserve"> </w:delText>
              </w:r>
            </w:del>
            <w:del w:id="172" w:author="Rafael Richards" w:date="2017-08-22T18:20:00Z">
              <w:r w:rsidDel="00036AC6">
                <w:delText xml:space="preserve">independent. </w:delText>
              </w:r>
              <w:r w:rsidRPr="007A458C" w:rsidDel="00036AC6">
                <w:rPr>
                  <w:highlight w:val="magenta"/>
                </w:rPr>
                <w:delText>(</w:delText>
              </w:r>
              <w:r w:rsidRPr="007A458C" w:rsidDel="00036AC6">
                <w:rPr>
                  <w:b/>
                  <w:bCs/>
                  <w:highlight w:val="magenta"/>
                </w:rPr>
                <w:delText>IMPACT</w:delText>
              </w:r>
              <w:r w:rsidRPr="00A3378D" w:rsidDel="00036AC6">
                <w:rPr>
                  <w:b/>
                  <w:bCs/>
                  <w:highlight w:val="magenta"/>
                </w:rPr>
                <w:delText>)</w:delText>
              </w:r>
              <w:r w:rsidRPr="00A3378D" w:rsidDel="00036AC6">
                <w:rPr>
                  <w:highlight w:val="magenta"/>
                </w:rPr>
                <w:delText xml:space="preserve"> Statement)</w:delText>
              </w:r>
            </w:del>
            <w:ins w:id="173" w:author="Rafael Richards" w:date="2017-08-22T18:44:00Z">
              <w:r w:rsidR="007C4117">
                <w:t xml:space="preserve">Lack of node.js-based </w:t>
              </w:r>
              <w:r w:rsidR="007C4117" w:rsidRPr="007C4117">
                <w:t xml:space="preserve">central services </w:t>
              </w:r>
            </w:ins>
          </w:p>
          <w:p w14:paraId="5C564C6C" w14:textId="77777777" w:rsidR="00564008" w:rsidRDefault="00D22123" w:rsidP="0019463C">
            <w:pPr>
              <w:pStyle w:val="NoSpacing"/>
              <w:rPr>
                <w:ins w:id="174" w:author="Rafael Richards" w:date="2017-08-22T20:16:00Z"/>
              </w:rPr>
            </w:pPr>
            <w:ins w:id="175" w:author="Rafael Richards" w:date="2017-08-22T20:16:00Z">
              <w:r>
                <w:t>There is no mention of this in their final solution.</w:t>
              </w:r>
            </w:ins>
          </w:p>
          <w:p w14:paraId="7BCF5D54" w14:textId="77777777" w:rsidR="00D22123" w:rsidRDefault="00D22123" w:rsidP="0019463C">
            <w:pPr>
              <w:pStyle w:val="NoSpacing"/>
              <w:rPr>
                <w:ins w:id="176" w:author="Rafael Richards" w:date="2017-08-22T20:12:00Z"/>
              </w:rPr>
            </w:pPr>
          </w:p>
          <w:p w14:paraId="75BEA8E4" w14:textId="2EBD272F" w:rsidR="00564008" w:rsidRDefault="00564008" w:rsidP="0019463C">
            <w:pPr>
              <w:pStyle w:val="NoSpacing"/>
              <w:rPr>
                <w:ins w:id="177" w:author="Rafael Richards" w:date="2017-08-22T20:12:00Z"/>
              </w:rPr>
            </w:pPr>
            <w:ins w:id="178" w:author="Rafael Richards" w:date="2017-08-22T20:12:00Z">
              <w:r>
                <w:t>Significant Deficiency #3</w:t>
              </w:r>
            </w:ins>
          </w:p>
          <w:p w14:paraId="03FF2161" w14:textId="7063923A" w:rsidR="005F7334" w:rsidRDefault="00564008" w:rsidP="00D22123">
            <w:pPr>
              <w:pStyle w:val="NoSpacing"/>
              <w:rPr>
                <w:ins w:id="179" w:author="Rafael Richards" w:date="2017-08-22T20:25:00Z"/>
              </w:rPr>
            </w:pPr>
            <w:ins w:id="180" w:author="Rafael Richards" w:date="2017-08-22T20:14:00Z">
              <w:r>
                <w:t xml:space="preserve">Per the PWS requirement, </w:t>
              </w:r>
            </w:ins>
            <w:ins w:id="181" w:author="Rafael Richards" w:date="2017-08-22T20:25:00Z">
              <w:r w:rsidR="005F7334">
                <w:t>CPRS shall run as is with no change over the VICS (i.e. there shall be no change in the Delphi code of CPRS).</w:t>
              </w:r>
            </w:ins>
          </w:p>
          <w:p w14:paraId="3307C2BC" w14:textId="41A505B9" w:rsidR="00D22123" w:rsidRDefault="00D22123" w:rsidP="00D22123">
            <w:pPr>
              <w:pStyle w:val="NoSpacing"/>
              <w:rPr>
                <w:ins w:id="182" w:author="Rafael Richards" w:date="2017-08-22T20:16:00Z"/>
              </w:rPr>
            </w:pPr>
            <w:ins w:id="183" w:author="Rafael Richards" w:date="2017-08-22T20:16:00Z">
              <w:r>
                <w:t xml:space="preserve">However, the offeror’s solution required changes in the CPRS client for its solution to work. </w:t>
              </w:r>
            </w:ins>
            <w:ins w:id="184" w:author="Rafael Richards" w:date="2017-08-22T20:17:00Z">
              <w:r>
                <w:t xml:space="preserve"> There was an entire section (Section 11) dedicated to the changes in the CPRS Delphi code.</w:t>
              </w:r>
            </w:ins>
          </w:p>
          <w:bookmarkEnd w:id="122"/>
          <w:p w14:paraId="5DC97FDE" w14:textId="77777777" w:rsidR="00564008" w:rsidRDefault="00564008" w:rsidP="0019463C">
            <w:pPr>
              <w:pStyle w:val="NoSpacing"/>
              <w:rPr>
                <w:ins w:id="185" w:author="Rafael Richards" w:date="2017-08-22T20:14:00Z"/>
              </w:rPr>
            </w:pPr>
          </w:p>
          <w:p w14:paraId="720E0E82" w14:textId="77777777" w:rsidR="007C4117" w:rsidRPr="007A458C" w:rsidRDefault="007C4117" w:rsidP="0019463C">
            <w:pPr>
              <w:pStyle w:val="NoSpacing"/>
            </w:pPr>
          </w:p>
          <w:p w14:paraId="0CE2F0DF" w14:textId="3428483B" w:rsidR="00661D1D" w:rsidRPr="00E543FD" w:rsidRDefault="00661D1D"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2888CFC1" w:rsidR="00D253B1" w:rsidRDefault="000205A9" w:rsidP="00041B27">
            <w:pPr>
              <w:pStyle w:val="NoSpacing"/>
            </w:pPr>
            <w:r>
              <w:t>None</w:t>
            </w:r>
          </w:p>
          <w:p w14:paraId="2396DE21" w14:textId="77777777" w:rsidR="000205A9" w:rsidRPr="007B55E1" w:rsidRDefault="000205A9"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186"/>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126EE64C" w:rsidR="00F30321" w:rsidRDefault="00041B27" w:rsidP="00041B27">
            <w:pPr>
              <w:pStyle w:val="NoSpacing"/>
            </w:pPr>
            <w:r>
              <w:t xml:space="preserve">Overall the Offeror demonstrates a </w:t>
            </w:r>
            <w:ins w:id="187" w:author="Rafael Richards" w:date="2017-08-22T18:33:00Z">
              <w:r w:rsidR="009B6F72">
                <w:t>lack of</w:t>
              </w:r>
            </w:ins>
            <w:del w:id="188" w:author="Rafael Richards" w:date="2017-08-22T18:33:00Z">
              <w:r w:rsidR="004012EE" w:rsidDel="009B6F72">
                <w:delText>X</w:delText>
              </w:r>
            </w:del>
            <w:r>
              <w:t xml:space="preserve"> understanding of the</w:t>
            </w:r>
            <w:ins w:id="189" w:author="Rafael Richards" w:date="2017-08-22T18:33:00Z">
              <w:r w:rsidR="009B6F72">
                <w:t xml:space="preserve"> most essential of the</w:t>
              </w:r>
            </w:ins>
            <w:r>
              <w:t xml:space="preserve"> requirements</w:t>
            </w:r>
            <w:ins w:id="190" w:author="Rafael Richards" w:date="2017-08-22T18:35:00Z">
              <w:r w:rsidR="001E13FE">
                <w:t xml:space="preserve"> for the final solution.</w:t>
              </w:r>
            </w:ins>
            <w:del w:id="191" w:author="Rafael Richards" w:date="2017-08-22T18:35:00Z">
              <w:r w:rsidDel="001E13FE">
                <w:delText>.</w:delText>
              </w:r>
            </w:del>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186"/>
            <w:r w:rsidR="004012EE">
              <w:rPr>
                <w:rStyle w:val="CommentReference"/>
              </w:rPr>
              <w:commentReference w:id="186"/>
            </w:r>
          </w:p>
          <w:p w14:paraId="091A02A8" w14:textId="77777777" w:rsidR="00D863B7" w:rsidRDefault="00D863B7" w:rsidP="00041B27">
            <w:pPr>
              <w:pStyle w:val="NoSpacing"/>
            </w:pPr>
          </w:p>
          <w:p w14:paraId="091A02AF" w14:textId="64D1AD42" w:rsidR="00F30321" w:rsidRPr="00F30321" w:rsidRDefault="005167AF" w:rsidP="0055631E">
            <w:r>
              <w:rPr>
                <w:b/>
                <w:u w:val="single"/>
              </w:rPr>
              <w:t>8</w:t>
            </w:r>
            <w:r w:rsidR="00F8248B" w:rsidRPr="00041B27">
              <w:rPr>
                <w:b/>
                <w:u w:val="single"/>
              </w:rPr>
              <w:t>. Rating:</w:t>
            </w:r>
            <w:r w:rsidR="00F8248B" w:rsidRPr="00041B27">
              <w:rPr>
                <w:b/>
              </w:rPr>
              <w:t xml:space="preserve"> </w:t>
            </w:r>
            <w:r w:rsidR="00F8248B">
              <w:t xml:space="preserve"> </w:t>
            </w:r>
            <w:r w:rsidR="004012EE">
              <w:t>Unacceptable</w:t>
            </w:r>
            <w:r w:rsidR="0055631E">
              <w:t xml:space="preserve"> - </w:t>
            </w:r>
            <w:r w:rsidR="0055631E" w:rsidRPr="0055631E">
              <w:t>A TEP that contains a major error(s), omission(s) or deficiency(ies) that indicates a lack of understanding of the problems or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091A02B3" w14:textId="0DB37DE5" w:rsidR="002E71AA" w:rsidRPr="0055631E" w:rsidRDefault="007A458C" w:rsidP="007A458C">
            <w:pPr>
              <w:rPr>
                <w:b/>
                <w:u w:val="single"/>
              </w:rPr>
            </w:pPr>
            <w:r w:rsidRPr="0055631E">
              <w:rPr>
                <w:b/>
                <w:u w:val="single"/>
              </w:rPr>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192"/>
            <w:commentRangeStart w:id="193"/>
            <w:r w:rsidRPr="00E671B3">
              <w:rPr>
                <w:b/>
              </w:rPr>
              <w:t xml:space="preserve">Evaluator </w:t>
            </w:r>
            <w:commentRangeEnd w:id="192"/>
            <w:r w:rsidR="005167AF">
              <w:rPr>
                <w:rStyle w:val="CommentReference"/>
              </w:rPr>
              <w:commentReference w:id="192"/>
            </w:r>
            <w:commentRangeEnd w:id="193"/>
            <w:r w:rsidR="00D14659">
              <w:rPr>
                <w:rStyle w:val="CommentReference"/>
              </w:rPr>
              <w:commentReference w:id="193"/>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16390A21" w:rsidR="00CE4487" w:rsidRPr="00E671B3" w:rsidRDefault="000205A9" w:rsidP="006A18DA">
            <w:pPr>
              <w:rPr>
                <w:b/>
              </w:rPr>
            </w:pPr>
            <w:r>
              <w:rPr>
                <w:b/>
              </w:rPr>
              <w:t>Rafael M. Richards</w:t>
            </w:r>
            <w:r w:rsidR="00D14659">
              <w:rPr>
                <w:b/>
              </w:rPr>
              <w:t xml:space="preserve"> </w:t>
            </w:r>
            <w:r w:rsidR="00D14659" w:rsidRPr="00D14659">
              <w:rPr>
                <w:b/>
                <w:color w:val="FF0000"/>
              </w:rPr>
              <w:t>[Please elaborate your title</w:t>
            </w:r>
            <w:r w:rsidR="00D14659">
              <w:rPr>
                <w:b/>
                <w:color w:val="FF0000"/>
              </w:rPr>
              <w:t xml:space="preserve"> </w:t>
            </w:r>
            <w:commentRangeStart w:id="194"/>
            <w:r w:rsidR="00D14659">
              <w:rPr>
                <w:b/>
                <w:color w:val="FF0000"/>
              </w:rPr>
              <w:t>here</w:t>
            </w:r>
            <w:commentRangeEnd w:id="194"/>
            <w:r w:rsidR="00D14659">
              <w:rPr>
                <w:rStyle w:val="CommentReference"/>
              </w:rPr>
              <w:commentReference w:id="194"/>
            </w:r>
            <w:r w:rsidR="00D14659" w:rsidRPr="00D14659">
              <w:rPr>
                <w:b/>
                <w:color w:val="FF0000"/>
              </w:rPr>
              <w:t>]</w:t>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Dena Tompros" w:date="2017-08-21T16:52:00Z" w:initials="DT">
    <w:p w14:paraId="05EFE221" w14:textId="77777777" w:rsidR="00036AC6" w:rsidRDefault="00036AC6" w:rsidP="00036AC6">
      <w:pPr>
        <w:pStyle w:val="CommentText"/>
      </w:pPr>
      <w:r>
        <w:rPr>
          <w:rStyle w:val="CommentReference"/>
        </w:rPr>
        <w:annotationRef/>
      </w:r>
      <w:r>
        <w:t xml:space="preserve">I can’t seem to map to this structure.  This specific item is tied to D.1 in the Eval Plan.  </w:t>
      </w:r>
    </w:p>
    <w:p w14:paraId="5EC2CB3A" w14:textId="77777777" w:rsidR="00036AC6" w:rsidRDefault="00036AC6" w:rsidP="00036AC6">
      <w:pPr>
        <w:pStyle w:val="CommentText"/>
      </w:pPr>
    </w:p>
    <w:p w14:paraId="71FB5598" w14:textId="77777777" w:rsidR="00036AC6" w:rsidRDefault="00036AC6" w:rsidP="00036AC6">
      <w:pPr>
        <w:pStyle w:val="CommentText"/>
      </w:pPr>
      <w:r w:rsidRPr="006928E2">
        <w:rPr>
          <w:highlight w:val="yellow"/>
        </w:rPr>
        <w:t>Susan, What is its corresponding RTEP Instruction #?</w:t>
      </w:r>
    </w:p>
  </w:comment>
  <w:comment w:id="55" w:author="Dena Tompros" w:date="2017-08-21T18:00:00Z" w:initials="DT">
    <w:p w14:paraId="520FAD24" w14:textId="77777777" w:rsidR="00036AC6" w:rsidRDefault="00036AC6" w:rsidP="00036AC6">
      <w:pPr>
        <w:pStyle w:val="CommentText"/>
      </w:pPr>
      <w:r>
        <w:rPr>
          <w:rStyle w:val="CommentReference"/>
        </w:rPr>
        <w:annotationRef/>
      </w:r>
      <w:r w:rsidRPr="00675982">
        <w:rPr>
          <w:b/>
          <w:color w:val="FF0000"/>
        </w:rPr>
        <w:t>Drs RMO</w:t>
      </w:r>
      <w:r w:rsidRPr="00675982">
        <w:rPr>
          <w:color w:val="FF0000"/>
        </w:rPr>
        <w:t xml:space="preserve"> </w:t>
      </w:r>
      <w:r>
        <w:t>– need further elaboration why wrapping is bad.</w:t>
      </w:r>
    </w:p>
  </w:comment>
  <w:comment w:id="121" w:author="Dena Tompros" w:date="2017-08-21T19:30:00Z" w:initials="DT">
    <w:p w14:paraId="1DE81E41" w14:textId="77777777" w:rsidR="0019463C" w:rsidRDefault="00060BA5">
      <w:pPr>
        <w:pStyle w:val="CommentText"/>
      </w:pPr>
      <w:r>
        <w:rPr>
          <w:rStyle w:val="CommentReference"/>
        </w:rPr>
        <w:annotationRef/>
      </w:r>
      <w:r w:rsidRPr="00675982">
        <w:rPr>
          <w:b/>
          <w:color w:val="FF0000"/>
        </w:rPr>
        <w:t>Drs RMO</w:t>
      </w:r>
      <w:r w:rsidRPr="00675982">
        <w:rPr>
          <w:color w:val="FF0000"/>
        </w:rPr>
        <w:t xml:space="preserve"> </w:t>
      </w:r>
      <w:r>
        <w:t>- Why is this a Significant weakness as opposed to just a weakness?</w:t>
      </w:r>
      <w:r w:rsidR="0019463C">
        <w:t xml:space="preserve">  </w:t>
      </w:r>
    </w:p>
    <w:p w14:paraId="51F0325B" w14:textId="4898830B" w:rsidR="00060BA5" w:rsidRDefault="0019463C">
      <w:pPr>
        <w:pStyle w:val="CommentText"/>
      </w:pPr>
      <w:r>
        <w:t>What is intended by the modeling that the path analysis cannot achieve?</w:t>
      </w:r>
    </w:p>
  </w:comment>
  <w:comment w:id="138" w:author="Dena Tompros" w:date="2017-08-21T16:52:00Z" w:initials="DT">
    <w:p w14:paraId="3DDAA126" w14:textId="77777777" w:rsidR="0019463C" w:rsidRDefault="0019463C" w:rsidP="0019463C">
      <w:pPr>
        <w:pStyle w:val="CommentText"/>
      </w:pPr>
      <w:r>
        <w:rPr>
          <w:rStyle w:val="CommentReference"/>
        </w:rPr>
        <w:annotationRef/>
      </w:r>
      <w:r>
        <w:t xml:space="preserve">I can’t seem to map to this structure.  This specific item is tied to D.1 in the Eval Plan.  </w:t>
      </w:r>
    </w:p>
    <w:p w14:paraId="0764F7A4" w14:textId="77777777" w:rsidR="0019463C" w:rsidRDefault="0019463C" w:rsidP="0019463C">
      <w:pPr>
        <w:pStyle w:val="CommentText"/>
      </w:pPr>
    </w:p>
    <w:p w14:paraId="477CF0F8" w14:textId="77777777" w:rsidR="0019463C" w:rsidRDefault="0019463C" w:rsidP="0019463C">
      <w:pPr>
        <w:pStyle w:val="CommentText"/>
      </w:pPr>
      <w:r w:rsidRPr="006928E2">
        <w:rPr>
          <w:highlight w:val="yellow"/>
        </w:rPr>
        <w:t>Susan, What is its corresponding RTEP Instruction #?</w:t>
      </w:r>
    </w:p>
  </w:comment>
  <w:comment w:id="149" w:author="Dena Tompros" w:date="2017-08-21T18:00:00Z" w:initials="DT">
    <w:p w14:paraId="1F35423F" w14:textId="77777777" w:rsidR="0019463C" w:rsidRDefault="0019463C" w:rsidP="0019463C">
      <w:pPr>
        <w:pStyle w:val="CommentText"/>
      </w:pPr>
      <w:r>
        <w:rPr>
          <w:rStyle w:val="CommentReference"/>
        </w:rPr>
        <w:annotationRef/>
      </w:r>
      <w:r w:rsidRPr="00675982">
        <w:rPr>
          <w:b/>
          <w:color w:val="FF0000"/>
        </w:rPr>
        <w:t>Drs RMO</w:t>
      </w:r>
      <w:r w:rsidRPr="00675982">
        <w:rPr>
          <w:color w:val="FF0000"/>
        </w:rPr>
        <w:t xml:space="preserve"> </w:t>
      </w:r>
      <w:r>
        <w:t>– need further elaboration why wrapping is bad.</w:t>
      </w:r>
    </w:p>
  </w:comment>
  <w:comment w:id="186" w:author="Banasiak, Susan" w:date="2014-08-19T08:26:00Z" w:initials="BS">
    <w:p w14:paraId="736E720F" w14:textId="6A1F7D8A" w:rsidR="00733A54" w:rsidRDefault="00733A54">
      <w:pPr>
        <w:pStyle w:val="CommentText"/>
      </w:pPr>
      <w:r>
        <w:rPr>
          <w:rStyle w:val="CommentReference"/>
        </w:rPr>
        <w:annotationRef/>
      </w:r>
      <w:r>
        <w:t>I complete this section</w:t>
      </w:r>
    </w:p>
  </w:comment>
  <w:comment w:id="192" w:author="Banasiak, Susan" w:date="2015-07-24T09:55:00Z" w:initials="BS">
    <w:p w14:paraId="7CFA24BF" w14:textId="50D64E04" w:rsidR="00733A54" w:rsidRDefault="00733A54">
      <w:pPr>
        <w:pStyle w:val="CommentText"/>
      </w:pPr>
      <w:r>
        <w:rPr>
          <w:rStyle w:val="CommentReference"/>
        </w:rPr>
        <w:annotationRef/>
      </w:r>
      <w:r>
        <w:t>do not sign until all evals have completed OGC review</w:t>
      </w:r>
    </w:p>
  </w:comment>
  <w:comment w:id="193" w:author="Dena Tompros" w:date="2017-08-21T19:51:00Z" w:initials="DT">
    <w:p w14:paraId="0FF246C3" w14:textId="5C9155F8" w:rsidR="00D14659" w:rsidRDefault="00D14659">
      <w:pPr>
        <w:pStyle w:val="CommentText"/>
      </w:pPr>
      <w:r>
        <w:rPr>
          <w:rStyle w:val="CommentReference"/>
        </w:rPr>
        <w:annotationRef/>
      </w:r>
    </w:p>
  </w:comment>
  <w:comment w:id="194" w:author="Dena Tompros" w:date="2017-08-21T19:50:00Z" w:initials="DT">
    <w:p w14:paraId="25465DB8" w14:textId="5B7E1B83" w:rsidR="00D14659" w:rsidRDefault="00D14659">
      <w:pPr>
        <w:pStyle w:val="CommentText"/>
      </w:pPr>
      <w:r>
        <w:rPr>
          <w:rStyle w:val="CommentReference"/>
        </w:rPr>
        <w:annotationRef/>
      </w:r>
      <w:r w:rsidRPr="00D14659">
        <w:rPr>
          <w:b/>
          <w:color w:val="FF0000"/>
        </w:rPr>
        <w:t>Dr. Richards</w:t>
      </w:r>
      <w:r>
        <w:t>, please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FB5598" w15:done="0"/>
  <w15:commentEx w15:paraId="520FAD24" w15:done="0"/>
  <w15:commentEx w15:paraId="51F0325B" w15:done="0"/>
  <w15:commentEx w15:paraId="477CF0F8" w15:done="0"/>
  <w15:commentEx w15:paraId="1F35423F" w15:done="0"/>
  <w15:commentEx w15:paraId="736E720F" w15:done="0"/>
  <w15:commentEx w15:paraId="7CFA24BF" w15:done="0"/>
  <w15:commentEx w15:paraId="0FF246C3" w15:paraIdParent="7CFA24BF" w15:done="0"/>
  <w15:commentEx w15:paraId="25465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F0325B" w16cid:durableId="1D45B358"/>
  <w16cid:commentId w16cid:paraId="1F35423F" w16cid:durableId="1D459E57"/>
  <w16cid:commentId w16cid:paraId="736E720F" w16cid:durableId="1D419663"/>
  <w16cid:commentId w16cid:paraId="7CFA24BF" w16cid:durableId="1D419666"/>
  <w16cid:commentId w16cid:paraId="0FF246C3" w16cid:durableId="1D45B825"/>
  <w16cid:commentId w16cid:paraId="25465DB8" w16cid:durableId="1D45B8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a Tompros">
    <w15:presenceInfo w15:providerId="None" w15:userId="Dena Tomp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05A9"/>
    <w:rsid w:val="00021EBB"/>
    <w:rsid w:val="00026972"/>
    <w:rsid w:val="00035AF8"/>
    <w:rsid w:val="00036AC6"/>
    <w:rsid w:val="000404B9"/>
    <w:rsid w:val="00041B27"/>
    <w:rsid w:val="00047A9E"/>
    <w:rsid w:val="000605BB"/>
    <w:rsid w:val="00060BA5"/>
    <w:rsid w:val="00060DE3"/>
    <w:rsid w:val="00061455"/>
    <w:rsid w:val="00075269"/>
    <w:rsid w:val="00080569"/>
    <w:rsid w:val="00081086"/>
    <w:rsid w:val="00081762"/>
    <w:rsid w:val="00081A0D"/>
    <w:rsid w:val="00086141"/>
    <w:rsid w:val="00090773"/>
    <w:rsid w:val="0009176E"/>
    <w:rsid w:val="00093593"/>
    <w:rsid w:val="00096536"/>
    <w:rsid w:val="00096F46"/>
    <w:rsid w:val="000A28FF"/>
    <w:rsid w:val="000A333B"/>
    <w:rsid w:val="000A3576"/>
    <w:rsid w:val="000A4136"/>
    <w:rsid w:val="000A42BA"/>
    <w:rsid w:val="000A5EB9"/>
    <w:rsid w:val="000A6B79"/>
    <w:rsid w:val="000B0239"/>
    <w:rsid w:val="000B0564"/>
    <w:rsid w:val="000C0D6C"/>
    <w:rsid w:val="000D1ED1"/>
    <w:rsid w:val="000D429F"/>
    <w:rsid w:val="000E06DC"/>
    <w:rsid w:val="000E30A3"/>
    <w:rsid w:val="000E3936"/>
    <w:rsid w:val="000E7C0F"/>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9463C"/>
    <w:rsid w:val="001A000A"/>
    <w:rsid w:val="001A4FB6"/>
    <w:rsid w:val="001A64D4"/>
    <w:rsid w:val="001B6183"/>
    <w:rsid w:val="001C1764"/>
    <w:rsid w:val="001C6A4F"/>
    <w:rsid w:val="001D3288"/>
    <w:rsid w:val="001D4D63"/>
    <w:rsid w:val="001D5B60"/>
    <w:rsid w:val="001E13FE"/>
    <w:rsid w:val="001E147E"/>
    <w:rsid w:val="001E4DA1"/>
    <w:rsid w:val="001E6FB4"/>
    <w:rsid w:val="001F4670"/>
    <w:rsid w:val="001F4BA6"/>
    <w:rsid w:val="001F54D1"/>
    <w:rsid w:val="001F5D5B"/>
    <w:rsid w:val="001F6767"/>
    <w:rsid w:val="00200CF3"/>
    <w:rsid w:val="002079C0"/>
    <w:rsid w:val="0021197B"/>
    <w:rsid w:val="0021259D"/>
    <w:rsid w:val="00212A20"/>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0F02"/>
    <w:rsid w:val="00323BAC"/>
    <w:rsid w:val="00333517"/>
    <w:rsid w:val="003417A8"/>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530"/>
    <w:rsid w:val="00394D39"/>
    <w:rsid w:val="00395A4A"/>
    <w:rsid w:val="00396D57"/>
    <w:rsid w:val="003A06D2"/>
    <w:rsid w:val="003A0BF8"/>
    <w:rsid w:val="003A111B"/>
    <w:rsid w:val="003A2453"/>
    <w:rsid w:val="003A3DDD"/>
    <w:rsid w:val="003A49D6"/>
    <w:rsid w:val="003A733C"/>
    <w:rsid w:val="003B74E2"/>
    <w:rsid w:val="003C09C1"/>
    <w:rsid w:val="003C3BB9"/>
    <w:rsid w:val="003C5A18"/>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F5208"/>
    <w:rsid w:val="00500BA0"/>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5391A"/>
    <w:rsid w:val="0055631E"/>
    <w:rsid w:val="005566E3"/>
    <w:rsid w:val="00557E12"/>
    <w:rsid w:val="005619D2"/>
    <w:rsid w:val="00561C3C"/>
    <w:rsid w:val="00564008"/>
    <w:rsid w:val="005651B5"/>
    <w:rsid w:val="005679CB"/>
    <w:rsid w:val="00576D40"/>
    <w:rsid w:val="0058003F"/>
    <w:rsid w:val="00586E74"/>
    <w:rsid w:val="00587B5F"/>
    <w:rsid w:val="00593230"/>
    <w:rsid w:val="00593356"/>
    <w:rsid w:val="005957A9"/>
    <w:rsid w:val="00596054"/>
    <w:rsid w:val="00596973"/>
    <w:rsid w:val="00597085"/>
    <w:rsid w:val="005A1A6C"/>
    <w:rsid w:val="005A4A69"/>
    <w:rsid w:val="005A76D6"/>
    <w:rsid w:val="005B1C55"/>
    <w:rsid w:val="005D010B"/>
    <w:rsid w:val="005E166E"/>
    <w:rsid w:val="005E1FAE"/>
    <w:rsid w:val="005E2F5C"/>
    <w:rsid w:val="005F4420"/>
    <w:rsid w:val="005F5BB5"/>
    <w:rsid w:val="005F7334"/>
    <w:rsid w:val="006064BE"/>
    <w:rsid w:val="00613396"/>
    <w:rsid w:val="006213E1"/>
    <w:rsid w:val="00630CAA"/>
    <w:rsid w:val="00631030"/>
    <w:rsid w:val="0063165D"/>
    <w:rsid w:val="00632251"/>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75982"/>
    <w:rsid w:val="00683AF3"/>
    <w:rsid w:val="00685388"/>
    <w:rsid w:val="00685862"/>
    <w:rsid w:val="006928E2"/>
    <w:rsid w:val="006A18DA"/>
    <w:rsid w:val="006A624D"/>
    <w:rsid w:val="006B2422"/>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2C10"/>
    <w:rsid w:val="007335C9"/>
    <w:rsid w:val="00733A54"/>
    <w:rsid w:val="00734F8A"/>
    <w:rsid w:val="00735C86"/>
    <w:rsid w:val="00735D80"/>
    <w:rsid w:val="00747E6D"/>
    <w:rsid w:val="0077207C"/>
    <w:rsid w:val="00773FFF"/>
    <w:rsid w:val="0077432B"/>
    <w:rsid w:val="00781F01"/>
    <w:rsid w:val="00784844"/>
    <w:rsid w:val="00785386"/>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C4117"/>
    <w:rsid w:val="007D2D9F"/>
    <w:rsid w:val="007D369C"/>
    <w:rsid w:val="007D450E"/>
    <w:rsid w:val="007D4EDD"/>
    <w:rsid w:val="007E0ECA"/>
    <w:rsid w:val="007E2812"/>
    <w:rsid w:val="007F0097"/>
    <w:rsid w:val="007F53C8"/>
    <w:rsid w:val="007F768D"/>
    <w:rsid w:val="008034BA"/>
    <w:rsid w:val="00803F9D"/>
    <w:rsid w:val="00807E23"/>
    <w:rsid w:val="008124A6"/>
    <w:rsid w:val="00812557"/>
    <w:rsid w:val="00812BF3"/>
    <w:rsid w:val="008130B8"/>
    <w:rsid w:val="00814BC2"/>
    <w:rsid w:val="008157E9"/>
    <w:rsid w:val="00815CE1"/>
    <w:rsid w:val="00823A86"/>
    <w:rsid w:val="00831DA5"/>
    <w:rsid w:val="00832D25"/>
    <w:rsid w:val="00834EF7"/>
    <w:rsid w:val="0083608F"/>
    <w:rsid w:val="008365A3"/>
    <w:rsid w:val="00837609"/>
    <w:rsid w:val="00841B12"/>
    <w:rsid w:val="00841FD1"/>
    <w:rsid w:val="00843564"/>
    <w:rsid w:val="00846950"/>
    <w:rsid w:val="0084756C"/>
    <w:rsid w:val="00851734"/>
    <w:rsid w:val="00856978"/>
    <w:rsid w:val="00860EFE"/>
    <w:rsid w:val="00861475"/>
    <w:rsid w:val="00862111"/>
    <w:rsid w:val="00862A5A"/>
    <w:rsid w:val="00866466"/>
    <w:rsid w:val="008711A7"/>
    <w:rsid w:val="00873377"/>
    <w:rsid w:val="008820F7"/>
    <w:rsid w:val="0088699D"/>
    <w:rsid w:val="00890A10"/>
    <w:rsid w:val="008A4918"/>
    <w:rsid w:val="008A66C1"/>
    <w:rsid w:val="008B0F54"/>
    <w:rsid w:val="008B2D4D"/>
    <w:rsid w:val="008B43A6"/>
    <w:rsid w:val="008B5988"/>
    <w:rsid w:val="008C35ED"/>
    <w:rsid w:val="008C701A"/>
    <w:rsid w:val="008D2DDE"/>
    <w:rsid w:val="008D4693"/>
    <w:rsid w:val="008E024C"/>
    <w:rsid w:val="008E3F71"/>
    <w:rsid w:val="008E7A8B"/>
    <w:rsid w:val="008E7BCB"/>
    <w:rsid w:val="008F1D57"/>
    <w:rsid w:val="008F48A1"/>
    <w:rsid w:val="00900506"/>
    <w:rsid w:val="00900BA5"/>
    <w:rsid w:val="009068D2"/>
    <w:rsid w:val="00907ADC"/>
    <w:rsid w:val="00912FA0"/>
    <w:rsid w:val="00930F5F"/>
    <w:rsid w:val="00930FD0"/>
    <w:rsid w:val="00932F91"/>
    <w:rsid w:val="0093466C"/>
    <w:rsid w:val="00943F27"/>
    <w:rsid w:val="0094405C"/>
    <w:rsid w:val="00947B8F"/>
    <w:rsid w:val="0095737C"/>
    <w:rsid w:val="009656E9"/>
    <w:rsid w:val="00970FE8"/>
    <w:rsid w:val="00972C17"/>
    <w:rsid w:val="00994FD7"/>
    <w:rsid w:val="009954B1"/>
    <w:rsid w:val="00996B17"/>
    <w:rsid w:val="00997979"/>
    <w:rsid w:val="009A1184"/>
    <w:rsid w:val="009A56AF"/>
    <w:rsid w:val="009A5862"/>
    <w:rsid w:val="009A5F45"/>
    <w:rsid w:val="009A64E8"/>
    <w:rsid w:val="009A7F58"/>
    <w:rsid w:val="009B4A0D"/>
    <w:rsid w:val="009B6F72"/>
    <w:rsid w:val="009C1446"/>
    <w:rsid w:val="009C227B"/>
    <w:rsid w:val="009C7B31"/>
    <w:rsid w:val="009D16E9"/>
    <w:rsid w:val="009D1847"/>
    <w:rsid w:val="009D5757"/>
    <w:rsid w:val="009E05F5"/>
    <w:rsid w:val="009E42A6"/>
    <w:rsid w:val="009F0B56"/>
    <w:rsid w:val="009F0E68"/>
    <w:rsid w:val="00A02052"/>
    <w:rsid w:val="00A02B37"/>
    <w:rsid w:val="00A10927"/>
    <w:rsid w:val="00A11E2B"/>
    <w:rsid w:val="00A1202F"/>
    <w:rsid w:val="00A12045"/>
    <w:rsid w:val="00A13EE1"/>
    <w:rsid w:val="00A22764"/>
    <w:rsid w:val="00A27662"/>
    <w:rsid w:val="00A317AB"/>
    <w:rsid w:val="00A328B2"/>
    <w:rsid w:val="00A3378D"/>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54F8B"/>
    <w:rsid w:val="00B618E4"/>
    <w:rsid w:val="00B6274B"/>
    <w:rsid w:val="00B63494"/>
    <w:rsid w:val="00B67320"/>
    <w:rsid w:val="00B71EE5"/>
    <w:rsid w:val="00B7202F"/>
    <w:rsid w:val="00B722D8"/>
    <w:rsid w:val="00B726E2"/>
    <w:rsid w:val="00B76D1F"/>
    <w:rsid w:val="00B80468"/>
    <w:rsid w:val="00B80542"/>
    <w:rsid w:val="00B814AB"/>
    <w:rsid w:val="00B92A6D"/>
    <w:rsid w:val="00B93D73"/>
    <w:rsid w:val="00B97860"/>
    <w:rsid w:val="00BA0AF7"/>
    <w:rsid w:val="00BA1B9A"/>
    <w:rsid w:val="00BA5C13"/>
    <w:rsid w:val="00BB0CED"/>
    <w:rsid w:val="00BB404A"/>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4659"/>
    <w:rsid w:val="00D155D5"/>
    <w:rsid w:val="00D1650F"/>
    <w:rsid w:val="00D174C4"/>
    <w:rsid w:val="00D22123"/>
    <w:rsid w:val="00D253B1"/>
    <w:rsid w:val="00D334F3"/>
    <w:rsid w:val="00D352B3"/>
    <w:rsid w:val="00D42CB2"/>
    <w:rsid w:val="00D4525A"/>
    <w:rsid w:val="00D538AA"/>
    <w:rsid w:val="00D53C6F"/>
    <w:rsid w:val="00D53E68"/>
    <w:rsid w:val="00D54431"/>
    <w:rsid w:val="00D56E28"/>
    <w:rsid w:val="00D57DD8"/>
    <w:rsid w:val="00D665E9"/>
    <w:rsid w:val="00D667E5"/>
    <w:rsid w:val="00D72F47"/>
    <w:rsid w:val="00D74139"/>
    <w:rsid w:val="00D74A68"/>
    <w:rsid w:val="00D77BAB"/>
    <w:rsid w:val="00D84289"/>
    <w:rsid w:val="00D863B7"/>
    <w:rsid w:val="00D86D31"/>
    <w:rsid w:val="00D90B2F"/>
    <w:rsid w:val="00D9243C"/>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D44"/>
    <w:rsid w:val="00E02435"/>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1D6F"/>
    <w:rsid w:val="00FA210B"/>
    <w:rsid w:val="00FA455E"/>
    <w:rsid w:val="00FB4A2E"/>
    <w:rsid w:val="00FB674D"/>
    <w:rsid w:val="00FC234F"/>
    <w:rsid w:val="00FC29B4"/>
    <w:rsid w:val="00FC53B2"/>
    <w:rsid w:val="00FC56EE"/>
    <w:rsid w:val="00FC6846"/>
    <w:rsid w:val="00FD1588"/>
    <w:rsid w:val="00FD716B"/>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D4415FD6-8540-49C1-89AC-FF9108BB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5F264-AD46-4EE0-BAE1-EA025C34D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4.xml><?xml version="1.0" encoding="utf-8"?>
<ds:datastoreItem xmlns:ds="http://schemas.openxmlformats.org/officeDocument/2006/customXml" ds:itemID="{CEC83C64-0B1B-5943-98E1-D1A3B16E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1232</Words>
  <Characters>7026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3</cp:revision>
  <cp:lastPrinted>2011-12-07T22:22:00Z</cp:lastPrinted>
  <dcterms:created xsi:type="dcterms:W3CDTF">2017-08-22T19:23:00Z</dcterms:created>
  <dcterms:modified xsi:type="dcterms:W3CDTF">2017-08-22T19:26:00Z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