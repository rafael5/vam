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bookmarkStart w:id="0" w:name="_GoBack"/>
      <w:bookmarkEnd w:id="0"/>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0DA44B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Pr="00577385" w:rsidRDefault="003840B1" w:rsidP="00041B27">
            <w:pPr>
              <w:pStyle w:val="NoSpacing"/>
            </w:pPr>
            <w:r w:rsidRPr="00577385">
              <w:t>TECHNICAL: The evaluation of the technical proposal consider</w:t>
            </w:r>
            <w:r w:rsidR="003771C2" w:rsidRPr="00577385">
              <w:t>ed</w:t>
            </w:r>
            <w:r w:rsidRPr="00577385">
              <w:t xml:space="preserve"> the following:</w:t>
            </w:r>
          </w:p>
          <w:p w14:paraId="091A0263" w14:textId="77777777" w:rsidR="003840B1" w:rsidRPr="00577385" w:rsidRDefault="003840B1" w:rsidP="00041B27">
            <w:pPr>
              <w:pStyle w:val="NoSpacing"/>
            </w:pPr>
          </w:p>
          <w:p w14:paraId="091A0264" w14:textId="77777777" w:rsidR="003840B1" w:rsidRPr="00577385" w:rsidRDefault="00013538" w:rsidP="00041B27">
            <w:pPr>
              <w:pStyle w:val="NoSpacing"/>
            </w:pPr>
            <w:r w:rsidRPr="00577385">
              <w:t>(1)</w:t>
            </w:r>
            <w:r w:rsidR="003840B1" w:rsidRPr="00577385">
              <w:t xml:space="preserve"> Understanding of the Problem –</w:t>
            </w:r>
            <w:r w:rsidR="009A56AF" w:rsidRPr="00577385">
              <w:t xml:space="preserve"> The Technical Volume </w:t>
            </w:r>
            <w:r w:rsidR="006370D1" w:rsidRPr="00577385">
              <w:t xml:space="preserve">of the Task Execution Plan (TEP) </w:t>
            </w:r>
            <w:r w:rsidR="00D538AA" w:rsidRPr="00577385">
              <w:t>was</w:t>
            </w:r>
            <w:r w:rsidR="009A56AF" w:rsidRPr="00577385">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Pr="00577385" w:rsidRDefault="006370D1" w:rsidP="00041B27">
            <w:pPr>
              <w:pStyle w:val="NoSpacing"/>
            </w:pPr>
          </w:p>
          <w:p w14:paraId="091A0266" w14:textId="6D05C9C5" w:rsidR="003840B1" w:rsidRPr="00577385" w:rsidRDefault="003840B1" w:rsidP="00041B27">
            <w:pPr>
              <w:pStyle w:val="NoSpacing"/>
            </w:pPr>
            <w:r w:rsidRPr="00577385">
              <w:t>(2) Feasibility of Approach –</w:t>
            </w:r>
            <w:r w:rsidR="009A56AF" w:rsidRPr="00577385">
              <w:t xml:space="preserve">The Technical Volume </w:t>
            </w:r>
            <w:r w:rsidR="00D538AA" w:rsidRPr="00577385">
              <w:t>was</w:t>
            </w:r>
            <w:r w:rsidR="009A56AF" w:rsidRPr="00577385">
              <w:t xml:space="preserve"> evaluated to determine the extent to which the proposed approach is workable and the end results achievable.  The Technical Volume </w:t>
            </w:r>
            <w:r w:rsidR="00D538AA" w:rsidRPr="00577385">
              <w:t>was</w:t>
            </w:r>
            <w:r w:rsidR="009A56AF" w:rsidRPr="00577385">
              <w:t xml:space="preserve"> evaluated to determine the level of confidence provided the Government with respect to the </w:t>
            </w:r>
            <w:r w:rsidR="00647BC9" w:rsidRPr="00577385">
              <w:t>Offeror’s</w:t>
            </w:r>
            <w:r w:rsidR="009A56AF" w:rsidRPr="00577385">
              <w:t xml:space="preserve"> methods and approach in successfully meeting and/or exceeding the requirements in a timely manner.</w:t>
            </w:r>
          </w:p>
          <w:p w14:paraId="6F93DE29" w14:textId="77777777" w:rsidR="007A458C" w:rsidRPr="00577385" w:rsidRDefault="007A458C" w:rsidP="007A458C">
            <w:pPr>
              <w:rPr>
                <w:b/>
              </w:rPr>
            </w:pPr>
          </w:p>
          <w:p w14:paraId="2AA1A3A9" w14:textId="3F421D68" w:rsidR="007A458C" w:rsidRPr="00896A93" w:rsidRDefault="007A458C" w:rsidP="007A458C">
            <w:r w:rsidRPr="00577385">
              <w:rPr>
                <w:b/>
                <w:u w:val="single"/>
              </w:rPr>
              <w:t xml:space="preserve">2. Proposal Summary: </w:t>
            </w:r>
            <w:r w:rsidRPr="00577385">
              <w:rPr>
                <w:b/>
              </w:rPr>
              <w:t xml:space="preserve"> </w:t>
            </w:r>
          </w:p>
          <w:p w14:paraId="48FC2DE5" w14:textId="77777777" w:rsidR="007A458C" w:rsidRPr="005219AF" w:rsidRDefault="007A458C" w:rsidP="007A458C">
            <w:pPr>
              <w:pStyle w:val="NoSpacing"/>
              <w:rPr>
                <w:b/>
              </w:rPr>
            </w:pPr>
          </w:p>
          <w:p w14:paraId="3DBA7468" w14:textId="6D2FF7CC" w:rsidR="007A458C" w:rsidRPr="00577385" w:rsidRDefault="00340668" w:rsidP="00896A93">
            <w:pPr>
              <w:pStyle w:val="NoSpacing"/>
            </w:pPr>
            <w:r w:rsidRPr="005219AF">
              <w:t xml:space="preserve">The Offeror’s response described </w:t>
            </w:r>
            <w:r w:rsidR="00276836">
              <w:t>its</w:t>
            </w:r>
            <w:r w:rsidR="00276836" w:rsidRPr="005219AF">
              <w:t xml:space="preserve"> </w:t>
            </w:r>
            <w:r w:rsidRPr="005219AF">
              <w:t xml:space="preserve">technical and management approach to the problem identified in the Performance Work Statement (PWS). </w:t>
            </w:r>
            <w:r w:rsidR="00D627D6" w:rsidRPr="005219AF">
              <w:t xml:space="preserve"> </w:t>
            </w:r>
            <w:r w:rsidR="007A458C" w:rsidRPr="005219AF">
              <w:t xml:space="preserve">The Offeror </w:t>
            </w:r>
            <w:r w:rsidR="00D627D6" w:rsidRPr="005219AF">
              <w:t xml:space="preserve">included </w:t>
            </w:r>
            <w:r w:rsidR="00276836">
              <w:t>its</w:t>
            </w:r>
            <w:r w:rsidR="00276836" w:rsidRPr="005219AF">
              <w:t xml:space="preserve"> </w:t>
            </w:r>
            <w:r w:rsidR="007A458C" w:rsidRPr="005219AF">
              <w:t xml:space="preserve">approach </w:t>
            </w:r>
            <w:r w:rsidR="00D627D6" w:rsidRPr="005219AF">
              <w:t>to creating</w:t>
            </w:r>
            <w:r w:rsidR="002A3931" w:rsidRPr="005219AF">
              <w:t xml:space="preserve"> a </w:t>
            </w:r>
            <w:r w:rsidR="00FE412F" w:rsidRPr="005219AF">
              <w:t>“</w:t>
            </w:r>
            <w:r w:rsidR="002A3931" w:rsidRPr="005219AF">
              <w:t>service layer</w:t>
            </w:r>
            <w:r w:rsidR="00FE412F" w:rsidRPr="005219AF">
              <w:t>”</w:t>
            </w:r>
            <w:r w:rsidR="002A3931" w:rsidRPr="005219AF">
              <w:t xml:space="preserve"> to emulate </w:t>
            </w:r>
            <w:r w:rsidR="00A71CF5" w:rsidRPr="005219AF">
              <w:t>Computerized Patient Record System (</w:t>
            </w:r>
            <w:r w:rsidR="002A3931" w:rsidRPr="005219AF">
              <w:t>CPRS</w:t>
            </w:r>
            <w:r w:rsidR="00A71CF5" w:rsidRPr="005219AF">
              <w:t>) Remote Procedure Calls</w:t>
            </w:r>
            <w:r w:rsidR="002A3931" w:rsidRPr="005219AF">
              <w:t xml:space="preserve"> </w:t>
            </w:r>
            <w:r w:rsidR="00A71CF5" w:rsidRPr="005219AF">
              <w:t>(</w:t>
            </w:r>
            <w:r w:rsidR="002A3931" w:rsidRPr="005219AF">
              <w:t>RPCs</w:t>
            </w:r>
            <w:r w:rsidR="00A71CF5" w:rsidRPr="005219AF">
              <w:t>)</w:t>
            </w:r>
            <w:r w:rsidR="000F1F22" w:rsidRPr="005219AF">
              <w:t xml:space="preserve"> </w:t>
            </w:r>
            <w:r w:rsidRPr="005219AF">
              <w:t>to be built on a third-par</w:t>
            </w:r>
            <w:r w:rsidR="00E3468D" w:rsidRPr="005219AF">
              <w:t xml:space="preserve">ty project </w:t>
            </w:r>
            <w:r w:rsidRPr="005219AF">
              <w:t xml:space="preserve">called </w:t>
            </w:r>
            <w:r w:rsidR="000F1F22" w:rsidRPr="005219AF">
              <w:t>the VistA Data Projec</w:t>
            </w:r>
            <w:r w:rsidR="00D627D6" w:rsidRPr="005219AF">
              <w:t>t (VDP)</w:t>
            </w:r>
            <w:r w:rsidR="005F0E33" w:rsidRPr="005219AF">
              <w:t xml:space="preserve">. </w:t>
            </w:r>
            <w:r w:rsidR="00A71CF5" w:rsidRPr="005219AF">
              <w:t xml:space="preserve">The proposal describes how the Offeror will </w:t>
            </w:r>
            <w:r w:rsidR="002C1289" w:rsidRPr="005219AF">
              <w:t xml:space="preserve">also </w:t>
            </w:r>
            <w:r w:rsidR="00A71CF5" w:rsidRPr="005219AF">
              <w:t xml:space="preserve">utilize </w:t>
            </w:r>
            <w:r w:rsidR="00276836">
              <w:t>its</w:t>
            </w:r>
            <w:r w:rsidR="00276836" w:rsidRPr="005219AF">
              <w:t xml:space="preserve"> </w:t>
            </w:r>
            <w:r w:rsidR="00E3468D" w:rsidRPr="005219AF">
              <w:t xml:space="preserve">experience, </w:t>
            </w:r>
            <w:r w:rsidR="00A71CF5" w:rsidRPr="005219AF">
              <w:t>knowledge</w:t>
            </w:r>
            <w:r w:rsidR="0076151A" w:rsidRPr="005219AF">
              <w:t xml:space="preserve">, </w:t>
            </w:r>
            <w:r w:rsidR="00A71CF5" w:rsidRPr="005219AF">
              <w:t>lessons learned</w:t>
            </w:r>
            <w:r w:rsidR="0076151A" w:rsidRPr="005219AF">
              <w:t xml:space="preserve">, and approach </w:t>
            </w:r>
            <w:r w:rsidR="00276836">
              <w:t>it</w:t>
            </w:r>
            <w:r w:rsidR="00276836" w:rsidRPr="00577385">
              <w:t xml:space="preserve"> </w:t>
            </w:r>
            <w:r w:rsidR="0076151A" w:rsidRPr="00577385">
              <w:t>used</w:t>
            </w:r>
            <w:r w:rsidR="00A71CF5" w:rsidRPr="00577385">
              <w:t xml:space="preserve"> </w:t>
            </w:r>
            <w:r w:rsidR="0076151A" w:rsidRPr="00577385">
              <w:t>on the VistA Interface Adaptor (VIA) project</w:t>
            </w:r>
            <w:r w:rsidR="00C63781" w:rsidRPr="00577385">
              <w:t xml:space="preserve">, which involved </w:t>
            </w:r>
            <w:r w:rsidR="00E15D73" w:rsidRPr="00577385">
              <w:t xml:space="preserve">the encapsulation of </w:t>
            </w:r>
            <w:r w:rsidR="00A71CF5" w:rsidRPr="00577385">
              <w:t xml:space="preserve">Massachusetts General Hospital Utility Multi-Programming System (MUMPS) </w:t>
            </w:r>
            <w:r w:rsidR="00FE412F" w:rsidRPr="00577385">
              <w:t xml:space="preserve">RPCs </w:t>
            </w:r>
            <w:r w:rsidR="00C63781" w:rsidRPr="00577385">
              <w:t xml:space="preserve">for VistA </w:t>
            </w:r>
            <w:r w:rsidR="00A71CF5" w:rsidRPr="00577385">
              <w:t>scheduling and orders management</w:t>
            </w:r>
            <w:r w:rsidR="00C63781" w:rsidRPr="00577385">
              <w:t xml:space="preserve">. </w:t>
            </w:r>
            <w:r w:rsidR="009A4DD4" w:rsidRPr="00577385">
              <w:t xml:space="preserve"> </w:t>
            </w:r>
            <w:r w:rsidR="007A458C" w:rsidRPr="00577385">
              <w:t xml:space="preserve">The response includes a discussion on the Offeror’s approach to </w:t>
            </w:r>
            <w:r w:rsidR="00910A62" w:rsidRPr="00577385">
              <w:t xml:space="preserve">utilize </w:t>
            </w:r>
            <w:r w:rsidR="00E3468D" w:rsidRPr="00577385">
              <w:t xml:space="preserve">the </w:t>
            </w:r>
            <w:r w:rsidR="00910A62" w:rsidRPr="00577385">
              <w:t xml:space="preserve">InterSystems’ </w:t>
            </w:r>
            <w:r w:rsidR="009A0DB0" w:rsidRPr="00577385">
              <w:t xml:space="preserve">Node.js   </w:t>
            </w:r>
            <w:r w:rsidR="00910A62" w:rsidRPr="00577385">
              <w:t>add-on</w:t>
            </w:r>
            <w:r w:rsidR="00E3468D" w:rsidRPr="00577385">
              <w:t xml:space="preserve"> </w:t>
            </w:r>
            <w:r w:rsidR="00910A62" w:rsidRPr="00577385">
              <w:t xml:space="preserve">module </w:t>
            </w:r>
            <w:r w:rsidR="00E3468D" w:rsidRPr="00577385">
              <w:t xml:space="preserve">that would </w:t>
            </w:r>
            <w:r w:rsidR="00910A62" w:rsidRPr="00577385">
              <w:t>expose VistA’s data as a single, secure, symmetric read-write server-side interface to all underlying data for external interfacing and integration</w:t>
            </w:r>
            <w:r w:rsidR="00D627D6" w:rsidRPr="00577385">
              <w:t xml:space="preserve">.  </w:t>
            </w:r>
            <w:r w:rsidR="00290FD7">
              <w:t>Offeror B</w:t>
            </w:r>
            <w:r w:rsidR="00290FD7" w:rsidRPr="00577385">
              <w:t xml:space="preserve"> </w:t>
            </w:r>
            <w:r w:rsidR="00E3468D" w:rsidRPr="00577385">
              <w:t xml:space="preserve">also </w:t>
            </w:r>
            <w:r w:rsidR="00995D57" w:rsidRPr="00577385">
              <w:t xml:space="preserve">described </w:t>
            </w:r>
            <w:r w:rsidR="00290FD7">
              <w:t>its</w:t>
            </w:r>
            <w:r w:rsidR="00290FD7" w:rsidRPr="00577385">
              <w:t xml:space="preserve"> </w:t>
            </w:r>
            <w:r w:rsidR="00995D57" w:rsidRPr="00577385">
              <w:t>intent to automate as much of the testing as possible</w:t>
            </w:r>
            <w:r w:rsidR="00E3468D" w:rsidRPr="00577385">
              <w:t xml:space="preserve"> using third-party tools.</w:t>
            </w:r>
            <w:r w:rsidR="005F0E33" w:rsidRPr="00577385">
              <w:t xml:space="preserve"> </w:t>
            </w:r>
            <w:r w:rsidR="00D627D6" w:rsidRPr="00577385">
              <w:t xml:space="preserve"> The Offeror provided </w:t>
            </w:r>
            <w:r w:rsidR="00290FD7">
              <w:t>its</w:t>
            </w:r>
            <w:r w:rsidR="00290FD7" w:rsidRPr="00577385">
              <w:t xml:space="preserve"> </w:t>
            </w:r>
            <w:r w:rsidR="00D627D6" w:rsidRPr="00577385">
              <w:t xml:space="preserve">overall proposed as-is and to-be approach and </w:t>
            </w:r>
            <w:r w:rsidR="00E15D73" w:rsidRPr="00577385">
              <w:t>architecture</w:t>
            </w:r>
            <w:r w:rsidR="00D627D6" w:rsidRPr="00577385">
              <w:t xml:space="preserve"> (Figure 5).  </w:t>
            </w:r>
            <w:r w:rsidR="002C1289" w:rsidRPr="00577385">
              <w:t xml:space="preserve"> </w:t>
            </w:r>
            <w:r w:rsidR="007A458C" w:rsidRPr="00577385">
              <w:t xml:space="preserve">Finally, the proposal outlines the staffing levels by labor category and </w:t>
            </w:r>
            <w:r w:rsidR="00C4357B" w:rsidRPr="00577385">
              <w:t xml:space="preserve">contract function and the hours proposed for each as referenced by prime and subcontractor. </w:t>
            </w:r>
          </w:p>
          <w:p w14:paraId="2F9FF2FD" w14:textId="77777777" w:rsidR="00C4357B" w:rsidRPr="00577385" w:rsidRDefault="00C4357B" w:rsidP="007A458C"/>
          <w:p w14:paraId="3510902D" w14:textId="64422D2A" w:rsidR="007A458C" w:rsidRPr="00577385" w:rsidRDefault="007A458C" w:rsidP="007A458C">
            <w:r w:rsidRPr="00577385">
              <w:t>The Offeror</w:t>
            </w:r>
            <w:r w:rsidR="00D9243C" w:rsidRPr="00577385">
              <w:t xml:space="preserve"> has proposed to team with </w:t>
            </w:r>
            <w:r w:rsidR="00290FD7">
              <w:t>one</w:t>
            </w:r>
            <w:r w:rsidR="00290FD7" w:rsidRPr="00577385">
              <w:t xml:space="preserve"> </w:t>
            </w:r>
            <w:r w:rsidR="00A55AA1" w:rsidRPr="00577385">
              <w:t>subcontractor</w:t>
            </w:r>
            <w:r w:rsidRPr="00577385">
              <w:t xml:space="preserve">. </w:t>
            </w:r>
          </w:p>
          <w:p w14:paraId="5777D262" w14:textId="77777777" w:rsidR="007A458C" w:rsidRPr="00577385" w:rsidRDefault="007A458C" w:rsidP="007A458C"/>
          <w:p w14:paraId="2ACED0BF" w14:textId="654FB25C" w:rsidR="007A458C" w:rsidRPr="00577385" w:rsidRDefault="007A458C" w:rsidP="007A458C">
            <w:r w:rsidRPr="00577385">
              <w:t>After review of the entire proposal, it was determined that th</w:t>
            </w:r>
            <w:r w:rsidR="00844815" w:rsidRPr="00577385">
              <w:t xml:space="preserve">e Offeror’s approach contained </w:t>
            </w:r>
            <w:r w:rsidRPr="00577385">
              <w:t xml:space="preserve">the Deficiencies detailed below.  The remainder of the </w:t>
            </w:r>
            <w:r w:rsidR="00A55AA1" w:rsidRPr="00577385">
              <w:t>VistA Adaptive Maintenance</w:t>
            </w:r>
            <w:r w:rsidR="00D77BAB" w:rsidRPr="00577385">
              <w:t xml:space="preserve"> </w:t>
            </w:r>
            <w:r w:rsidRPr="00577385">
              <w:t>requirements was adequately addressed.</w:t>
            </w:r>
          </w:p>
          <w:p w14:paraId="0D799438" w14:textId="77777777" w:rsidR="007A458C" w:rsidRPr="00577385" w:rsidRDefault="007A458C" w:rsidP="007A458C">
            <w:pPr>
              <w:pStyle w:val="NoSpacing"/>
              <w:rPr>
                <w:b/>
              </w:rPr>
            </w:pPr>
          </w:p>
          <w:p w14:paraId="7A4CD676" w14:textId="77777777" w:rsidR="007A458C" w:rsidRPr="00577385" w:rsidRDefault="007A458C" w:rsidP="007A458C"/>
          <w:p w14:paraId="09FC0641" w14:textId="666EE4B0" w:rsidR="007A458C" w:rsidRDefault="007A458C" w:rsidP="00375624">
            <w:pPr>
              <w:rPr>
                <w:b/>
              </w:rPr>
            </w:pPr>
            <w:r w:rsidRPr="00577385">
              <w:rPr>
                <w:b/>
                <w:u w:val="single"/>
              </w:rPr>
              <w:t>3. Summary of Significant Strengths and Strengths</w:t>
            </w:r>
            <w:r w:rsidRPr="00577385">
              <w:rPr>
                <w:b/>
              </w:rPr>
              <w:t xml:space="preserve">: </w:t>
            </w:r>
          </w:p>
          <w:p w14:paraId="16A8A86A" w14:textId="77777777" w:rsidR="00276836" w:rsidRPr="00896A93" w:rsidRDefault="00276836" w:rsidP="00375624"/>
          <w:p w14:paraId="091A0278" w14:textId="5F51A4CD" w:rsidR="0045589B" w:rsidRPr="005219AF" w:rsidRDefault="00A03E9D" w:rsidP="00041B27">
            <w:pPr>
              <w:pStyle w:val="NoSpacing"/>
            </w:pPr>
            <w:r w:rsidRPr="00577385">
              <w:t>None</w:t>
            </w:r>
            <w:r w:rsidR="00276836">
              <w:t xml:space="preserve"> identified</w:t>
            </w:r>
          </w:p>
          <w:p w14:paraId="05F1C183" w14:textId="17A1C05C" w:rsidR="00932F91" w:rsidRPr="00577385" w:rsidRDefault="00932F91" w:rsidP="00041B27">
            <w:pPr>
              <w:pStyle w:val="NoSpacing"/>
            </w:pPr>
          </w:p>
          <w:p w14:paraId="4275D505" w14:textId="47481FD6" w:rsidR="007A458C" w:rsidRPr="00577385" w:rsidRDefault="007A458C" w:rsidP="00375624">
            <w:pPr>
              <w:rPr>
                <w:b/>
              </w:rPr>
            </w:pPr>
            <w:r w:rsidRPr="00577385">
              <w:rPr>
                <w:b/>
                <w:u w:val="single"/>
              </w:rPr>
              <w:t>4. Summary of Significant Weaknesses and Weaknesses</w:t>
            </w:r>
            <w:r w:rsidRPr="00577385">
              <w:rPr>
                <w:b/>
              </w:rPr>
              <w:t xml:space="preserve">: </w:t>
            </w:r>
          </w:p>
          <w:p w14:paraId="34FA1DCC" w14:textId="77777777" w:rsidR="00375624" w:rsidRPr="00577385" w:rsidRDefault="00375624" w:rsidP="00375624">
            <w:pPr>
              <w:rPr>
                <w:b/>
              </w:rPr>
            </w:pPr>
          </w:p>
          <w:p w14:paraId="19E70735" w14:textId="77777777" w:rsidR="009113C6" w:rsidRPr="005219AF" w:rsidRDefault="009113C6" w:rsidP="009113C6">
            <w:pPr>
              <w:pStyle w:val="NoSpacing"/>
            </w:pPr>
            <w:r w:rsidRPr="00577385">
              <w:t>None</w:t>
            </w:r>
            <w:r>
              <w:t xml:space="preserve"> identified</w:t>
            </w:r>
          </w:p>
          <w:p w14:paraId="33AB0F5F" w14:textId="0EAC0AC3" w:rsidR="00C63781" w:rsidRPr="005219AF" w:rsidRDefault="00C63781" w:rsidP="00041B27">
            <w:pPr>
              <w:pStyle w:val="NoSpacing"/>
            </w:pPr>
          </w:p>
          <w:p w14:paraId="62924D47" w14:textId="4F35795A" w:rsidR="007A458C" w:rsidRPr="00EC3003" w:rsidRDefault="007A458C" w:rsidP="00375624">
            <w:pPr>
              <w:pStyle w:val="NoSpacing"/>
            </w:pPr>
            <w:r w:rsidRPr="005219AF">
              <w:rPr>
                <w:b/>
                <w:u w:val="single"/>
              </w:rPr>
              <w:t>5. Summary of Deficiencies</w:t>
            </w:r>
            <w:r w:rsidRPr="005219AF">
              <w:t xml:space="preserve">: </w:t>
            </w:r>
            <w:r w:rsidRPr="00EC3003">
              <w:t xml:space="preserve"> </w:t>
            </w:r>
          </w:p>
          <w:p w14:paraId="31DE79B2" w14:textId="77777777" w:rsidR="00C23414" w:rsidRPr="00577385" w:rsidRDefault="00C23414" w:rsidP="00041B27">
            <w:pPr>
              <w:pStyle w:val="NoSpacing"/>
            </w:pPr>
          </w:p>
          <w:p w14:paraId="345372F9" w14:textId="73B90125" w:rsidR="00F055C5" w:rsidRPr="00577385" w:rsidRDefault="00F055C5" w:rsidP="00F055C5">
            <w:r>
              <w:rPr>
                <w:b/>
              </w:rPr>
              <w:t xml:space="preserve">Deficiency </w:t>
            </w:r>
            <w:r w:rsidRPr="00EC3003">
              <w:rPr>
                <w:b/>
              </w:rPr>
              <w:t>#1</w:t>
            </w:r>
            <w:r>
              <w:rPr>
                <w:b/>
              </w:rPr>
              <w:t xml:space="preserve"> </w:t>
            </w:r>
            <w:r w:rsidRPr="00577385">
              <w:rPr>
                <w:b/>
              </w:rPr>
              <w:t>(TEP p</w:t>
            </w:r>
            <w:r>
              <w:rPr>
                <w:b/>
              </w:rPr>
              <w:t>p12-13</w:t>
            </w:r>
            <w:r w:rsidRPr="00577385">
              <w:rPr>
                <w:b/>
              </w:rPr>
              <w:t>, Section 2.1, RTEP Instructions</w:t>
            </w:r>
            <w:r w:rsidRPr="00EC3003">
              <w:rPr>
                <w:b/>
                <w:iCs/>
                <w:color w:val="000000"/>
              </w:rPr>
              <w:t xml:space="preserve"> B.1.5</w:t>
            </w:r>
            <w:r>
              <w:rPr>
                <w:b/>
                <w:iCs/>
                <w:color w:val="000000"/>
              </w:rPr>
              <w:t>,)</w:t>
            </w:r>
            <w:r w:rsidRPr="00EC3003">
              <w:rPr>
                <w:iCs/>
                <w:color w:val="000000"/>
              </w:rPr>
              <w:t xml:space="preserve">: </w:t>
            </w:r>
            <w:r>
              <w:rPr>
                <w:iCs/>
                <w:color w:val="000000"/>
              </w:rPr>
              <w:t xml:space="preserve"> During Release and Deployment Support, the PWS requirement is for progressing the proposed solution to emulate CPRS RPCs for select data read functions and select data read/write transactional functions for Outpatient Pharmacy computerized Physician Order Entry and progressing the solution to national deployment following Initial Operating Capability while</w:t>
            </w:r>
            <w:r w:rsidRPr="00EC3003">
              <w:rPr>
                <w:bCs/>
                <w:iCs/>
                <w:color w:val="000000"/>
              </w:rPr>
              <w:t xml:space="preserve"> </w:t>
            </w:r>
            <w:r>
              <w:rPr>
                <w:bCs/>
                <w:iCs/>
                <w:color w:val="000000"/>
              </w:rPr>
              <w:t xml:space="preserve">retaining full functionality against a single centralized service, </w:t>
            </w:r>
            <w:r w:rsidR="00A327A1">
              <w:rPr>
                <w:bCs/>
                <w:iCs/>
                <w:color w:val="000000"/>
              </w:rPr>
              <w:t xml:space="preserve">and </w:t>
            </w:r>
            <w:r>
              <w:rPr>
                <w:bCs/>
                <w:iCs/>
                <w:color w:val="000000"/>
              </w:rPr>
              <w:t xml:space="preserve">replacing those functions of the original, de-centralized VistA source instances.  </w:t>
            </w:r>
            <w:r w:rsidRPr="00896A93">
              <w:rPr>
                <w:bCs/>
                <w:iCs/>
                <w:color w:val="000000"/>
              </w:rPr>
              <w:t xml:space="preserve">The Offeror proposes no solution or architecture for </w:t>
            </w:r>
            <w:r>
              <w:rPr>
                <w:bCs/>
                <w:iCs/>
                <w:color w:val="000000"/>
              </w:rPr>
              <w:t>a single centralized service capable of replacing the original, de-centralized VistA source instances and just reiterates the requirement and its intent to support it</w:t>
            </w:r>
            <w:r w:rsidRPr="00896A93">
              <w:rPr>
                <w:bCs/>
                <w:iCs/>
                <w:color w:val="000000"/>
              </w:rPr>
              <w:t xml:space="preserve">.  </w:t>
            </w:r>
            <w:r w:rsidRPr="00EC3003">
              <w:rPr>
                <w:bCs/>
                <w:iCs/>
                <w:color w:val="000000"/>
              </w:rPr>
              <w:t xml:space="preserve"> </w:t>
            </w:r>
            <w:r w:rsidRPr="00577385">
              <w:t>This</w:t>
            </w:r>
            <w:r w:rsidRPr="005219AF">
              <w:t xml:space="preserve"> </w:t>
            </w:r>
            <w:r w:rsidR="006F14CB">
              <w:t xml:space="preserve">does not provide the </w:t>
            </w:r>
            <w:r w:rsidR="005F6D99">
              <w:t>G</w:t>
            </w:r>
            <w:r w:rsidR="006F14CB">
              <w:t xml:space="preserve">overnment any assurances that the Offeror has </w:t>
            </w:r>
            <w:del w:id="1" w:author="rmrich5@gmail.com" w:date="2017-09-06T11:23:00Z">
              <w:r w:rsidR="006F14CB" w:rsidDel="00653449">
                <w:delText xml:space="preserve">an </w:delText>
              </w:r>
              <w:r w:rsidRPr="005219AF" w:rsidDel="00653449">
                <w:delText xml:space="preserve"> understanding</w:delText>
              </w:r>
            </w:del>
            <w:ins w:id="2" w:author="rmrich5@gmail.com" w:date="2017-09-06T11:23:00Z">
              <w:r w:rsidR="00653449">
                <w:t xml:space="preserve">an </w:t>
              </w:r>
              <w:r w:rsidR="00653449" w:rsidRPr="005219AF">
                <w:t>understanding</w:t>
              </w:r>
            </w:ins>
            <w:r w:rsidRPr="005219AF">
              <w:t xml:space="preserve"> of the problem to be solved.</w:t>
            </w:r>
            <w:r>
              <w:t xml:space="preserve"> </w:t>
            </w:r>
            <w:r w:rsidRPr="005219AF">
              <w:t xml:space="preserve"> </w:t>
            </w:r>
            <w:r w:rsidR="00FD066F">
              <w:t xml:space="preserve">The Offeror does not </w:t>
            </w:r>
            <w:r w:rsidR="006F14CB">
              <w:t xml:space="preserve">demonstrate an understanding </w:t>
            </w:r>
            <w:del w:id="3" w:author="rmrich5@gmail.com" w:date="2017-09-06T11:23:00Z">
              <w:r w:rsidR="006F14CB" w:rsidDel="00653449">
                <w:delText xml:space="preserve">of </w:delText>
              </w:r>
              <w:r w:rsidR="00FD066F" w:rsidDel="00653449">
                <w:delText xml:space="preserve"> </w:delText>
              </w:r>
              <w:r w:rsidR="00FD066F" w:rsidDel="00653449">
                <w:rPr>
                  <w:iCs/>
                  <w:color w:val="000000"/>
                </w:rPr>
                <w:delText>t</w:delText>
              </w:r>
              <w:r w:rsidRPr="00EC3003" w:rsidDel="00653449">
                <w:rPr>
                  <w:iCs/>
                  <w:color w:val="000000"/>
                </w:rPr>
                <w:delText>he</w:delText>
              </w:r>
            </w:del>
            <w:ins w:id="4" w:author="rmrich5@gmail.com" w:date="2017-09-06T11:23:00Z">
              <w:r w:rsidR="00653449">
                <w:t>of the</w:t>
              </w:r>
            </w:ins>
            <w:r w:rsidRPr="00EC3003">
              <w:rPr>
                <w:iCs/>
                <w:color w:val="000000"/>
              </w:rPr>
              <w:t xml:space="preserve"> idea of </w:t>
            </w:r>
            <w:r>
              <w:rPr>
                <w:iCs/>
                <w:color w:val="000000"/>
              </w:rPr>
              <w:t xml:space="preserve">replacing </w:t>
            </w:r>
            <w:r w:rsidRPr="00EC3003">
              <w:rPr>
                <w:iCs/>
                <w:color w:val="000000"/>
              </w:rPr>
              <w:t>central services in a way that CPRS and VistA still continue to run .</w:t>
            </w:r>
            <w:r w:rsidRPr="00577385">
              <w:t xml:space="preserve"> </w:t>
            </w:r>
            <w:r>
              <w:t xml:space="preserve"> </w:t>
            </w:r>
            <w:r w:rsidRPr="005219AF">
              <w:t xml:space="preserve">This results in an essential component of </w:t>
            </w:r>
            <w:r w:rsidR="00FD066F" w:rsidRPr="005219AF">
              <w:t>the</w:t>
            </w:r>
            <w:r w:rsidR="00FD066F">
              <w:t xml:space="preserve"> Offeror’s</w:t>
            </w:r>
            <w:r w:rsidR="00FD066F" w:rsidRPr="005219AF">
              <w:t xml:space="preserve"> </w:t>
            </w:r>
            <w:r w:rsidRPr="005219AF">
              <w:t xml:space="preserve">solution approach completely absent. </w:t>
            </w:r>
            <w:r>
              <w:t xml:space="preserve"> </w:t>
            </w:r>
            <w:r w:rsidRPr="00EC3003">
              <w:t>Without the capability to retire the service from the 131 de-centralized VistA instances using the VICS, there is no capability to migrate off VistA to a new modern cloud based</w:t>
            </w:r>
            <w:r>
              <w:t xml:space="preserve"> EHR</w:t>
            </w:r>
            <w:r w:rsidRPr="00EC3003">
              <w:t>.</w:t>
            </w:r>
            <w:r w:rsidR="00FD066F">
              <w:t xml:space="preserve">  This represents a level of risk that is unacceptable.</w:t>
            </w:r>
            <w:r>
              <w:t xml:space="preserve"> </w:t>
            </w:r>
          </w:p>
          <w:p w14:paraId="359BC7F9" w14:textId="77777777" w:rsidR="00F055C5" w:rsidRDefault="00F055C5" w:rsidP="00C23414">
            <w:pPr>
              <w:textAlignment w:val="baseline"/>
              <w:rPr>
                <w:b/>
                <w:iCs/>
                <w:color w:val="000000"/>
              </w:rPr>
            </w:pPr>
          </w:p>
          <w:p w14:paraId="400B0E99" w14:textId="24E487B4" w:rsidR="003739C0" w:rsidRDefault="00C23414" w:rsidP="00B8613A">
            <w:pPr>
              <w:tabs>
                <w:tab w:val="left" w:pos="157"/>
              </w:tabs>
              <w:rPr>
                <w:b/>
                <w:bCs/>
              </w:rPr>
            </w:pPr>
            <w:r w:rsidRPr="00EC3003">
              <w:rPr>
                <w:b/>
                <w:iCs/>
                <w:color w:val="000000"/>
              </w:rPr>
              <w:t>Deficiency #</w:t>
            </w:r>
            <w:r w:rsidR="00F055C5">
              <w:rPr>
                <w:b/>
                <w:iCs/>
                <w:color w:val="000000"/>
              </w:rPr>
              <w:t>2</w:t>
            </w:r>
            <w:r w:rsidR="00F055C5" w:rsidRPr="00997BB3">
              <w:rPr>
                <w:b/>
                <w:iCs/>
                <w:color w:val="000000"/>
              </w:rPr>
              <w:t xml:space="preserve"> </w:t>
            </w:r>
            <w:r w:rsidR="00997BB3" w:rsidRPr="00997BB3">
              <w:rPr>
                <w:b/>
              </w:rPr>
              <w:t>(TEP p</w:t>
            </w:r>
            <w:r w:rsidR="00F811CF">
              <w:rPr>
                <w:b/>
              </w:rPr>
              <w:t>p3-4</w:t>
            </w:r>
            <w:r w:rsidR="00997BB3" w:rsidRPr="00997BB3">
              <w:rPr>
                <w:b/>
              </w:rPr>
              <w:t>, Section 2.1, RTEP Instruction B.1.1.</w:t>
            </w:r>
            <w:r w:rsidR="009249CE">
              <w:rPr>
                <w:b/>
              </w:rPr>
              <w:t>a</w:t>
            </w:r>
            <w:r w:rsidR="00997BB3" w:rsidRPr="00997BB3">
              <w:rPr>
                <w:b/>
              </w:rPr>
              <w:t>):</w:t>
            </w:r>
            <w:r w:rsidR="00997BB3" w:rsidRPr="007A458C">
              <w:t xml:space="preserve">  </w:t>
            </w:r>
            <w:r w:rsidR="00F055C5" w:rsidRPr="00F055C5">
              <w:t>In its proposed approach for developing a service layer to emulate CPRS RPCs</w:t>
            </w:r>
            <w:r w:rsidR="00245A01">
              <w:t xml:space="preserve">, which is to </w:t>
            </w:r>
            <w:r w:rsidR="00F055C5" w:rsidRPr="00F055C5">
              <w:t>includ</w:t>
            </w:r>
            <w:r w:rsidR="00245A01">
              <w:t>e</w:t>
            </w:r>
            <w:r w:rsidR="00F055C5" w:rsidRPr="00F055C5">
              <w:t xml:space="preserve"> FileMan data modeling using web-standard technologies and representation</w:t>
            </w:r>
            <w:r w:rsidR="00245A01">
              <w:t>,</w:t>
            </w:r>
            <w:r w:rsidR="00F055C5">
              <w:t xml:space="preserve"> </w:t>
            </w:r>
            <w:r w:rsidR="00F055C5">
              <w:rPr>
                <w:iCs/>
                <w:color w:val="000000"/>
              </w:rPr>
              <w:t>t</w:t>
            </w:r>
            <w:r w:rsidR="00BF3269" w:rsidRPr="00EC3003">
              <w:rPr>
                <w:iCs/>
                <w:color w:val="000000"/>
              </w:rPr>
              <w:t xml:space="preserve">he </w:t>
            </w:r>
            <w:r w:rsidR="00997BB3">
              <w:rPr>
                <w:iCs/>
                <w:color w:val="000000"/>
              </w:rPr>
              <w:t>O</w:t>
            </w:r>
            <w:r w:rsidR="00BF3269" w:rsidRPr="00EC3003">
              <w:rPr>
                <w:iCs/>
                <w:color w:val="000000"/>
              </w:rPr>
              <w:t xml:space="preserve">fferor </w:t>
            </w:r>
            <w:r w:rsidR="00F055C5">
              <w:rPr>
                <w:iCs/>
                <w:color w:val="000000"/>
              </w:rPr>
              <w:t xml:space="preserve">demonstrates a </w:t>
            </w:r>
            <w:r w:rsidR="00BF3269" w:rsidRPr="00EC3003">
              <w:rPr>
                <w:iCs/>
                <w:color w:val="000000"/>
              </w:rPr>
              <w:t xml:space="preserve">lack </w:t>
            </w:r>
            <w:r w:rsidR="00F055C5">
              <w:rPr>
                <w:iCs/>
                <w:color w:val="000000"/>
              </w:rPr>
              <w:t xml:space="preserve">of </w:t>
            </w:r>
            <w:r w:rsidRPr="00EC3003">
              <w:rPr>
                <w:iCs/>
                <w:color w:val="000000"/>
              </w:rPr>
              <w:t>understa</w:t>
            </w:r>
            <w:r w:rsidR="00BF3269" w:rsidRPr="00EC3003">
              <w:rPr>
                <w:iCs/>
                <w:color w:val="000000"/>
              </w:rPr>
              <w:t xml:space="preserve">nding of FileMan Data Modeling. </w:t>
            </w:r>
            <w:r w:rsidR="00250E5B">
              <w:rPr>
                <w:iCs/>
                <w:color w:val="000000"/>
              </w:rPr>
              <w:t xml:space="preserve">  The Offeror proposes to </w:t>
            </w:r>
            <w:r w:rsidRPr="00EC3003">
              <w:rPr>
                <w:iCs/>
                <w:color w:val="000000"/>
              </w:rPr>
              <w:t>create a scheme to represent VistA data</w:t>
            </w:r>
            <w:r w:rsidR="00250E5B">
              <w:rPr>
                <w:iCs/>
                <w:color w:val="000000"/>
              </w:rPr>
              <w:t xml:space="preserve"> by </w:t>
            </w:r>
            <w:r w:rsidRPr="00EC3003">
              <w:rPr>
                <w:iCs/>
                <w:color w:val="000000"/>
              </w:rPr>
              <w:t>analyz</w:t>
            </w:r>
            <w:r w:rsidR="00250E5B">
              <w:rPr>
                <w:iCs/>
                <w:color w:val="000000"/>
              </w:rPr>
              <w:t>ing</w:t>
            </w:r>
            <w:r w:rsidRPr="00EC3003">
              <w:rPr>
                <w:iCs/>
                <w:color w:val="000000"/>
              </w:rPr>
              <w:t xml:space="preserve"> the MUMPS Globals and map those to collections</w:t>
            </w:r>
            <w:r w:rsidR="00250E5B">
              <w:rPr>
                <w:iCs/>
                <w:color w:val="000000"/>
              </w:rPr>
              <w:t xml:space="preserve">.  </w:t>
            </w:r>
            <w:r w:rsidRPr="00EC3003">
              <w:rPr>
                <w:iCs/>
                <w:color w:val="000000"/>
              </w:rPr>
              <w:t xml:space="preserve"> </w:t>
            </w:r>
            <w:r w:rsidR="00250E5B" w:rsidRPr="00250E5B">
              <w:t xml:space="preserve">The Offeror </w:t>
            </w:r>
            <w:r w:rsidR="00250E5B">
              <w:t xml:space="preserve">approach </w:t>
            </w:r>
            <w:r w:rsidRPr="00EC3003">
              <w:rPr>
                <w:iCs/>
                <w:color w:val="000000"/>
              </w:rPr>
              <w:t>lack</w:t>
            </w:r>
            <w:r w:rsidR="00250E5B">
              <w:rPr>
                <w:iCs/>
                <w:color w:val="000000"/>
              </w:rPr>
              <w:t xml:space="preserve">s </w:t>
            </w:r>
            <w:r w:rsidRPr="00EC3003">
              <w:rPr>
                <w:iCs/>
                <w:color w:val="000000"/>
              </w:rPr>
              <w:t xml:space="preserve">any reference to FileMan’s data definition mechanism, the data dictionary, </w:t>
            </w:r>
            <w:r w:rsidR="00250E5B">
              <w:rPr>
                <w:iCs/>
                <w:color w:val="000000"/>
              </w:rPr>
              <w:t xml:space="preserve">and thus </w:t>
            </w:r>
            <w:r w:rsidRPr="00EC3003">
              <w:rPr>
                <w:iCs/>
                <w:color w:val="000000"/>
              </w:rPr>
              <w:t xml:space="preserve">implies the </w:t>
            </w:r>
            <w:r w:rsidR="00F70376">
              <w:rPr>
                <w:iCs/>
                <w:color w:val="000000"/>
              </w:rPr>
              <w:t>O</w:t>
            </w:r>
            <w:r w:rsidRPr="00EC3003">
              <w:rPr>
                <w:iCs/>
                <w:color w:val="000000"/>
              </w:rPr>
              <w:t>fferor does</w:t>
            </w:r>
            <w:r w:rsidR="00FD066F">
              <w:rPr>
                <w:iCs/>
                <w:color w:val="000000"/>
              </w:rPr>
              <w:t xml:space="preserve"> </w:t>
            </w:r>
            <w:r w:rsidR="00FD066F" w:rsidRPr="00EC3003">
              <w:rPr>
                <w:iCs/>
                <w:color w:val="000000"/>
              </w:rPr>
              <w:t>n</w:t>
            </w:r>
            <w:r w:rsidR="00FD066F">
              <w:rPr>
                <w:iCs/>
                <w:color w:val="000000"/>
              </w:rPr>
              <w:t>o</w:t>
            </w:r>
            <w:r w:rsidR="00FD066F" w:rsidRPr="00EC3003">
              <w:rPr>
                <w:iCs/>
                <w:color w:val="000000"/>
              </w:rPr>
              <w:t xml:space="preserve">t </w:t>
            </w:r>
            <w:r w:rsidRPr="00EC3003">
              <w:rPr>
                <w:iCs/>
                <w:color w:val="000000"/>
              </w:rPr>
              <w:t>understand the structure of FileMan.</w:t>
            </w:r>
            <w:r w:rsidR="00F70376">
              <w:rPr>
                <w:iCs/>
                <w:color w:val="000000"/>
              </w:rPr>
              <w:t xml:space="preserve">  The RTEP instructions specifically requested emphasis on an approach to FileMan data modeling.  </w:t>
            </w:r>
            <w:r w:rsidRPr="00EC3003">
              <w:rPr>
                <w:iCs/>
                <w:color w:val="000000"/>
              </w:rPr>
              <w:t xml:space="preserve"> It is notable that despite stating </w:t>
            </w:r>
            <w:r w:rsidR="00F70376">
              <w:rPr>
                <w:iCs/>
                <w:color w:val="000000"/>
              </w:rPr>
              <w:t>it</w:t>
            </w:r>
            <w:r w:rsidR="00F70376" w:rsidRPr="00EC3003">
              <w:rPr>
                <w:iCs/>
                <w:color w:val="000000"/>
              </w:rPr>
              <w:t xml:space="preserve"> </w:t>
            </w:r>
            <w:r w:rsidRPr="00EC3003">
              <w:rPr>
                <w:iCs/>
                <w:color w:val="000000"/>
              </w:rPr>
              <w:t xml:space="preserve">will use design patterns of the VistA Data Project, </w:t>
            </w:r>
            <w:r w:rsidR="00F70376">
              <w:rPr>
                <w:iCs/>
                <w:color w:val="000000"/>
              </w:rPr>
              <w:t>Offeror B</w:t>
            </w:r>
            <w:r w:rsidR="00F70376" w:rsidRPr="00EC3003">
              <w:rPr>
                <w:iCs/>
                <w:color w:val="000000"/>
              </w:rPr>
              <w:t xml:space="preserve"> </w:t>
            </w:r>
            <w:r w:rsidRPr="00EC3003">
              <w:rPr>
                <w:iCs/>
                <w:color w:val="000000"/>
              </w:rPr>
              <w:t>fail</w:t>
            </w:r>
            <w:r w:rsidR="00F70376">
              <w:rPr>
                <w:iCs/>
                <w:color w:val="000000"/>
              </w:rPr>
              <w:t>s</w:t>
            </w:r>
            <w:r w:rsidRPr="00EC3003">
              <w:rPr>
                <w:iCs/>
                <w:color w:val="000000"/>
              </w:rPr>
              <w:t xml:space="preserve"> to describe any of these patterns and focus</w:t>
            </w:r>
            <w:r w:rsidR="00FD066F">
              <w:rPr>
                <w:iCs/>
                <w:color w:val="000000"/>
              </w:rPr>
              <w:t>es</w:t>
            </w:r>
            <w:r w:rsidRPr="00EC3003">
              <w:rPr>
                <w:iCs/>
                <w:color w:val="000000"/>
              </w:rPr>
              <w:t xml:space="preserve"> instead on MUMPS and mapping MUMPS language structures directly. </w:t>
            </w:r>
            <w:r w:rsidR="00F70376">
              <w:rPr>
                <w:b/>
              </w:rPr>
              <w:t xml:space="preserve"> </w:t>
            </w:r>
            <w:r w:rsidR="00BF3269" w:rsidRPr="00EC3003">
              <w:rPr>
                <w:iCs/>
                <w:color w:val="000000"/>
              </w:rPr>
              <w:t>F</w:t>
            </w:r>
            <w:r w:rsidRPr="00EC3003">
              <w:rPr>
                <w:iCs/>
                <w:color w:val="000000"/>
              </w:rPr>
              <w:t xml:space="preserve">ailure to understand FileMan internals and the third party mechanisms </w:t>
            </w:r>
            <w:r w:rsidR="00F70376">
              <w:rPr>
                <w:iCs/>
                <w:color w:val="000000"/>
              </w:rPr>
              <w:t>Offeror B</w:t>
            </w:r>
            <w:r w:rsidR="00F70376" w:rsidRPr="00EC3003">
              <w:rPr>
                <w:iCs/>
                <w:color w:val="000000"/>
              </w:rPr>
              <w:t xml:space="preserve"> </w:t>
            </w:r>
            <w:r w:rsidRPr="00EC3003">
              <w:rPr>
                <w:iCs/>
                <w:color w:val="000000"/>
              </w:rPr>
              <w:t>reference</w:t>
            </w:r>
            <w:r w:rsidR="00F70376">
              <w:rPr>
                <w:iCs/>
                <w:color w:val="000000"/>
              </w:rPr>
              <w:t>s</w:t>
            </w:r>
            <w:r w:rsidRPr="00EC3003">
              <w:rPr>
                <w:iCs/>
                <w:color w:val="000000"/>
              </w:rPr>
              <w:t xml:space="preserve"> </w:t>
            </w:r>
            <w:r w:rsidR="00BF3269" w:rsidRPr="00EC3003">
              <w:rPr>
                <w:iCs/>
                <w:color w:val="000000"/>
              </w:rPr>
              <w:t xml:space="preserve">is a fundamental and major defect, </w:t>
            </w:r>
            <w:r w:rsidRPr="00EC3003">
              <w:rPr>
                <w:iCs/>
                <w:color w:val="000000"/>
              </w:rPr>
              <w:t>as FileMan modelin</w:t>
            </w:r>
            <w:r w:rsidR="00BF3269" w:rsidRPr="00EC3003">
              <w:rPr>
                <w:iCs/>
                <w:color w:val="000000"/>
              </w:rPr>
              <w:t xml:space="preserve">g is the first RTEP requirement upon which all </w:t>
            </w:r>
            <w:r w:rsidR="00D40072" w:rsidRPr="00EC3003">
              <w:rPr>
                <w:iCs/>
                <w:color w:val="000000"/>
              </w:rPr>
              <w:t xml:space="preserve">other RTEP requirements depend. </w:t>
            </w:r>
            <w:r w:rsidR="00BF3269" w:rsidRPr="00EC3003">
              <w:rPr>
                <w:iCs/>
                <w:color w:val="000000"/>
              </w:rPr>
              <w:t xml:space="preserve"> Without an understanding of Fileman Data Modeling, the dependent requirements of </w:t>
            </w:r>
            <w:r w:rsidR="00F70376" w:rsidRPr="00EC3003">
              <w:rPr>
                <w:iCs/>
                <w:color w:val="000000"/>
              </w:rPr>
              <w:t>th</w:t>
            </w:r>
            <w:r w:rsidR="00F70376">
              <w:rPr>
                <w:iCs/>
                <w:color w:val="000000"/>
              </w:rPr>
              <w:t>e</w:t>
            </w:r>
            <w:r w:rsidR="00F70376" w:rsidRPr="00EC3003">
              <w:rPr>
                <w:iCs/>
                <w:color w:val="000000"/>
              </w:rPr>
              <w:t xml:space="preserve"> </w:t>
            </w:r>
            <w:r w:rsidR="00F70376">
              <w:rPr>
                <w:iCs/>
                <w:color w:val="000000"/>
              </w:rPr>
              <w:t>VistA Adaptive Maintenance project</w:t>
            </w:r>
            <w:r w:rsidR="00F70376" w:rsidRPr="00EC3003">
              <w:rPr>
                <w:iCs/>
                <w:color w:val="000000"/>
              </w:rPr>
              <w:t xml:space="preserve"> </w:t>
            </w:r>
            <w:r w:rsidR="00D40072" w:rsidRPr="00EC3003">
              <w:rPr>
                <w:iCs/>
                <w:color w:val="000000"/>
              </w:rPr>
              <w:t xml:space="preserve">will not be possible to fulfill. </w:t>
            </w:r>
            <w:r w:rsidR="00FD066F">
              <w:rPr>
                <w:iCs/>
                <w:color w:val="000000"/>
              </w:rPr>
              <w:t xml:space="preserve"> </w:t>
            </w:r>
            <w:r w:rsidR="00D40072" w:rsidRPr="00EC3003">
              <w:rPr>
                <w:iCs/>
                <w:color w:val="000000"/>
              </w:rPr>
              <w:t xml:space="preserve">This puts the project at </w:t>
            </w:r>
            <w:r w:rsidR="00FD066F">
              <w:rPr>
                <w:iCs/>
                <w:color w:val="000000"/>
              </w:rPr>
              <w:t xml:space="preserve">a very </w:t>
            </w:r>
            <w:r w:rsidR="00D40072" w:rsidRPr="00EC3003">
              <w:rPr>
                <w:iCs/>
                <w:color w:val="000000"/>
              </w:rPr>
              <w:t xml:space="preserve">high risk of failure, thus impeding the migration of VistA to a modern, commercial cloud based EHR. </w:t>
            </w:r>
            <w:r w:rsidR="00F70376">
              <w:rPr>
                <w:b/>
                <w:bCs/>
              </w:rPr>
              <w:t xml:space="preserve">  </w:t>
            </w:r>
          </w:p>
          <w:p w14:paraId="28180786" w14:textId="77777777" w:rsidR="003739C0" w:rsidRDefault="003739C0" w:rsidP="00B8613A">
            <w:pPr>
              <w:tabs>
                <w:tab w:val="left" w:pos="157"/>
              </w:tabs>
              <w:rPr>
                <w:b/>
                <w:bCs/>
              </w:rPr>
            </w:pPr>
          </w:p>
          <w:p w14:paraId="118BD6E0" w14:textId="4F0C4CBA" w:rsidR="00B8613A" w:rsidRPr="00FD066F" w:rsidRDefault="00F70376" w:rsidP="00B8613A">
            <w:pPr>
              <w:tabs>
                <w:tab w:val="left" w:pos="157"/>
              </w:tabs>
            </w:pPr>
            <w:r w:rsidRPr="00F70376">
              <w:rPr>
                <w:bCs/>
              </w:rPr>
              <w:t xml:space="preserve">Additionally, </w:t>
            </w:r>
            <w:r w:rsidR="00FD066F">
              <w:rPr>
                <w:b/>
              </w:rPr>
              <w:t>t</w:t>
            </w:r>
            <w:r w:rsidR="00B8613A" w:rsidRPr="00577385">
              <w:t xml:space="preserve">he Offeror indicated its intent to build on the work done through the VistA data project (VDP).  The Offeror’s </w:t>
            </w:r>
            <w:r w:rsidR="00B8613A" w:rsidRPr="00D83307">
              <w:t>response contains unmodified copies of text and figures from the VDP website and slideware</w:t>
            </w:r>
            <w:r w:rsidR="00B4661B">
              <w:t xml:space="preserve"> that it appears to have merely copied and pasted into its TEP without providing any explanations or details</w:t>
            </w:r>
            <w:r w:rsidR="00B8613A" w:rsidRPr="00D83307">
              <w:t xml:space="preserve"> of the complex factors involved in the creation of the Master VistA Data Model (MVDM) </w:t>
            </w:r>
            <w:r w:rsidR="0097018F">
              <w:t xml:space="preserve">and its application </w:t>
            </w:r>
            <w:r w:rsidR="00B8613A" w:rsidRPr="00D83307">
              <w:t>to the requirements of the VistA Adaptive Maintenance project.</w:t>
            </w:r>
            <w:r w:rsidR="00B8613A">
              <w:rPr>
                <w:color w:val="333333"/>
                <w:shd w:val="clear" w:color="auto" w:fill="FFFFFF"/>
              </w:rPr>
              <w:t xml:space="preserve"> </w:t>
            </w:r>
            <w:r w:rsidR="009A652A">
              <w:rPr>
                <w:color w:val="333333"/>
                <w:shd w:val="clear" w:color="auto" w:fill="FFFFFF"/>
              </w:rPr>
              <w:t xml:space="preserve"> </w:t>
            </w:r>
            <w:r w:rsidR="00B8613A" w:rsidRPr="005219AF">
              <w:t xml:space="preserve">The Offeror stated that “MVDM creates a ‘universal’ data model that each VistA </w:t>
            </w:r>
            <w:r w:rsidR="00B8613A" w:rsidRPr="005219AF">
              <w:lastRenderedPageBreak/>
              <w:t xml:space="preserve">conforms to,” which implies that MVDM creates </w:t>
            </w:r>
            <w:r w:rsidR="00B8613A" w:rsidRPr="00577385">
              <w:t xml:space="preserve">itself, rather than describing specifically how the Offeror would create MVDM as a standardized data model for use by the 131 VistA systems.  </w:t>
            </w:r>
            <w:r w:rsidR="009A652A">
              <w:t>Furthermore</w:t>
            </w:r>
            <w:r w:rsidR="00B8613A" w:rsidRPr="00577385">
              <w:t xml:space="preserve">, the Offeror </w:t>
            </w:r>
            <w:r w:rsidR="00D8078C">
              <w:t xml:space="preserve">depicted in </w:t>
            </w:r>
            <w:r w:rsidR="00D8078C" w:rsidRPr="00D8078C">
              <w:t>Figure 2: Future Centralized Fileman Data Access</w:t>
            </w:r>
            <w:r w:rsidR="00D8078C">
              <w:t xml:space="preserve"> an unmodified VDP figure, but did not provide any supporting text to </w:t>
            </w:r>
            <w:r w:rsidR="0097018F">
              <w:t>demonstrate</w:t>
            </w:r>
            <w:r w:rsidR="00D8078C">
              <w:t xml:space="preserve"> </w:t>
            </w:r>
            <w:r w:rsidR="00F23125">
              <w:t xml:space="preserve">a </w:t>
            </w:r>
            <w:r w:rsidR="00B8613A" w:rsidRPr="00577385">
              <w:t xml:space="preserve">technical approach </w:t>
            </w:r>
            <w:r w:rsidR="00F23125">
              <w:t xml:space="preserve">or complete solution architecture </w:t>
            </w:r>
            <w:r w:rsidR="00B8613A" w:rsidRPr="00577385">
              <w:t xml:space="preserve">capable of providing synchronization required to enable the final solution to be VistA/MUMPS backwards-compatible or </w:t>
            </w:r>
            <w:r w:rsidR="0097018F">
              <w:t xml:space="preserve">a </w:t>
            </w:r>
            <w:r w:rsidR="00B8613A" w:rsidRPr="00577385">
              <w:t xml:space="preserve">centralized Veteran Integrated Care Services (VICS).   </w:t>
            </w:r>
            <w:r w:rsidR="0097018F">
              <w:t xml:space="preserve">Rather, it states, </w:t>
            </w:r>
            <w:r w:rsidR="00F23125">
              <w:t>“</w:t>
            </w:r>
            <w:r w:rsidR="0097018F" w:rsidRPr="0097018F">
              <w:t>Following similar design patterns, we will utilize enterprise-wide Master VistA Data Model (MVDM).</w:t>
            </w:r>
            <w:r w:rsidR="0097018F">
              <w:t>” The Offeror goes on to state, “</w:t>
            </w:r>
            <w:r w:rsidR="00F23125" w:rsidRPr="00F23125">
              <w:t>This data-centric, model-driven approach to VistA data allows management and interfacing through modern web standard technologies as opposed to the current MUMPS code-centric approach to interfacing Vi</w:t>
            </w:r>
            <w:r w:rsidR="0097018F">
              <w:t xml:space="preserve">stA's data which relies on RPCs,” a direct restatement of the requirement without any supporting approach.  </w:t>
            </w:r>
            <w:r w:rsidR="00B8613A" w:rsidRPr="00EC3003">
              <w:rPr>
                <w:color w:val="333333"/>
                <w:shd w:val="clear" w:color="auto" w:fill="FFFFFF"/>
              </w:rPr>
              <w:t xml:space="preserve">The </w:t>
            </w:r>
            <w:r w:rsidR="003739C0">
              <w:rPr>
                <w:color w:val="333333"/>
                <w:shd w:val="clear" w:color="auto" w:fill="FFFFFF"/>
              </w:rPr>
              <w:t>Of</w:t>
            </w:r>
            <w:r w:rsidR="003739C0" w:rsidRPr="00EC3003">
              <w:rPr>
                <w:color w:val="333333"/>
                <w:shd w:val="clear" w:color="auto" w:fill="FFFFFF"/>
              </w:rPr>
              <w:t>feror</w:t>
            </w:r>
            <w:r w:rsidR="00D8078C">
              <w:rPr>
                <w:color w:val="333333"/>
                <w:shd w:val="clear" w:color="auto" w:fill="FFFFFF"/>
              </w:rPr>
              <w:t>’</w:t>
            </w:r>
            <w:r w:rsidR="003739C0" w:rsidRPr="00EC3003">
              <w:rPr>
                <w:color w:val="333333"/>
                <w:shd w:val="clear" w:color="auto" w:fill="FFFFFF"/>
              </w:rPr>
              <w:t>s</w:t>
            </w:r>
            <w:r w:rsidR="00B8613A" w:rsidRPr="00EC3003">
              <w:rPr>
                <w:color w:val="333333"/>
                <w:shd w:val="clear" w:color="auto" w:fill="FFFFFF"/>
              </w:rPr>
              <w:t xml:space="preserve"> </w:t>
            </w:r>
            <w:r w:rsidR="00B8613A" w:rsidRPr="000E2D24">
              <w:rPr>
                <w:shd w:val="clear" w:color="auto" w:fill="FFFFFF"/>
              </w:rPr>
              <w:t xml:space="preserve">lack of understanding of this third party VDP project makes successful application </w:t>
            </w:r>
            <w:r w:rsidR="009C1CFE" w:rsidRPr="000E2D24">
              <w:rPr>
                <w:shd w:val="clear" w:color="auto" w:fill="FFFFFF"/>
              </w:rPr>
              <w:t xml:space="preserve">of the VDP’s MVDM to the </w:t>
            </w:r>
            <w:r w:rsidR="00D8078C" w:rsidRPr="000E2D24">
              <w:rPr>
                <w:shd w:val="clear" w:color="auto" w:fill="FFFFFF"/>
              </w:rPr>
              <w:t xml:space="preserve">FileMan data modeling requirements of the </w:t>
            </w:r>
            <w:r w:rsidR="009C1CFE" w:rsidRPr="000E2D24">
              <w:rPr>
                <w:shd w:val="clear" w:color="auto" w:fill="FFFFFF"/>
              </w:rPr>
              <w:t xml:space="preserve">VistA Adaptive Maintenance project </w:t>
            </w:r>
            <w:r w:rsidR="00B8613A" w:rsidRPr="000E2D24">
              <w:rPr>
                <w:shd w:val="clear" w:color="auto" w:fill="FFFFFF"/>
              </w:rPr>
              <w:t xml:space="preserve">highly unlikely. The VDP was for re-engineering VISTA using node.js and providing it with a new more secure interface. </w:t>
            </w:r>
            <w:r w:rsidR="00B4661B" w:rsidRPr="000E2D24">
              <w:rPr>
                <w:shd w:val="clear" w:color="auto" w:fill="FFFFFF"/>
              </w:rPr>
              <w:t xml:space="preserve"> </w:t>
            </w:r>
            <w:r w:rsidR="00B8613A" w:rsidRPr="000E2D24">
              <w:rPr>
                <w:shd w:val="clear" w:color="auto" w:fill="FFFFFF"/>
              </w:rPr>
              <w:t xml:space="preserve">It was neither meant to establish national services (VICS) nor retire equivalent VISTA functionality. </w:t>
            </w:r>
            <w:r w:rsidR="00B4661B" w:rsidRPr="000E2D24">
              <w:rPr>
                <w:shd w:val="clear" w:color="auto" w:fill="FFFFFF"/>
              </w:rPr>
              <w:t xml:space="preserve"> </w:t>
            </w:r>
            <w:r w:rsidR="00B8613A" w:rsidRPr="000E2D24">
              <w:rPr>
                <w:shd w:val="clear" w:color="auto" w:fill="FFFFFF"/>
              </w:rPr>
              <w:t xml:space="preserve">Beyond repeating its purpose based on publicly available materials, the Offeror failed to relate the work of VDP to the specific requirements of this project.  </w:t>
            </w:r>
            <w:r w:rsidR="00B8613A" w:rsidRPr="00FD066F">
              <w:t xml:space="preserve">The Offeror’s proposal indicates a failure to emulate and replace the Patient Data Entry and Outpatient Pharmacy Computerized Physician Order Entry VistA functionality as centralized services, omitting the most essential feature of the final solution. </w:t>
            </w:r>
          </w:p>
          <w:p w14:paraId="2119BA13" w14:textId="06098758" w:rsidR="00C23414" w:rsidRPr="004C04EE" w:rsidRDefault="00D40072" w:rsidP="004C04EE">
            <w:pPr>
              <w:textAlignment w:val="baseline"/>
              <w:rPr>
                <w:iCs/>
                <w:color w:val="000000"/>
              </w:rPr>
            </w:pPr>
            <w:r w:rsidRPr="00EC3003">
              <w:rPr>
                <w:iCs/>
                <w:color w:val="000000"/>
              </w:rPr>
              <w:t xml:space="preserve"> </w:t>
            </w:r>
          </w:p>
          <w:p w14:paraId="75278A07" w14:textId="5F9FCED6" w:rsidR="003739C0" w:rsidRPr="00FD066F" w:rsidRDefault="00BF3269" w:rsidP="003739C0">
            <w:pPr>
              <w:pStyle w:val="NoSpacing"/>
            </w:pPr>
            <w:r w:rsidRPr="009249CE">
              <w:rPr>
                <w:b/>
              </w:rPr>
              <w:t>Deficiency #</w:t>
            </w:r>
            <w:r w:rsidR="003739C0">
              <w:rPr>
                <w:b/>
              </w:rPr>
              <w:t>3</w:t>
            </w:r>
            <w:r w:rsidRPr="009249CE">
              <w:rPr>
                <w:b/>
              </w:rPr>
              <w:t>:</w:t>
            </w:r>
            <w:r w:rsidR="004F4193" w:rsidRPr="009249CE">
              <w:rPr>
                <w:b/>
              </w:rPr>
              <w:t xml:space="preserve"> (TEP p</w:t>
            </w:r>
            <w:r w:rsidR="002A2370">
              <w:rPr>
                <w:b/>
              </w:rPr>
              <w:t>p 3-</w:t>
            </w:r>
            <w:r w:rsidR="00F811CF">
              <w:rPr>
                <w:b/>
              </w:rPr>
              <w:t>6</w:t>
            </w:r>
            <w:r w:rsidR="004F4193" w:rsidRPr="009249CE">
              <w:rPr>
                <w:b/>
              </w:rPr>
              <w:t xml:space="preserve">, Section 2.1, RTEP Instruction </w:t>
            </w:r>
            <w:r w:rsidR="004C04EE">
              <w:rPr>
                <w:b/>
              </w:rPr>
              <w:t>B</w:t>
            </w:r>
            <w:r w:rsidR="004F4193" w:rsidRPr="009249CE">
              <w:rPr>
                <w:b/>
              </w:rPr>
              <w:t>.1.</w:t>
            </w:r>
            <w:r w:rsidR="004C04EE">
              <w:rPr>
                <w:b/>
              </w:rPr>
              <w:t>1.</w:t>
            </w:r>
            <w:r w:rsidR="004F4193" w:rsidRPr="009249CE">
              <w:rPr>
                <w:b/>
              </w:rPr>
              <w:t>g</w:t>
            </w:r>
            <w:r w:rsidR="004C04EE">
              <w:rPr>
                <w:b/>
              </w:rPr>
              <w:t xml:space="preserve"> and B.1.2.f</w:t>
            </w:r>
            <w:r w:rsidR="004F4193" w:rsidRPr="009249CE">
              <w:rPr>
                <w:b/>
              </w:rPr>
              <w:t xml:space="preserve">):  </w:t>
            </w:r>
            <w:r w:rsidR="004F4193" w:rsidRPr="006928E2">
              <w:t>The Offeror demonstrated a lack of understanding of the intended final solution</w:t>
            </w:r>
            <w:r w:rsidR="004F4193">
              <w:t xml:space="preserve"> as explicitly described in PWS Section</w:t>
            </w:r>
            <w:r w:rsidR="000E2D24">
              <w:t>s</w:t>
            </w:r>
            <w:r w:rsidR="004F4193">
              <w:t xml:space="preserve"> 1.0, Background</w:t>
            </w:r>
            <w:r w:rsidR="000E2D24">
              <w:t xml:space="preserve"> and</w:t>
            </w:r>
            <w:r w:rsidR="004F4193">
              <w:t xml:space="preserve"> </w:t>
            </w:r>
            <w:r w:rsidR="00AA7E45">
              <w:t xml:space="preserve">5.2, Adaptive Maintenance Services, </w:t>
            </w:r>
            <w:r w:rsidR="004F4193">
              <w:t xml:space="preserve">and as further emphasized in RTEP Instruction </w:t>
            </w:r>
            <w:r w:rsidR="00F811CF">
              <w:t>B.1</w:t>
            </w:r>
            <w:r w:rsidR="004F4193">
              <w:t>.1.g</w:t>
            </w:r>
            <w:r w:rsidR="00164225">
              <w:t xml:space="preserve"> and B.1.2.f</w:t>
            </w:r>
            <w:r w:rsidR="004F4193">
              <w:t xml:space="preserve">, </w:t>
            </w:r>
            <w:r w:rsidR="004F4193" w:rsidRPr="006928E2">
              <w:t xml:space="preserve">which </w:t>
            </w:r>
            <w:r w:rsidR="004F4193">
              <w:t xml:space="preserve">states that, among other requirements, the “final solution has no </w:t>
            </w:r>
            <w:r w:rsidR="004F4193" w:rsidRPr="006928E2">
              <w:t>legacy MUMPS dependencies.</w:t>
            </w:r>
            <w:r w:rsidR="004F4193">
              <w:t xml:space="preserve">” </w:t>
            </w:r>
            <w:r w:rsidR="00FD066F">
              <w:t xml:space="preserve"> </w:t>
            </w:r>
            <w:r w:rsidR="004F4193">
              <w:t xml:space="preserve">The Offeror’s response </w:t>
            </w:r>
            <w:r w:rsidR="00F811CF" w:rsidRPr="00FD066F">
              <w:t xml:space="preserve">reiterates the requirement but does not at all reference an approach to this requirement.  Rather, the Offeror </w:t>
            </w:r>
            <w:r w:rsidR="004F4193" w:rsidRPr="00FD066F">
              <w:t xml:space="preserve">references </w:t>
            </w:r>
            <w:r w:rsidR="00164225" w:rsidRPr="00FD066F">
              <w:t xml:space="preserve">its </w:t>
            </w:r>
            <w:r w:rsidR="004F4193" w:rsidRPr="00FD066F">
              <w:t xml:space="preserve">experience with </w:t>
            </w:r>
            <w:r w:rsidR="00F811CF" w:rsidRPr="00FD066F">
              <w:t xml:space="preserve">the </w:t>
            </w:r>
            <w:r w:rsidR="004F4193" w:rsidRPr="000E2D24">
              <w:t>VIA</w:t>
            </w:r>
            <w:r w:rsidR="00F811CF" w:rsidRPr="000E2D24">
              <w:t xml:space="preserve"> project</w:t>
            </w:r>
            <w:r w:rsidR="004F4193" w:rsidRPr="000E2D24">
              <w:t xml:space="preserve">. The VIA project created services to access RPC calls using a wrapper written in Java. </w:t>
            </w:r>
            <w:r w:rsidR="00282E13" w:rsidRPr="000E2D24">
              <w:t>This approach efficiently provided the service without replacing MUMP</w:t>
            </w:r>
            <w:r w:rsidR="004C04EE" w:rsidRPr="000E2D24">
              <w:t>S</w:t>
            </w:r>
            <w:r w:rsidR="00282E13" w:rsidRPr="000E2D24">
              <w:t xml:space="preserve"> code.</w:t>
            </w:r>
            <w:r w:rsidR="004F4193" w:rsidRPr="000E2D24">
              <w:t xml:space="preserve"> On page </w:t>
            </w:r>
            <w:r w:rsidR="00F811CF" w:rsidRPr="000E2D24">
              <w:t>2</w:t>
            </w:r>
            <w:r w:rsidR="004F4193" w:rsidRPr="000E2D24">
              <w:t xml:space="preserve"> of the response, the Offeror stated </w:t>
            </w:r>
            <w:r w:rsidR="00D40072" w:rsidRPr="00FD066F">
              <w:t>"</w:t>
            </w:r>
            <w:r w:rsidRPr="00FD066F">
              <w:t>Although VIA services were developed in Java, the basic principles and methodology will remain the same"</w:t>
            </w:r>
            <w:r w:rsidR="00164225" w:rsidRPr="00FD066F">
              <w:t>.</w:t>
            </w:r>
            <w:r w:rsidRPr="00FD066F">
              <w:t xml:space="preserve"> </w:t>
            </w:r>
            <w:r w:rsidR="00164225" w:rsidRPr="00FD066F">
              <w:rPr>
                <w:b/>
              </w:rPr>
              <w:t xml:space="preserve"> </w:t>
            </w:r>
            <w:r w:rsidR="00282E13" w:rsidRPr="00FD066F">
              <w:t>Th</w:t>
            </w:r>
            <w:r w:rsidR="004C04EE" w:rsidRPr="00FD066F">
              <w:t>e Offeror’s</w:t>
            </w:r>
            <w:r w:rsidR="00282E13" w:rsidRPr="00FD066F">
              <w:t xml:space="preserve"> approach </w:t>
            </w:r>
            <w:r w:rsidR="004C04EE" w:rsidRPr="00FD066F">
              <w:t xml:space="preserve">applies a completely different methodology </w:t>
            </w:r>
            <w:r w:rsidR="00F811CF" w:rsidRPr="00FD066F">
              <w:t xml:space="preserve">(e.g., RPC wrapping), which will not yield the </w:t>
            </w:r>
            <w:r w:rsidR="00164225" w:rsidRPr="00FD066F">
              <w:t xml:space="preserve">project </w:t>
            </w:r>
            <w:r w:rsidR="00282E13" w:rsidRPr="00FD066F">
              <w:t>goal of having no Legacy MUMP</w:t>
            </w:r>
            <w:r w:rsidR="004C04EE" w:rsidRPr="00FD066F">
              <w:t>S</w:t>
            </w:r>
            <w:r w:rsidR="00282E13" w:rsidRPr="00FD066F">
              <w:t xml:space="preserve"> </w:t>
            </w:r>
            <w:r w:rsidR="00F811CF" w:rsidRPr="00FD066F">
              <w:t>code dependencies</w:t>
            </w:r>
            <w:r w:rsidR="00282E13" w:rsidRPr="00FD066F">
              <w:t xml:space="preserve"> and </w:t>
            </w:r>
            <w:r w:rsidR="004C04EE" w:rsidRPr="00FD066F">
              <w:t xml:space="preserve">would result in </w:t>
            </w:r>
            <w:r w:rsidRPr="00FD066F">
              <w:t xml:space="preserve">the opposite of </w:t>
            </w:r>
            <w:r w:rsidR="00164225" w:rsidRPr="00FD066F">
              <w:t xml:space="preserve">a </w:t>
            </w:r>
            <w:r w:rsidRPr="00FD066F">
              <w:t>model-driven emulation in centralized services</w:t>
            </w:r>
            <w:r w:rsidR="004C04EE" w:rsidRPr="00FD066F">
              <w:t>,</w:t>
            </w:r>
            <w:r w:rsidRPr="00FD066F">
              <w:t xml:space="preserve"> which </w:t>
            </w:r>
            <w:r w:rsidR="004C04EE" w:rsidRPr="00FD066F">
              <w:t xml:space="preserve">is a stated requirement of the PWS.  </w:t>
            </w:r>
            <w:r w:rsidR="004C04EE" w:rsidRPr="00FD066F">
              <w:rPr>
                <w:b/>
              </w:rPr>
              <w:t xml:space="preserve">  </w:t>
            </w:r>
            <w:r w:rsidR="00282E13" w:rsidRPr="00FD066F">
              <w:t xml:space="preserve">The </w:t>
            </w:r>
            <w:r w:rsidR="004C04EE" w:rsidRPr="00FD066F">
              <w:t>O</w:t>
            </w:r>
            <w:r w:rsidR="00282E13" w:rsidRPr="00FD066F">
              <w:t>fferor’s approach is not feasible</w:t>
            </w:r>
            <w:r w:rsidR="004C04EE" w:rsidRPr="00FD066F">
              <w:t xml:space="preserve">, as it continues reliance on, versus replacement of MUMPS code, which thus </w:t>
            </w:r>
            <w:r w:rsidR="00282E13" w:rsidRPr="00FD066F">
              <w:t>creates a risk for successful contract performance.</w:t>
            </w:r>
            <w:r w:rsidR="004C04EE" w:rsidRPr="00FD066F">
              <w:t xml:space="preserve">  </w:t>
            </w:r>
            <w:r w:rsidR="003739C0" w:rsidRPr="00FD066F">
              <w:rPr>
                <w:b/>
              </w:rPr>
              <w:t xml:space="preserve"> </w:t>
            </w:r>
            <w:r w:rsidR="003739C0" w:rsidRPr="00FD066F">
              <w:t xml:space="preserve">Making the final solution architecture depend on legacy MUMPS infrastructure prevents migration off legacy MUMPS infrastructure.  Lack of migration off the legacy MUMPS infrastructure to centralized services with no MUMPS dependency places the Government at risk of successful completion of this project and increases the risk to successful migration to a cloud-based, commercial EHR. </w:t>
            </w:r>
          </w:p>
          <w:p w14:paraId="41F47437" w14:textId="77777777" w:rsidR="00E15D73" w:rsidRDefault="00E15D73" w:rsidP="00041B27">
            <w:pPr>
              <w:pStyle w:val="NoSpacing"/>
            </w:pPr>
          </w:p>
          <w:p w14:paraId="03B45E78" w14:textId="606F0BB0" w:rsidR="000E2D24" w:rsidRPr="00577385" w:rsidRDefault="000E2D24" w:rsidP="000E2D24">
            <w:pPr>
              <w:pStyle w:val="NoSpacing"/>
            </w:pPr>
            <w:r>
              <w:rPr>
                <w:b/>
              </w:rPr>
              <w:t>Deficiency</w:t>
            </w:r>
            <w:r w:rsidRPr="00577385">
              <w:rPr>
                <w:b/>
              </w:rPr>
              <w:t xml:space="preserve"> #</w:t>
            </w:r>
            <w:r>
              <w:rPr>
                <w:b/>
              </w:rPr>
              <w:t>4</w:t>
            </w:r>
            <w:r w:rsidRPr="00577385">
              <w:rPr>
                <w:b/>
              </w:rPr>
              <w:t xml:space="preserve"> (TEP p4, Section 2.1, </w:t>
            </w:r>
            <w:r>
              <w:rPr>
                <w:b/>
              </w:rPr>
              <w:t>Request for Task Execution Plan (</w:t>
            </w:r>
            <w:r w:rsidRPr="00577385">
              <w:rPr>
                <w:b/>
              </w:rPr>
              <w:t>RTEP</w:t>
            </w:r>
            <w:r>
              <w:rPr>
                <w:b/>
              </w:rPr>
              <w:t>)</w:t>
            </w:r>
            <w:r w:rsidRPr="00577385">
              <w:rPr>
                <w:b/>
              </w:rPr>
              <w:t xml:space="preserve"> Instructions </w:t>
            </w:r>
            <w:r>
              <w:rPr>
                <w:b/>
              </w:rPr>
              <w:t>B</w:t>
            </w:r>
            <w:r w:rsidRPr="00577385">
              <w:rPr>
                <w:b/>
              </w:rPr>
              <w:t>.1.</w:t>
            </w:r>
            <w:r>
              <w:rPr>
                <w:b/>
              </w:rPr>
              <w:t>1.c</w:t>
            </w:r>
            <w:r w:rsidRPr="00577385">
              <w:rPr>
                <w:b/>
              </w:rPr>
              <w:t xml:space="preserve">):  </w:t>
            </w:r>
            <w:r w:rsidRPr="00577385">
              <w:t>The Offeror’s approach</w:t>
            </w:r>
            <w:r>
              <w:t xml:space="preserve"> to developing a service layer to emulate CPRS RPCs for select data read functions</w:t>
            </w:r>
            <w:r w:rsidRPr="00577385">
              <w:t xml:space="preserve"> included a “Javascript based approach” using the InterSystems Cache add-on module for Node.js.  According to </w:t>
            </w:r>
            <w:r w:rsidRPr="00577385">
              <w:lastRenderedPageBreak/>
              <w:t>the Offeror, this InterSystems add-on module “can expose VistA’s data as a single, secure, symmetric read-write, server-side interface to all underlying data.”  The Offeror provided an example of how this InterSystems Node.js module would provide “MUMPS emulation using a Javascript/Node.js-driven model-driven replacement.”</w:t>
            </w:r>
            <w:r w:rsidRPr="00CE3CAB">
              <w:rPr>
                <w:b/>
              </w:rPr>
              <w:t xml:space="preserve"> </w:t>
            </w:r>
            <w:r>
              <w:rPr>
                <w:b/>
              </w:rPr>
              <w:t xml:space="preserve"> </w:t>
            </w:r>
            <w:r w:rsidRPr="00577385">
              <w:t xml:space="preserve">The Offeror’s response indicates a failure to understand that Node.js is simply a Javascript run-time environment (i.e., runs </w:t>
            </w:r>
            <w:del w:id="5" w:author="rmrich5@gmail.com" w:date="2017-09-06T11:24:00Z">
              <w:r w:rsidRPr="00577385" w:rsidDel="00653449">
                <w:delText>javascript</w:delText>
              </w:r>
            </w:del>
            <w:ins w:id="6" w:author="rmrich5@gmail.com" w:date="2017-09-06T11:24:00Z">
              <w:r w:rsidR="00653449" w:rsidRPr="00577385">
                <w:t>Javascript</w:t>
              </w:r>
            </w:ins>
            <w:r w:rsidRPr="00577385">
              <w:t xml:space="preserve"> code on the server) and has no additional functionality to which the Offeror implies regarding the ability to provide emulation.  Specifically, it is not an off-the-shelf, “model-driven MUMPS emulator” as is assumed in the Offeror’</w:t>
            </w:r>
            <w:r>
              <w:t>s</w:t>
            </w:r>
            <w:r w:rsidRPr="00577385">
              <w:t xml:space="preserve"> response and which requires custom development as required of t</w:t>
            </w:r>
            <w:r>
              <w:t>h</w:t>
            </w:r>
            <w:r w:rsidRPr="00577385">
              <w:t xml:space="preserve">is project.  If such a commercially-available product were available for the VistA MUMPS environment, there would be no need for this RTEP.  The Offeror’s proposed approach fails to address the problem of how to create the model-driven, MUMPS emulation in Javascript/Node.js, which is the foundation of this </w:t>
            </w:r>
            <w:r>
              <w:t>requirement</w:t>
            </w:r>
            <w:r w:rsidRPr="00577385">
              <w:t xml:space="preserve">, which </w:t>
            </w:r>
            <w:r>
              <w:t xml:space="preserve">ultimately </w:t>
            </w:r>
            <w:r w:rsidRPr="00577385">
              <w:t xml:space="preserve">places the Government at risk of successful completion of this project and increases the risk to successful migration to a cloud-based, commercial Electronic Health Record (EHR). </w:t>
            </w:r>
          </w:p>
          <w:p w14:paraId="0A097D71" w14:textId="77777777" w:rsidR="000E2D24" w:rsidRPr="00E543FD" w:rsidRDefault="000E2D24"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10A3A54E" w14:textId="77777777" w:rsidR="00EC3003" w:rsidRDefault="00EC3003" w:rsidP="004012EE">
            <w:pPr>
              <w:rPr>
                <w:b/>
                <w:u w:val="single"/>
              </w:rPr>
            </w:pPr>
          </w:p>
          <w:p w14:paraId="091A029E" w14:textId="6D7A8740" w:rsidR="00D253B1" w:rsidRDefault="00844815" w:rsidP="00041B27">
            <w:pPr>
              <w:pStyle w:val="NoSpacing"/>
            </w:pPr>
            <w:r>
              <w:t>None</w:t>
            </w:r>
            <w:r w:rsidR="00EC3003">
              <w:t xml:space="preserve"> identified</w:t>
            </w:r>
            <w:r>
              <w:t>.</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34FBEDBE" w14:textId="6D5D1949" w:rsidR="00EC3003" w:rsidRPr="00EC3003" w:rsidRDefault="00EC3003" w:rsidP="00EC3003">
            <w:pPr>
              <w:pStyle w:val="NoSpacing"/>
            </w:pPr>
            <w:r w:rsidRPr="00EC3003">
              <w:t xml:space="preserve">Overall, Offeror </w:t>
            </w:r>
            <w:r w:rsidR="00B8613A">
              <w:t>B</w:t>
            </w:r>
            <w:r w:rsidR="00B8613A" w:rsidRPr="00EC3003">
              <w:t xml:space="preserve">’s </w:t>
            </w:r>
            <w:r w:rsidRPr="00EC3003">
              <w:t>TEP demonstrates a lack of understanding of the requirements.</w:t>
            </w:r>
          </w:p>
          <w:p w14:paraId="3FDC602D" w14:textId="77777777" w:rsidR="00EC3003" w:rsidRPr="00EC3003" w:rsidRDefault="00EC3003" w:rsidP="00EC3003">
            <w:pPr>
              <w:pStyle w:val="NoSpacing"/>
            </w:pPr>
          </w:p>
          <w:p w14:paraId="04626323" w14:textId="77777777" w:rsidR="00EC3003" w:rsidRPr="00EC3003" w:rsidRDefault="00EC3003" w:rsidP="00EC3003">
            <w:pPr>
              <w:pStyle w:val="NoSpacing"/>
              <w:rPr>
                <w:b/>
                <w:u w:val="single"/>
              </w:rPr>
            </w:pPr>
            <w:r w:rsidRPr="00EC3003">
              <w:rPr>
                <w:b/>
                <w:u w:val="single"/>
              </w:rPr>
              <w:t>b. Feasibility of Approach</w:t>
            </w:r>
          </w:p>
          <w:p w14:paraId="4D81DF73" w14:textId="77777777" w:rsidR="00EC3003" w:rsidRPr="00EC3003" w:rsidRDefault="00EC3003" w:rsidP="00EC3003">
            <w:pPr>
              <w:pStyle w:val="NoSpacing"/>
            </w:pPr>
          </w:p>
          <w:p w14:paraId="0A661F4A" w14:textId="279FFD2F" w:rsidR="00EC3003" w:rsidRPr="00EC3003" w:rsidRDefault="00EC3003" w:rsidP="00EC3003">
            <w:pPr>
              <w:pStyle w:val="NoSpacing"/>
              <w:rPr>
                <w:i/>
              </w:rPr>
            </w:pPr>
            <w:r w:rsidRPr="00EC3003">
              <w:t xml:space="preserve"> Overall, Offeror </w:t>
            </w:r>
            <w:r w:rsidR="00B8613A">
              <w:t>B</w:t>
            </w:r>
            <w:r w:rsidR="00B8613A" w:rsidRPr="00EC3003">
              <w:t xml:space="preserve">’s </w:t>
            </w:r>
            <w:r w:rsidRPr="00EC3003">
              <w:t>TEP demonstrates an approach that cannot be expected to meet the requirements and is considered very high risk.</w:t>
            </w:r>
          </w:p>
          <w:p w14:paraId="2A875733" w14:textId="77777777" w:rsidR="00EC3003" w:rsidRPr="00EC3003" w:rsidRDefault="00EC3003" w:rsidP="00EC3003">
            <w:pPr>
              <w:pStyle w:val="NoSpacing"/>
            </w:pPr>
          </w:p>
          <w:p w14:paraId="252908BC" w14:textId="77777777" w:rsidR="00EC3003" w:rsidRPr="00EC3003" w:rsidRDefault="00EC3003" w:rsidP="00EC3003">
            <w:pPr>
              <w:pStyle w:val="NoSpacing"/>
            </w:pPr>
            <w:r w:rsidRPr="00EC3003">
              <w:rPr>
                <w:b/>
                <w:u w:val="single"/>
              </w:rPr>
              <w:t>8. Rating:</w:t>
            </w:r>
            <w:r w:rsidRPr="00EC3003">
              <w:rPr>
                <w:b/>
              </w:rPr>
              <w:t xml:space="preserve"> </w:t>
            </w:r>
            <w:r w:rsidRPr="00EC3003">
              <w:t xml:space="preserve"> Unacceptable</w:t>
            </w:r>
          </w:p>
          <w:p w14:paraId="3240D988" w14:textId="77777777" w:rsidR="00EC3003" w:rsidRPr="00EC3003" w:rsidRDefault="00EC3003" w:rsidP="00EC3003">
            <w:pPr>
              <w:pStyle w:val="NoSpacing"/>
            </w:pPr>
          </w:p>
          <w:p w14:paraId="091A02AF" w14:textId="3FC0AAB3" w:rsidR="00F30321" w:rsidRPr="00F30321" w:rsidRDefault="00EC3003" w:rsidP="00B8613A">
            <w:r w:rsidRPr="00EC3003">
              <w:t xml:space="preserve">Offeror </w:t>
            </w:r>
            <w:r w:rsidR="00B8613A">
              <w:t>B</w:t>
            </w:r>
            <w:r w:rsidR="00B8613A" w:rsidRPr="00EC3003">
              <w:t xml:space="preserve">’s </w:t>
            </w:r>
            <w:r w:rsidRPr="00EC3003">
              <w:t>contains deficiencies that indicate a lack of understanding of the problems and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EC3003" w:rsidRDefault="007A458C" w:rsidP="007A458C">
            <w:r w:rsidRPr="00EC3003">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EC3003">
        <w:trPr>
          <w:trHeight w:val="121"/>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A" w14:textId="77777777" w:rsidR="003874B3" w:rsidRPr="00E671B3" w:rsidRDefault="003874B3" w:rsidP="00EC3003">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065EBE0B" w:rsidR="00CE4487" w:rsidRPr="00E671B3" w:rsidRDefault="00844815" w:rsidP="006A18DA">
            <w:pPr>
              <w:rPr>
                <w:b/>
              </w:rPr>
            </w:pPr>
            <w:r>
              <w:rPr>
                <w:b/>
              </w:rPr>
              <w:t xml:space="preserve">Rafael M. Richards, </w:t>
            </w:r>
            <w:r w:rsidR="0052703A">
              <w:rPr>
                <w:b/>
              </w:rPr>
              <w:t>MD MS, Physician Informaticist, U.S. Department of Veterans Affairs</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E33AA"/>
    <w:multiLevelType w:val="multilevel"/>
    <w:tmpl w:val="86D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3"/>
  </w:num>
  <w:num w:numId="5">
    <w:abstractNumId w:val="5"/>
  </w:num>
  <w:num w:numId="6">
    <w:abstractNumId w:val="2"/>
  </w:num>
  <w:num w:numId="7">
    <w:abstractNumId w:val="11"/>
  </w:num>
  <w:num w:numId="8">
    <w:abstractNumId w:val="9"/>
  </w:num>
  <w:num w:numId="9">
    <w:abstractNumId w:val="12"/>
  </w:num>
  <w:num w:numId="10">
    <w:abstractNumId w:val="10"/>
  </w:num>
  <w:num w:numId="11">
    <w:abstractNumId w:val="6"/>
  </w:num>
  <w:num w:numId="12">
    <w:abstractNumId w:val="8"/>
  </w:num>
  <w:num w:numId="13">
    <w:abstractNumId w:val="1"/>
  </w:num>
  <w:num w:numId="14">
    <w:abstractNumId w:val="4"/>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mrich5@gmail.com">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D9A"/>
    <w:rsid w:val="000D1ED1"/>
    <w:rsid w:val="000D429F"/>
    <w:rsid w:val="000E06DC"/>
    <w:rsid w:val="000E2D24"/>
    <w:rsid w:val="000E30A3"/>
    <w:rsid w:val="000E3936"/>
    <w:rsid w:val="000F1F22"/>
    <w:rsid w:val="000F7D76"/>
    <w:rsid w:val="00100844"/>
    <w:rsid w:val="00100971"/>
    <w:rsid w:val="00100D0B"/>
    <w:rsid w:val="001032C5"/>
    <w:rsid w:val="00103BBC"/>
    <w:rsid w:val="00105C1D"/>
    <w:rsid w:val="00105C6D"/>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225"/>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C7719"/>
    <w:rsid w:val="001D3288"/>
    <w:rsid w:val="001D4D63"/>
    <w:rsid w:val="001D5B60"/>
    <w:rsid w:val="001E147E"/>
    <w:rsid w:val="001E38FC"/>
    <w:rsid w:val="001E4DA1"/>
    <w:rsid w:val="001E6FB4"/>
    <w:rsid w:val="001F117D"/>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45A01"/>
    <w:rsid w:val="00250E5B"/>
    <w:rsid w:val="002532AC"/>
    <w:rsid w:val="00253976"/>
    <w:rsid w:val="00253C64"/>
    <w:rsid w:val="002611D0"/>
    <w:rsid w:val="00274900"/>
    <w:rsid w:val="00276836"/>
    <w:rsid w:val="002777AB"/>
    <w:rsid w:val="00280F39"/>
    <w:rsid w:val="0028228C"/>
    <w:rsid w:val="00282E13"/>
    <w:rsid w:val="00285876"/>
    <w:rsid w:val="00286FD8"/>
    <w:rsid w:val="00290FD7"/>
    <w:rsid w:val="00291D09"/>
    <w:rsid w:val="00291EC9"/>
    <w:rsid w:val="00294B4F"/>
    <w:rsid w:val="0029519C"/>
    <w:rsid w:val="002A2370"/>
    <w:rsid w:val="002A3931"/>
    <w:rsid w:val="002A493A"/>
    <w:rsid w:val="002A61CC"/>
    <w:rsid w:val="002B03F3"/>
    <w:rsid w:val="002C02CB"/>
    <w:rsid w:val="002C08F2"/>
    <w:rsid w:val="002C1289"/>
    <w:rsid w:val="002C2731"/>
    <w:rsid w:val="002C2A97"/>
    <w:rsid w:val="002C74DF"/>
    <w:rsid w:val="002E0967"/>
    <w:rsid w:val="002E71AA"/>
    <w:rsid w:val="002E7673"/>
    <w:rsid w:val="002F0AA5"/>
    <w:rsid w:val="002F2BDE"/>
    <w:rsid w:val="002F2E2E"/>
    <w:rsid w:val="002F331E"/>
    <w:rsid w:val="002F7125"/>
    <w:rsid w:val="00301A9A"/>
    <w:rsid w:val="00302EF4"/>
    <w:rsid w:val="00304D5B"/>
    <w:rsid w:val="003058C3"/>
    <w:rsid w:val="003072CF"/>
    <w:rsid w:val="00310F8F"/>
    <w:rsid w:val="00316BFA"/>
    <w:rsid w:val="0032040A"/>
    <w:rsid w:val="00323BAC"/>
    <w:rsid w:val="003257F1"/>
    <w:rsid w:val="00333517"/>
    <w:rsid w:val="0033414F"/>
    <w:rsid w:val="00340668"/>
    <w:rsid w:val="003417A8"/>
    <w:rsid w:val="00344E67"/>
    <w:rsid w:val="00354F3E"/>
    <w:rsid w:val="003577B7"/>
    <w:rsid w:val="00361C62"/>
    <w:rsid w:val="00361FED"/>
    <w:rsid w:val="003626BE"/>
    <w:rsid w:val="00363A06"/>
    <w:rsid w:val="00364F36"/>
    <w:rsid w:val="00365BC4"/>
    <w:rsid w:val="00365E4C"/>
    <w:rsid w:val="00365EC7"/>
    <w:rsid w:val="003739C0"/>
    <w:rsid w:val="00375624"/>
    <w:rsid w:val="00375E7A"/>
    <w:rsid w:val="0037662F"/>
    <w:rsid w:val="00376DA6"/>
    <w:rsid w:val="003771C2"/>
    <w:rsid w:val="00382B0E"/>
    <w:rsid w:val="003840B1"/>
    <w:rsid w:val="003856E8"/>
    <w:rsid w:val="003874B3"/>
    <w:rsid w:val="00390571"/>
    <w:rsid w:val="0039306E"/>
    <w:rsid w:val="00394D39"/>
    <w:rsid w:val="00395A4A"/>
    <w:rsid w:val="00396D57"/>
    <w:rsid w:val="003977D6"/>
    <w:rsid w:val="003A0BF8"/>
    <w:rsid w:val="003A111B"/>
    <w:rsid w:val="003A2453"/>
    <w:rsid w:val="003A3DDD"/>
    <w:rsid w:val="003A406C"/>
    <w:rsid w:val="003A49D6"/>
    <w:rsid w:val="003A733C"/>
    <w:rsid w:val="003B74E2"/>
    <w:rsid w:val="003C09C1"/>
    <w:rsid w:val="003C3BB9"/>
    <w:rsid w:val="003D2BFC"/>
    <w:rsid w:val="003D3F05"/>
    <w:rsid w:val="003D5123"/>
    <w:rsid w:val="003E15EF"/>
    <w:rsid w:val="003E3E25"/>
    <w:rsid w:val="003F0E68"/>
    <w:rsid w:val="003F32F0"/>
    <w:rsid w:val="003F4AC1"/>
    <w:rsid w:val="003F4B47"/>
    <w:rsid w:val="003F5290"/>
    <w:rsid w:val="003F57D1"/>
    <w:rsid w:val="004012EE"/>
    <w:rsid w:val="00403A65"/>
    <w:rsid w:val="00405A9E"/>
    <w:rsid w:val="00405C9A"/>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04EE"/>
    <w:rsid w:val="004C4628"/>
    <w:rsid w:val="004C5DEC"/>
    <w:rsid w:val="004D0504"/>
    <w:rsid w:val="004D11FF"/>
    <w:rsid w:val="004D3C3E"/>
    <w:rsid w:val="004E08D9"/>
    <w:rsid w:val="004E0D59"/>
    <w:rsid w:val="004E18B6"/>
    <w:rsid w:val="004E32CC"/>
    <w:rsid w:val="004E3868"/>
    <w:rsid w:val="004F4193"/>
    <w:rsid w:val="004F5208"/>
    <w:rsid w:val="0050440A"/>
    <w:rsid w:val="00507DFE"/>
    <w:rsid w:val="005118C3"/>
    <w:rsid w:val="00511FC0"/>
    <w:rsid w:val="00514312"/>
    <w:rsid w:val="005143ED"/>
    <w:rsid w:val="00515998"/>
    <w:rsid w:val="005167AF"/>
    <w:rsid w:val="005203FF"/>
    <w:rsid w:val="005219AF"/>
    <w:rsid w:val="00525211"/>
    <w:rsid w:val="00525AF0"/>
    <w:rsid w:val="0052703A"/>
    <w:rsid w:val="005273FE"/>
    <w:rsid w:val="00527405"/>
    <w:rsid w:val="005307E4"/>
    <w:rsid w:val="0053654F"/>
    <w:rsid w:val="0053787A"/>
    <w:rsid w:val="00540773"/>
    <w:rsid w:val="0055391A"/>
    <w:rsid w:val="005566E3"/>
    <w:rsid w:val="00557E12"/>
    <w:rsid w:val="00561541"/>
    <w:rsid w:val="005619D2"/>
    <w:rsid w:val="00561C3C"/>
    <w:rsid w:val="005651B5"/>
    <w:rsid w:val="005679CB"/>
    <w:rsid w:val="00576D40"/>
    <w:rsid w:val="00577385"/>
    <w:rsid w:val="0058003F"/>
    <w:rsid w:val="00586E74"/>
    <w:rsid w:val="00587B5F"/>
    <w:rsid w:val="00593230"/>
    <w:rsid w:val="00593356"/>
    <w:rsid w:val="005957A9"/>
    <w:rsid w:val="00596054"/>
    <w:rsid w:val="00596973"/>
    <w:rsid w:val="00597085"/>
    <w:rsid w:val="005A4A69"/>
    <w:rsid w:val="005B1C55"/>
    <w:rsid w:val="005D010B"/>
    <w:rsid w:val="005D16F7"/>
    <w:rsid w:val="005E166E"/>
    <w:rsid w:val="005E1FAE"/>
    <w:rsid w:val="005E2F5C"/>
    <w:rsid w:val="005F0E33"/>
    <w:rsid w:val="005F4420"/>
    <w:rsid w:val="005F5BB5"/>
    <w:rsid w:val="005F6D99"/>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3449"/>
    <w:rsid w:val="00656320"/>
    <w:rsid w:val="00656843"/>
    <w:rsid w:val="0066142C"/>
    <w:rsid w:val="00661D1D"/>
    <w:rsid w:val="00672384"/>
    <w:rsid w:val="00675496"/>
    <w:rsid w:val="006760B9"/>
    <w:rsid w:val="00683AF3"/>
    <w:rsid w:val="00685388"/>
    <w:rsid w:val="00685862"/>
    <w:rsid w:val="006A18DA"/>
    <w:rsid w:val="006A624D"/>
    <w:rsid w:val="006B2422"/>
    <w:rsid w:val="006B66F9"/>
    <w:rsid w:val="006B7BAE"/>
    <w:rsid w:val="006C0360"/>
    <w:rsid w:val="006C048B"/>
    <w:rsid w:val="006C2B6B"/>
    <w:rsid w:val="006C5607"/>
    <w:rsid w:val="006C6D3F"/>
    <w:rsid w:val="006D50C7"/>
    <w:rsid w:val="006D618A"/>
    <w:rsid w:val="006E04A1"/>
    <w:rsid w:val="006E5BD5"/>
    <w:rsid w:val="006E5DF4"/>
    <w:rsid w:val="006F0950"/>
    <w:rsid w:val="006F0AB8"/>
    <w:rsid w:val="006F14CB"/>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531DB"/>
    <w:rsid w:val="0076151A"/>
    <w:rsid w:val="0077207C"/>
    <w:rsid w:val="00773FFF"/>
    <w:rsid w:val="0077432B"/>
    <w:rsid w:val="00781450"/>
    <w:rsid w:val="00781F01"/>
    <w:rsid w:val="00784844"/>
    <w:rsid w:val="007867CC"/>
    <w:rsid w:val="007867E3"/>
    <w:rsid w:val="0078690A"/>
    <w:rsid w:val="007869ED"/>
    <w:rsid w:val="0078783A"/>
    <w:rsid w:val="00793E3B"/>
    <w:rsid w:val="007946C8"/>
    <w:rsid w:val="00796A76"/>
    <w:rsid w:val="007A0E0A"/>
    <w:rsid w:val="007A1F2B"/>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26CDC"/>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96A93"/>
    <w:rsid w:val="008A4918"/>
    <w:rsid w:val="008A66C1"/>
    <w:rsid w:val="008B0F54"/>
    <w:rsid w:val="008B2D4D"/>
    <w:rsid w:val="008B43A6"/>
    <w:rsid w:val="008B5988"/>
    <w:rsid w:val="008C35ED"/>
    <w:rsid w:val="008C701A"/>
    <w:rsid w:val="008D2DDE"/>
    <w:rsid w:val="008D4243"/>
    <w:rsid w:val="008D4693"/>
    <w:rsid w:val="008E024C"/>
    <w:rsid w:val="008E3F71"/>
    <w:rsid w:val="008E7A8B"/>
    <w:rsid w:val="008E7BCB"/>
    <w:rsid w:val="008F1D57"/>
    <w:rsid w:val="008F40A0"/>
    <w:rsid w:val="008F48A1"/>
    <w:rsid w:val="008F6814"/>
    <w:rsid w:val="00900506"/>
    <w:rsid w:val="00900BA5"/>
    <w:rsid w:val="009068D2"/>
    <w:rsid w:val="00907ADC"/>
    <w:rsid w:val="00910768"/>
    <w:rsid w:val="00910A62"/>
    <w:rsid w:val="009113C6"/>
    <w:rsid w:val="00912FA0"/>
    <w:rsid w:val="009249CE"/>
    <w:rsid w:val="00930F5F"/>
    <w:rsid w:val="00932F91"/>
    <w:rsid w:val="0093466C"/>
    <w:rsid w:val="00943F27"/>
    <w:rsid w:val="0094405C"/>
    <w:rsid w:val="00947B8F"/>
    <w:rsid w:val="0095737C"/>
    <w:rsid w:val="00962EE6"/>
    <w:rsid w:val="009656E9"/>
    <w:rsid w:val="0097018F"/>
    <w:rsid w:val="00972C17"/>
    <w:rsid w:val="00994FD7"/>
    <w:rsid w:val="009954B1"/>
    <w:rsid w:val="00995BFC"/>
    <w:rsid w:val="00995D57"/>
    <w:rsid w:val="00997979"/>
    <w:rsid w:val="00997BB3"/>
    <w:rsid w:val="009A0DB0"/>
    <w:rsid w:val="009A1184"/>
    <w:rsid w:val="009A4DD4"/>
    <w:rsid w:val="009A56AF"/>
    <w:rsid w:val="009A5862"/>
    <w:rsid w:val="009A5F45"/>
    <w:rsid w:val="009A64E8"/>
    <w:rsid w:val="009A652A"/>
    <w:rsid w:val="009A7380"/>
    <w:rsid w:val="009C1446"/>
    <w:rsid w:val="009C1CFE"/>
    <w:rsid w:val="009C227B"/>
    <w:rsid w:val="009C7B31"/>
    <w:rsid w:val="009D16E9"/>
    <w:rsid w:val="009D1847"/>
    <w:rsid w:val="009D5757"/>
    <w:rsid w:val="009E05F5"/>
    <w:rsid w:val="009E42A6"/>
    <w:rsid w:val="009F0B56"/>
    <w:rsid w:val="009F0E68"/>
    <w:rsid w:val="009F7770"/>
    <w:rsid w:val="00A02052"/>
    <w:rsid w:val="00A02B37"/>
    <w:rsid w:val="00A03E9D"/>
    <w:rsid w:val="00A11E2B"/>
    <w:rsid w:val="00A1202F"/>
    <w:rsid w:val="00A12045"/>
    <w:rsid w:val="00A13EE1"/>
    <w:rsid w:val="00A22764"/>
    <w:rsid w:val="00A26440"/>
    <w:rsid w:val="00A27662"/>
    <w:rsid w:val="00A317AB"/>
    <w:rsid w:val="00A327A1"/>
    <w:rsid w:val="00A328B2"/>
    <w:rsid w:val="00A41EF4"/>
    <w:rsid w:val="00A43E40"/>
    <w:rsid w:val="00A46D76"/>
    <w:rsid w:val="00A5141E"/>
    <w:rsid w:val="00A55AA1"/>
    <w:rsid w:val="00A6250B"/>
    <w:rsid w:val="00A652ED"/>
    <w:rsid w:val="00A70C3F"/>
    <w:rsid w:val="00A71CF5"/>
    <w:rsid w:val="00A7393C"/>
    <w:rsid w:val="00A80FD4"/>
    <w:rsid w:val="00A82EE0"/>
    <w:rsid w:val="00A87387"/>
    <w:rsid w:val="00A9035C"/>
    <w:rsid w:val="00A9213F"/>
    <w:rsid w:val="00A95659"/>
    <w:rsid w:val="00A96418"/>
    <w:rsid w:val="00A97571"/>
    <w:rsid w:val="00AA1B41"/>
    <w:rsid w:val="00AA7E45"/>
    <w:rsid w:val="00AB01AD"/>
    <w:rsid w:val="00AB2D7D"/>
    <w:rsid w:val="00AB39C5"/>
    <w:rsid w:val="00AB5E4C"/>
    <w:rsid w:val="00AC477F"/>
    <w:rsid w:val="00AC62D5"/>
    <w:rsid w:val="00AD0940"/>
    <w:rsid w:val="00AD2C67"/>
    <w:rsid w:val="00AD2F0C"/>
    <w:rsid w:val="00AD5BB7"/>
    <w:rsid w:val="00AE6FD2"/>
    <w:rsid w:val="00AF08BB"/>
    <w:rsid w:val="00AF2F27"/>
    <w:rsid w:val="00AF34A4"/>
    <w:rsid w:val="00B00880"/>
    <w:rsid w:val="00B02A63"/>
    <w:rsid w:val="00B02E21"/>
    <w:rsid w:val="00B05C67"/>
    <w:rsid w:val="00B06DD1"/>
    <w:rsid w:val="00B071AB"/>
    <w:rsid w:val="00B07276"/>
    <w:rsid w:val="00B10D85"/>
    <w:rsid w:val="00B1559B"/>
    <w:rsid w:val="00B160A0"/>
    <w:rsid w:val="00B17959"/>
    <w:rsid w:val="00B2177D"/>
    <w:rsid w:val="00B22D52"/>
    <w:rsid w:val="00B25DEB"/>
    <w:rsid w:val="00B36404"/>
    <w:rsid w:val="00B3755C"/>
    <w:rsid w:val="00B4015D"/>
    <w:rsid w:val="00B4661B"/>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8613A"/>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3269"/>
    <w:rsid w:val="00BF6084"/>
    <w:rsid w:val="00BF671B"/>
    <w:rsid w:val="00C00BC3"/>
    <w:rsid w:val="00C01BFB"/>
    <w:rsid w:val="00C02101"/>
    <w:rsid w:val="00C02560"/>
    <w:rsid w:val="00C03649"/>
    <w:rsid w:val="00C03FB4"/>
    <w:rsid w:val="00C05DAF"/>
    <w:rsid w:val="00C06B37"/>
    <w:rsid w:val="00C072AD"/>
    <w:rsid w:val="00C13A1F"/>
    <w:rsid w:val="00C15643"/>
    <w:rsid w:val="00C17972"/>
    <w:rsid w:val="00C17A56"/>
    <w:rsid w:val="00C20DBD"/>
    <w:rsid w:val="00C23414"/>
    <w:rsid w:val="00C3055A"/>
    <w:rsid w:val="00C33E57"/>
    <w:rsid w:val="00C36F3E"/>
    <w:rsid w:val="00C40E7A"/>
    <w:rsid w:val="00C42321"/>
    <w:rsid w:val="00C42438"/>
    <w:rsid w:val="00C42BE0"/>
    <w:rsid w:val="00C4357B"/>
    <w:rsid w:val="00C475DD"/>
    <w:rsid w:val="00C50EDC"/>
    <w:rsid w:val="00C5498B"/>
    <w:rsid w:val="00C55211"/>
    <w:rsid w:val="00C57E56"/>
    <w:rsid w:val="00C6262B"/>
    <w:rsid w:val="00C6353B"/>
    <w:rsid w:val="00C63781"/>
    <w:rsid w:val="00C648F2"/>
    <w:rsid w:val="00C65A09"/>
    <w:rsid w:val="00C66811"/>
    <w:rsid w:val="00C70EC7"/>
    <w:rsid w:val="00C71537"/>
    <w:rsid w:val="00C72E37"/>
    <w:rsid w:val="00C806DF"/>
    <w:rsid w:val="00C84F3A"/>
    <w:rsid w:val="00C87220"/>
    <w:rsid w:val="00C95D60"/>
    <w:rsid w:val="00CA0CDA"/>
    <w:rsid w:val="00CA2AA6"/>
    <w:rsid w:val="00CA30DA"/>
    <w:rsid w:val="00CC2F1D"/>
    <w:rsid w:val="00CE3576"/>
    <w:rsid w:val="00CE3CAB"/>
    <w:rsid w:val="00CE4487"/>
    <w:rsid w:val="00CE723E"/>
    <w:rsid w:val="00CE7283"/>
    <w:rsid w:val="00CE7376"/>
    <w:rsid w:val="00CF0679"/>
    <w:rsid w:val="00CF31B5"/>
    <w:rsid w:val="00CF5F8B"/>
    <w:rsid w:val="00CF795E"/>
    <w:rsid w:val="00D0635C"/>
    <w:rsid w:val="00D114AC"/>
    <w:rsid w:val="00D155D5"/>
    <w:rsid w:val="00D1650F"/>
    <w:rsid w:val="00D174C4"/>
    <w:rsid w:val="00D23A0A"/>
    <w:rsid w:val="00D253B1"/>
    <w:rsid w:val="00D334F3"/>
    <w:rsid w:val="00D352B3"/>
    <w:rsid w:val="00D40072"/>
    <w:rsid w:val="00D42CB2"/>
    <w:rsid w:val="00D4525A"/>
    <w:rsid w:val="00D538AA"/>
    <w:rsid w:val="00D53C6F"/>
    <w:rsid w:val="00D54431"/>
    <w:rsid w:val="00D56E28"/>
    <w:rsid w:val="00D57DD8"/>
    <w:rsid w:val="00D6223E"/>
    <w:rsid w:val="00D627D6"/>
    <w:rsid w:val="00D65739"/>
    <w:rsid w:val="00D665E9"/>
    <w:rsid w:val="00D667E5"/>
    <w:rsid w:val="00D71683"/>
    <w:rsid w:val="00D72F47"/>
    <w:rsid w:val="00D74139"/>
    <w:rsid w:val="00D74A68"/>
    <w:rsid w:val="00D77BAB"/>
    <w:rsid w:val="00D8078C"/>
    <w:rsid w:val="00D83307"/>
    <w:rsid w:val="00D84289"/>
    <w:rsid w:val="00D863B7"/>
    <w:rsid w:val="00D86D31"/>
    <w:rsid w:val="00D90B2F"/>
    <w:rsid w:val="00D9243C"/>
    <w:rsid w:val="00DA2E7D"/>
    <w:rsid w:val="00DA4D75"/>
    <w:rsid w:val="00DA5B53"/>
    <w:rsid w:val="00DA69CE"/>
    <w:rsid w:val="00DB0A54"/>
    <w:rsid w:val="00DB71EC"/>
    <w:rsid w:val="00DB7DA7"/>
    <w:rsid w:val="00DC119E"/>
    <w:rsid w:val="00DC155E"/>
    <w:rsid w:val="00DC1767"/>
    <w:rsid w:val="00DD0995"/>
    <w:rsid w:val="00DD1797"/>
    <w:rsid w:val="00DE3FBB"/>
    <w:rsid w:val="00DE404A"/>
    <w:rsid w:val="00DE56D8"/>
    <w:rsid w:val="00DE58DA"/>
    <w:rsid w:val="00DF2F1D"/>
    <w:rsid w:val="00DF5D8D"/>
    <w:rsid w:val="00DF7D44"/>
    <w:rsid w:val="00E03D9D"/>
    <w:rsid w:val="00E1163A"/>
    <w:rsid w:val="00E1243F"/>
    <w:rsid w:val="00E14063"/>
    <w:rsid w:val="00E15D73"/>
    <w:rsid w:val="00E21F34"/>
    <w:rsid w:val="00E223F0"/>
    <w:rsid w:val="00E2381C"/>
    <w:rsid w:val="00E32FD5"/>
    <w:rsid w:val="00E3468D"/>
    <w:rsid w:val="00E37F30"/>
    <w:rsid w:val="00E43256"/>
    <w:rsid w:val="00E444AD"/>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4C13"/>
    <w:rsid w:val="00EB508C"/>
    <w:rsid w:val="00EC041D"/>
    <w:rsid w:val="00EC1CDD"/>
    <w:rsid w:val="00EC3003"/>
    <w:rsid w:val="00EC3E42"/>
    <w:rsid w:val="00EC64CB"/>
    <w:rsid w:val="00ED3EB2"/>
    <w:rsid w:val="00ED5472"/>
    <w:rsid w:val="00ED6D2B"/>
    <w:rsid w:val="00EE05F2"/>
    <w:rsid w:val="00EE2046"/>
    <w:rsid w:val="00EE6BCB"/>
    <w:rsid w:val="00EF350A"/>
    <w:rsid w:val="00EF57FE"/>
    <w:rsid w:val="00EF6167"/>
    <w:rsid w:val="00EF7C8A"/>
    <w:rsid w:val="00F00DBB"/>
    <w:rsid w:val="00F0256C"/>
    <w:rsid w:val="00F055C5"/>
    <w:rsid w:val="00F0564E"/>
    <w:rsid w:val="00F12A6D"/>
    <w:rsid w:val="00F14E37"/>
    <w:rsid w:val="00F23125"/>
    <w:rsid w:val="00F23C9F"/>
    <w:rsid w:val="00F25459"/>
    <w:rsid w:val="00F30321"/>
    <w:rsid w:val="00F36D97"/>
    <w:rsid w:val="00F37E0D"/>
    <w:rsid w:val="00F41ECF"/>
    <w:rsid w:val="00F62ECF"/>
    <w:rsid w:val="00F66EEF"/>
    <w:rsid w:val="00F70376"/>
    <w:rsid w:val="00F709E8"/>
    <w:rsid w:val="00F70F36"/>
    <w:rsid w:val="00F714D7"/>
    <w:rsid w:val="00F73830"/>
    <w:rsid w:val="00F77A99"/>
    <w:rsid w:val="00F80122"/>
    <w:rsid w:val="00F80981"/>
    <w:rsid w:val="00F80A6D"/>
    <w:rsid w:val="00F80F19"/>
    <w:rsid w:val="00F811CF"/>
    <w:rsid w:val="00F8175C"/>
    <w:rsid w:val="00F8248B"/>
    <w:rsid w:val="00F86C67"/>
    <w:rsid w:val="00FA010F"/>
    <w:rsid w:val="00FA1D6F"/>
    <w:rsid w:val="00FA210B"/>
    <w:rsid w:val="00FA455E"/>
    <w:rsid w:val="00FB674D"/>
    <w:rsid w:val="00FC234F"/>
    <w:rsid w:val="00FC29B4"/>
    <w:rsid w:val="00FC53B2"/>
    <w:rsid w:val="00FC56EE"/>
    <w:rsid w:val="00FC6846"/>
    <w:rsid w:val="00FD066F"/>
    <w:rsid w:val="00FD1588"/>
    <w:rsid w:val="00FE2C97"/>
    <w:rsid w:val="00FE412F"/>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6D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510">
      <w:bodyDiv w:val="1"/>
      <w:marLeft w:val="0"/>
      <w:marRight w:val="0"/>
      <w:marTop w:val="0"/>
      <w:marBottom w:val="0"/>
      <w:divBdr>
        <w:top w:val="none" w:sz="0" w:space="0" w:color="auto"/>
        <w:left w:val="none" w:sz="0" w:space="0" w:color="auto"/>
        <w:bottom w:val="none" w:sz="0" w:space="0" w:color="auto"/>
        <w:right w:val="none" w:sz="0" w:space="0" w:color="auto"/>
      </w:divBdr>
    </w:div>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242490562">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37086196">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22731786">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842162257">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163156886">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389762840">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794593082">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00363740">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4769092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General_x0020_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2.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0BFA85A4-9D1B-2547-8871-2050359C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1866</Words>
  <Characters>10639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 Tara</dc:creator>
  <cp:lastModifiedBy>rmrich5@gmail.com</cp:lastModifiedBy>
  <cp:revision>3</cp:revision>
  <cp:lastPrinted>2017-09-06T15:28:00Z</cp:lastPrinted>
  <dcterms:created xsi:type="dcterms:W3CDTF">2017-09-06T15:28:00Z</dcterms:created>
  <dcterms:modified xsi:type="dcterms:W3CDTF">2017-09-06T15:28:00Z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