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2635"/>
        <w:gridCol w:w="5717"/>
        <w:gridCol w:w="2196"/>
      </w:tblGrid>
      <w:tr w:rsidR="006C2B6B" w:rsidRPr="00E671B3" w14:paraId="091A0256" w14:textId="77777777" w:rsidTr="00A7393C">
        <w:tc>
          <w:tcPr>
            <w:tcW w:w="10548" w:type="dxa"/>
            <w:gridSpan w:val="3"/>
            <w:tcBorders>
              <w:bottom w:val="single" w:sz="2" w:space="0" w:color="auto"/>
            </w:tcBorders>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3F3E0D">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3F3E0D">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3F3E0D">
            <w:r w:rsidRPr="00E671B3">
              <w:t xml:space="preserve">Name of </w:t>
            </w:r>
            <w:r>
              <w:t xml:space="preserve">Offeror </w:t>
            </w:r>
            <w:r w:rsidRPr="00E671B3">
              <w:t xml:space="preserve"> </w:t>
            </w:r>
          </w:p>
          <w:p w14:paraId="091A025D" w14:textId="1D8BCB49" w:rsidR="007A458C" w:rsidRPr="006370D1" w:rsidRDefault="007A458C" w:rsidP="006370D1">
            <w:r w:rsidRPr="00856158">
              <w:t xml:space="preserve">Offeror </w:t>
            </w:r>
            <w:r w:rsidR="00214C08">
              <w:t>B</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3F3E0D">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3C1D07DA"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commentRangeStart w:id="0"/>
            <w:r w:rsidRPr="009A1184">
              <w:rPr>
                <w:b/>
                <w:u w:val="single"/>
              </w:rPr>
              <w:t>Proposal Summary:</w:t>
            </w:r>
            <w:commentRangeEnd w:id="0"/>
            <w:r w:rsidR="00D77BAB">
              <w:rPr>
                <w:rStyle w:val="CommentReference"/>
              </w:rPr>
              <w:commentReference w:id="0"/>
            </w:r>
            <w:r w:rsidRPr="009A1184">
              <w:rPr>
                <w:b/>
                <w:u w:val="single"/>
              </w:rPr>
              <w:t xml:space="preserve"> </w:t>
            </w:r>
            <w:r w:rsidRPr="009A1184">
              <w:rPr>
                <w:b/>
              </w:rPr>
              <w:t xml:space="preserve"> </w:t>
            </w:r>
          </w:p>
          <w:p w14:paraId="5F5C1C31" w14:textId="77777777" w:rsidR="007A458C" w:rsidRDefault="007A458C" w:rsidP="00041B27">
            <w:pPr>
              <w:pStyle w:val="NoSpacing"/>
            </w:pPr>
          </w:p>
          <w:p w14:paraId="3C8EFF7E" w14:textId="202866CB" w:rsidR="00647BC9" w:rsidRDefault="007A458C" w:rsidP="007A458C">
            <w:pPr>
              <w:pStyle w:val="NoSpacing"/>
              <w:rPr>
                <w:b/>
              </w:rPr>
            </w:pPr>
            <w:r w:rsidRPr="007A458C">
              <w:rPr>
                <w:b/>
              </w:rPr>
              <w:t>Example:</w:t>
            </w:r>
          </w:p>
          <w:p w14:paraId="48FC2DE5" w14:textId="77777777" w:rsidR="007A458C" w:rsidRDefault="007A458C" w:rsidP="007A458C">
            <w:pPr>
              <w:pStyle w:val="NoSpacing"/>
              <w:rPr>
                <w:b/>
              </w:rPr>
            </w:pPr>
          </w:p>
          <w:p w14:paraId="3DBA7468" w14:textId="2B68A799" w:rsidR="007A458C" w:rsidRDefault="007A458C" w:rsidP="007A458C">
            <w:r>
              <w:t xml:space="preserve">The Offeror provided a technical and management approach to </w:t>
            </w:r>
            <w:r w:rsidR="002A3931">
              <w:t xml:space="preserve">developing a service layer to emulate </w:t>
            </w:r>
            <w:r w:rsidR="00A71CF5">
              <w:t>Computerized Patient Record System (</w:t>
            </w:r>
            <w:r w:rsidR="002A3931">
              <w:t>CPRS</w:t>
            </w:r>
            <w:r w:rsidR="00A71CF5">
              <w:t>) Remote Procedure Calls</w:t>
            </w:r>
            <w:r w:rsidR="002A3931">
              <w:t xml:space="preserve"> </w:t>
            </w:r>
            <w:r w:rsidR="00A71CF5">
              <w:t>(</w:t>
            </w:r>
            <w:r w:rsidR="002A3931">
              <w:t>RPCs</w:t>
            </w:r>
            <w:r w:rsidR="00A71CF5">
              <w:t>)</w:t>
            </w:r>
            <w:r w:rsidR="000F1F22">
              <w:t xml:space="preserve"> that builds upon the work of the VistA Data Project</w:t>
            </w:r>
            <w:r>
              <w:t>.</w:t>
            </w:r>
            <w:r w:rsidR="00A71CF5">
              <w:t xml:space="preserve"> </w:t>
            </w:r>
            <w:r w:rsidR="00A71CF5" w:rsidRPr="00A71CF5">
              <w:t>The proposal describes how the Offeror will utilize their extensive knowledge and lessons learned from both CPRS usage and Massachusetts General Hospital Utility Multi-Programming System</w:t>
            </w:r>
            <w:r w:rsidR="00A71CF5">
              <w:t xml:space="preserve"> (</w:t>
            </w:r>
            <w:r w:rsidR="00A71CF5" w:rsidRPr="00A71CF5">
              <w:t>MUMPS</w:t>
            </w:r>
            <w:r w:rsidR="00A71CF5">
              <w:t>)</w:t>
            </w:r>
            <w:r w:rsidR="00A71CF5" w:rsidRPr="00A71CF5">
              <w:t xml:space="preserve"> programming for RPCs relative to scheduling and orders management to decipher the RPC business logic and document the business rules</w:t>
            </w:r>
            <w:r w:rsidR="00995D57">
              <w:t>, which includes the reverse engineering of the Computerized Pharmacy Order Entry (CPOE) application in CPRS</w:t>
            </w:r>
            <w:r w:rsidR="00A71CF5" w:rsidRPr="00A71CF5">
              <w:t xml:space="preserve">.  </w:t>
            </w:r>
            <w:r>
              <w:t xml:space="preserve">The Offeror’s response described the technical and management solution to the problem identified in the Performance Work Statement (PWS).  The response also includes a discussion on the Offeror’s approach to </w:t>
            </w:r>
            <w:r w:rsidR="00910A62">
              <w:t xml:space="preserve">the node.js environment, in which they state their intent to utilize </w:t>
            </w:r>
            <w:proofErr w:type="spellStart"/>
            <w:r w:rsidR="00910A62">
              <w:t>InterSystems</w:t>
            </w:r>
            <w:proofErr w:type="spellEnd"/>
            <w:r w:rsidR="00910A62">
              <w:t xml:space="preserve">’ add-on module to expose </w:t>
            </w:r>
            <w:proofErr w:type="spellStart"/>
            <w:r w:rsidR="00910A62">
              <w:t>VistA’s</w:t>
            </w:r>
            <w:proofErr w:type="spellEnd"/>
            <w:r w:rsidR="00910A62">
              <w:t xml:space="preserve"> data operationalized as a single, secure, symmetric read-write server-side interface to all underlying data for external interfacing and integration</w:t>
            </w:r>
            <w:r w:rsidR="00995D57">
              <w:t xml:space="preserve"> and described their intent to automate as much of the testing as possible, indicating their experience in a variety of automated testing frameworks</w:t>
            </w:r>
            <w:r w:rsidR="00910A62">
              <w:t xml:space="preserve">.  </w:t>
            </w:r>
            <w:r>
              <w:t xml:space="preserve">Finally, the proposal outlines the staffing levels by labor category and </w:t>
            </w:r>
            <w:r w:rsidR="00C4357B">
              <w:t xml:space="preserve">contract function and the hours proposed for each as referenced by prime and subcontractor. </w:t>
            </w:r>
          </w:p>
          <w:p w14:paraId="2F9FF2FD" w14:textId="77777777" w:rsidR="00C4357B" w:rsidRDefault="00C4357B" w:rsidP="007A458C"/>
          <w:p w14:paraId="3510902D" w14:textId="339A507A" w:rsidR="007A458C" w:rsidRDefault="007A458C" w:rsidP="007A458C">
            <w:r>
              <w:t>The Offeror</w:t>
            </w:r>
            <w:r w:rsidR="00D9243C">
              <w:t xml:space="preserve"> has proposed to team with </w:t>
            </w:r>
            <w:r w:rsidR="00A55AA1">
              <w:t>1 subcontractor</w:t>
            </w:r>
            <w:r>
              <w:t xml:space="preserve">. </w:t>
            </w:r>
          </w:p>
          <w:p w14:paraId="5777D262" w14:textId="77777777" w:rsidR="007A458C" w:rsidRDefault="007A458C" w:rsidP="007A458C"/>
          <w:p w14:paraId="2ACED0BF" w14:textId="05E8B9F0" w:rsidR="007A458C" w:rsidRDefault="007A458C" w:rsidP="007A458C">
            <w:r>
              <w:t>After review of the entire proposal, it was determined that th</w:t>
            </w:r>
            <w:r w:rsidR="00844815">
              <w:t xml:space="preserve">e Offeror’s approach contained </w:t>
            </w:r>
            <w:r w:rsidRPr="00844815">
              <w:t xml:space="preserve">the </w:t>
            </w:r>
            <w:r w:rsidR="00844815">
              <w:t>Weaknesses</w:t>
            </w:r>
            <w:r w:rsidRPr="00844815">
              <w:t xml:space="preserve"> and Deficiencies detailed below.</w:t>
            </w:r>
            <w:r>
              <w:t xml:space="preserve">  The remainder of the </w:t>
            </w:r>
            <w:r w:rsidR="00A55AA1">
              <w:t>VistA Adaptive Maintenance</w:t>
            </w:r>
            <w:r w:rsidR="00D77BAB">
              <w:t xml:space="preserve"> </w:t>
            </w:r>
            <w:r>
              <w:t>requirements was adequately addressed.</w:t>
            </w:r>
          </w:p>
          <w:p w14:paraId="0D799438" w14:textId="77777777" w:rsidR="007A458C" w:rsidRPr="007A458C" w:rsidRDefault="007A458C" w:rsidP="007A458C">
            <w:pPr>
              <w:pStyle w:val="NoSpacing"/>
              <w:rPr>
                <w:b/>
              </w:rPr>
            </w:pPr>
          </w:p>
          <w:p w14:paraId="7A4CD676" w14:textId="77777777" w:rsidR="007A458C" w:rsidRDefault="007A458C" w:rsidP="007A458C"/>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B6CCA81" w:rsidR="0045589B" w:rsidRDefault="00A03E9D" w:rsidP="00041B27">
            <w:pPr>
              <w:pStyle w:val="NoSpacing"/>
            </w:pPr>
            <w:r>
              <w:t>None</w:t>
            </w:r>
          </w:p>
          <w:p w14:paraId="05F1C183" w14:textId="17A1C05C" w:rsidR="00932F91" w:rsidRDefault="00932F91" w:rsidP="00041B27">
            <w:pPr>
              <w:pStyle w:val="NoSpacing"/>
              <w:rPr>
                <w:ins w:id="1"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7302195D" w14:textId="2D018E1C" w:rsidR="00B56EAC" w:rsidRPr="00B25DEB" w:rsidRDefault="0008511B" w:rsidP="00041B27">
            <w:pPr>
              <w:pStyle w:val="NoSpacing"/>
            </w:pPr>
            <w:r w:rsidRPr="00344E67">
              <w:rPr>
                <w:b/>
              </w:rPr>
              <w:t xml:space="preserve">Significant </w:t>
            </w:r>
            <w:r w:rsidR="008F6814">
              <w:rPr>
                <w:b/>
              </w:rPr>
              <w:t>Weakness #</w:t>
            </w:r>
            <w:r w:rsidR="00844815">
              <w:rPr>
                <w:b/>
              </w:rPr>
              <w:t>1</w:t>
            </w:r>
            <w:r w:rsidR="008F6814">
              <w:rPr>
                <w:b/>
              </w:rPr>
              <w:t xml:space="preserve"> (TEP p4</w:t>
            </w:r>
            <w:r w:rsidR="00B56EAC">
              <w:rPr>
                <w:b/>
              </w:rPr>
              <w:t>, Section 2.1</w:t>
            </w:r>
            <w:r w:rsidRPr="00344E67">
              <w:rPr>
                <w:b/>
              </w:rPr>
              <w:t>,</w:t>
            </w:r>
            <w:r w:rsidR="008F6814">
              <w:rPr>
                <w:b/>
              </w:rPr>
              <w:t xml:space="preserve"> RTEP Instructions D.1.a</w:t>
            </w:r>
            <w:r w:rsidRPr="00344E67">
              <w:rPr>
                <w:b/>
              </w:rPr>
              <w:t>)</w:t>
            </w:r>
            <w:r w:rsidR="00344E67" w:rsidRPr="00344E67">
              <w:rPr>
                <w:b/>
              </w:rPr>
              <w:t xml:space="preserve">: </w:t>
            </w:r>
            <w:r w:rsidR="008F6814">
              <w:rPr>
                <w:b/>
              </w:rPr>
              <w:t xml:space="preserve"> </w:t>
            </w:r>
            <w:r w:rsidR="008F6814">
              <w:t xml:space="preserve">The Offeror’s </w:t>
            </w:r>
            <w:r w:rsidR="008F6814" w:rsidRPr="008F6814">
              <w:t>approach included a “</w:t>
            </w:r>
            <w:proofErr w:type="spellStart"/>
            <w:r w:rsidR="008F6814" w:rsidRPr="008F6814">
              <w:t>Javascript</w:t>
            </w:r>
            <w:proofErr w:type="spellEnd"/>
            <w:r w:rsidR="008F6814" w:rsidRPr="008F6814">
              <w:t xml:space="preserve"> </w:t>
            </w:r>
            <w:r w:rsidR="008F6814">
              <w:t xml:space="preserve">based approach” using the </w:t>
            </w:r>
            <w:proofErr w:type="spellStart"/>
            <w:r w:rsidR="008F6814">
              <w:t>InterS</w:t>
            </w:r>
            <w:r w:rsidR="008F6814" w:rsidRPr="008F6814">
              <w:t>ystems</w:t>
            </w:r>
            <w:proofErr w:type="spellEnd"/>
            <w:r w:rsidR="008F6814" w:rsidRPr="008F6814">
              <w:t xml:space="preserve"> Cache add-on module for Node.js.  According to </w:t>
            </w:r>
            <w:r w:rsidR="008F6814">
              <w:t>the Offeror</w:t>
            </w:r>
            <w:r w:rsidR="008F6814" w:rsidRPr="008F6814">
              <w:t xml:space="preserve">, this </w:t>
            </w:r>
            <w:proofErr w:type="spellStart"/>
            <w:r w:rsidR="008F6814" w:rsidRPr="008F6814">
              <w:t>Inter</w:t>
            </w:r>
            <w:r w:rsidR="008F6814">
              <w:t>S</w:t>
            </w:r>
            <w:r w:rsidR="008F6814" w:rsidRPr="008F6814">
              <w:t>ystems</w:t>
            </w:r>
            <w:proofErr w:type="spellEnd"/>
            <w:r w:rsidR="008F6814" w:rsidRPr="008F6814">
              <w:t xml:space="preserve"> add-on module “can expose </w:t>
            </w:r>
            <w:proofErr w:type="spellStart"/>
            <w:r w:rsidR="008F6814" w:rsidRPr="008F6814">
              <w:t>VistA’s</w:t>
            </w:r>
            <w:proofErr w:type="spellEnd"/>
            <w:r w:rsidR="008F6814" w:rsidRPr="008F6814">
              <w:t xml:space="preserve"> data as a single, secur</w:t>
            </w:r>
            <w:r w:rsidR="008F6814">
              <w:t>e, symmetric read-write, server-</w:t>
            </w:r>
            <w:r w:rsidR="008F6814" w:rsidRPr="008F6814">
              <w:t>side interface to all underlying data</w:t>
            </w:r>
            <w:r w:rsidR="008F6814">
              <w:t>.</w:t>
            </w:r>
            <w:r w:rsidR="008F6814" w:rsidRPr="008F6814">
              <w:t xml:space="preserve">”  </w:t>
            </w:r>
            <w:r w:rsidR="008F6814">
              <w:t>The Offeror</w:t>
            </w:r>
            <w:r w:rsidR="008F6814" w:rsidRPr="008F6814">
              <w:t xml:space="preserve"> provided an </w:t>
            </w:r>
            <w:r w:rsidR="008F6814">
              <w:t xml:space="preserve">example of how this </w:t>
            </w:r>
            <w:proofErr w:type="spellStart"/>
            <w:r w:rsidR="008F6814">
              <w:t>InterS</w:t>
            </w:r>
            <w:r w:rsidR="008F6814" w:rsidRPr="008F6814">
              <w:t>ystems</w:t>
            </w:r>
            <w:proofErr w:type="spellEnd"/>
            <w:r w:rsidR="008F6814" w:rsidRPr="008F6814">
              <w:t xml:space="preserve"> Node.js module would provide “MUMPS emulation using a </w:t>
            </w:r>
            <w:proofErr w:type="spellStart"/>
            <w:r w:rsidR="008F6814" w:rsidRPr="008F6814">
              <w:t>Javascript</w:t>
            </w:r>
            <w:proofErr w:type="spellEnd"/>
            <w:r w:rsidR="008F6814" w:rsidRPr="008F6814">
              <w:t>/Node.js-driven model-driven replacement</w:t>
            </w:r>
            <w:r w:rsidR="008F6814">
              <w:t>.</w:t>
            </w:r>
            <w:r w:rsidR="008F6814" w:rsidRPr="008F6814">
              <w:t>”</w:t>
            </w:r>
            <w:r w:rsidR="008F6814" w:rsidRPr="00B83F33">
              <w:rPr>
                <w:b/>
                <w:highlight w:val="yellow"/>
              </w:rPr>
              <w:t xml:space="preserve"> (WHAT is proposed)</w:t>
            </w:r>
            <w:r w:rsidR="008F6814">
              <w:rPr>
                <w:b/>
              </w:rPr>
              <w:t xml:space="preserve"> </w:t>
            </w:r>
            <w:r w:rsidR="008F6814" w:rsidRPr="008F6814">
              <w:t xml:space="preserve">The Offeror’s response indicates a failure to understand that </w:t>
            </w:r>
            <w:r w:rsidR="008F6814">
              <w:t xml:space="preserve">Node.js is simply a </w:t>
            </w:r>
            <w:proofErr w:type="spellStart"/>
            <w:r w:rsidR="008F6814">
              <w:t>Javascript</w:t>
            </w:r>
            <w:proofErr w:type="spellEnd"/>
            <w:r w:rsidR="008F6814">
              <w:t xml:space="preserve"> run-time environment (e.g., “plumbing” in that a </w:t>
            </w:r>
            <w:r w:rsidR="008F6814" w:rsidRPr="008F6814">
              <w:t xml:space="preserve">Java Runtime Environment (JRE) is a software package that contains what is required to run a </w:t>
            </w:r>
            <w:r w:rsidR="008F6814">
              <w:t xml:space="preserve">Java program) and has no functionality beyond this.   Specifically, it is not an off-the-shelf, “model-driven MUMPS emulator” as is assumed in this response and which is a custom development requirement of the project.  If such a commercially-available, proven product were available in the VistA MUMPS environment, there would be no need for this Request for Technical Execution Plan (RTEP).  </w:t>
            </w:r>
            <w:r w:rsidR="008F6814" w:rsidRPr="00B83F33">
              <w:rPr>
                <w:b/>
                <w:highlight w:val="cyan"/>
              </w:rPr>
              <w:t>(WHY this is a weakness)</w:t>
            </w:r>
            <w:r w:rsidR="00B25DEB">
              <w:rPr>
                <w:b/>
              </w:rPr>
              <w:t xml:space="preserve"> </w:t>
            </w:r>
            <w:r w:rsidR="00B25DEB" w:rsidRPr="00B25DEB">
              <w:t>The Offeror</w:t>
            </w:r>
            <w:r w:rsidR="00B25DEB">
              <w:t xml:space="preserve">’s proposed approach fails to address the problem of how to create the model-driven, MUMPS emulation, which is the foundation of this RTEP, which places the Government at risk of successful completion of this project and </w:t>
            </w:r>
            <w:r w:rsidR="00B25DEB" w:rsidRPr="00B25DEB">
              <w:t>increas</w:t>
            </w:r>
            <w:r w:rsidR="00B25DEB">
              <w:t>es</w:t>
            </w:r>
            <w:r w:rsidR="00B25DEB" w:rsidRPr="00B25DEB">
              <w:t xml:space="preserve"> the risk to successful migration to a cloud-based, commercial Electronic Health Record (EHR). </w:t>
            </w:r>
            <w:r w:rsidR="00B25DEB" w:rsidRPr="00B83F33">
              <w:rPr>
                <w:b/>
                <w:highlight w:val="magenta"/>
              </w:rPr>
              <w:t xml:space="preserve"> (</w:t>
            </w:r>
            <w:r w:rsidR="00B25DEB" w:rsidRPr="00B83F33">
              <w:rPr>
                <w:b/>
                <w:bCs/>
                <w:highlight w:val="magenta"/>
              </w:rPr>
              <w:t>IMPACT</w:t>
            </w:r>
            <w:r w:rsidR="00B25DEB" w:rsidRPr="002777AB">
              <w:rPr>
                <w:b/>
                <w:bCs/>
                <w:highlight w:val="magenta"/>
              </w:rPr>
              <w:t>)</w:t>
            </w:r>
            <w:r w:rsidR="00B25DEB" w:rsidRPr="002777AB">
              <w:rPr>
                <w:b/>
                <w:highlight w:val="magenta"/>
              </w:rPr>
              <w:t xml:space="preserve"> Statement)</w:t>
            </w:r>
          </w:p>
          <w:p w14:paraId="72D55823" w14:textId="77777777" w:rsidR="00B56EAC" w:rsidRDefault="00B56EAC" w:rsidP="00041B27">
            <w:pPr>
              <w:pStyle w:val="NoSpacing"/>
            </w:pPr>
          </w:p>
          <w:p w14:paraId="62C33768" w14:textId="361BEB07" w:rsidR="00420E6C" w:rsidRPr="00962EE6" w:rsidRDefault="00B25DEB" w:rsidP="00041B27">
            <w:pPr>
              <w:pStyle w:val="NoSpacing"/>
            </w:pPr>
            <w:r w:rsidRPr="00C42321">
              <w:rPr>
                <w:b/>
              </w:rPr>
              <w:t>Significant Weakness #</w:t>
            </w:r>
            <w:r w:rsidR="00844815">
              <w:rPr>
                <w:b/>
              </w:rPr>
              <w:t>2</w:t>
            </w:r>
            <w:r w:rsidRPr="00C42321">
              <w:rPr>
                <w:b/>
              </w:rPr>
              <w:t xml:space="preserve"> </w:t>
            </w:r>
            <w:r w:rsidR="00420E6C" w:rsidRPr="00C42321">
              <w:rPr>
                <w:b/>
              </w:rPr>
              <w:t xml:space="preserve">(TEP p.4, Section </w:t>
            </w:r>
            <w:r w:rsidR="00C42321" w:rsidRPr="00C42321">
              <w:rPr>
                <w:b/>
              </w:rPr>
              <w:t>2.1, RTEP Instructions D.1.a):</w:t>
            </w:r>
            <w:r w:rsidR="00C42321">
              <w:t xml:space="preserve"> The Offeror’s approach to distinguishing VA-specific from generic healthcare patterns is stated solely</w:t>
            </w:r>
            <w:r w:rsidR="00147CDE">
              <w:t xml:space="preserve"> as</w:t>
            </w:r>
            <w:r w:rsidR="00C42321">
              <w:t xml:space="preserve"> reliant on the analysis and documentation of CPRS workflows related to the specified VICS.  It states that “CPRS encapsulates all the VA-specific workflows necessary for clinical delivery.”  </w:t>
            </w:r>
            <w:r w:rsidR="00C42321" w:rsidRPr="00B83F33">
              <w:rPr>
                <w:b/>
                <w:highlight w:val="yellow"/>
              </w:rPr>
              <w:t>(WHAT is proposed)</w:t>
            </w:r>
            <w:r w:rsidR="00C42321">
              <w:rPr>
                <w:b/>
              </w:rPr>
              <w:t xml:space="preserve"> </w:t>
            </w:r>
            <w:r w:rsidR="00C42321">
              <w:t xml:space="preserve">The Offeror’s response </w:t>
            </w:r>
            <w:r w:rsidR="00962EE6">
              <w:t xml:space="preserve">does not indicate a good understanding of VA-specific workflows, as there are many critical workflows based on prompt and scroll VistA packages which do not utilize CPRS.  The Pharmacy package, for which the </w:t>
            </w:r>
            <w:r w:rsidR="00962EE6" w:rsidRPr="00962EE6">
              <w:t xml:space="preserve">Pharmacy Computerized Physician </w:t>
            </w:r>
            <w:ins w:id="2" w:author="Dena Tompros" w:date="2017-08-22T14:59:00Z">
              <w:r w:rsidR="00A43E40">
                <w:t xml:space="preserve">Order </w:t>
              </w:r>
            </w:ins>
            <w:r w:rsidR="00962EE6" w:rsidRPr="00962EE6">
              <w:t>Entry (CPOE) requirements</w:t>
            </w:r>
            <w:r w:rsidR="00962EE6">
              <w:t xml:space="preserve"> are elaborated in the Performance Work Statement (PWS) requirements of this RTEP is one e</w:t>
            </w:r>
            <w:r w:rsidR="00962EE6" w:rsidRPr="00962EE6">
              <w:t xml:space="preserve">xample of </w:t>
            </w:r>
            <w:r w:rsidR="00962EE6">
              <w:t xml:space="preserve">a </w:t>
            </w:r>
            <w:r w:rsidR="00962EE6" w:rsidRPr="00962EE6">
              <w:t xml:space="preserve">prompt and scroll </w:t>
            </w:r>
            <w:r w:rsidR="00962EE6">
              <w:t xml:space="preserve">user interface, which does not utilize CPRS. </w:t>
            </w:r>
            <w:r w:rsidR="00962EE6" w:rsidRPr="00B83F33">
              <w:rPr>
                <w:b/>
                <w:highlight w:val="cyan"/>
              </w:rPr>
              <w:t>(WHY this is a weakness)</w:t>
            </w:r>
            <w:r w:rsidR="00962EE6">
              <w:rPr>
                <w:b/>
              </w:rPr>
              <w:t xml:space="preserve"> </w:t>
            </w:r>
            <w:r w:rsidR="00962EE6" w:rsidRPr="00962EE6">
              <w:t>The Offeror’s response indicates a failure to unde</w:t>
            </w:r>
            <w:r w:rsidR="00962EE6">
              <w:t>rstand the full scope of workflow requirements required to successfully distinguish VA-specific from generic healthcare patterns so as to identify all affected business processes functioning in RPCs for the Pharmacy CPOE</w:t>
            </w:r>
            <w:ins w:id="3" w:author="Cole Libby" w:date="2017-08-22T14:51:00Z">
              <w:r w:rsidR="001A5522">
                <w:t>. Following this approach</w:t>
              </w:r>
            </w:ins>
            <w:ins w:id="4" w:author="Cole Libby" w:date="2017-08-22T14:52:00Z">
              <w:r w:rsidR="001A5522">
                <w:t>, important functionality used to fill prescriptions and administer medications</w:t>
              </w:r>
            </w:ins>
            <w:ins w:id="5" w:author="Cole Libby" w:date="2017-08-22T14:53:00Z">
              <w:r w:rsidR="001A5522">
                <w:t xml:space="preserve"> </w:t>
              </w:r>
            </w:ins>
            <w:ins w:id="6" w:author="Cole Libby" w:date="2017-08-22T14:54:00Z">
              <w:r w:rsidR="001A5522">
                <w:t xml:space="preserve">– and other functionality - </w:t>
              </w:r>
            </w:ins>
            <w:ins w:id="7" w:author="Cole Libby" w:date="2017-08-22T14:53:00Z">
              <w:r w:rsidR="001A5522">
                <w:t xml:space="preserve">would be missing from VICS.  </w:t>
              </w:r>
            </w:ins>
            <w:ins w:id="8" w:author="Cole Libby" w:date="2017-08-22T14:54:00Z">
              <w:r w:rsidR="001A5522">
                <w:t>This</w:t>
              </w:r>
            </w:ins>
            <w:ins w:id="9" w:author="Cole Libby" w:date="2017-08-22T14:52:00Z">
              <w:r w:rsidR="001A5522">
                <w:t xml:space="preserve"> </w:t>
              </w:r>
            </w:ins>
            <w:del w:id="10" w:author="Cole Libby" w:date="2017-08-22T14:51:00Z">
              <w:r w:rsidR="00962EE6" w:rsidDel="001A5522">
                <w:delText>,</w:delText>
              </w:r>
            </w:del>
            <w:del w:id="11" w:author="Cole Libby" w:date="2017-08-22T14:53:00Z">
              <w:r w:rsidR="00962EE6" w:rsidDel="001A5522">
                <w:delText xml:space="preserve"> </w:delText>
              </w:r>
            </w:del>
            <w:del w:id="12" w:author="Cole Libby" w:date="2017-08-22T14:54:00Z">
              <w:r w:rsidR="00962EE6" w:rsidDel="001A5522">
                <w:delText xml:space="preserve">which </w:delText>
              </w:r>
            </w:del>
            <w:r w:rsidR="00962EE6">
              <w:t xml:space="preserve">places the </w:t>
            </w:r>
            <w:commentRangeStart w:id="13"/>
            <w:commentRangeStart w:id="14"/>
            <w:r w:rsidR="00962EE6" w:rsidRPr="00962EE6">
              <w:t xml:space="preserve">Government at risk of successful completion of this project and increases the risk to successful migration to a cloud-based, commercial Electronic Health Record (EHR).  </w:t>
            </w:r>
            <w:commentRangeEnd w:id="13"/>
            <w:r w:rsidR="00962EE6">
              <w:rPr>
                <w:rStyle w:val="CommentReference"/>
              </w:rPr>
              <w:commentReference w:id="13"/>
            </w:r>
            <w:commentRangeEnd w:id="14"/>
            <w:r w:rsidR="00A43E40">
              <w:rPr>
                <w:rStyle w:val="CommentReference"/>
              </w:rPr>
              <w:commentReference w:id="14"/>
            </w:r>
          </w:p>
          <w:p w14:paraId="4577DEF1" w14:textId="4E3E19D3" w:rsidR="0008511B" w:rsidRPr="00773FFF" w:rsidRDefault="0008511B"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385E5469" w14:textId="2DC184D3" w:rsidR="00C4357B" w:rsidRDefault="00C4357B" w:rsidP="00041B27">
            <w:pPr>
              <w:pStyle w:val="NoSpacing"/>
            </w:pPr>
          </w:p>
          <w:p w14:paraId="5DBD2628" w14:textId="07658198" w:rsidR="00844815" w:rsidRPr="002777AB" w:rsidRDefault="007A458C" w:rsidP="00844815">
            <w:pPr>
              <w:pStyle w:val="NoSpacing"/>
            </w:pPr>
            <w:r w:rsidRPr="007A458C">
              <w:rPr>
                <w:b/>
                <w:bCs/>
              </w:rPr>
              <w:t>Deficiency</w:t>
            </w:r>
            <w:r>
              <w:rPr>
                <w:b/>
                <w:bCs/>
              </w:rPr>
              <w:t xml:space="preserve"> #1</w:t>
            </w:r>
            <w:r w:rsidR="00844815">
              <w:t xml:space="preserve"> </w:t>
            </w:r>
            <w:r w:rsidR="00844815" w:rsidRPr="00B83F33">
              <w:rPr>
                <w:b/>
              </w:rPr>
              <w:t>(TEP p3</w:t>
            </w:r>
            <w:r w:rsidR="00844815">
              <w:rPr>
                <w:b/>
              </w:rPr>
              <w:t>,</w:t>
            </w:r>
            <w:r w:rsidR="00844815" w:rsidRPr="00B83F33">
              <w:rPr>
                <w:b/>
              </w:rPr>
              <w:t xml:space="preserve"> Section 2.1, RTEP Instructions D.1.a):  </w:t>
            </w:r>
            <w:r w:rsidR="00844815" w:rsidRPr="00B83F33">
              <w:t>The Offeror indicated its intent to build on the work done through the VistA data project in which it did not participate at the prime or subcontractor level.  The Offeror</w:t>
            </w:r>
            <w:r w:rsidR="00844815">
              <w:t>’s response</w:t>
            </w:r>
            <w:r w:rsidR="00844815" w:rsidRPr="00B83F33">
              <w:t xml:space="preserve"> </w:t>
            </w:r>
            <w:r w:rsidR="00844815" w:rsidRPr="002777AB">
              <w:t xml:space="preserve">contains verbatim, unmodified copies of text and figures (figure 2 and </w:t>
            </w:r>
            <w:r w:rsidR="00844815" w:rsidRPr="002777AB">
              <w:lastRenderedPageBreak/>
              <w:t>figure 5) from the</w:t>
            </w:r>
            <w:ins w:id="16" w:author="Cole Libby" w:date="2017-08-22T14:55:00Z">
              <w:r w:rsidR="004D11FF">
                <w:t xml:space="preserve"> public</w:t>
              </w:r>
            </w:ins>
            <w:r w:rsidR="00844815" w:rsidRPr="002777AB">
              <w:t xml:space="preserve"> VistA Data Project website and slideware previously submitted to the government.  </w:t>
            </w:r>
            <w:r w:rsidR="00844815">
              <w:t xml:space="preserve">The Offeror </w:t>
            </w:r>
            <w:r w:rsidR="00844815" w:rsidRPr="00B83F33">
              <w:t xml:space="preserve">utilized materials produced and made publicly available relative to the VistA data project in its approach, but demonstrated a lack of understanding of the complex factors involved in the application of the Master VistA Data Model (MVDM) </w:t>
            </w:r>
            <w:r w:rsidR="00844815">
              <w:t>to the requirements of the solicited VistA Adaptive Maintenance project</w:t>
            </w:r>
            <w:r w:rsidR="00844815" w:rsidRPr="00B83F33">
              <w:t>.</w:t>
            </w:r>
            <w:r w:rsidR="00844815" w:rsidRPr="00B83F33">
              <w:rPr>
                <w:b/>
              </w:rPr>
              <w:t xml:space="preserve"> </w:t>
            </w:r>
            <w:r w:rsidR="00844815" w:rsidRPr="00B83F33">
              <w:rPr>
                <w:b/>
                <w:highlight w:val="yellow"/>
              </w:rPr>
              <w:t>(WHAT is proposed)</w:t>
            </w:r>
            <w:r w:rsidR="00844815" w:rsidRPr="00B83F33">
              <w:rPr>
                <w:b/>
              </w:rPr>
              <w:t xml:space="preserve"> </w:t>
            </w:r>
            <w:r w:rsidR="00844815" w:rsidRPr="00B83F33">
              <w:t xml:space="preserve">The Offeror stated that “MVDM creates a ‘universal’ data model that each VistA conforms to,” which implies that MVDM creates </w:t>
            </w:r>
            <w:r w:rsidR="00844815">
              <w:t>itself, rather than describing</w:t>
            </w:r>
            <w:r w:rsidR="00844815" w:rsidRPr="00B83F33">
              <w:t xml:space="preserve"> </w:t>
            </w:r>
            <w:r w:rsidR="00844815">
              <w:t xml:space="preserve">specifically </w:t>
            </w:r>
            <w:r w:rsidR="00844815" w:rsidRPr="00B83F33">
              <w:t xml:space="preserve">how </w:t>
            </w:r>
            <w:r w:rsidR="00844815">
              <w:t>it would use MVDM</w:t>
            </w:r>
            <w:r w:rsidR="00844815" w:rsidRPr="00B83F33">
              <w:t xml:space="preserve"> to </w:t>
            </w:r>
            <w:r w:rsidR="00844815">
              <w:t xml:space="preserve">create a standardized </w:t>
            </w:r>
            <w:proofErr w:type="spellStart"/>
            <w:r w:rsidR="00844815" w:rsidRPr="00B83F33">
              <w:t>FileMan</w:t>
            </w:r>
            <w:proofErr w:type="spellEnd"/>
            <w:r w:rsidR="00844815" w:rsidRPr="00B83F33">
              <w:t xml:space="preserve"> data</w:t>
            </w:r>
            <w:r w:rsidR="00844815">
              <w:t xml:space="preserve"> model</w:t>
            </w:r>
            <w:r w:rsidR="00844815" w:rsidRPr="00B83F33">
              <w:t xml:space="preserve"> for use by the 131 VistA systems.  </w:t>
            </w:r>
            <w:r w:rsidR="00844815">
              <w:t>In addition, t</w:t>
            </w:r>
            <w:r w:rsidR="00844815" w:rsidRPr="00B83F33">
              <w:t>he Offeror failed to understand and apply the open source concepts to which it got access</w:t>
            </w:r>
            <w:r w:rsidR="00844815">
              <w:t xml:space="preserve"> whereby neither the </w:t>
            </w:r>
            <w:r w:rsidR="00844815" w:rsidRPr="002777AB">
              <w:t>figures</w:t>
            </w:r>
            <w:r w:rsidR="00844815">
              <w:t xml:space="preserve"> provided, nor the text supporting them,</w:t>
            </w:r>
            <w:r w:rsidR="00844815" w:rsidRPr="002777AB">
              <w:t xml:space="preserve"> make mention of </w:t>
            </w:r>
            <w:r w:rsidR="00844815">
              <w:t xml:space="preserve">technical approaches capable of providing </w:t>
            </w:r>
            <w:r w:rsidR="00844815" w:rsidRPr="002777AB">
              <w:t>backwards synchronization required to enable the final solution to be legacy VistA/MUMPS independent</w:t>
            </w:r>
            <w:r w:rsidR="00844815">
              <w:t xml:space="preserve"> or to demonstrate a solution indicative of c</w:t>
            </w:r>
            <w:r w:rsidR="00844815" w:rsidRPr="002777AB">
              <w:t>entralized</w:t>
            </w:r>
            <w:r w:rsidR="00844815">
              <w:t xml:space="preserve"> Veteran Integrated Care Se</w:t>
            </w:r>
            <w:r w:rsidR="00844815" w:rsidRPr="002777AB">
              <w:t>rvices (VICS).   Since these technical issues were not addressed in the architecture or the text</w:t>
            </w:r>
            <w:r w:rsidR="00844815">
              <w:t xml:space="preserve"> to indicate an approach to develop a service layer to emulate CPRS RPCs for the referenced clinical functions</w:t>
            </w:r>
            <w:r w:rsidR="00844815" w:rsidRPr="002777AB">
              <w:t>, a complete solution was impossible to assess.</w:t>
            </w:r>
            <w:r w:rsidR="00844815" w:rsidRPr="00B83F33">
              <w:rPr>
                <w:b/>
                <w:highlight w:val="cyan"/>
              </w:rPr>
              <w:t xml:space="preserve"> (WHY this is a weakness)</w:t>
            </w:r>
            <w:r w:rsidR="00844815" w:rsidRPr="00B83F33">
              <w:rPr>
                <w:b/>
              </w:rPr>
              <w:t xml:space="preserve"> </w:t>
            </w:r>
            <w:r w:rsidR="00844815">
              <w:t xml:space="preserve">The lack of understanding of the VA’s requirements for the emulation of VA patient data entry (PDE) and Pharmacy Computerized Physician Entry (CPOE) requirements would promulgate the VA’s reliance on MUMPS as opposed to decreasing these dependencies, thus increasing the risk to successful migration to a cloud-based, commercial Electronic Health Record (EHR). The Offeror’s proposal indicates a </w:t>
            </w:r>
            <w:r w:rsidR="00844815" w:rsidRPr="00B25DEB">
              <w:t xml:space="preserve">failure </w:t>
            </w:r>
            <w:r w:rsidR="00844815">
              <w:t xml:space="preserve">to emulate the PDE and CPOE requirements, which instead maintains reliance on VistA MUMPS and fails the most important criteria of the final solution in being legacy MUMPS independent. </w:t>
            </w:r>
            <w:r w:rsidR="00844815" w:rsidRPr="00B83F33">
              <w:rPr>
                <w:b/>
                <w:highlight w:val="magenta"/>
              </w:rPr>
              <w:t>(</w:t>
            </w:r>
            <w:r w:rsidR="00844815" w:rsidRPr="00B83F33">
              <w:rPr>
                <w:b/>
                <w:bCs/>
                <w:highlight w:val="magenta"/>
              </w:rPr>
              <w:t>IMPACT</w:t>
            </w:r>
            <w:r w:rsidR="00844815" w:rsidRPr="002777AB">
              <w:rPr>
                <w:b/>
                <w:bCs/>
                <w:highlight w:val="magenta"/>
              </w:rPr>
              <w:t>)</w:t>
            </w:r>
            <w:r w:rsidR="00844815" w:rsidRPr="002777AB">
              <w:rPr>
                <w:b/>
                <w:highlight w:val="magenta"/>
              </w:rPr>
              <w:t xml:space="preserve"> Statement)</w:t>
            </w:r>
          </w:p>
          <w:p w14:paraId="0CE2F0DF" w14:textId="631CAA46" w:rsidR="00661D1D" w:rsidRPr="00E543FD" w:rsidRDefault="00661D1D" w:rsidP="00041B27">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7411667F" w:rsidR="00D253B1" w:rsidRDefault="00844815" w:rsidP="00041B27">
            <w:pPr>
              <w:pStyle w:val="NoSpacing"/>
            </w:pPr>
            <w:r>
              <w:t>None.</w:t>
            </w:r>
          </w:p>
          <w:p w14:paraId="5A95F9CA" w14:textId="77777777" w:rsidR="00844815" w:rsidRPr="007B55E1" w:rsidRDefault="00844815"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17"/>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17"/>
            <w:r w:rsidR="004012EE">
              <w:rPr>
                <w:rStyle w:val="CommentReference"/>
              </w:rPr>
              <w:commentReference w:id="17"/>
            </w:r>
          </w:p>
          <w:p w14:paraId="091A02A8" w14:textId="77777777" w:rsidR="00D863B7" w:rsidRDefault="00D863B7" w:rsidP="00041B27">
            <w:pPr>
              <w:pStyle w:val="NoSpacing"/>
            </w:pPr>
          </w:p>
          <w:p w14:paraId="091A02AF" w14:textId="05A6728B" w:rsidR="00F30321" w:rsidRPr="00F30321" w:rsidRDefault="005167AF" w:rsidP="00844815">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844815">
              <w:t xml:space="preserve"> - </w:t>
            </w:r>
            <w:r w:rsidR="00844815" w:rsidRPr="00844815">
              <w:t>A TEP that contains a major error(s), omission(s) or deficiency(</w:t>
            </w:r>
            <w:proofErr w:type="spellStart"/>
            <w:r w:rsidR="00844815" w:rsidRPr="00844815">
              <w:t>ies</w:t>
            </w:r>
            <w:proofErr w:type="spellEnd"/>
            <w:r w:rsidR="00844815" w:rsidRPr="00844815">
              <w:t>)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3D40A52D" w14:textId="77777777" w:rsidR="007A458C" w:rsidRPr="00E671B3" w:rsidRDefault="007A458C" w:rsidP="007A458C"/>
          <w:p w14:paraId="091A02B3" w14:textId="740D80DE" w:rsidR="002E71AA" w:rsidRPr="00844815" w:rsidRDefault="007A458C" w:rsidP="007A458C">
            <w:pPr>
              <w:rPr>
                <w:b/>
              </w:rPr>
            </w:pPr>
            <w:r w:rsidRPr="00844815">
              <w:rPr>
                <w:b/>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8"/>
            <w:r w:rsidRPr="00E671B3">
              <w:rPr>
                <w:b/>
              </w:rPr>
              <w:t xml:space="preserve">Evaluator </w:t>
            </w:r>
            <w:commentRangeEnd w:id="18"/>
            <w:r w:rsidR="005167AF">
              <w:rPr>
                <w:rStyle w:val="CommentReference"/>
              </w:rPr>
              <w:commentReference w:id="18"/>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5A910D84" w:rsidR="00CE4487" w:rsidRPr="00E671B3" w:rsidRDefault="00844815" w:rsidP="006A18DA">
            <w:pPr>
              <w:rPr>
                <w:b/>
              </w:rPr>
            </w:pPr>
            <w:r>
              <w:rPr>
                <w:b/>
              </w:rPr>
              <w:lastRenderedPageBreak/>
              <w:t xml:space="preserve">Rafael M. Richards, </w:t>
            </w:r>
            <w:r w:rsidRPr="00844815">
              <w:rPr>
                <w:b/>
                <w:color w:val="FF0000"/>
              </w:rPr>
              <w:t xml:space="preserve">enter your title </w:t>
            </w:r>
            <w:commentRangeStart w:id="19"/>
            <w:r w:rsidRPr="00844815">
              <w:rPr>
                <w:b/>
                <w:color w:val="FF0000"/>
              </w:rPr>
              <w:t>here</w:t>
            </w:r>
            <w:commentRangeEnd w:id="19"/>
            <w:r>
              <w:rPr>
                <w:rStyle w:val="CommentReference"/>
              </w:rPr>
              <w:commentReference w:id="19"/>
            </w:r>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nasiak, Susan" w:date="2016-02-08T07:59:00Z" w:initials="BS">
    <w:p w14:paraId="0A0EFC6D" w14:textId="36DF1B5F" w:rsidR="00D77BAB" w:rsidRDefault="00D77BAB">
      <w:pPr>
        <w:pStyle w:val="CommentText"/>
      </w:pPr>
      <w:r>
        <w:rPr>
          <w:rStyle w:val="CommentReference"/>
        </w:rPr>
        <w:annotationRef/>
      </w:r>
      <w:r>
        <w:t>Just a few sentences of what they proposed for each of the discriminators without any adjectives.  Facts only</w:t>
      </w:r>
    </w:p>
  </w:comment>
  <w:comment w:id="13" w:author="Dena Tompros" w:date="2017-08-22T14:14:00Z" w:initials="DT">
    <w:p w14:paraId="6B16D179" w14:textId="35A52D7B" w:rsidR="00962EE6" w:rsidRDefault="00962EE6">
      <w:pPr>
        <w:pStyle w:val="CommentText"/>
      </w:pPr>
      <w:r>
        <w:rPr>
          <w:rStyle w:val="CommentReference"/>
        </w:rPr>
        <w:annotationRef/>
      </w:r>
      <w:r>
        <w:t xml:space="preserve">Is there anything different and more specific that we can say relative to the </w:t>
      </w:r>
      <w:r w:rsidR="00844815">
        <w:t>impact to business processes?</w:t>
      </w:r>
    </w:p>
  </w:comment>
  <w:comment w:id="14" w:author="Dena Tompros" w:date="2017-08-22T15:00:00Z" w:initials="DT">
    <w:p w14:paraId="6345BEFB" w14:textId="7577E02D" w:rsidR="00A43E40" w:rsidRDefault="00A43E40">
      <w:pPr>
        <w:pStyle w:val="CommentText"/>
      </w:pPr>
      <w:r>
        <w:rPr>
          <w:rStyle w:val="CommentReference"/>
        </w:rPr>
        <w:annotationRef/>
      </w:r>
      <w:r>
        <w:t xml:space="preserve">I think Cole answered my question, but also defer to any adds from the </w:t>
      </w:r>
      <w:r>
        <w:t>D</w:t>
      </w:r>
      <w:bookmarkStart w:id="15" w:name="_GoBack"/>
      <w:bookmarkEnd w:id="15"/>
      <w:r>
        <w:t>ocs.</w:t>
      </w:r>
    </w:p>
  </w:comment>
  <w:comment w:id="17" w:author="Banasiak, Susan" w:date="2014-08-19T08:26:00Z" w:initials="BS">
    <w:p w14:paraId="736E720F" w14:textId="6A1F7D8A" w:rsidR="004012EE" w:rsidRDefault="004012EE">
      <w:pPr>
        <w:pStyle w:val="CommentText"/>
      </w:pPr>
      <w:r>
        <w:rPr>
          <w:rStyle w:val="CommentReference"/>
        </w:rPr>
        <w:annotationRef/>
      </w:r>
      <w:r>
        <w:t>I complete this section</w:t>
      </w:r>
    </w:p>
  </w:comment>
  <w:comment w:id="18" w:author="Banasiak, Susan" w:date="2015-07-24T09:55:00Z" w:initials="BS">
    <w:p w14:paraId="7CFA24BF" w14:textId="50D64E04" w:rsidR="005167AF" w:rsidRDefault="005167AF">
      <w:pPr>
        <w:pStyle w:val="CommentText"/>
      </w:pPr>
      <w:r>
        <w:rPr>
          <w:rStyle w:val="CommentReference"/>
        </w:rPr>
        <w:annotationRef/>
      </w:r>
      <w:r>
        <w:t>do not sign until all evals have completed OGC review</w:t>
      </w:r>
    </w:p>
  </w:comment>
  <w:comment w:id="19" w:author="Dena Tompros" w:date="2017-08-22T14:20:00Z" w:initials="DT">
    <w:p w14:paraId="09C0729F" w14:textId="2F1DC873" w:rsidR="00844815" w:rsidRDefault="00844815">
      <w:pPr>
        <w:pStyle w:val="CommentText"/>
      </w:pPr>
      <w:r>
        <w:rPr>
          <w:rStyle w:val="CommentReference"/>
        </w:rPr>
        <w:annotationRef/>
      </w:r>
      <w:r w:rsidRPr="00844815">
        <w:rPr>
          <w:b/>
          <w:color w:val="FF0000"/>
        </w:rPr>
        <w:t xml:space="preserve">Dr. Richards, </w:t>
      </w:r>
      <w:r>
        <w:t xml:space="preserve">please specify the title you want with these </w:t>
      </w:r>
      <w:proofErr w:type="spellStart"/>
      <w:r>
        <w:t>evals</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A0EFC6D" w15:done="0"/>
  <w15:commentEx w15:paraId="6B16D179" w15:done="0"/>
  <w15:commentEx w15:paraId="6345BEFB" w15:paraIdParent="6B16D179" w15:done="0"/>
  <w15:commentEx w15:paraId="736E720F" w15:done="0"/>
  <w15:commentEx w15:paraId="7CFA24BF" w15:done="0"/>
  <w15:commentEx w15:paraId="09C072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A0EFC6D" w16cid:durableId="1D419E79"/>
  <w16cid:commentId w16cid:paraId="6B16D179" w16cid:durableId="1D46BACA"/>
  <w16cid:commentId w16cid:paraId="6345BEFB" w16cid:durableId="1D46C586"/>
  <w16cid:commentId w16cid:paraId="736E720F" w16cid:durableId="1D419E7C"/>
  <w16cid:commentId w16cid:paraId="7CFA24BF" w16cid:durableId="1D419E7F"/>
  <w16cid:commentId w16cid:paraId="09C0729F" w16cid:durableId="1D46BC2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ena Tompros">
    <w15:presenceInfo w15:providerId="None" w15:userId="Dena Tompros"/>
  </w15:person>
  <w15:person w15:author="Cole Libby">
    <w15:presenceInfo w15:providerId="Windows Live" w15:userId="b1ba17ccbdeded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1EBB"/>
    <w:rsid w:val="00026972"/>
    <w:rsid w:val="00035AF8"/>
    <w:rsid w:val="000404B9"/>
    <w:rsid w:val="00041B27"/>
    <w:rsid w:val="00047A9E"/>
    <w:rsid w:val="000605BB"/>
    <w:rsid w:val="00060DE3"/>
    <w:rsid w:val="00061455"/>
    <w:rsid w:val="00075269"/>
    <w:rsid w:val="00080569"/>
    <w:rsid w:val="00081086"/>
    <w:rsid w:val="00081762"/>
    <w:rsid w:val="00081A0D"/>
    <w:rsid w:val="0008511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1F22"/>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47CDE"/>
    <w:rsid w:val="00150D71"/>
    <w:rsid w:val="00152463"/>
    <w:rsid w:val="001560D0"/>
    <w:rsid w:val="00156EAF"/>
    <w:rsid w:val="001575CF"/>
    <w:rsid w:val="001631B3"/>
    <w:rsid w:val="001648DC"/>
    <w:rsid w:val="00165BEE"/>
    <w:rsid w:val="00170546"/>
    <w:rsid w:val="00173996"/>
    <w:rsid w:val="00176508"/>
    <w:rsid w:val="001806B1"/>
    <w:rsid w:val="00184B7E"/>
    <w:rsid w:val="00193B31"/>
    <w:rsid w:val="001A000A"/>
    <w:rsid w:val="001A4FB6"/>
    <w:rsid w:val="001A5522"/>
    <w:rsid w:val="001A64D4"/>
    <w:rsid w:val="001B6183"/>
    <w:rsid w:val="001C1764"/>
    <w:rsid w:val="001C6A4F"/>
    <w:rsid w:val="001D3288"/>
    <w:rsid w:val="001D4D63"/>
    <w:rsid w:val="001D5B60"/>
    <w:rsid w:val="001E147E"/>
    <w:rsid w:val="001E4DA1"/>
    <w:rsid w:val="001E6FB4"/>
    <w:rsid w:val="001F4670"/>
    <w:rsid w:val="001F4BA6"/>
    <w:rsid w:val="001F54D1"/>
    <w:rsid w:val="001F5D5B"/>
    <w:rsid w:val="001F6767"/>
    <w:rsid w:val="00200724"/>
    <w:rsid w:val="00200CF3"/>
    <w:rsid w:val="002079C0"/>
    <w:rsid w:val="0021197B"/>
    <w:rsid w:val="0021259D"/>
    <w:rsid w:val="00212A20"/>
    <w:rsid w:val="00214C08"/>
    <w:rsid w:val="00216106"/>
    <w:rsid w:val="002167E2"/>
    <w:rsid w:val="00217C3C"/>
    <w:rsid w:val="0022192D"/>
    <w:rsid w:val="002328CA"/>
    <w:rsid w:val="002329E8"/>
    <w:rsid w:val="00234264"/>
    <w:rsid w:val="00235B27"/>
    <w:rsid w:val="00242829"/>
    <w:rsid w:val="00242FF5"/>
    <w:rsid w:val="002532AC"/>
    <w:rsid w:val="00253C64"/>
    <w:rsid w:val="002611D0"/>
    <w:rsid w:val="00274900"/>
    <w:rsid w:val="002777AB"/>
    <w:rsid w:val="00280F39"/>
    <w:rsid w:val="0028228C"/>
    <w:rsid w:val="00285876"/>
    <w:rsid w:val="00286FD8"/>
    <w:rsid w:val="00291D09"/>
    <w:rsid w:val="00291EC9"/>
    <w:rsid w:val="00294B4F"/>
    <w:rsid w:val="0029519C"/>
    <w:rsid w:val="002A3931"/>
    <w:rsid w:val="002A493A"/>
    <w:rsid w:val="002A61CC"/>
    <w:rsid w:val="002B03F3"/>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44E67"/>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D39"/>
    <w:rsid w:val="00395A4A"/>
    <w:rsid w:val="00396D57"/>
    <w:rsid w:val="003A0BF8"/>
    <w:rsid w:val="003A111B"/>
    <w:rsid w:val="003A2453"/>
    <w:rsid w:val="003A3DDD"/>
    <w:rsid w:val="003A49D6"/>
    <w:rsid w:val="003A733C"/>
    <w:rsid w:val="003B74E2"/>
    <w:rsid w:val="003C09C1"/>
    <w:rsid w:val="003C3BB9"/>
    <w:rsid w:val="003D2BFC"/>
    <w:rsid w:val="003D3F05"/>
    <w:rsid w:val="003D5123"/>
    <w:rsid w:val="003E15EF"/>
    <w:rsid w:val="003E3E25"/>
    <w:rsid w:val="003F0E68"/>
    <w:rsid w:val="003F4AC1"/>
    <w:rsid w:val="003F4B47"/>
    <w:rsid w:val="003F57D1"/>
    <w:rsid w:val="004012EE"/>
    <w:rsid w:val="00403A65"/>
    <w:rsid w:val="00405A9E"/>
    <w:rsid w:val="00405C9A"/>
    <w:rsid w:val="00407491"/>
    <w:rsid w:val="0041053E"/>
    <w:rsid w:val="004120AE"/>
    <w:rsid w:val="00413EA5"/>
    <w:rsid w:val="00417617"/>
    <w:rsid w:val="00420E6C"/>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D11FF"/>
    <w:rsid w:val="004E08D9"/>
    <w:rsid w:val="004E0D59"/>
    <w:rsid w:val="004E32CC"/>
    <w:rsid w:val="004E3868"/>
    <w:rsid w:val="004F5208"/>
    <w:rsid w:val="0050440A"/>
    <w:rsid w:val="00507DFE"/>
    <w:rsid w:val="005118C3"/>
    <w:rsid w:val="00511FC0"/>
    <w:rsid w:val="00514312"/>
    <w:rsid w:val="005143ED"/>
    <w:rsid w:val="00515998"/>
    <w:rsid w:val="005167AF"/>
    <w:rsid w:val="005203FF"/>
    <w:rsid w:val="00525211"/>
    <w:rsid w:val="00525AF0"/>
    <w:rsid w:val="00527405"/>
    <w:rsid w:val="005307E4"/>
    <w:rsid w:val="0053654F"/>
    <w:rsid w:val="0053787A"/>
    <w:rsid w:val="0055391A"/>
    <w:rsid w:val="005566E3"/>
    <w:rsid w:val="00557E12"/>
    <w:rsid w:val="005619D2"/>
    <w:rsid w:val="00561C3C"/>
    <w:rsid w:val="005651B5"/>
    <w:rsid w:val="005679CB"/>
    <w:rsid w:val="00576D40"/>
    <w:rsid w:val="0058003F"/>
    <w:rsid w:val="00586E74"/>
    <w:rsid w:val="00587B5F"/>
    <w:rsid w:val="00593230"/>
    <w:rsid w:val="00593356"/>
    <w:rsid w:val="005957A9"/>
    <w:rsid w:val="00596054"/>
    <w:rsid w:val="00596973"/>
    <w:rsid w:val="00597085"/>
    <w:rsid w:val="005A4A69"/>
    <w:rsid w:val="005B1C55"/>
    <w:rsid w:val="005D010B"/>
    <w:rsid w:val="005E166E"/>
    <w:rsid w:val="005E1FAE"/>
    <w:rsid w:val="005E2F5C"/>
    <w:rsid w:val="005F4420"/>
    <w:rsid w:val="005F5BB5"/>
    <w:rsid w:val="006064BE"/>
    <w:rsid w:val="00613396"/>
    <w:rsid w:val="006213E1"/>
    <w:rsid w:val="00630CAA"/>
    <w:rsid w:val="00631030"/>
    <w:rsid w:val="0063165D"/>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83AF3"/>
    <w:rsid w:val="00685388"/>
    <w:rsid w:val="00685862"/>
    <w:rsid w:val="006A18DA"/>
    <w:rsid w:val="006A624D"/>
    <w:rsid w:val="006B2422"/>
    <w:rsid w:val="006B66F9"/>
    <w:rsid w:val="006B7BAE"/>
    <w:rsid w:val="006C0360"/>
    <w:rsid w:val="006C048B"/>
    <w:rsid w:val="006C2B6B"/>
    <w:rsid w:val="006C5607"/>
    <w:rsid w:val="006D50C7"/>
    <w:rsid w:val="006D618A"/>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4F8A"/>
    <w:rsid w:val="00735C86"/>
    <w:rsid w:val="00735D80"/>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E0ECA"/>
    <w:rsid w:val="007E2812"/>
    <w:rsid w:val="007F0097"/>
    <w:rsid w:val="007F53C8"/>
    <w:rsid w:val="007F768D"/>
    <w:rsid w:val="008034BA"/>
    <w:rsid w:val="00803F9D"/>
    <w:rsid w:val="008124A6"/>
    <w:rsid w:val="00812557"/>
    <w:rsid w:val="00812BF3"/>
    <w:rsid w:val="008130B8"/>
    <w:rsid w:val="00814BC2"/>
    <w:rsid w:val="008157E9"/>
    <w:rsid w:val="00815CE1"/>
    <w:rsid w:val="00823A86"/>
    <w:rsid w:val="00831DA5"/>
    <w:rsid w:val="00832D25"/>
    <w:rsid w:val="00834EF7"/>
    <w:rsid w:val="0083608F"/>
    <w:rsid w:val="00837609"/>
    <w:rsid w:val="00841B12"/>
    <w:rsid w:val="00841FD1"/>
    <w:rsid w:val="00843564"/>
    <w:rsid w:val="00844815"/>
    <w:rsid w:val="00846950"/>
    <w:rsid w:val="0084756C"/>
    <w:rsid w:val="00856978"/>
    <w:rsid w:val="00860EFE"/>
    <w:rsid w:val="00861475"/>
    <w:rsid w:val="00862111"/>
    <w:rsid w:val="00862A5A"/>
    <w:rsid w:val="00866466"/>
    <w:rsid w:val="008711A7"/>
    <w:rsid w:val="00873377"/>
    <w:rsid w:val="008820F7"/>
    <w:rsid w:val="00890A10"/>
    <w:rsid w:val="008A4918"/>
    <w:rsid w:val="008A66C1"/>
    <w:rsid w:val="008B0F54"/>
    <w:rsid w:val="008B2D4D"/>
    <w:rsid w:val="008B43A6"/>
    <w:rsid w:val="008B5988"/>
    <w:rsid w:val="008C35ED"/>
    <w:rsid w:val="008C701A"/>
    <w:rsid w:val="008D2DDE"/>
    <w:rsid w:val="008D4693"/>
    <w:rsid w:val="008E024C"/>
    <w:rsid w:val="008E3F71"/>
    <w:rsid w:val="008E7A8B"/>
    <w:rsid w:val="008E7BCB"/>
    <w:rsid w:val="008F1D57"/>
    <w:rsid w:val="008F48A1"/>
    <w:rsid w:val="008F6814"/>
    <w:rsid w:val="00900506"/>
    <w:rsid w:val="00900BA5"/>
    <w:rsid w:val="009068D2"/>
    <w:rsid w:val="00907ADC"/>
    <w:rsid w:val="00910768"/>
    <w:rsid w:val="00910A62"/>
    <w:rsid w:val="00912FA0"/>
    <w:rsid w:val="00930F5F"/>
    <w:rsid w:val="00932F91"/>
    <w:rsid w:val="0093466C"/>
    <w:rsid w:val="00943F27"/>
    <w:rsid w:val="0094405C"/>
    <w:rsid w:val="00947B8F"/>
    <w:rsid w:val="0095737C"/>
    <w:rsid w:val="00962EE6"/>
    <w:rsid w:val="009656E9"/>
    <w:rsid w:val="00972C17"/>
    <w:rsid w:val="00994FD7"/>
    <w:rsid w:val="009954B1"/>
    <w:rsid w:val="00995D57"/>
    <w:rsid w:val="00997979"/>
    <w:rsid w:val="009A1184"/>
    <w:rsid w:val="009A56AF"/>
    <w:rsid w:val="009A5862"/>
    <w:rsid w:val="009A5F45"/>
    <w:rsid w:val="009A64E8"/>
    <w:rsid w:val="009C1446"/>
    <w:rsid w:val="009C227B"/>
    <w:rsid w:val="009C7B31"/>
    <w:rsid w:val="009D16E9"/>
    <w:rsid w:val="009D1847"/>
    <w:rsid w:val="009D5757"/>
    <w:rsid w:val="009E05F5"/>
    <w:rsid w:val="009E42A6"/>
    <w:rsid w:val="009F0B56"/>
    <w:rsid w:val="009F0E68"/>
    <w:rsid w:val="00A02052"/>
    <w:rsid w:val="00A02B37"/>
    <w:rsid w:val="00A03E9D"/>
    <w:rsid w:val="00A11E2B"/>
    <w:rsid w:val="00A1202F"/>
    <w:rsid w:val="00A12045"/>
    <w:rsid w:val="00A13EE1"/>
    <w:rsid w:val="00A22764"/>
    <w:rsid w:val="00A27662"/>
    <w:rsid w:val="00A317AB"/>
    <w:rsid w:val="00A328B2"/>
    <w:rsid w:val="00A41EF4"/>
    <w:rsid w:val="00A43E40"/>
    <w:rsid w:val="00A46D76"/>
    <w:rsid w:val="00A5141E"/>
    <w:rsid w:val="00A55AA1"/>
    <w:rsid w:val="00A6250B"/>
    <w:rsid w:val="00A652ED"/>
    <w:rsid w:val="00A70C3F"/>
    <w:rsid w:val="00A71CF5"/>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25DEB"/>
    <w:rsid w:val="00B36404"/>
    <w:rsid w:val="00B3755C"/>
    <w:rsid w:val="00B54F8B"/>
    <w:rsid w:val="00B56EAC"/>
    <w:rsid w:val="00B618E4"/>
    <w:rsid w:val="00B6274B"/>
    <w:rsid w:val="00B63494"/>
    <w:rsid w:val="00B67320"/>
    <w:rsid w:val="00B71EE5"/>
    <w:rsid w:val="00B722D8"/>
    <w:rsid w:val="00B726E2"/>
    <w:rsid w:val="00B76D1F"/>
    <w:rsid w:val="00B80468"/>
    <w:rsid w:val="00B80542"/>
    <w:rsid w:val="00B814AB"/>
    <w:rsid w:val="00B83F33"/>
    <w:rsid w:val="00B92A6D"/>
    <w:rsid w:val="00B93D73"/>
    <w:rsid w:val="00B97860"/>
    <w:rsid w:val="00BA0AF7"/>
    <w:rsid w:val="00BA1B9A"/>
    <w:rsid w:val="00BA5C13"/>
    <w:rsid w:val="00BB0CED"/>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321"/>
    <w:rsid w:val="00C42438"/>
    <w:rsid w:val="00C42BE0"/>
    <w:rsid w:val="00C4357B"/>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55D5"/>
    <w:rsid w:val="00D1650F"/>
    <w:rsid w:val="00D174C4"/>
    <w:rsid w:val="00D253B1"/>
    <w:rsid w:val="00D334F3"/>
    <w:rsid w:val="00D352B3"/>
    <w:rsid w:val="00D42CB2"/>
    <w:rsid w:val="00D4525A"/>
    <w:rsid w:val="00D538AA"/>
    <w:rsid w:val="00D53C6F"/>
    <w:rsid w:val="00D54431"/>
    <w:rsid w:val="00D56E28"/>
    <w:rsid w:val="00D57DD8"/>
    <w:rsid w:val="00D65739"/>
    <w:rsid w:val="00D665E9"/>
    <w:rsid w:val="00D667E5"/>
    <w:rsid w:val="00D71683"/>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3D9D"/>
    <w:rsid w:val="00E1243F"/>
    <w:rsid w:val="00E14063"/>
    <w:rsid w:val="00E21F34"/>
    <w:rsid w:val="00E223F0"/>
    <w:rsid w:val="00E2381C"/>
    <w:rsid w:val="00E32FD5"/>
    <w:rsid w:val="00E37F30"/>
    <w:rsid w:val="00E43256"/>
    <w:rsid w:val="00E45640"/>
    <w:rsid w:val="00E46E61"/>
    <w:rsid w:val="00E4707C"/>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6C67"/>
    <w:rsid w:val="00FA010F"/>
    <w:rsid w:val="00FA1D6F"/>
    <w:rsid w:val="00FA210B"/>
    <w:rsid w:val="00FA455E"/>
    <w:rsid w:val="00FB674D"/>
    <w:rsid w:val="00FC234F"/>
    <w:rsid w:val="00FC29B4"/>
    <w:rsid w:val="00FC53B2"/>
    <w:rsid w:val="00FC56EE"/>
    <w:rsid w:val="00FC6846"/>
    <w:rsid w:val="00FD1588"/>
    <w:rsid w:val="00FE2C97"/>
    <w:rsid w:val="00FE43A3"/>
    <w:rsid w:val="00FE6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7A51D806-7106-4DAC-8CF3-2BC8CB638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microsoft.com/office/2016/09/relationships/commentsIds" Target="commentsIds.xml"/><Relationship Id="rId5" Type="http://schemas.openxmlformats.org/officeDocument/2006/relationships/numbering" Target="numbering.xml"/><Relationship Id="rId10"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comments" Target="comment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94D42D-7141-4305-B8C1-DA22E7EA03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0B5B89B0-7E5C-4F72-8812-C78B3757C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327</TotalTime>
  <Pages>4</Pages>
  <Words>1403</Words>
  <Characters>8000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Dena Tompros</cp:lastModifiedBy>
  <cp:revision>19</cp:revision>
  <cp:lastPrinted>2011-12-07T22:22:00Z</cp:lastPrinted>
  <dcterms:created xsi:type="dcterms:W3CDTF">2017-08-17T11:47:00Z</dcterms:created>
  <dcterms:modified xsi:type="dcterms:W3CDTF">2017-08-22T19:01:00Z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