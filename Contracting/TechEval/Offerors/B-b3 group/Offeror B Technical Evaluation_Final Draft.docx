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0DA44B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Pr="00577385" w:rsidRDefault="003840B1" w:rsidP="00041B27">
            <w:pPr>
              <w:pStyle w:val="NoSpacing"/>
            </w:pPr>
            <w:r w:rsidRPr="00577385">
              <w:t>TECHNICAL: The evaluation of the technical proposal consider</w:t>
            </w:r>
            <w:r w:rsidR="003771C2" w:rsidRPr="00577385">
              <w:t>ed</w:t>
            </w:r>
            <w:r w:rsidRPr="00577385">
              <w:t xml:space="preserve"> the following:</w:t>
            </w:r>
          </w:p>
          <w:p w14:paraId="091A0263" w14:textId="77777777" w:rsidR="003840B1" w:rsidRPr="00577385" w:rsidRDefault="003840B1" w:rsidP="00041B27">
            <w:pPr>
              <w:pStyle w:val="NoSpacing"/>
            </w:pPr>
          </w:p>
          <w:p w14:paraId="091A0264" w14:textId="77777777" w:rsidR="003840B1" w:rsidRPr="00577385" w:rsidRDefault="00013538" w:rsidP="00041B27">
            <w:pPr>
              <w:pStyle w:val="NoSpacing"/>
            </w:pPr>
            <w:r w:rsidRPr="00577385">
              <w:t>(1)</w:t>
            </w:r>
            <w:r w:rsidR="003840B1" w:rsidRPr="00577385">
              <w:t xml:space="preserve"> Understanding of the Problem –</w:t>
            </w:r>
            <w:r w:rsidR="009A56AF" w:rsidRPr="00577385">
              <w:t xml:space="preserve"> The Technical Volume </w:t>
            </w:r>
            <w:r w:rsidR="006370D1" w:rsidRPr="00577385">
              <w:t xml:space="preserve">of the Task Execution Plan (TEP) </w:t>
            </w:r>
            <w:r w:rsidR="00D538AA" w:rsidRPr="00577385">
              <w:t>was</w:t>
            </w:r>
            <w:r w:rsidR="009A56AF" w:rsidRPr="00577385">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Pr="00577385" w:rsidRDefault="006370D1" w:rsidP="00041B27">
            <w:pPr>
              <w:pStyle w:val="NoSpacing"/>
            </w:pPr>
          </w:p>
          <w:p w14:paraId="091A0266" w14:textId="6D05C9C5" w:rsidR="003840B1" w:rsidRPr="00577385" w:rsidRDefault="003840B1" w:rsidP="00041B27">
            <w:pPr>
              <w:pStyle w:val="NoSpacing"/>
            </w:pPr>
            <w:r w:rsidRPr="00577385">
              <w:t>(2) Feasibility of Approach –</w:t>
            </w:r>
            <w:r w:rsidR="009A56AF" w:rsidRPr="00577385">
              <w:t xml:space="preserve">The Technical Volume </w:t>
            </w:r>
            <w:r w:rsidR="00D538AA" w:rsidRPr="00577385">
              <w:t>was</w:t>
            </w:r>
            <w:r w:rsidR="009A56AF" w:rsidRPr="00577385">
              <w:t xml:space="preserve"> evaluated to determine the extent to which the proposed approach is workable and the end results achievable.  The Technical Volume </w:t>
            </w:r>
            <w:r w:rsidR="00D538AA" w:rsidRPr="00577385">
              <w:t>was</w:t>
            </w:r>
            <w:r w:rsidR="009A56AF" w:rsidRPr="00577385">
              <w:t xml:space="preserve"> evaluated to determine the level of confidence provided the Government with respect to the </w:t>
            </w:r>
            <w:r w:rsidR="00647BC9" w:rsidRPr="00577385">
              <w:t>Offeror’s</w:t>
            </w:r>
            <w:r w:rsidR="009A56AF" w:rsidRPr="00577385">
              <w:t xml:space="preserve"> methods and approach in successfully meeting and/or exceeding the requirements in a timely manner.</w:t>
            </w:r>
          </w:p>
          <w:p w14:paraId="6F93DE29" w14:textId="77777777" w:rsidR="007A458C" w:rsidRPr="00577385" w:rsidRDefault="007A458C" w:rsidP="007A458C">
            <w:pPr>
              <w:rPr>
                <w:b/>
              </w:rPr>
            </w:pPr>
          </w:p>
          <w:p w14:paraId="2AA1A3A9" w14:textId="3F421D68" w:rsidR="007A458C" w:rsidRPr="00896A93" w:rsidRDefault="007A458C" w:rsidP="007A458C">
            <w:r w:rsidRPr="00577385">
              <w:rPr>
                <w:b/>
                <w:u w:val="single"/>
              </w:rPr>
              <w:t xml:space="preserve">2. Proposal Summary: </w:t>
            </w:r>
            <w:r w:rsidRPr="00577385">
              <w:rPr>
                <w:b/>
              </w:rPr>
              <w:t xml:space="preserve"> </w:t>
            </w:r>
          </w:p>
          <w:p w14:paraId="48FC2DE5" w14:textId="77777777" w:rsidR="007A458C" w:rsidRPr="005219AF" w:rsidRDefault="007A458C" w:rsidP="007A458C">
            <w:pPr>
              <w:pStyle w:val="NoSpacing"/>
              <w:rPr>
                <w:b/>
              </w:rPr>
            </w:pPr>
          </w:p>
          <w:p w14:paraId="3DBA7468" w14:textId="5C2FCB51" w:rsidR="007A458C" w:rsidRPr="00577385" w:rsidRDefault="00340668" w:rsidP="00896A93">
            <w:pPr>
              <w:pStyle w:val="NoSpacing"/>
            </w:pPr>
            <w:r w:rsidRPr="005219AF">
              <w:t xml:space="preserve">The Offeror’s response described their technical and management approach to the problem identified in the Performance Work Statement (PWS). </w:t>
            </w:r>
            <w:r w:rsidR="00D627D6" w:rsidRPr="005219AF">
              <w:t xml:space="preserve"> </w:t>
            </w:r>
            <w:r w:rsidR="007A458C" w:rsidRPr="005219AF">
              <w:t xml:space="preserve">The Offeror </w:t>
            </w:r>
            <w:r w:rsidR="00D627D6" w:rsidRPr="005219AF">
              <w:t>included their</w:t>
            </w:r>
            <w:r w:rsidRPr="005219AF">
              <w:t xml:space="preserve"> </w:t>
            </w:r>
            <w:r w:rsidR="007A458C" w:rsidRPr="005219AF">
              <w:t xml:space="preserve">approach </w:t>
            </w:r>
            <w:r w:rsidR="00D627D6" w:rsidRPr="005219AF">
              <w:t>to creating</w:t>
            </w:r>
            <w:r w:rsidR="002A3931" w:rsidRPr="005219AF">
              <w:t xml:space="preserve"> a </w:t>
            </w:r>
            <w:r w:rsidR="00FE412F" w:rsidRPr="005219AF">
              <w:t>“</w:t>
            </w:r>
            <w:r w:rsidR="002A3931" w:rsidRPr="005219AF">
              <w:t>service layer</w:t>
            </w:r>
            <w:r w:rsidR="00FE412F" w:rsidRPr="005219AF">
              <w:t>”</w:t>
            </w:r>
            <w:r w:rsidR="002A3931" w:rsidRPr="005219AF">
              <w:t xml:space="preserve"> to emulate </w:t>
            </w:r>
            <w:r w:rsidR="00A71CF5" w:rsidRPr="005219AF">
              <w:t>Computerized Patient Record System (</w:t>
            </w:r>
            <w:r w:rsidR="002A3931" w:rsidRPr="005219AF">
              <w:t>CPRS</w:t>
            </w:r>
            <w:r w:rsidR="00A71CF5" w:rsidRPr="005219AF">
              <w:t>) Remote Procedure Calls</w:t>
            </w:r>
            <w:r w:rsidR="002A3931" w:rsidRPr="005219AF">
              <w:t xml:space="preserve"> </w:t>
            </w:r>
            <w:r w:rsidR="00A71CF5" w:rsidRPr="005219AF">
              <w:t>(</w:t>
            </w:r>
            <w:r w:rsidR="002A3931" w:rsidRPr="005219AF">
              <w:t>RPCs</w:t>
            </w:r>
            <w:r w:rsidR="00A71CF5" w:rsidRPr="005219AF">
              <w:t>)</w:t>
            </w:r>
            <w:r w:rsidR="000F1F22" w:rsidRPr="005219AF">
              <w:t xml:space="preserve"> </w:t>
            </w:r>
            <w:r w:rsidRPr="005219AF">
              <w:t xml:space="preserve">to be built </w:t>
            </w:r>
            <w:proofErr w:type="gramStart"/>
            <w:r w:rsidRPr="005219AF">
              <w:t>on  a</w:t>
            </w:r>
            <w:proofErr w:type="gramEnd"/>
            <w:r w:rsidRPr="005219AF">
              <w:t xml:space="preserve"> third-par</w:t>
            </w:r>
            <w:r w:rsidR="00E3468D" w:rsidRPr="005219AF">
              <w:t xml:space="preserve">ty project </w:t>
            </w:r>
            <w:r w:rsidRPr="005219AF">
              <w:t xml:space="preserve">called </w:t>
            </w:r>
            <w:r w:rsidR="000F1F22" w:rsidRPr="005219AF">
              <w:t>the VistA Data Projec</w:t>
            </w:r>
            <w:r w:rsidR="00D627D6" w:rsidRPr="005219AF">
              <w:t>t (VDP)</w:t>
            </w:r>
            <w:r w:rsidR="005F0E33" w:rsidRPr="005219AF">
              <w:t xml:space="preserve">. </w:t>
            </w:r>
            <w:r w:rsidR="00A71CF5" w:rsidRPr="005219AF">
              <w:t xml:space="preserve">The proposal describes how the Offeror will </w:t>
            </w:r>
            <w:r w:rsidR="002C1289" w:rsidRPr="005219AF">
              <w:t xml:space="preserve">also </w:t>
            </w:r>
            <w:r w:rsidR="00A71CF5" w:rsidRPr="005219AF">
              <w:t xml:space="preserve">utilize their </w:t>
            </w:r>
            <w:r w:rsidR="00E3468D" w:rsidRPr="005219AF">
              <w:t xml:space="preserve">first-hand experience, </w:t>
            </w:r>
            <w:r w:rsidR="00A71CF5" w:rsidRPr="005219AF">
              <w:t>knowledge</w:t>
            </w:r>
            <w:r w:rsidR="0076151A" w:rsidRPr="005219AF">
              <w:t xml:space="preserve">, </w:t>
            </w:r>
            <w:r w:rsidR="00A71CF5" w:rsidRPr="005219AF">
              <w:t>lessons learned</w:t>
            </w:r>
            <w:r w:rsidR="0076151A" w:rsidRPr="005219AF">
              <w:t xml:space="preserve">, and approach </w:t>
            </w:r>
            <w:r w:rsidR="002C1289" w:rsidRPr="00577385">
              <w:t xml:space="preserve">they </w:t>
            </w:r>
            <w:r w:rsidR="0076151A" w:rsidRPr="00577385">
              <w:t>used</w:t>
            </w:r>
            <w:r w:rsidR="00A71CF5" w:rsidRPr="00577385">
              <w:t xml:space="preserve"> </w:t>
            </w:r>
            <w:r w:rsidR="0076151A" w:rsidRPr="00577385">
              <w:t>on the VistA Interface Adaptor (VIA) project</w:t>
            </w:r>
            <w:r w:rsidR="00C63781" w:rsidRPr="00577385">
              <w:t xml:space="preserve">, which involved </w:t>
            </w:r>
            <w:r w:rsidR="00E15D73" w:rsidRPr="00577385">
              <w:t xml:space="preserve">the encapsulation of </w:t>
            </w:r>
            <w:r w:rsidR="00A71CF5" w:rsidRPr="00577385">
              <w:t xml:space="preserve">Massachusetts General Hospital Utility Multi-Programming System (MUMPS) </w:t>
            </w:r>
            <w:r w:rsidR="00FE412F" w:rsidRPr="00577385">
              <w:t xml:space="preserve">RPCs </w:t>
            </w:r>
            <w:r w:rsidR="00C63781" w:rsidRPr="00577385">
              <w:t xml:space="preserve">for VistA </w:t>
            </w:r>
            <w:r w:rsidR="00A71CF5" w:rsidRPr="00577385">
              <w:t>scheduling and orders management</w:t>
            </w:r>
            <w:r w:rsidR="00C63781" w:rsidRPr="00577385">
              <w:t xml:space="preserve">. </w:t>
            </w:r>
            <w:r w:rsidR="009A4DD4" w:rsidRPr="00577385">
              <w:t xml:space="preserve"> </w:t>
            </w:r>
            <w:r w:rsidR="007A458C" w:rsidRPr="00577385">
              <w:t xml:space="preserve">The response includes a discussion on the Offeror’s approach to </w:t>
            </w:r>
            <w:r w:rsidR="00910A62" w:rsidRPr="00577385">
              <w:t xml:space="preserve">utilize </w:t>
            </w:r>
            <w:r w:rsidR="00E3468D" w:rsidRPr="00577385">
              <w:t xml:space="preserve">the </w:t>
            </w:r>
            <w:proofErr w:type="spellStart"/>
            <w:r w:rsidR="00910A62" w:rsidRPr="00577385">
              <w:t>InterSystems</w:t>
            </w:r>
            <w:proofErr w:type="spellEnd"/>
            <w:r w:rsidR="00910A62" w:rsidRPr="00577385">
              <w:t xml:space="preserve">’ </w:t>
            </w:r>
            <w:r w:rsidR="009A0DB0" w:rsidRPr="00577385">
              <w:t xml:space="preserve">Node.js   </w:t>
            </w:r>
            <w:r w:rsidR="00910A62" w:rsidRPr="00577385">
              <w:t>add-on</w:t>
            </w:r>
            <w:r w:rsidR="00E3468D" w:rsidRPr="00577385">
              <w:t xml:space="preserve"> </w:t>
            </w:r>
            <w:r w:rsidR="00910A62" w:rsidRPr="00577385">
              <w:t xml:space="preserve">module </w:t>
            </w:r>
            <w:r w:rsidR="00E3468D" w:rsidRPr="00577385">
              <w:t xml:space="preserve">that would </w:t>
            </w:r>
            <w:r w:rsidR="00910A62" w:rsidRPr="00577385">
              <w:t>expose VistA’s data as a single, secure, symmetric read-write server-side interface to all underlying data for external interfacing and integration</w:t>
            </w:r>
            <w:r w:rsidR="00D627D6" w:rsidRPr="00577385">
              <w:t xml:space="preserve">.  </w:t>
            </w:r>
            <w:r w:rsidR="00E3468D" w:rsidRPr="00577385">
              <w:t xml:space="preserve">They also </w:t>
            </w:r>
            <w:r w:rsidR="00995D57" w:rsidRPr="00577385">
              <w:t>described their intent to automate as much of the testing as possible</w:t>
            </w:r>
            <w:r w:rsidR="00E3468D" w:rsidRPr="00577385">
              <w:t xml:space="preserve"> using third-party tools.</w:t>
            </w:r>
            <w:r w:rsidR="005F0E33" w:rsidRPr="00577385">
              <w:t xml:space="preserve"> </w:t>
            </w:r>
            <w:r w:rsidR="00D627D6" w:rsidRPr="00577385">
              <w:t xml:space="preserve"> The Offeror provided their overall proposed as-is and to-be approach and </w:t>
            </w:r>
            <w:r w:rsidR="00E15D73" w:rsidRPr="00577385">
              <w:t>architecture</w:t>
            </w:r>
            <w:r w:rsidR="00D627D6" w:rsidRPr="00577385">
              <w:t xml:space="preserve"> (</w:t>
            </w:r>
            <w:r w:rsidR="00D627D6" w:rsidRPr="00577385">
              <w:t xml:space="preserve">Figure 5).  </w:t>
            </w:r>
            <w:r w:rsidR="002C1289" w:rsidRPr="00577385">
              <w:t xml:space="preserve"> </w:t>
            </w:r>
            <w:r w:rsidR="007A458C" w:rsidRPr="00577385">
              <w:t xml:space="preserve">Finally, the proposal outlines the staffing levels by labor category and </w:t>
            </w:r>
            <w:r w:rsidR="00C4357B" w:rsidRPr="00577385">
              <w:t xml:space="preserve">contract function and the hours proposed for each as referenced by prime and subcontractor. </w:t>
            </w:r>
          </w:p>
          <w:p w14:paraId="2F9FF2FD" w14:textId="77777777" w:rsidR="00C4357B" w:rsidRPr="00577385" w:rsidRDefault="00C4357B" w:rsidP="007A458C"/>
          <w:p w14:paraId="3510902D" w14:textId="339A507A" w:rsidR="007A458C" w:rsidRPr="00577385" w:rsidRDefault="007A458C" w:rsidP="007A458C">
            <w:r w:rsidRPr="00577385">
              <w:t>The Offeror</w:t>
            </w:r>
            <w:r w:rsidR="00D9243C" w:rsidRPr="00577385">
              <w:t xml:space="preserve"> has proposed to team with </w:t>
            </w:r>
            <w:r w:rsidR="00A55AA1" w:rsidRPr="00577385">
              <w:t>1 subcontractor</w:t>
            </w:r>
            <w:r w:rsidRPr="00577385">
              <w:t xml:space="preserve">. </w:t>
            </w:r>
          </w:p>
          <w:p w14:paraId="5777D262" w14:textId="77777777" w:rsidR="007A458C" w:rsidRPr="00577385" w:rsidRDefault="007A458C" w:rsidP="007A458C"/>
          <w:p w14:paraId="2ACED0BF" w14:textId="05E8B9F0" w:rsidR="007A458C" w:rsidRPr="00577385" w:rsidRDefault="007A458C" w:rsidP="007A458C">
            <w:r w:rsidRPr="00577385">
              <w:t>After review of the entire proposal, it was determined that th</w:t>
            </w:r>
            <w:r w:rsidR="00844815" w:rsidRPr="00577385">
              <w:t xml:space="preserve">e Offeror’s approach contained </w:t>
            </w:r>
            <w:r w:rsidRPr="00577385">
              <w:t xml:space="preserve">the </w:t>
            </w:r>
            <w:r w:rsidR="00844815" w:rsidRPr="00577385">
              <w:t>Weaknesses</w:t>
            </w:r>
            <w:r w:rsidRPr="00577385">
              <w:t xml:space="preserve"> and Deficiencies detailed below.  The remainder of the </w:t>
            </w:r>
            <w:r w:rsidR="00A55AA1" w:rsidRPr="00577385">
              <w:t>VistA Adaptive Maintenance</w:t>
            </w:r>
            <w:r w:rsidR="00D77BAB" w:rsidRPr="00577385">
              <w:t xml:space="preserve"> </w:t>
            </w:r>
            <w:r w:rsidRPr="00577385">
              <w:t>requirements was adequately addressed.</w:t>
            </w:r>
          </w:p>
          <w:p w14:paraId="0D799438" w14:textId="77777777" w:rsidR="007A458C" w:rsidRPr="00577385" w:rsidRDefault="007A458C" w:rsidP="007A458C">
            <w:pPr>
              <w:pStyle w:val="NoSpacing"/>
              <w:rPr>
                <w:b/>
              </w:rPr>
            </w:pPr>
          </w:p>
          <w:p w14:paraId="7A4CD676" w14:textId="77777777" w:rsidR="007A458C" w:rsidRPr="00577385" w:rsidRDefault="007A458C" w:rsidP="007A458C"/>
          <w:p w14:paraId="09FC0641" w14:textId="666EE4B0" w:rsidR="007A458C" w:rsidRPr="00896A93" w:rsidRDefault="007A458C" w:rsidP="00375624">
            <w:r w:rsidRPr="00577385">
              <w:rPr>
                <w:b/>
                <w:u w:val="single"/>
              </w:rPr>
              <w:t>3. Summary of Significant Strengths and Strengths</w:t>
            </w:r>
            <w:r w:rsidRPr="00577385">
              <w:rPr>
                <w:b/>
              </w:rPr>
              <w:t xml:space="preserve">: </w:t>
            </w:r>
          </w:p>
          <w:p w14:paraId="091A0278" w14:textId="7B6CCA81" w:rsidR="0045589B" w:rsidRPr="005219AF" w:rsidRDefault="00A03E9D" w:rsidP="00041B27">
            <w:pPr>
              <w:pStyle w:val="NoSpacing"/>
            </w:pPr>
            <w:r w:rsidRPr="00577385">
              <w:t>None</w:t>
            </w:r>
          </w:p>
          <w:p w14:paraId="05F1C183" w14:textId="17A1C05C" w:rsidR="00932F91" w:rsidRPr="00577385" w:rsidRDefault="00932F91" w:rsidP="00041B27">
            <w:pPr>
              <w:pStyle w:val="NoSpacing"/>
            </w:pPr>
          </w:p>
          <w:p w14:paraId="4275D505" w14:textId="47481FD6" w:rsidR="007A458C" w:rsidRPr="00577385" w:rsidRDefault="007A458C" w:rsidP="00375624">
            <w:pPr>
              <w:rPr>
                <w:b/>
              </w:rPr>
            </w:pPr>
            <w:r w:rsidRPr="00577385">
              <w:rPr>
                <w:b/>
                <w:u w:val="single"/>
              </w:rPr>
              <w:lastRenderedPageBreak/>
              <w:t>4. Summary of Significant Weaknesses and Weaknesses</w:t>
            </w:r>
            <w:r w:rsidRPr="00577385">
              <w:rPr>
                <w:b/>
              </w:rPr>
              <w:t xml:space="preserve">: </w:t>
            </w:r>
          </w:p>
          <w:p w14:paraId="34FA1DCC" w14:textId="77777777" w:rsidR="00375624" w:rsidRPr="00577385" w:rsidRDefault="00375624" w:rsidP="00375624">
            <w:pPr>
              <w:rPr>
                <w:ins w:id="0" w:author="Rafael Richards" w:date="2017-08-23T11:39:00Z"/>
                <w:b/>
              </w:rPr>
            </w:pPr>
          </w:p>
          <w:p w14:paraId="3762C07C" w14:textId="072B0981" w:rsidR="00E15D73" w:rsidRPr="00577385" w:rsidRDefault="00E15D73" w:rsidP="00E15D73">
            <w:pPr>
              <w:rPr>
                <w:ins w:id="1" w:author="Rafael Richards" w:date="2017-08-23T11:39:00Z"/>
              </w:rPr>
            </w:pPr>
            <w:ins w:id="2" w:author="Rafael Richards" w:date="2017-08-23T11:39:00Z">
              <w:r w:rsidRPr="00577385">
                <w:rPr>
                  <w:b/>
                  <w:rPrChange w:id="3" w:author="Rafael Richards" w:date="2017-08-23T12:53:00Z">
                    <w:rPr/>
                  </w:rPrChange>
                </w:rPr>
                <w:t>Significant Weakness #1</w:t>
              </w:r>
            </w:ins>
            <w:r w:rsidR="00997BB3">
              <w:rPr>
                <w:b/>
              </w:rPr>
              <w:t xml:space="preserve"> </w:t>
            </w:r>
            <w:r w:rsidR="00997BB3" w:rsidRPr="00577385">
              <w:rPr>
                <w:b/>
              </w:rPr>
              <w:t>(TEP p</w:t>
            </w:r>
            <w:r w:rsidR="00997BB3">
              <w:rPr>
                <w:b/>
              </w:rPr>
              <w:t>p12-13</w:t>
            </w:r>
            <w:r w:rsidR="00997BB3" w:rsidRPr="00577385">
              <w:rPr>
                <w:b/>
              </w:rPr>
              <w:t>, Section 2.1, RTEP Instructions</w:t>
            </w:r>
            <w:ins w:id="4" w:author="Rafael Richards" w:date="2017-08-23T11:39:00Z">
              <w:r w:rsidRPr="00577385">
                <w:rPr>
                  <w:b/>
                  <w:iCs/>
                  <w:color w:val="000000"/>
                  <w:rPrChange w:id="5" w:author="Rafael Richards" w:date="2017-08-23T12:53:00Z">
                    <w:rPr>
                      <w:rFonts w:ascii="Arial" w:hAnsi="Arial" w:cs="Arial"/>
                      <w:i/>
                      <w:iCs/>
                      <w:color w:val="000000"/>
                      <w:sz w:val="22"/>
                      <w:szCs w:val="22"/>
                    </w:rPr>
                  </w:rPrChange>
                </w:rPr>
                <w:t xml:space="preserve"> B.1.5</w:t>
              </w:r>
            </w:ins>
            <w:r w:rsidR="00997BB3">
              <w:rPr>
                <w:b/>
                <w:iCs/>
                <w:color w:val="000000"/>
              </w:rPr>
              <w:t>, PWS 5.7)</w:t>
            </w:r>
            <w:ins w:id="6" w:author="Rafael Richards" w:date="2017-08-23T11:39:00Z">
              <w:r w:rsidRPr="00577385">
                <w:rPr>
                  <w:iCs/>
                  <w:color w:val="000000"/>
                  <w:rPrChange w:id="7" w:author="Rafael Richards" w:date="2017-08-23T12:53:00Z">
                    <w:rPr>
                      <w:rFonts w:ascii="Arial" w:hAnsi="Arial" w:cs="Arial"/>
                      <w:i/>
                      <w:iCs/>
                      <w:color w:val="000000"/>
                      <w:sz w:val="22"/>
                      <w:szCs w:val="22"/>
                    </w:rPr>
                  </w:rPrChange>
                </w:rPr>
                <w:t xml:space="preserve">: </w:t>
              </w:r>
            </w:ins>
            <w:r w:rsidR="00896A93">
              <w:rPr>
                <w:iCs/>
                <w:color w:val="000000"/>
              </w:rPr>
              <w:t xml:space="preserve"> The requirement is for the</w:t>
            </w:r>
            <w:ins w:id="8" w:author="Rafael Richards" w:date="2017-08-23T11:39:00Z">
              <w:r w:rsidRPr="00577385">
                <w:rPr>
                  <w:bCs/>
                  <w:iCs/>
                  <w:color w:val="000000"/>
                  <w:rPrChange w:id="9" w:author="Rafael Richards" w:date="2017-08-23T12:53:00Z">
                    <w:rPr>
                      <w:rFonts w:ascii="Arial" w:hAnsi="Arial" w:cs="Arial"/>
                      <w:b/>
                      <w:bCs/>
                      <w:i/>
                      <w:iCs/>
                      <w:color w:val="000000"/>
                    </w:rPr>
                  </w:rPrChange>
                </w:rPr>
                <w:t xml:space="preserve"> Offeror’s approach to </w:t>
              </w:r>
            </w:ins>
            <w:r w:rsidR="00896A93">
              <w:rPr>
                <w:bCs/>
                <w:iCs/>
                <w:color w:val="000000"/>
              </w:rPr>
              <w:t xml:space="preserve">retain full functionality against a single centralized service, replacing those functions of the original, de-centralized VistA source instances.  </w:t>
            </w:r>
            <w:r w:rsidR="00896A93" w:rsidRPr="00896A93">
              <w:rPr>
                <w:bCs/>
                <w:iCs/>
                <w:color w:val="000000"/>
              </w:rPr>
              <w:t xml:space="preserve">The Offeror proposes no solution or architecture for </w:t>
            </w:r>
            <w:r w:rsidR="00997BB3">
              <w:rPr>
                <w:bCs/>
                <w:iCs/>
                <w:color w:val="000000"/>
              </w:rPr>
              <w:t>a single centralized service capable of replacing the original, de-centralized VistA source instances and just reiterates the requirement and their intent to support it</w:t>
            </w:r>
            <w:r w:rsidR="00896A93" w:rsidRPr="00896A93">
              <w:rPr>
                <w:bCs/>
                <w:iCs/>
                <w:color w:val="000000"/>
              </w:rPr>
              <w:t xml:space="preserve">.  </w:t>
            </w:r>
            <w:ins w:id="10" w:author="Rafael Richards" w:date="2017-08-23T11:39:00Z">
              <w:r w:rsidRPr="00577385">
                <w:rPr>
                  <w:bCs/>
                  <w:iCs/>
                  <w:color w:val="000000"/>
                  <w:rPrChange w:id="11" w:author="Rafael Richards" w:date="2017-08-23T12:53:00Z">
                    <w:rPr>
                      <w:rFonts w:ascii="Arial" w:hAnsi="Arial" w:cs="Arial"/>
                      <w:b/>
                      <w:bCs/>
                      <w:i/>
                      <w:iCs/>
                      <w:color w:val="000000"/>
                    </w:rPr>
                  </w:rPrChange>
                </w:rPr>
                <w:t xml:space="preserve"> </w:t>
              </w:r>
              <w:r w:rsidRPr="00577385">
                <w:rPr>
                  <w:highlight w:val="yellow"/>
                  <w:rPrChange w:id="12" w:author="Rafael Richards" w:date="2017-08-23T12:53:00Z">
                    <w:rPr>
                      <w:b/>
                      <w:highlight w:val="yellow"/>
                    </w:rPr>
                  </w:rPrChange>
                </w:rPr>
                <w:t>(WHAT is proposed)</w:t>
              </w:r>
              <w:r w:rsidRPr="00577385">
                <w:rPr>
                  <w:rPrChange w:id="13" w:author="Rafael Richards" w:date="2017-08-23T12:53:00Z">
                    <w:rPr>
                      <w:b/>
                    </w:rPr>
                  </w:rPrChange>
                </w:rPr>
                <w:t xml:space="preserve"> </w:t>
              </w:r>
              <w:r w:rsidRPr="00577385">
                <w:rPr>
                  <w:bCs/>
                  <w:iCs/>
                  <w:color w:val="000000"/>
                  <w:rPrChange w:id="14" w:author="Rafael Richards" w:date="2017-08-23T12:53:00Z">
                    <w:rPr>
                      <w:rFonts w:ascii="Arial" w:hAnsi="Arial" w:cs="Arial"/>
                      <w:b/>
                      <w:bCs/>
                      <w:i/>
                      <w:iCs/>
                      <w:color w:val="000000"/>
                    </w:rPr>
                  </w:rPrChange>
                </w:rPr>
                <w:t xml:space="preserve"> </w:t>
              </w:r>
            </w:ins>
            <w:ins w:id="15" w:author="Rafael Richards" w:date="2017-08-23T11:46:00Z">
              <w:r w:rsidR="00997BB3" w:rsidRPr="00577385">
                <w:t>This</w:t>
              </w:r>
              <w:r w:rsidR="00997BB3" w:rsidRPr="005219AF">
                <w:t xml:space="preserve"> indicates a lack of understanding of the problem to be solved. </w:t>
              </w:r>
              <w:r w:rsidR="00997BB3" w:rsidRPr="00577385">
                <w:rPr>
                  <w:iCs/>
                  <w:color w:val="000000"/>
                  <w:rPrChange w:id="16" w:author="Rafael Richards" w:date="2017-08-23T12:53:00Z">
                    <w:rPr>
                      <w:rFonts w:ascii="Arial" w:hAnsi="Arial" w:cs="Arial"/>
                      <w:i/>
                      <w:iCs/>
                      <w:color w:val="000000"/>
                    </w:rPr>
                  </w:rPrChange>
                </w:rPr>
                <w:t xml:space="preserve">The idea of </w:t>
              </w:r>
            </w:ins>
            <w:ins w:id="17" w:author="Cole Libby" w:date="2017-08-23T14:25:00Z">
              <w:r w:rsidR="00997BB3">
                <w:rPr>
                  <w:iCs/>
                  <w:color w:val="000000"/>
                </w:rPr>
                <w:t xml:space="preserve">replacing </w:t>
              </w:r>
            </w:ins>
            <w:ins w:id="18" w:author="Rafael Richards" w:date="2017-08-23T11:46:00Z">
              <w:r w:rsidR="00997BB3" w:rsidRPr="00577385">
                <w:rPr>
                  <w:iCs/>
                  <w:color w:val="000000"/>
                  <w:rPrChange w:id="19" w:author="Rafael Richards" w:date="2017-08-23T12:53:00Z">
                    <w:rPr>
                      <w:rFonts w:ascii="Arial" w:hAnsi="Arial" w:cs="Arial"/>
                      <w:i/>
                      <w:iCs/>
                      <w:color w:val="000000"/>
                    </w:rPr>
                  </w:rPrChange>
                </w:rPr>
                <w:t xml:space="preserve">central services </w:t>
              </w:r>
              <w:del w:id="20" w:author="Cole Libby" w:date="2017-08-23T14:25:00Z">
                <w:r w:rsidR="00997BB3" w:rsidRPr="00577385" w:rsidDel="00DF2F1D">
                  <w:rPr>
                    <w:iCs/>
                    <w:color w:val="000000"/>
                    <w:rPrChange w:id="21" w:author="Rafael Richards" w:date="2017-08-23T12:53:00Z">
                      <w:rPr>
                        <w:rFonts w:ascii="Arial" w:hAnsi="Arial" w:cs="Arial"/>
                        <w:i/>
                        <w:iCs/>
                        <w:color w:val="000000"/>
                      </w:rPr>
                    </w:rPrChange>
                  </w:rPr>
                  <w:delText xml:space="preserve">replacing </w:delText>
                </w:r>
              </w:del>
              <w:r w:rsidR="00997BB3" w:rsidRPr="00577385">
                <w:rPr>
                  <w:iCs/>
                  <w:color w:val="000000"/>
                  <w:rPrChange w:id="22" w:author="Rafael Richards" w:date="2017-08-23T12:53:00Z">
                    <w:rPr>
                      <w:rFonts w:ascii="Arial" w:hAnsi="Arial" w:cs="Arial"/>
                      <w:i/>
                      <w:iCs/>
                      <w:color w:val="000000"/>
                    </w:rPr>
                  </w:rPrChange>
                </w:rPr>
                <w:t>in a way that CPRS and VISTA still continue to run doesn’t seem to be understood.</w:t>
              </w:r>
              <w:r w:rsidR="00997BB3" w:rsidRPr="00577385">
                <w:t xml:space="preserve"> </w:t>
              </w:r>
              <w:r w:rsidR="00997BB3" w:rsidRPr="005219AF">
                <w:t>This results in an essential component of their solution approach completely absent.</w:t>
              </w:r>
            </w:ins>
            <w:ins w:id="23" w:author="Rafael Richards" w:date="2017-08-23T12:28:00Z">
              <w:r w:rsidR="00997BB3" w:rsidRPr="005219AF">
                <w:t xml:space="preserve"> </w:t>
              </w:r>
            </w:ins>
            <w:ins w:id="24" w:author="Rafael Richards" w:date="2017-08-23T11:46:00Z">
              <w:r w:rsidR="00997BB3" w:rsidRPr="005219AF">
                <w:t xml:space="preserve"> </w:t>
              </w:r>
            </w:ins>
            <w:ins w:id="25" w:author="Rafael Richards" w:date="2017-08-23T11:39:00Z">
              <w:r w:rsidRPr="00577385">
                <w:rPr>
                  <w:highlight w:val="cyan"/>
                  <w:rPrChange w:id="26" w:author="Rafael Richards" w:date="2017-08-23T12:53:00Z">
                    <w:rPr>
                      <w:b/>
                      <w:highlight w:val="cyan"/>
                    </w:rPr>
                  </w:rPrChange>
                </w:rPr>
                <w:t>(WHY this is a weakness)</w:t>
              </w:r>
            </w:ins>
            <w:r w:rsidR="00997BB3">
              <w:t xml:space="preserve">  </w:t>
            </w:r>
            <w:ins w:id="27" w:author="Rafael Richards" w:date="2017-08-23T11:42:00Z">
              <w:r w:rsidR="00997BB3" w:rsidRPr="00577385">
                <w:rPr>
                  <w:rPrChange w:id="28" w:author="Rafael Richards" w:date="2017-08-23T12:53:00Z">
                    <w:rPr>
                      <w:b/>
                    </w:rPr>
                  </w:rPrChange>
                </w:rPr>
                <w:t>Without the capability to retire the service from the 131 de-centralized VistA instances using the VICS, there is no capability to migrate off VistA to a new modern cloud based</w:t>
              </w:r>
            </w:ins>
            <w:r w:rsidR="00997BB3">
              <w:t xml:space="preserve"> Electronic Health Record</w:t>
            </w:r>
            <w:ins w:id="29" w:author="Rafael Richards" w:date="2017-08-23T11:42:00Z">
              <w:r w:rsidR="00997BB3" w:rsidRPr="00577385">
                <w:rPr>
                  <w:rPrChange w:id="30" w:author="Rafael Richards" w:date="2017-08-23T12:53:00Z">
                    <w:rPr>
                      <w:b/>
                    </w:rPr>
                  </w:rPrChange>
                </w:rPr>
                <w:t xml:space="preserve"> </w:t>
              </w:r>
            </w:ins>
            <w:r w:rsidR="00997BB3">
              <w:t>(EHR)</w:t>
            </w:r>
            <w:ins w:id="31" w:author="Rafael Richards" w:date="2017-08-23T11:43:00Z">
              <w:r w:rsidR="00997BB3" w:rsidRPr="00577385">
                <w:rPr>
                  <w:rPrChange w:id="32" w:author="Rafael Richards" w:date="2017-08-23T12:53:00Z">
                    <w:rPr>
                      <w:b/>
                    </w:rPr>
                  </w:rPrChange>
                </w:rPr>
                <w:t>.</w:t>
              </w:r>
            </w:ins>
            <w:r w:rsidR="00997BB3">
              <w:t xml:space="preserve"> </w:t>
            </w:r>
            <w:ins w:id="33" w:author="Rafael Richards" w:date="2017-08-23T11:39:00Z">
              <w:r w:rsidRPr="00577385">
                <w:rPr>
                  <w:rPrChange w:id="34" w:author="Rafael Richards" w:date="2017-08-23T12:53:00Z">
                    <w:rPr>
                      <w:b/>
                    </w:rPr>
                  </w:rPrChange>
                </w:rPr>
                <w:t xml:space="preserve"> </w:t>
              </w:r>
            </w:ins>
            <w:ins w:id="35" w:author="Rafael Richards" w:date="2017-08-23T11:42:00Z">
              <w:r w:rsidRPr="00577385">
                <w:rPr>
                  <w:highlight w:val="magenta"/>
                  <w:rPrChange w:id="36" w:author="Rafael Richards" w:date="2017-08-23T12:53:00Z">
                    <w:rPr>
                      <w:b/>
                      <w:highlight w:val="magenta"/>
                    </w:rPr>
                  </w:rPrChange>
                </w:rPr>
                <w:t>(</w:t>
              </w:r>
              <w:r w:rsidRPr="00577385">
                <w:rPr>
                  <w:bCs/>
                  <w:highlight w:val="magenta"/>
                  <w:rPrChange w:id="37" w:author="Rafael Richards" w:date="2017-08-23T12:53:00Z">
                    <w:rPr>
                      <w:b/>
                      <w:bCs/>
                      <w:highlight w:val="magenta"/>
                    </w:rPr>
                  </w:rPrChange>
                </w:rPr>
                <w:t>IMPACT)</w:t>
              </w:r>
              <w:r w:rsidRPr="00577385">
                <w:rPr>
                  <w:highlight w:val="magenta"/>
                  <w:rPrChange w:id="38" w:author="Rafael Richards" w:date="2017-08-23T12:53:00Z">
                    <w:rPr>
                      <w:b/>
                      <w:highlight w:val="magenta"/>
                    </w:rPr>
                  </w:rPrChange>
                </w:rPr>
                <w:t xml:space="preserve"> Statement)</w:t>
              </w:r>
              <w:r w:rsidRPr="00577385">
                <w:rPr>
                  <w:rPrChange w:id="39" w:author="Rafael Richards" w:date="2017-08-23T12:53:00Z">
                    <w:rPr>
                      <w:b/>
                    </w:rPr>
                  </w:rPrChange>
                </w:rPr>
                <w:t xml:space="preserve"> </w:t>
              </w:r>
            </w:ins>
          </w:p>
          <w:p w14:paraId="63045B86" w14:textId="77777777" w:rsidR="00E15D73" w:rsidRPr="00577385" w:rsidRDefault="00E15D73" w:rsidP="00375624">
            <w:pPr>
              <w:rPr>
                <w:b/>
              </w:rPr>
            </w:pPr>
          </w:p>
          <w:p w14:paraId="7302195D" w14:textId="56F053CD" w:rsidR="00B56EAC" w:rsidRPr="00577385" w:rsidRDefault="0008511B" w:rsidP="00041B27">
            <w:pPr>
              <w:pStyle w:val="NoSpacing"/>
            </w:pPr>
            <w:r w:rsidRPr="00577385">
              <w:rPr>
                <w:b/>
              </w:rPr>
              <w:t xml:space="preserve">Significant </w:t>
            </w:r>
            <w:r w:rsidR="008F6814" w:rsidRPr="00577385">
              <w:rPr>
                <w:b/>
              </w:rPr>
              <w:t xml:space="preserve">Weakness </w:t>
            </w:r>
            <w:r w:rsidR="008F6814" w:rsidRPr="00577385">
              <w:rPr>
                <w:b/>
              </w:rPr>
              <w:t>#</w:t>
            </w:r>
            <w:r w:rsidR="00997BB3">
              <w:rPr>
                <w:b/>
              </w:rPr>
              <w:t>2</w:t>
            </w:r>
            <w:r w:rsidR="008F6814" w:rsidRPr="00577385">
              <w:rPr>
                <w:b/>
              </w:rPr>
              <w:t xml:space="preserve"> </w:t>
            </w:r>
            <w:r w:rsidR="008F6814" w:rsidRPr="00577385">
              <w:rPr>
                <w:b/>
              </w:rPr>
              <w:t>(TEP p4</w:t>
            </w:r>
            <w:r w:rsidR="00B56EAC" w:rsidRPr="00577385">
              <w:rPr>
                <w:b/>
              </w:rPr>
              <w:t>, Section 2.1</w:t>
            </w:r>
            <w:r w:rsidRPr="00577385">
              <w:rPr>
                <w:b/>
              </w:rPr>
              <w:t>,</w:t>
            </w:r>
            <w:r w:rsidR="008F6814" w:rsidRPr="00577385">
              <w:rPr>
                <w:b/>
              </w:rPr>
              <w:t xml:space="preserve"> RTEP Instructions </w:t>
            </w:r>
            <w:r w:rsidR="00997BB3">
              <w:rPr>
                <w:b/>
              </w:rPr>
              <w:t>B</w:t>
            </w:r>
            <w:r w:rsidR="008F6814" w:rsidRPr="00577385">
              <w:rPr>
                <w:b/>
              </w:rPr>
              <w:t>.1.</w:t>
            </w:r>
            <w:r w:rsidR="00997BB3">
              <w:rPr>
                <w:b/>
              </w:rPr>
              <w:t>1.</w:t>
            </w:r>
            <w:r w:rsidR="008F6814" w:rsidRPr="00577385">
              <w:rPr>
                <w:b/>
              </w:rPr>
              <w:t>a</w:t>
            </w:r>
            <w:r w:rsidRPr="00577385">
              <w:rPr>
                <w:b/>
              </w:rPr>
              <w:t>)</w:t>
            </w:r>
            <w:r w:rsidR="00344E67" w:rsidRPr="00577385">
              <w:rPr>
                <w:b/>
              </w:rPr>
              <w:t xml:space="preserve">: </w:t>
            </w:r>
            <w:r w:rsidR="008F6814" w:rsidRPr="00577385">
              <w:rPr>
                <w:b/>
              </w:rPr>
              <w:t xml:space="preserve"> </w:t>
            </w:r>
            <w:r w:rsidR="008F6814" w:rsidRPr="00577385">
              <w:t xml:space="preserve">The Offeror’s approach included a “Javascript based approach” using the </w:t>
            </w:r>
            <w:proofErr w:type="spellStart"/>
            <w:r w:rsidR="008F6814" w:rsidRPr="00577385">
              <w:t>InterSystems</w:t>
            </w:r>
            <w:proofErr w:type="spellEnd"/>
            <w:r w:rsidR="008F6814" w:rsidRPr="00577385">
              <w:t xml:space="preserve"> Cache add-on module for Node.js.  According to the Offeror, this </w:t>
            </w:r>
            <w:proofErr w:type="spellStart"/>
            <w:r w:rsidR="008F6814" w:rsidRPr="00577385">
              <w:t>InterSystems</w:t>
            </w:r>
            <w:proofErr w:type="spellEnd"/>
            <w:r w:rsidR="008F6814" w:rsidRPr="00577385">
              <w:t xml:space="preserve"> add-on module “can expose VistA’s data as a single, secure, symmetric read-write, server-side interface to all underlying data.”  The Offeror provided an example of how this </w:t>
            </w:r>
            <w:proofErr w:type="spellStart"/>
            <w:r w:rsidR="008F6814" w:rsidRPr="00577385">
              <w:t>InterSystems</w:t>
            </w:r>
            <w:proofErr w:type="spellEnd"/>
            <w:r w:rsidR="008F6814" w:rsidRPr="00577385">
              <w:t xml:space="preserve"> Node.js module would provide “MUMPS emulation using a Javascript/Node.js-driven model-driven replacement.”</w:t>
            </w:r>
            <w:r w:rsidR="008F6814" w:rsidRPr="00577385">
              <w:rPr>
                <w:b/>
                <w:highlight w:val="yellow"/>
              </w:rPr>
              <w:t xml:space="preserve"> (WHAT is proposed)</w:t>
            </w:r>
            <w:r w:rsidR="008F6814" w:rsidRPr="00577385">
              <w:rPr>
                <w:b/>
              </w:rPr>
              <w:t xml:space="preserve"> </w:t>
            </w:r>
            <w:r w:rsidR="008F6814" w:rsidRPr="00577385">
              <w:t xml:space="preserve">The Offeror’s response indicates a failure to understand that Node.js is simply a Javascript run-time environment </w:t>
            </w:r>
            <w:r w:rsidR="00F80981" w:rsidRPr="00577385">
              <w:t xml:space="preserve">(i.e., runs </w:t>
            </w:r>
            <w:proofErr w:type="spellStart"/>
            <w:r w:rsidR="00F80981" w:rsidRPr="00577385">
              <w:t>javascript</w:t>
            </w:r>
            <w:proofErr w:type="spellEnd"/>
            <w:r w:rsidR="00F80981" w:rsidRPr="00577385">
              <w:t xml:space="preserve"> code on the server) and has no additional functionality to which the Offeror implies regarding the ability to provide emulation.  </w:t>
            </w:r>
            <w:r w:rsidR="008F6814" w:rsidRPr="00577385">
              <w:t xml:space="preserve">   Specifically, it is not an off-the-shelf, “model-driven MUMPS emulator” as is assumed in th</w:t>
            </w:r>
            <w:r w:rsidR="00F80981" w:rsidRPr="00577385">
              <w:t>e Offeror’</w:t>
            </w:r>
            <w:r w:rsidR="00896A93">
              <w:t>s</w:t>
            </w:r>
            <w:r w:rsidR="008F6814" w:rsidRPr="00577385">
              <w:t xml:space="preserve"> response and </w:t>
            </w:r>
            <w:r w:rsidR="008F6814" w:rsidRPr="00577385">
              <w:t xml:space="preserve">which </w:t>
            </w:r>
            <w:r w:rsidR="00CE7376" w:rsidRPr="00577385">
              <w:t>requires</w:t>
            </w:r>
            <w:r w:rsidR="008F6814" w:rsidRPr="00577385">
              <w:t xml:space="preserve"> custom development </w:t>
            </w:r>
            <w:r w:rsidR="00CE7376" w:rsidRPr="00577385">
              <w:t xml:space="preserve">as </w:t>
            </w:r>
            <w:r w:rsidR="00D23A0A" w:rsidRPr="00577385">
              <w:t>required</w:t>
            </w:r>
            <w:r w:rsidR="00CE7376" w:rsidRPr="00577385">
              <w:t xml:space="preserve"> </w:t>
            </w:r>
            <w:r w:rsidR="008F6814" w:rsidRPr="00577385">
              <w:t>of t</w:t>
            </w:r>
            <w:r w:rsidR="00896A93">
              <w:t>h</w:t>
            </w:r>
            <w:r w:rsidR="00CE7376" w:rsidRPr="00577385">
              <w:t>is</w:t>
            </w:r>
            <w:r w:rsidR="008F6814" w:rsidRPr="00577385">
              <w:t xml:space="preserve"> project.  If</w:t>
            </w:r>
            <w:r w:rsidR="008F6814" w:rsidRPr="00577385">
              <w:t xml:space="preserve"> such a commercially-available</w:t>
            </w:r>
            <w:r w:rsidR="00CE7376" w:rsidRPr="00577385">
              <w:t xml:space="preserve"> </w:t>
            </w:r>
            <w:r w:rsidR="008F6814" w:rsidRPr="00577385">
              <w:t xml:space="preserve">product were available </w:t>
            </w:r>
            <w:r w:rsidR="00CE7376" w:rsidRPr="00577385">
              <w:t xml:space="preserve">for </w:t>
            </w:r>
            <w:r w:rsidR="008F6814" w:rsidRPr="00577385">
              <w:t xml:space="preserve">the VistA MUMPS environment, there would be no need for this Request for Technical Execution Plan (RTEP).  </w:t>
            </w:r>
            <w:r w:rsidR="008F6814" w:rsidRPr="00577385">
              <w:rPr>
                <w:b/>
                <w:highlight w:val="cyan"/>
              </w:rPr>
              <w:t>(WHY this is a weakness)</w:t>
            </w:r>
            <w:r w:rsidR="00B25DEB" w:rsidRPr="00577385">
              <w:rPr>
                <w:b/>
              </w:rPr>
              <w:t xml:space="preserve"> </w:t>
            </w:r>
            <w:r w:rsidR="00B25DEB" w:rsidRPr="00577385">
              <w:t>The Offeror’s proposed approach fails to address the problem of how to create the model-driven, MUMPS emulation</w:t>
            </w:r>
            <w:r w:rsidR="00CE7376" w:rsidRPr="00577385">
              <w:t xml:space="preserve"> in Javascript/Node.js</w:t>
            </w:r>
            <w:r w:rsidR="00B25DEB" w:rsidRPr="00577385">
              <w:t xml:space="preserve">, which is the foundation of this RTEP, which places the Government at risk of successful completion of this project and increases the risk to successful migration to a cloud-based, commercial Electronic Health Record (EHR). </w:t>
            </w:r>
            <w:r w:rsidR="00B25DEB" w:rsidRPr="00577385">
              <w:rPr>
                <w:b/>
                <w:highlight w:val="magenta"/>
              </w:rPr>
              <w:t xml:space="preserve"> (</w:t>
            </w:r>
            <w:r w:rsidR="00B25DEB" w:rsidRPr="00577385">
              <w:rPr>
                <w:b/>
                <w:bCs/>
                <w:highlight w:val="magenta"/>
              </w:rPr>
              <w:t>IMPACT)</w:t>
            </w:r>
            <w:r w:rsidR="00B25DEB" w:rsidRPr="00577385">
              <w:rPr>
                <w:b/>
                <w:highlight w:val="magenta"/>
              </w:rPr>
              <w:t xml:space="preserve"> Statement)</w:t>
            </w:r>
          </w:p>
          <w:p w14:paraId="7E1D5045" w14:textId="77777777" w:rsidR="00D83307" w:rsidRDefault="00D83307" w:rsidP="00041B27">
            <w:pPr>
              <w:pStyle w:val="NoSpacing"/>
            </w:pPr>
          </w:p>
          <w:p w14:paraId="62C33768" w14:textId="6DFD3BC8" w:rsidR="00420E6C" w:rsidRPr="00577385" w:rsidDel="00F0256C" w:rsidRDefault="00D83307">
            <w:pPr>
              <w:pStyle w:val="NoSpacing"/>
              <w:rPr>
                <w:del w:id="40" w:author="Rafael Richards" w:date="2017-08-23T12:28:00Z"/>
              </w:rPr>
            </w:pPr>
            <w:r>
              <w:rPr>
                <w:b/>
              </w:rPr>
              <w:t>Significant Weakness</w:t>
            </w:r>
            <w:r w:rsidR="00997BB3">
              <w:rPr>
                <w:b/>
                <w:bCs/>
              </w:rPr>
              <w:t xml:space="preserve"> #3</w:t>
            </w:r>
            <w:r w:rsidRPr="007A458C">
              <w:rPr>
                <w:b/>
                <w:bCs/>
              </w:rPr>
              <w:t xml:space="preserve"> </w:t>
            </w:r>
            <w:r w:rsidRPr="00997BB3">
              <w:rPr>
                <w:b/>
              </w:rPr>
              <w:t xml:space="preserve">(TEP p8, Section 2.1, RTEP Instruction </w:t>
            </w:r>
            <w:r w:rsidR="00896A93" w:rsidRPr="00997BB3">
              <w:rPr>
                <w:b/>
              </w:rPr>
              <w:t>B</w:t>
            </w:r>
            <w:r w:rsidRPr="00997BB3">
              <w:rPr>
                <w:b/>
              </w:rPr>
              <w:t>.1.</w:t>
            </w:r>
            <w:r w:rsidR="00896A93" w:rsidRPr="00997BB3">
              <w:rPr>
                <w:b/>
              </w:rPr>
              <w:t>1.</w:t>
            </w:r>
            <w:r w:rsidRPr="00997BB3">
              <w:rPr>
                <w:b/>
              </w:rPr>
              <w:t xml:space="preserve">g):  </w:t>
            </w:r>
            <w:r w:rsidRPr="006928E2">
              <w:t>The Offeror demonstrated a lack of understanding of the intended final solution</w:t>
            </w:r>
            <w:r>
              <w:t xml:space="preserve"> as explicitly described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r>
              <w:rPr>
                <w:b/>
              </w:rPr>
              <w:t xml:space="preserve"> </w:t>
            </w:r>
            <w:del w:id="41" w:author="Rafael Richards" w:date="2017-08-23T12:28:00Z">
              <w:r w:rsidR="00B25DEB" w:rsidRPr="00D83307" w:rsidDel="00F0256C">
                <w:rPr>
                  <w:b/>
                </w:rPr>
                <w:delText>Significant Weakness #</w:delText>
              </w:r>
            </w:del>
            <w:del w:id="42" w:author="Rafael Richards" w:date="2017-08-23T12:01:00Z">
              <w:r w:rsidR="00844815" w:rsidRPr="00D83307" w:rsidDel="003072CF">
                <w:rPr>
                  <w:b/>
                </w:rPr>
                <w:delText>2</w:delText>
              </w:r>
            </w:del>
            <w:del w:id="43" w:author="Rafael Richards" w:date="2017-08-23T12:28:00Z">
              <w:r w:rsidR="00B25DEB" w:rsidRPr="00D83307" w:rsidDel="00F0256C">
                <w:rPr>
                  <w:b/>
                </w:rPr>
                <w:delText xml:space="preserve"> </w:delText>
              </w:r>
              <w:r w:rsidR="00420E6C" w:rsidRPr="00D83307" w:rsidDel="00F0256C">
                <w:rPr>
                  <w:b/>
                </w:rPr>
                <w:delText xml:space="preserve">(TEP p.4, Section </w:delText>
              </w:r>
              <w:r w:rsidR="00C42321" w:rsidRPr="00D83307" w:rsidDel="00F0256C">
                <w:rPr>
                  <w:b/>
                </w:rPr>
                <w:delText>2.1, RTEP Instructions D.1.a):</w:delText>
              </w:r>
              <w:r w:rsidR="00C42321" w:rsidRPr="00D83307" w:rsidDel="00F0256C">
                <w:delText xml:space="preserve"> </w:delText>
              </w:r>
            </w:del>
            <w:del w:id="44" w:author="Rafael Richards" w:date="2017-08-23T12:26:00Z">
              <w:r w:rsidR="00C42321" w:rsidRPr="00D83307" w:rsidDel="00F0256C">
                <w:delText>The Offeror’s approach to distinguishing VA-specific from generic healthcare patterns is stated solely</w:delText>
              </w:r>
              <w:r w:rsidR="00147CDE" w:rsidRPr="00D83307" w:rsidDel="00F0256C">
                <w:delText xml:space="preserve"> as</w:delText>
              </w:r>
              <w:r w:rsidR="00C42321" w:rsidRPr="00D83307" w:rsidDel="00F0256C">
                <w:delText xml:space="preserve"> reliant on the analysis and documentation of CPRS workflows related to the specified VICS.  It states that “CPRS encapsulates all the VA-specific workflows necessary for clinical delivery.”  </w:delText>
              </w:r>
            </w:del>
            <w:del w:id="45" w:author="Rafael Richards" w:date="2017-08-23T12:28:00Z">
              <w:r w:rsidR="00C42321" w:rsidRPr="00D83307" w:rsidDel="00F0256C">
                <w:rPr>
                  <w:b/>
                  <w:highlight w:val="yellow"/>
                </w:rPr>
                <w:delText>(WHAT is proposed)</w:delText>
              </w:r>
              <w:r w:rsidR="00C42321" w:rsidRPr="00D83307" w:rsidDel="00F0256C">
                <w:rPr>
                  <w:b/>
                </w:rPr>
                <w:delText xml:space="preserve"> </w:delText>
              </w:r>
            </w:del>
            <w:del w:id="46" w:author="Rafael Richards" w:date="2017-08-23T11:57:00Z">
              <w:r w:rsidR="00C42321" w:rsidRPr="00D83307" w:rsidDel="006C6D3F">
                <w:delText xml:space="preserve">The Offeror’s response </w:delText>
              </w:r>
              <w:r w:rsidR="00962EE6" w:rsidRPr="00D83307" w:rsidDel="006C6D3F">
                <w:delText xml:space="preserve">does not indicate a good understanding of VA-specific workflows, as there are many critical workflows based on prompt and scroll VistA packages which do not utilize CPRS.  </w:delText>
              </w:r>
            </w:del>
            <w:del w:id="47" w:author="Rafael Richards" w:date="2017-08-23T11:58:00Z">
              <w:r w:rsidR="00962EE6" w:rsidRPr="00D83307" w:rsidDel="006C6D3F">
                <w:delText xml:space="preserve">The Pharmacy package, for which the Pharmacy Computerized Physician </w:delText>
              </w:r>
            </w:del>
            <w:ins w:id="48" w:author="Dena Tompros" w:date="2017-08-22T14:59:00Z">
              <w:del w:id="49" w:author="Rafael Richards" w:date="2017-08-23T11:58:00Z">
                <w:r w:rsidR="00A43E40" w:rsidRPr="00D83307" w:rsidDel="006C6D3F">
                  <w:delText xml:space="preserve">Order </w:delText>
                </w:r>
              </w:del>
            </w:ins>
            <w:del w:id="50" w:author="Rafael Richards" w:date="2017-08-23T11:58:00Z">
              <w:r w:rsidR="00962EE6" w:rsidRPr="00D83307" w:rsidDel="006C6D3F">
                <w:delText>Entry (CPOE) requirements are elaborated in the Performance Work Statement (PWS) requirements of this RTEP is one example of a prompt and scroll user interface, which does not utilize CPRS.</w:delText>
              </w:r>
            </w:del>
            <w:del w:id="51" w:author="Rafael Richards" w:date="2017-08-23T12:28:00Z">
              <w:r w:rsidR="00962EE6" w:rsidRPr="00D83307" w:rsidDel="00F0256C">
                <w:delText xml:space="preserve"> </w:delText>
              </w:r>
              <w:r w:rsidR="00962EE6" w:rsidRPr="00D83307" w:rsidDel="00F0256C">
                <w:rPr>
                  <w:b/>
                  <w:highlight w:val="cyan"/>
                </w:rPr>
                <w:delText>(WHY this is a weakness)</w:delText>
              </w:r>
              <w:r w:rsidR="00962EE6" w:rsidRPr="00D83307" w:rsidDel="00F0256C">
                <w:rPr>
                  <w:b/>
                </w:rPr>
                <w:delText xml:space="preserve"> </w:delText>
              </w:r>
              <w:r w:rsidR="00962EE6" w:rsidRPr="00D83307" w:rsidDel="00F0256C">
                <w:delText xml:space="preserve">The Offeror’s response indicates a failure to understand the full scope of workflow requirements required to successfully distinguish VA-specific from generic healthcare patterns so as to identify all affected business processes </w:delText>
              </w:r>
            </w:del>
            <w:del w:id="52" w:author="Rafael Richards" w:date="2017-08-23T12:02:00Z">
              <w:r w:rsidR="00962EE6" w:rsidRPr="00D83307" w:rsidDel="003072CF">
                <w:delText xml:space="preserve">functioning in RPCs </w:delText>
              </w:r>
            </w:del>
            <w:del w:id="53" w:author="Rafael Richards" w:date="2017-08-23T12:28:00Z">
              <w:r w:rsidR="00962EE6" w:rsidRPr="00D83307" w:rsidDel="00F0256C">
                <w:delText>for the Pharmacy CPOE</w:delText>
              </w:r>
            </w:del>
            <w:ins w:id="54" w:author="Cole Libby" w:date="2017-08-22T14:51:00Z">
              <w:del w:id="55" w:author="Rafael Richards" w:date="2017-08-23T12:28:00Z">
                <w:r w:rsidR="001A5522" w:rsidRPr="00D83307" w:rsidDel="00F0256C">
                  <w:delText xml:space="preserve">. </w:delText>
                </w:r>
              </w:del>
            </w:ins>
            <w:del w:id="56" w:author="Rafael Richards" w:date="2017-08-23T12:28:00Z">
              <w:r w:rsidR="001A5522" w:rsidRPr="00D83307" w:rsidDel="00F0256C">
                <w:delText>Following this approach</w:delText>
              </w:r>
            </w:del>
            <w:del w:id="57" w:author="Rafael Richards" w:date="2017-08-23T12:02:00Z">
              <w:r w:rsidR="001A5522" w:rsidRPr="00D83307" w:rsidDel="003072CF">
                <w:delText>,</w:delText>
              </w:r>
            </w:del>
            <w:del w:id="58" w:author="Rafael Richards" w:date="2017-08-23T12:28:00Z">
              <w:r w:rsidR="001A5522" w:rsidRPr="00D83307" w:rsidDel="00F0256C">
                <w:delText xml:space="preserve"> important functionality </w:delText>
              </w:r>
            </w:del>
            <w:del w:id="59" w:author="Rafael Richards" w:date="2017-08-23T12:02:00Z">
              <w:r w:rsidR="001A5522" w:rsidRPr="00577385" w:rsidDel="003072CF">
                <w:delText xml:space="preserve">used </w:delText>
              </w:r>
            </w:del>
            <w:del w:id="60" w:author="Rafael Richards" w:date="2017-08-23T12:28:00Z">
              <w:r w:rsidR="001A5522" w:rsidRPr="00577385" w:rsidDel="00F0256C">
                <w:delText xml:space="preserve">to fill prescriptions and administer medications – and other functionality - would be missing from VICS.  This </w:delText>
              </w:r>
              <w:r w:rsidR="00962EE6" w:rsidRPr="00577385" w:rsidDel="00F0256C">
                <w:delText xml:space="preserve">places the Government at risk of successful completion of this project and increases the risk to successful migration to a cloud-based, commercial Electronic Health Record (EHR).  </w:delText>
              </w:r>
            </w:del>
          </w:p>
          <w:p w14:paraId="4577DEF1" w14:textId="475EEC22" w:rsidR="0008511B" w:rsidRPr="00577385" w:rsidDel="00D83307" w:rsidRDefault="0008511B">
            <w:pPr>
              <w:pStyle w:val="NoSpacing"/>
              <w:rPr>
                <w:ins w:id="61" w:author="Department of Veterans Affairs" w:date="2017-08-22T16:18:00Z"/>
                <w:del w:id="62" w:author="Rafael Richards" w:date="2017-08-23T13:03:00Z"/>
              </w:rPr>
            </w:pPr>
          </w:p>
          <w:p w14:paraId="10CA3921" w14:textId="4D796156" w:rsidR="00896A93" w:rsidRPr="005219AF" w:rsidDel="00C87220" w:rsidRDefault="00C63781" w:rsidP="00896A93">
            <w:pPr>
              <w:pStyle w:val="NoSpacing"/>
              <w:rPr>
                <w:ins w:id="63" w:author="Cole Libby" w:date="2017-08-22T20:42:00Z"/>
                <w:del w:id="64" w:author="Rafael Richards" w:date="2017-08-23T12:10:00Z"/>
              </w:rPr>
            </w:pPr>
            <w:ins w:id="65" w:author="Department of Veterans Affairs" w:date="2017-08-22T16:18:00Z">
              <w:del w:id="66" w:author="Rafael Richards" w:date="2017-08-23T12:34:00Z">
                <w:r w:rsidRPr="00577385" w:rsidDel="00BF3269">
                  <w:delText>Significant Weakness #</w:delText>
                </w:r>
              </w:del>
              <w:del w:id="67" w:author="Rafael Richards" w:date="2017-08-23T12:00:00Z">
                <w:r w:rsidRPr="00577385" w:rsidDel="003072CF">
                  <w:delText>3</w:delText>
                </w:r>
              </w:del>
              <w:del w:id="68" w:author="Rafael Richards" w:date="2017-08-23T12:34:00Z">
                <w:r w:rsidRPr="00577385" w:rsidDel="00BF3269">
                  <w:delText xml:space="preserve"> –</w:delText>
                </w:r>
              </w:del>
              <w:del w:id="69" w:author="Rafael Richards" w:date="2017-08-23T12:24:00Z">
                <w:r w:rsidRPr="00577385" w:rsidDel="008D4243">
                  <w:delText xml:space="preserve"> Add reference to emulation and wrapping consistent with VIA</w:delText>
                </w:r>
              </w:del>
            </w:ins>
            <w:ins w:id="70" w:author="Rafael Richards" w:date="2017-08-23T12:42:00Z">
              <w:r w:rsidR="00D40072" w:rsidRPr="00577385">
                <w:rPr>
                  <w:b/>
                  <w:highlight w:val="yellow"/>
                </w:rPr>
                <w:t>(WHAT is proposed)</w:t>
              </w:r>
              <w:r w:rsidR="00D40072" w:rsidRPr="005219AF">
                <w:rPr>
                  <w:b/>
                </w:rPr>
                <w:t xml:space="preserve"> </w:t>
              </w:r>
              <w:r w:rsidR="00D40072" w:rsidRPr="005219AF">
                <w:t>The Offeror’s proposed</w:t>
              </w:r>
            </w:ins>
            <w:ins w:id="71" w:author="Rafael Richards" w:date="2017-08-23T12:43:00Z">
              <w:r w:rsidR="00D40072" w:rsidRPr="005219AF">
                <w:t xml:space="preserve"> incremental approach to migration (Figure 5) indicates </w:t>
              </w:r>
            </w:ins>
            <w:ins w:id="72" w:author="Rafael Richards" w:date="2017-08-23T12:44:00Z">
              <w:r w:rsidR="00D40072" w:rsidRPr="005219AF">
                <w:t xml:space="preserve">that the to-be architecture will be based on </w:t>
              </w:r>
            </w:ins>
            <w:ins w:id="73" w:author="Rafael Richards" w:date="2017-08-23T12:54:00Z">
              <w:r w:rsidR="005219AF">
                <w:t xml:space="preserve">the </w:t>
              </w:r>
            </w:ins>
            <w:ins w:id="74" w:author="Rafael Richards" w:date="2017-08-23T12:43:00Z">
              <w:r w:rsidR="00D40072" w:rsidRPr="005219AF">
                <w:t>VA Fileman data</w:t>
              </w:r>
            </w:ins>
            <w:ins w:id="75" w:author="Rafael Richards" w:date="2017-08-23T12:44:00Z">
              <w:r w:rsidR="00D40072" w:rsidRPr="005219AF">
                <w:t xml:space="preserve">base. </w:t>
              </w:r>
            </w:ins>
            <w:r w:rsidR="00896A93" w:rsidRPr="00896A93">
              <w:t xml:space="preserve">The VA </w:t>
            </w:r>
            <w:proofErr w:type="spellStart"/>
            <w:r w:rsidR="00896A93" w:rsidRPr="00896A93">
              <w:t>Fileman</w:t>
            </w:r>
            <w:proofErr w:type="spellEnd"/>
            <w:r w:rsidR="00896A93" w:rsidRPr="00896A93">
              <w:t xml:space="preserve"> Database is legacy MUMPS infrastructure.  Making the final solution architecture depend on legacy MUMPS infrastructure prevents migration off legacy MUMPS </w:t>
            </w:r>
            <w:r w:rsidR="00896A93">
              <w:t xml:space="preserve">infrastructure.  </w:t>
            </w:r>
            <w:ins w:id="76" w:author="Rafael Richards" w:date="2017-08-23T12:44:00Z">
              <w:r w:rsidR="00D40072" w:rsidRPr="005219AF">
                <w:t xml:space="preserve"> </w:t>
              </w:r>
              <w:r w:rsidR="00D40072" w:rsidRPr="005219AF">
                <w:rPr>
                  <w:b/>
                  <w:highlight w:val="cyan"/>
                </w:rPr>
                <w:t>(WHY this is a weakness)</w:t>
              </w:r>
            </w:ins>
            <w:r w:rsidR="00896A93" w:rsidRPr="005219AF">
              <w:t xml:space="preserve"> </w:t>
            </w:r>
            <w:ins w:id="77" w:author="Rafael Richards" w:date="2017-08-23T12:50:00Z">
              <w:r w:rsidR="00896A93" w:rsidRPr="005219AF">
                <w:t xml:space="preserve">Lack of migration off the legacy MUMPS </w:t>
              </w:r>
            </w:ins>
            <w:ins w:id="78" w:author="Rafael Richards" w:date="2017-08-23T13:03:00Z">
              <w:r w:rsidR="00896A93">
                <w:t xml:space="preserve">infrastructure </w:t>
              </w:r>
            </w:ins>
            <w:ins w:id="79" w:author="Rafael Richards" w:date="2017-08-23T12:50:00Z">
              <w:r w:rsidR="00896A93" w:rsidRPr="005219AF">
                <w:t xml:space="preserve">to centralized services with no MUMPS dependency places the Government at risk of successful completion of this project and increases the risk to successful migration to a cloud-based, commercial Electronic Health Record (EHR). </w:t>
              </w:r>
              <w:r w:rsidR="00896A93" w:rsidRPr="005219AF">
                <w:rPr>
                  <w:b/>
                  <w:highlight w:val="magenta"/>
                </w:rPr>
                <w:t xml:space="preserve"> </w:t>
              </w:r>
            </w:ins>
          </w:p>
          <w:p w14:paraId="38FE707E" w14:textId="77777777" w:rsidR="00896A93" w:rsidRPr="005219AF" w:rsidDel="00C87220" w:rsidRDefault="00896A93" w:rsidP="00896A93">
            <w:pPr>
              <w:pStyle w:val="NoSpacing"/>
              <w:rPr>
                <w:ins w:id="80" w:author="Cole Libby" w:date="2017-08-22T20:42:00Z"/>
                <w:del w:id="81" w:author="Rafael Richards" w:date="2017-08-23T12:10:00Z"/>
              </w:rPr>
            </w:pPr>
          </w:p>
          <w:p w14:paraId="01DA6694" w14:textId="31F2A720" w:rsidR="00EB4C13" w:rsidRPr="005219AF" w:rsidRDefault="00896A93" w:rsidP="00896A93">
            <w:pPr>
              <w:pStyle w:val="NoSpacing"/>
              <w:rPr>
                <w:ins w:id="82" w:author="Rafael Richards" w:date="2017-08-23T08:12:00Z"/>
              </w:rPr>
            </w:pPr>
            <w:ins w:id="83" w:author="Cole Libby" w:date="2017-08-22T20:42:00Z">
              <w:del w:id="84" w:author="Rafael Richards" w:date="2017-08-23T12:00:00Z">
                <w:r w:rsidRPr="00896A93" w:rsidDel="003072CF">
                  <w:rPr>
                    <w:highlight w:val="magenta"/>
                  </w:rPr>
                  <w:delText xml:space="preserve">Significant Weakness #4 </w:delText>
                </w:r>
              </w:del>
            </w:ins>
            <w:ins w:id="85" w:author="Cole Libby" w:date="2017-08-22T20:43:00Z">
              <w:del w:id="86" w:author="Rafael Richards" w:date="2017-08-23T12:00:00Z">
                <w:r w:rsidRPr="00896A93" w:rsidDel="003072CF">
                  <w:rPr>
                    <w:highlight w:val="magenta"/>
                  </w:rPr>
                  <w:delText>(</w:delText>
                </w:r>
              </w:del>
            </w:ins>
            <w:ins w:id="87" w:author="Cole Libby" w:date="2017-08-22T20:42:00Z">
              <w:del w:id="88" w:author="Rafael Richards" w:date="2017-08-23T12:00:00Z">
                <w:r w:rsidRPr="00896A93" w:rsidDel="003072CF">
                  <w:rPr>
                    <w:highlight w:val="magenta"/>
                  </w:rPr>
                  <w:delText>TEP</w:delText>
                </w:r>
              </w:del>
            </w:ins>
            <w:ins w:id="89" w:author="Cole Libby" w:date="2017-08-22T20:43:00Z">
              <w:del w:id="90" w:author="Rafael Richards" w:date="2017-08-23T12:00:00Z">
                <w:r w:rsidRPr="00896A93" w:rsidDel="003072CF">
                  <w:rPr>
                    <w:highlight w:val="magenta"/>
                  </w:rPr>
                  <w:delText xml:space="preserve"> pg 13 5.2.1</w:delText>
                </w:r>
              </w:del>
            </w:ins>
            <w:ins w:id="91" w:author="Cole Libby" w:date="2017-08-22T20:45:00Z">
              <w:del w:id="92" w:author="Rafael Richards" w:date="2017-08-23T12:00:00Z">
                <w:r w:rsidRPr="00896A93" w:rsidDel="003072CF">
                  <w:rPr>
                    <w:highlight w:val="magenta"/>
                  </w:rPr>
                  <w:delText>, RTEP Instructions D.1.g</w:delText>
                </w:r>
              </w:del>
            </w:ins>
            <w:ins w:id="93" w:author="Cole Libby" w:date="2017-08-22T20:43:00Z">
              <w:del w:id="94" w:author="Rafael Richards" w:date="2017-08-23T12:00:00Z">
                <w:r w:rsidRPr="00896A93" w:rsidDel="003072CF">
                  <w:rPr>
                    <w:highlight w:val="magenta"/>
                  </w:rPr>
                  <w:delText>)</w:delText>
                </w:r>
              </w:del>
            </w:ins>
            <w:ins w:id="95" w:author="Cole Libby" w:date="2017-08-22T20:45:00Z">
              <w:del w:id="96" w:author="Rafael Richards" w:date="2017-08-23T12:00:00Z">
                <w:r w:rsidRPr="00896A93" w:rsidDel="003072CF">
                  <w:rPr>
                    <w:highlight w:val="magenta"/>
                  </w:rPr>
                  <w:delText xml:space="preserve"> The Offeror’s </w:delText>
                </w:r>
              </w:del>
            </w:ins>
            <w:ins w:id="97" w:author="Cole Libby" w:date="2017-08-22T20:46:00Z">
              <w:del w:id="98" w:author="Rafael Richards" w:date="2017-08-23T12:00:00Z">
                <w:r w:rsidRPr="00896A93" w:rsidDel="003072CF">
                  <w:rPr>
                    <w:highlight w:val="magenta"/>
                  </w:rPr>
                  <w:delText>response failed to provide a feasib</w:delText>
                </w:r>
              </w:del>
            </w:ins>
            <w:ins w:id="99" w:author="Cole Libby" w:date="2017-08-22T20:47:00Z">
              <w:del w:id="100" w:author="Rafael Richards" w:date="2017-08-23T12:00:00Z">
                <w:r w:rsidRPr="00896A93" w:rsidDel="003072CF">
                  <w:rPr>
                    <w:highlight w:val="magenta"/>
                  </w:rPr>
                  <w:delText xml:space="preserve">le </w:delText>
                </w:r>
              </w:del>
            </w:ins>
            <w:ins w:id="101" w:author="Cole Libby" w:date="2017-08-22T20:45:00Z">
              <w:del w:id="102" w:author="Rafael Richards" w:date="2017-08-23T12:00:00Z">
                <w:r w:rsidRPr="00896A93" w:rsidDel="003072CF">
                  <w:rPr>
                    <w:highlight w:val="magenta"/>
                  </w:rPr>
                  <w:delText xml:space="preserve">approach </w:delText>
                </w:r>
              </w:del>
            </w:ins>
            <w:ins w:id="103" w:author="Cole Libby" w:date="2017-08-22T20:47:00Z">
              <w:del w:id="104" w:author="Rafael Richards" w:date="2017-08-23T12:00:00Z">
                <w:r w:rsidRPr="00896A93" w:rsidDel="003072CF">
                  <w:rPr>
                    <w:highlight w:val="magenta"/>
                  </w:rPr>
                  <w:delText xml:space="preserve">to providing a service-layer to emulate a </w:delText>
                </w:r>
              </w:del>
            </w:ins>
            <w:ins w:id="105" w:author="Cole Libby" w:date="2017-08-22T20:48:00Z">
              <w:del w:id="106" w:author="Rafael Richards" w:date="2017-08-23T12:00:00Z">
                <w:r w:rsidRPr="00896A93" w:rsidDel="003072CF">
                  <w:rPr>
                    <w:highlight w:val="magenta"/>
                  </w:rPr>
                  <w:delText xml:space="preserve">CPRS remote </w:delText>
                </w:r>
              </w:del>
            </w:ins>
            <w:ins w:id="107" w:author="Cole Libby" w:date="2017-08-22T21:10:00Z">
              <w:del w:id="108" w:author="Rafael Richards" w:date="2017-08-23T12:00:00Z">
                <w:r w:rsidRPr="00896A93" w:rsidDel="003072CF">
                  <w:rPr>
                    <w:highlight w:val="magenta"/>
                  </w:rPr>
                  <w:delText xml:space="preserve">procedure calls for select </w:delText>
                </w:r>
              </w:del>
            </w:ins>
            <w:ins w:id="109" w:author="Cole Libby" w:date="2017-08-22T20:49:00Z">
              <w:del w:id="110" w:author="Rafael Richards" w:date="2017-08-23T12:00:00Z">
                <w:r w:rsidRPr="00896A93" w:rsidDel="003072CF">
                  <w:rPr>
                    <w:highlight w:val="magenta"/>
                  </w:rPr>
                  <w:delText xml:space="preserve">data and functions. The Offeror’s proposal includes </w:delText>
                </w:r>
              </w:del>
            </w:ins>
            <w:ins w:id="111" w:author="Cole Libby" w:date="2017-08-22T20:51:00Z">
              <w:del w:id="112" w:author="Rafael Richards" w:date="2017-08-23T12:00:00Z">
                <w:r w:rsidRPr="00896A93" w:rsidDel="003072CF">
                  <w:rPr>
                    <w:highlight w:val="magenta"/>
                  </w:rPr>
                  <w:delText xml:space="preserve">a FileMan/MUMPs database to </w:delText>
                </w:r>
              </w:del>
            </w:ins>
            <w:ins w:id="113" w:author="Cole Libby" w:date="2017-08-22T20:52:00Z">
              <w:del w:id="114" w:author="Rafael Richards" w:date="2017-08-23T12:00:00Z">
                <w:r w:rsidRPr="00896A93" w:rsidDel="003072CF">
                  <w:rPr>
                    <w:highlight w:val="magenta"/>
                  </w:rPr>
                  <w:delText xml:space="preserve">provide data to </w:delText>
                </w:r>
              </w:del>
            </w:ins>
            <w:ins w:id="115" w:author="Cole Libby" w:date="2017-08-22T20:53:00Z">
              <w:del w:id="116" w:author="Rafael Richards" w:date="2017-08-23T12:00:00Z">
                <w:r w:rsidRPr="00896A93" w:rsidDel="003072CF">
                  <w:rPr>
                    <w:highlight w:val="magenta"/>
                  </w:rPr>
                  <w:delText>Patient Vitals, Allergy and Problem entry functions</w:delText>
                </w:r>
              </w:del>
            </w:ins>
            <w:ins w:id="117" w:author="Cole Libby" w:date="2017-08-22T20:55:00Z">
              <w:del w:id="118" w:author="Rafael Richards" w:date="2017-08-23T12:00:00Z">
                <w:r w:rsidRPr="00896A93" w:rsidDel="003072CF">
                  <w:rPr>
                    <w:highlight w:val="magenta"/>
                  </w:rPr>
                  <w:delText>.</w:delText>
                </w:r>
              </w:del>
            </w:ins>
            <w:ins w:id="119" w:author="Cole Libby" w:date="2017-08-22T20:53:00Z">
              <w:del w:id="120" w:author="Rafael Richards" w:date="2017-08-23T12:00:00Z">
                <w:r w:rsidRPr="00896A93" w:rsidDel="003072CF">
                  <w:rPr>
                    <w:highlight w:val="magenta"/>
                  </w:rPr>
                  <w:delText xml:space="preserve"> Th</w:delText>
                </w:r>
              </w:del>
            </w:ins>
            <w:ins w:id="121" w:author="Cole Libby" w:date="2017-08-22T20:55:00Z">
              <w:del w:id="122" w:author="Rafael Richards" w:date="2017-08-23T12:00:00Z">
                <w:r w:rsidRPr="00896A93" w:rsidDel="003072CF">
                  <w:rPr>
                    <w:highlight w:val="magenta"/>
                  </w:rPr>
                  <w:delText xml:space="preserve">is dependency is shown in diagrams </w:delText>
                </w:r>
              </w:del>
            </w:ins>
            <w:ins w:id="123" w:author="Cole Libby" w:date="2017-08-22T20:57:00Z">
              <w:del w:id="124" w:author="Rafael Richards" w:date="2017-08-23T12:00:00Z">
                <w:r w:rsidRPr="00896A93" w:rsidDel="003072CF">
                  <w:rPr>
                    <w:highlight w:val="magenta"/>
                  </w:rPr>
                  <w:delText>2 and 5 in</w:delText>
                </w:r>
              </w:del>
            </w:ins>
            <w:ins w:id="125" w:author="Cole Libby" w:date="2017-08-22T20:55:00Z">
              <w:del w:id="126" w:author="Rafael Richards" w:date="2017-08-23T12:00:00Z">
                <w:r w:rsidRPr="00896A93" w:rsidDel="003072CF">
                  <w:rPr>
                    <w:highlight w:val="magenta"/>
                  </w:rPr>
                  <w:delText xml:space="preserve"> the </w:delText>
                </w:r>
              </w:del>
            </w:ins>
            <w:ins w:id="127" w:author="Cole Libby" w:date="2017-08-22T21:09:00Z">
              <w:del w:id="128" w:author="Rafael Richards" w:date="2017-08-23T12:00:00Z">
                <w:r w:rsidRPr="00896A93" w:rsidDel="003072CF">
                  <w:rPr>
                    <w:highlight w:val="magenta"/>
                  </w:rPr>
                  <w:delText>Offeror’s</w:delText>
                </w:r>
              </w:del>
            </w:ins>
            <w:ins w:id="129" w:author="Cole Libby" w:date="2017-08-22T20:55:00Z">
              <w:del w:id="130" w:author="Rafael Richards" w:date="2017-08-23T12:00:00Z">
                <w:r w:rsidRPr="00896A93" w:rsidDel="003072CF">
                  <w:rPr>
                    <w:highlight w:val="magenta"/>
                  </w:rPr>
                  <w:delText xml:space="preserve"> response</w:delText>
                </w:r>
              </w:del>
            </w:ins>
            <w:ins w:id="131" w:author="Cole Libby" w:date="2017-08-22T20:58:00Z">
              <w:del w:id="132" w:author="Rafael Richards" w:date="2017-08-23T12:00:00Z">
                <w:r w:rsidRPr="00896A93" w:rsidDel="003072CF">
                  <w:rPr>
                    <w:highlight w:val="magenta"/>
                  </w:rPr>
                  <w:delText>.</w:delText>
                </w:r>
              </w:del>
            </w:ins>
            <w:ins w:id="133" w:author="Cole Libby" w:date="2017-08-22T20:55:00Z">
              <w:del w:id="134" w:author="Rafael Richards" w:date="2017-08-23T12:00:00Z">
                <w:r w:rsidRPr="00896A93" w:rsidDel="003072CF">
                  <w:rPr>
                    <w:highlight w:val="magenta"/>
                  </w:rPr>
                  <w:delText xml:space="preserve"> </w:delText>
                </w:r>
              </w:del>
            </w:ins>
            <w:ins w:id="135" w:author="Cole Libby" w:date="2017-08-22T20:53:00Z">
              <w:del w:id="136" w:author="Rafael Richards" w:date="2017-08-23T12:00:00Z">
                <w:r w:rsidRPr="00896A93" w:rsidDel="003072CF">
                  <w:rPr>
                    <w:highlight w:val="magenta"/>
                  </w:rPr>
                  <w:delText xml:space="preserve">The TEP </w:delText>
                </w:r>
              </w:del>
            </w:ins>
            <w:ins w:id="137" w:author="Cole Libby" w:date="2017-08-22T20:54:00Z">
              <w:del w:id="138" w:author="Rafael Richards" w:date="2017-08-23T12:00:00Z">
                <w:r w:rsidRPr="00896A93" w:rsidDel="003072CF">
                  <w:rPr>
                    <w:highlight w:val="magenta"/>
                  </w:rPr>
                  <w:delText xml:space="preserve">specifically </w:delText>
                </w:r>
              </w:del>
            </w:ins>
            <w:ins w:id="139" w:author="Cole Libby" w:date="2017-08-22T20:53:00Z">
              <w:del w:id="140" w:author="Rafael Richards" w:date="2017-08-23T12:00:00Z">
                <w:r w:rsidRPr="00896A93" w:rsidDel="003072CF">
                  <w:rPr>
                    <w:highlight w:val="magenta"/>
                  </w:rPr>
                  <w:delText>requires a MUMPs indep</w:delText>
                </w:r>
              </w:del>
            </w:ins>
            <w:ins w:id="141" w:author="Cole Libby" w:date="2017-08-22T20:54:00Z">
              <w:del w:id="142" w:author="Rafael Richards" w:date="2017-08-23T12:00:00Z">
                <w:r w:rsidRPr="00896A93" w:rsidDel="003072CF">
                  <w:rPr>
                    <w:highlight w:val="magenta"/>
                  </w:rPr>
                  <w:delText>en</w:delText>
                </w:r>
              </w:del>
            </w:ins>
            <w:ins w:id="143" w:author="Cole Libby" w:date="2017-08-22T20:53:00Z">
              <w:del w:id="144" w:author="Rafael Richards" w:date="2017-08-23T12:00:00Z">
                <w:r w:rsidRPr="00896A93" w:rsidDel="003072CF">
                  <w:rPr>
                    <w:highlight w:val="magenta"/>
                  </w:rPr>
                  <w:delText>d</w:delText>
                </w:r>
              </w:del>
            </w:ins>
            <w:ins w:id="145" w:author="Cole Libby" w:date="2017-08-22T20:54:00Z">
              <w:del w:id="146" w:author="Rafael Richards" w:date="2017-08-23T12:00:00Z">
                <w:r w:rsidRPr="00896A93" w:rsidDel="003072CF">
                  <w:rPr>
                    <w:highlight w:val="magenta"/>
                  </w:rPr>
                  <w:delText>ent solution,</w:delText>
                </w:r>
              </w:del>
            </w:ins>
            <w:ins w:id="147" w:author="Cole Libby" w:date="2017-08-22T20:59:00Z">
              <w:del w:id="148" w:author="Rafael Richards" w:date="2017-08-23T12:00:00Z">
                <w:r w:rsidRPr="00896A93" w:rsidDel="003072CF">
                  <w:rPr>
                    <w:highlight w:val="magenta"/>
                  </w:rPr>
                  <w:delText xml:space="preserve"> Including a Fileman/MUMPs database f</w:delText>
                </w:r>
              </w:del>
            </w:ins>
            <w:ins w:id="149" w:author="Cole Libby" w:date="2017-08-22T21:05:00Z">
              <w:del w:id="150" w:author="Rafael Richards" w:date="2017-08-23T12:00:00Z">
                <w:r w:rsidRPr="00896A93" w:rsidDel="003072CF">
                  <w:rPr>
                    <w:highlight w:val="magenta"/>
                  </w:rPr>
                  <w:delText>orces VA to maintain its legacy MUMPS code and infrastructure in perpetuity and prevents migration to a modern cloud-based, commercial Electronic Health Record (EHR). The Offeror</w:delText>
                </w:r>
              </w:del>
            </w:ins>
            <w:ins w:id="151" w:author="Cole Libby" w:date="2017-08-22T21:06:00Z">
              <w:del w:id="152" w:author="Rafael Richards" w:date="2017-08-23T12:00:00Z">
                <w:r w:rsidRPr="00896A93" w:rsidDel="003072CF">
                  <w:rPr>
                    <w:highlight w:val="magenta"/>
                  </w:rPr>
                  <w:delText>’s approach is not feasible</w:delText>
                </w:r>
              </w:del>
            </w:ins>
            <w:ins w:id="153" w:author="Cole Libby" w:date="2017-08-22T21:08:00Z">
              <w:del w:id="154" w:author="Rafael Richards" w:date="2017-08-23T12:00:00Z">
                <w:r w:rsidRPr="00896A93" w:rsidDel="003072CF">
                  <w:rPr>
                    <w:highlight w:val="magenta"/>
                  </w:rPr>
                  <w:delText xml:space="preserve"> to create a MUMPs independent and is a risk to successful contract performanc</w:delText>
                </w:r>
              </w:del>
            </w:ins>
            <w:r w:rsidRPr="00896A93">
              <w:rPr>
                <w:highlight w:val="magenta"/>
              </w:rPr>
              <w:t>(</w:t>
            </w:r>
            <w:ins w:id="155" w:author="Rafael Richards" w:date="2017-08-23T12:49:00Z">
              <w:r w:rsidR="00D40072" w:rsidRPr="00896A93">
                <w:rPr>
                  <w:b/>
                  <w:bCs/>
                  <w:highlight w:val="magenta"/>
                </w:rPr>
                <w:t>I</w:t>
              </w:r>
              <w:r w:rsidR="00D40072" w:rsidRPr="005219AF">
                <w:rPr>
                  <w:b/>
                  <w:bCs/>
                  <w:highlight w:val="magenta"/>
                </w:rPr>
                <w:t>MPACT)</w:t>
              </w:r>
              <w:r w:rsidR="00D40072" w:rsidRPr="005219AF">
                <w:rPr>
                  <w:b/>
                  <w:highlight w:val="magenta"/>
                </w:rPr>
                <w:t xml:space="preserve"> Statement)</w:t>
              </w:r>
            </w:ins>
            <w:ins w:id="156" w:author="Rafael Richards" w:date="2017-08-23T12:51:00Z">
              <w:r w:rsidR="00C33E57" w:rsidRPr="005219AF">
                <w:t xml:space="preserve"> </w:t>
              </w:r>
            </w:ins>
          </w:p>
          <w:p w14:paraId="5F5A69B7" w14:textId="77777777" w:rsidR="00C33E57" w:rsidRPr="00577385" w:rsidRDefault="00C33E57" w:rsidP="00041B27">
            <w:pPr>
              <w:pStyle w:val="NoSpacing"/>
              <w:rPr>
                <w:ins w:id="157" w:author="Rafael Richards" w:date="2017-08-23T12:52:00Z"/>
              </w:rPr>
            </w:pPr>
          </w:p>
          <w:p w14:paraId="0A6A8633" w14:textId="436A4143" w:rsidR="00C63781" w:rsidRPr="005219AF" w:rsidDel="009F7770" w:rsidRDefault="00C63781" w:rsidP="00041B27">
            <w:pPr>
              <w:pStyle w:val="NoSpacing"/>
              <w:rPr>
                <w:ins w:id="158" w:author="Department of Veterans Affairs" w:date="2017-08-22T16:18:00Z"/>
                <w:del w:id="159" w:author="Cole Libby" w:date="2017-08-22T21:06:00Z"/>
              </w:rPr>
            </w:pPr>
            <w:ins w:id="160" w:author="Department of Veterans Affairs" w:date="2017-08-22T16:18:00Z">
              <w:del w:id="161" w:author="Cole Libby" w:date="2017-08-22T21:06:00Z">
                <w:r w:rsidRPr="005219AF" w:rsidDel="009F7770">
                  <w:delText>.</w:delText>
                </w:r>
              </w:del>
            </w:ins>
          </w:p>
          <w:p w14:paraId="33AB0F5F" w14:textId="0EAC0AC3" w:rsidR="00C63781" w:rsidRPr="005219AF" w:rsidRDefault="00C63781" w:rsidP="00041B27">
            <w:pPr>
              <w:pStyle w:val="NoSpacing"/>
            </w:pPr>
          </w:p>
          <w:p w14:paraId="62924D47" w14:textId="4F35795A" w:rsidR="007A458C" w:rsidRPr="00577385" w:rsidRDefault="007A458C" w:rsidP="00375624">
            <w:pPr>
              <w:pStyle w:val="NoSpacing"/>
              <w:rPr>
                <w:rPrChange w:id="162" w:author="Rafael Richards" w:date="2017-08-23T12:53:00Z">
                  <w:rPr>
                    <w:i/>
                  </w:rPr>
                </w:rPrChange>
              </w:rPr>
            </w:pPr>
            <w:r w:rsidRPr="005219AF">
              <w:rPr>
                <w:b/>
                <w:u w:val="single"/>
              </w:rPr>
              <w:lastRenderedPageBreak/>
              <w:t>5. Summary of Deficiencies</w:t>
            </w:r>
            <w:r w:rsidRPr="005219AF">
              <w:t xml:space="preserve">: </w:t>
            </w:r>
            <w:r w:rsidRPr="00577385">
              <w:rPr>
                <w:rPrChange w:id="163" w:author="Rafael Richards" w:date="2017-08-23T12:53:00Z">
                  <w:rPr>
                    <w:i/>
                  </w:rPr>
                </w:rPrChange>
              </w:rPr>
              <w:t xml:space="preserve"> </w:t>
            </w:r>
          </w:p>
          <w:p w14:paraId="31DE79B2" w14:textId="77777777" w:rsidR="00C23414" w:rsidRPr="00577385" w:rsidRDefault="00C23414" w:rsidP="00041B27">
            <w:pPr>
              <w:pStyle w:val="NoSpacing"/>
              <w:rPr>
                <w:ins w:id="164" w:author="Rafael Richards" w:date="2017-08-23T12:32:00Z"/>
              </w:rPr>
            </w:pPr>
          </w:p>
          <w:p w14:paraId="2F388EFA" w14:textId="5029F29A" w:rsidR="00C23414" w:rsidRPr="00577385" w:rsidRDefault="00C23414" w:rsidP="00C23414">
            <w:pPr>
              <w:textAlignment w:val="baseline"/>
              <w:rPr>
                <w:ins w:id="165" w:author="Rafael Richards" w:date="2017-08-23T12:32:00Z"/>
                <w:iCs/>
                <w:color w:val="000000"/>
                <w:rPrChange w:id="166" w:author="Rafael Richards" w:date="2017-08-23T12:53:00Z">
                  <w:rPr>
                    <w:ins w:id="167" w:author="Rafael Richards" w:date="2017-08-23T12:32:00Z"/>
                    <w:rFonts w:ascii="Arial" w:hAnsi="Arial" w:cs="Arial"/>
                    <w:i/>
                    <w:iCs/>
                    <w:color w:val="000000"/>
                    <w:sz w:val="22"/>
                    <w:szCs w:val="22"/>
                  </w:rPr>
                </w:rPrChange>
              </w:rPr>
            </w:pPr>
            <w:ins w:id="168" w:author="Rafael Richards" w:date="2017-08-23T12:32:00Z">
              <w:r w:rsidRPr="00997BB3">
                <w:rPr>
                  <w:b/>
                  <w:iCs/>
                  <w:color w:val="000000"/>
                  <w:rPrChange w:id="169" w:author="Rafael Richards" w:date="2017-08-23T12:53:00Z">
                    <w:rPr>
                      <w:rFonts w:ascii="Arial" w:hAnsi="Arial" w:cs="Arial"/>
                      <w:i/>
                      <w:iCs/>
                      <w:color w:val="000000"/>
                      <w:sz w:val="22"/>
                      <w:szCs w:val="22"/>
                    </w:rPr>
                  </w:rPrChange>
                </w:rPr>
                <w:t>Deficiency #1</w:t>
              </w:r>
            </w:ins>
            <w:r w:rsidR="00997BB3" w:rsidRPr="00997BB3">
              <w:rPr>
                <w:b/>
                <w:iCs/>
                <w:color w:val="000000"/>
              </w:rPr>
              <w:t xml:space="preserve"> </w:t>
            </w:r>
            <w:r w:rsidR="00997BB3" w:rsidRPr="00997BB3">
              <w:rPr>
                <w:b/>
              </w:rPr>
              <w:t>(TEP p</w:t>
            </w:r>
            <w:r w:rsidR="00F811CF">
              <w:rPr>
                <w:b/>
              </w:rPr>
              <w:t>p3-4</w:t>
            </w:r>
            <w:r w:rsidR="00997BB3" w:rsidRPr="00997BB3">
              <w:rPr>
                <w:b/>
              </w:rPr>
              <w:t>, Section 2.1, RTEP Instruction B.1.1.</w:t>
            </w:r>
            <w:r w:rsidR="009249CE">
              <w:rPr>
                <w:b/>
              </w:rPr>
              <w:t>a</w:t>
            </w:r>
            <w:r w:rsidR="00997BB3" w:rsidRPr="00997BB3">
              <w:rPr>
                <w:b/>
              </w:rPr>
              <w:t>):</w:t>
            </w:r>
            <w:r w:rsidR="00997BB3" w:rsidRPr="007A458C">
              <w:t xml:space="preserve">  </w:t>
            </w:r>
            <w:ins w:id="170" w:author="Rafael Richards" w:date="2017-08-23T12:35:00Z">
              <w:r w:rsidR="00BF3269" w:rsidRPr="00577385">
                <w:rPr>
                  <w:iCs/>
                  <w:color w:val="000000"/>
                  <w:rPrChange w:id="171" w:author="Rafael Richards" w:date="2017-08-23T12:53:00Z">
                    <w:rPr>
                      <w:rFonts w:ascii="Arial" w:hAnsi="Arial" w:cs="Arial"/>
                      <w:i/>
                      <w:iCs/>
                      <w:color w:val="000000"/>
                      <w:sz w:val="22"/>
                      <w:szCs w:val="22"/>
                    </w:rPr>
                  </w:rPrChange>
                </w:rPr>
                <w:t xml:space="preserve">The </w:t>
              </w:r>
            </w:ins>
            <w:r w:rsidR="00997BB3">
              <w:rPr>
                <w:iCs/>
                <w:color w:val="000000"/>
              </w:rPr>
              <w:t>O</w:t>
            </w:r>
            <w:ins w:id="172" w:author="Rafael Richards" w:date="2017-08-23T12:35:00Z">
              <w:r w:rsidR="00BF3269" w:rsidRPr="00577385">
                <w:rPr>
                  <w:iCs/>
                  <w:color w:val="000000"/>
                  <w:rPrChange w:id="173" w:author="Rafael Richards" w:date="2017-08-23T12:53:00Z">
                    <w:rPr>
                      <w:rFonts w:ascii="Arial" w:hAnsi="Arial" w:cs="Arial"/>
                      <w:i/>
                      <w:iCs/>
                      <w:color w:val="000000"/>
                      <w:sz w:val="22"/>
                      <w:szCs w:val="22"/>
                    </w:rPr>
                  </w:rPrChange>
                </w:rPr>
                <w:t xml:space="preserve">fferor lacks </w:t>
              </w:r>
            </w:ins>
            <w:ins w:id="174" w:author="Rafael Richards" w:date="2017-08-23T12:32:00Z">
              <w:r w:rsidRPr="00577385">
                <w:rPr>
                  <w:iCs/>
                  <w:color w:val="000000"/>
                  <w:rPrChange w:id="175" w:author="Rafael Richards" w:date="2017-08-23T12:53:00Z">
                    <w:rPr>
                      <w:rFonts w:ascii="Arial" w:hAnsi="Arial" w:cs="Arial"/>
                      <w:i/>
                      <w:iCs/>
                      <w:color w:val="000000"/>
                      <w:sz w:val="22"/>
                      <w:szCs w:val="22"/>
                    </w:rPr>
                  </w:rPrChange>
                </w:rPr>
                <w:t>understa</w:t>
              </w:r>
              <w:r w:rsidR="00BF3269" w:rsidRPr="00577385">
                <w:rPr>
                  <w:iCs/>
                  <w:color w:val="000000"/>
                  <w:rPrChange w:id="176" w:author="Rafael Richards" w:date="2017-08-23T12:53:00Z">
                    <w:rPr>
                      <w:rFonts w:ascii="Arial" w:hAnsi="Arial" w:cs="Arial"/>
                      <w:i/>
                      <w:iCs/>
                      <w:color w:val="000000"/>
                      <w:sz w:val="22"/>
                      <w:szCs w:val="22"/>
                    </w:rPr>
                  </w:rPrChange>
                </w:rPr>
                <w:t xml:space="preserve">nding of FileMan Data Modeling. </w:t>
              </w:r>
            </w:ins>
            <w:r w:rsidR="00250E5B">
              <w:rPr>
                <w:iCs/>
                <w:color w:val="000000"/>
              </w:rPr>
              <w:t xml:space="preserve">  The Offeror proposes to </w:t>
            </w:r>
            <w:ins w:id="177" w:author="Rafael Richards" w:date="2017-08-23T12:32:00Z">
              <w:r w:rsidRPr="00577385">
                <w:rPr>
                  <w:iCs/>
                  <w:color w:val="000000"/>
                  <w:rPrChange w:id="178" w:author="Rafael Richards" w:date="2017-08-23T12:53:00Z">
                    <w:rPr>
                      <w:rFonts w:ascii="Arial" w:hAnsi="Arial" w:cs="Arial"/>
                      <w:i/>
                      <w:iCs/>
                      <w:color w:val="000000"/>
                      <w:sz w:val="22"/>
                      <w:szCs w:val="22"/>
                    </w:rPr>
                  </w:rPrChange>
                </w:rPr>
                <w:t>create a scheme to represent VistA data</w:t>
              </w:r>
            </w:ins>
            <w:r w:rsidR="00250E5B">
              <w:rPr>
                <w:iCs/>
                <w:color w:val="000000"/>
              </w:rPr>
              <w:t xml:space="preserve"> by </w:t>
            </w:r>
            <w:ins w:id="179" w:author="Rafael Richards" w:date="2017-08-23T12:32:00Z">
              <w:r w:rsidRPr="00577385">
                <w:rPr>
                  <w:iCs/>
                  <w:color w:val="000000"/>
                  <w:rPrChange w:id="180" w:author="Rafael Richards" w:date="2017-08-23T12:53:00Z">
                    <w:rPr>
                      <w:rFonts w:ascii="Arial" w:hAnsi="Arial" w:cs="Arial"/>
                      <w:i/>
                      <w:iCs/>
                      <w:color w:val="000000"/>
                      <w:sz w:val="22"/>
                      <w:szCs w:val="22"/>
                    </w:rPr>
                  </w:rPrChange>
                </w:rPr>
                <w:t>analyz</w:t>
              </w:r>
            </w:ins>
            <w:r w:rsidR="00250E5B">
              <w:rPr>
                <w:iCs/>
                <w:color w:val="000000"/>
              </w:rPr>
              <w:t>ing</w:t>
            </w:r>
            <w:ins w:id="181" w:author="Rafael Richards" w:date="2017-08-23T12:32:00Z">
              <w:r w:rsidRPr="00577385">
                <w:rPr>
                  <w:iCs/>
                  <w:color w:val="000000"/>
                  <w:rPrChange w:id="182" w:author="Rafael Richards" w:date="2017-08-23T12:53:00Z">
                    <w:rPr>
                      <w:rFonts w:ascii="Arial" w:hAnsi="Arial" w:cs="Arial"/>
                      <w:i/>
                      <w:iCs/>
                      <w:color w:val="000000"/>
                      <w:sz w:val="22"/>
                      <w:szCs w:val="22"/>
                    </w:rPr>
                  </w:rPrChange>
                </w:rPr>
                <w:t xml:space="preserve"> the MUMPS </w:t>
              </w:r>
              <w:proofErr w:type="spellStart"/>
              <w:r w:rsidRPr="00577385">
                <w:rPr>
                  <w:iCs/>
                  <w:color w:val="000000"/>
                  <w:rPrChange w:id="183" w:author="Rafael Richards" w:date="2017-08-23T12:53:00Z">
                    <w:rPr>
                      <w:rFonts w:ascii="Arial" w:hAnsi="Arial" w:cs="Arial"/>
                      <w:i/>
                      <w:iCs/>
                      <w:color w:val="000000"/>
                      <w:sz w:val="22"/>
                      <w:szCs w:val="22"/>
                    </w:rPr>
                  </w:rPrChange>
                </w:rPr>
                <w:t>Globals</w:t>
              </w:r>
              <w:proofErr w:type="spellEnd"/>
              <w:r w:rsidRPr="00577385">
                <w:rPr>
                  <w:iCs/>
                  <w:color w:val="000000"/>
                  <w:rPrChange w:id="184" w:author="Rafael Richards" w:date="2017-08-23T12:53:00Z">
                    <w:rPr>
                      <w:rFonts w:ascii="Arial" w:hAnsi="Arial" w:cs="Arial"/>
                      <w:i/>
                      <w:iCs/>
                      <w:color w:val="000000"/>
                      <w:sz w:val="22"/>
                      <w:szCs w:val="22"/>
                    </w:rPr>
                  </w:rPrChange>
                </w:rPr>
                <w:t xml:space="preserve"> and map those to collections</w:t>
              </w:r>
            </w:ins>
            <w:r w:rsidR="00250E5B">
              <w:rPr>
                <w:iCs/>
                <w:color w:val="000000"/>
              </w:rPr>
              <w:t xml:space="preserve">.  </w:t>
            </w:r>
            <w:ins w:id="185" w:author="Rafael Richards" w:date="2017-08-23T12:32:00Z">
              <w:r w:rsidRPr="00577385">
                <w:rPr>
                  <w:iCs/>
                  <w:color w:val="000000"/>
                  <w:rPrChange w:id="186" w:author="Rafael Richards" w:date="2017-08-23T12:53:00Z">
                    <w:rPr>
                      <w:rFonts w:ascii="Arial" w:hAnsi="Arial" w:cs="Arial"/>
                      <w:i/>
                      <w:iCs/>
                      <w:color w:val="000000"/>
                      <w:sz w:val="22"/>
                      <w:szCs w:val="22"/>
                    </w:rPr>
                  </w:rPrChange>
                </w:rPr>
                <w:t xml:space="preserve"> </w:t>
              </w:r>
            </w:ins>
            <w:ins w:id="187" w:author="Rafael Richards" w:date="2017-08-23T12:42:00Z">
              <w:r w:rsidR="00250E5B" w:rsidRPr="00577385">
                <w:rPr>
                  <w:b/>
                  <w:highlight w:val="yellow"/>
                </w:rPr>
                <w:t>(WHAT is proposed)</w:t>
              </w:r>
              <w:r w:rsidR="00250E5B" w:rsidRPr="005219AF">
                <w:rPr>
                  <w:b/>
                </w:rPr>
                <w:t xml:space="preserve"> </w:t>
              </w:r>
            </w:ins>
            <w:r w:rsidR="00250E5B" w:rsidRPr="00250E5B">
              <w:t xml:space="preserve">The Offeror </w:t>
            </w:r>
            <w:r w:rsidR="00250E5B">
              <w:t xml:space="preserve">approach </w:t>
            </w:r>
            <w:ins w:id="188" w:author="Rafael Richards" w:date="2017-08-23T12:32:00Z">
              <w:r w:rsidRPr="00577385">
                <w:rPr>
                  <w:iCs/>
                  <w:color w:val="000000"/>
                  <w:rPrChange w:id="189" w:author="Rafael Richards" w:date="2017-08-23T12:53:00Z">
                    <w:rPr>
                      <w:rFonts w:ascii="Arial" w:hAnsi="Arial" w:cs="Arial"/>
                      <w:i/>
                      <w:iCs/>
                      <w:color w:val="000000"/>
                      <w:sz w:val="22"/>
                      <w:szCs w:val="22"/>
                    </w:rPr>
                  </w:rPrChange>
                </w:rPr>
                <w:t>lack</w:t>
              </w:r>
            </w:ins>
            <w:r w:rsidR="00250E5B">
              <w:rPr>
                <w:iCs/>
                <w:color w:val="000000"/>
              </w:rPr>
              <w:t xml:space="preserve">s </w:t>
            </w:r>
            <w:ins w:id="190" w:author="Rafael Richards" w:date="2017-08-23T12:32:00Z">
              <w:r w:rsidRPr="00577385">
                <w:rPr>
                  <w:iCs/>
                  <w:color w:val="000000"/>
                  <w:rPrChange w:id="191" w:author="Rafael Richards" w:date="2017-08-23T12:53:00Z">
                    <w:rPr>
                      <w:rFonts w:ascii="Arial" w:hAnsi="Arial" w:cs="Arial"/>
                      <w:i/>
                      <w:iCs/>
                      <w:color w:val="000000"/>
                      <w:sz w:val="22"/>
                      <w:szCs w:val="22"/>
                    </w:rPr>
                  </w:rPrChange>
                </w:rPr>
                <w:t xml:space="preserve">any reference to </w:t>
              </w:r>
              <w:proofErr w:type="spellStart"/>
              <w:r w:rsidRPr="00577385">
                <w:rPr>
                  <w:iCs/>
                  <w:color w:val="000000"/>
                  <w:rPrChange w:id="192" w:author="Rafael Richards" w:date="2017-08-23T12:53:00Z">
                    <w:rPr>
                      <w:rFonts w:ascii="Arial" w:hAnsi="Arial" w:cs="Arial"/>
                      <w:i/>
                      <w:iCs/>
                      <w:color w:val="000000"/>
                      <w:sz w:val="22"/>
                      <w:szCs w:val="22"/>
                    </w:rPr>
                  </w:rPrChange>
                </w:rPr>
                <w:t>FileMan’s</w:t>
              </w:r>
              <w:proofErr w:type="spellEnd"/>
              <w:r w:rsidRPr="00577385">
                <w:rPr>
                  <w:iCs/>
                  <w:color w:val="000000"/>
                  <w:rPrChange w:id="193" w:author="Rafael Richards" w:date="2017-08-23T12:53:00Z">
                    <w:rPr>
                      <w:rFonts w:ascii="Arial" w:hAnsi="Arial" w:cs="Arial"/>
                      <w:i/>
                      <w:iCs/>
                      <w:color w:val="000000"/>
                      <w:sz w:val="22"/>
                      <w:szCs w:val="22"/>
                    </w:rPr>
                  </w:rPrChange>
                </w:rPr>
                <w:t xml:space="preserve"> data definition mechanism, the data dictionary, </w:t>
              </w:r>
            </w:ins>
            <w:r w:rsidR="00250E5B">
              <w:rPr>
                <w:iCs/>
                <w:color w:val="000000"/>
              </w:rPr>
              <w:t xml:space="preserve">and thus </w:t>
            </w:r>
            <w:ins w:id="194" w:author="Rafael Richards" w:date="2017-08-23T12:32:00Z">
              <w:r w:rsidRPr="00577385">
                <w:rPr>
                  <w:iCs/>
                  <w:color w:val="000000"/>
                  <w:rPrChange w:id="195" w:author="Rafael Richards" w:date="2017-08-23T12:53:00Z">
                    <w:rPr>
                      <w:rFonts w:ascii="Arial" w:hAnsi="Arial" w:cs="Arial"/>
                      <w:i/>
                      <w:iCs/>
                      <w:color w:val="000000"/>
                      <w:sz w:val="22"/>
                      <w:szCs w:val="22"/>
                    </w:rPr>
                  </w:rPrChange>
                </w:rPr>
                <w:t xml:space="preserve">implies the offeror doesn’t understand the structure of FileMan. It is notable that despite stating they will use design patterns of the VistA Data Project, they fail to describe any of these patterns here and focus instead on MUMPS and mapping MUMPS language structures directly. </w:t>
              </w:r>
            </w:ins>
            <w:ins w:id="196" w:author="Rafael Richards" w:date="2017-08-23T12:36:00Z">
              <w:r w:rsidR="00BF3269" w:rsidRPr="00577385">
                <w:rPr>
                  <w:b/>
                  <w:highlight w:val="cyan"/>
                </w:rPr>
                <w:t>(WHY this is a weakness)</w:t>
              </w:r>
              <w:r w:rsidR="00BF3269" w:rsidRPr="005219AF">
                <w:rPr>
                  <w:b/>
                </w:rPr>
                <w:t xml:space="preserve"> </w:t>
              </w:r>
            </w:ins>
            <w:ins w:id="197" w:author="Rafael Richards" w:date="2017-08-23T12:32:00Z">
              <w:r w:rsidR="00BF3269" w:rsidRPr="00577385">
                <w:rPr>
                  <w:iCs/>
                  <w:color w:val="000000"/>
                  <w:rPrChange w:id="198" w:author="Rafael Richards" w:date="2017-08-23T12:53:00Z">
                    <w:rPr>
                      <w:rFonts w:ascii="Arial" w:hAnsi="Arial" w:cs="Arial"/>
                      <w:i/>
                      <w:iCs/>
                      <w:color w:val="000000"/>
                      <w:sz w:val="22"/>
                      <w:szCs w:val="22"/>
                    </w:rPr>
                  </w:rPrChange>
                </w:rPr>
                <w:t>F</w:t>
              </w:r>
              <w:r w:rsidRPr="00577385">
                <w:rPr>
                  <w:iCs/>
                  <w:color w:val="000000"/>
                  <w:rPrChange w:id="199" w:author="Rafael Richards" w:date="2017-08-23T12:53:00Z">
                    <w:rPr>
                      <w:rFonts w:ascii="Arial" w:hAnsi="Arial" w:cs="Arial"/>
                      <w:i/>
                      <w:iCs/>
                      <w:color w:val="000000"/>
                      <w:sz w:val="22"/>
                      <w:szCs w:val="22"/>
                    </w:rPr>
                  </w:rPrChange>
                </w:rPr>
                <w:t xml:space="preserve">ailure to understand FileMan internals and the third party mechanisms they reference </w:t>
              </w:r>
            </w:ins>
            <w:ins w:id="200" w:author="Rafael Richards" w:date="2017-08-23T12:36:00Z">
              <w:r w:rsidR="00BF3269" w:rsidRPr="00577385">
                <w:rPr>
                  <w:iCs/>
                  <w:color w:val="000000"/>
                  <w:rPrChange w:id="201" w:author="Rafael Richards" w:date="2017-08-23T12:53:00Z">
                    <w:rPr>
                      <w:rFonts w:ascii="Arial" w:hAnsi="Arial" w:cs="Arial"/>
                      <w:i/>
                      <w:iCs/>
                      <w:color w:val="000000"/>
                      <w:sz w:val="22"/>
                      <w:szCs w:val="22"/>
                    </w:rPr>
                  </w:rPrChange>
                </w:rPr>
                <w:t xml:space="preserve">is a fundamental and major </w:t>
              </w:r>
            </w:ins>
            <w:ins w:id="202" w:author="Rafael Richards" w:date="2017-08-23T12:38:00Z">
              <w:r w:rsidR="00BF3269" w:rsidRPr="00577385">
                <w:rPr>
                  <w:iCs/>
                  <w:color w:val="000000"/>
                  <w:rPrChange w:id="203" w:author="Rafael Richards" w:date="2017-08-23T12:53:00Z">
                    <w:rPr>
                      <w:rFonts w:ascii="Arial" w:hAnsi="Arial" w:cs="Arial"/>
                      <w:i/>
                      <w:iCs/>
                      <w:color w:val="000000"/>
                      <w:sz w:val="22"/>
                      <w:szCs w:val="22"/>
                    </w:rPr>
                  </w:rPrChange>
                </w:rPr>
                <w:t>defect</w:t>
              </w:r>
            </w:ins>
            <w:ins w:id="204" w:author="Rafael Richards" w:date="2017-08-23T12:36:00Z">
              <w:r w:rsidR="00BF3269" w:rsidRPr="00577385">
                <w:rPr>
                  <w:iCs/>
                  <w:color w:val="000000"/>
                  <w:rPrChange w:id="205" w:author="Rafael Richards" w:date="2017-08-23T12:53:00Z">
                    <w:rPr>
                      <w:rFonts w:ascii="Arial" w:hAnsi="Arial" w:cs="Arial"/>
                      <w:i/>
                      <w:iCs/>
                      <w:color w:val="000000"/>
                      <w:sz w:val="22"/>
                      <w:szCs w:val="22"/>
                    </w:rPr>
                  </w:rPrChange>
                </w:rPr>
                <w:t xml:space="preserve">, </w:t>
              </w:r>
            </w:ins>
            <w:ins w:id="206" w:author="Rafael Richards" w:date="2017-08-23T12:32:00Z">
              <w:r w:rsidRPr="00577385">
                <w:rPr>
                  <w:iCs/>
                  <w:color w:val="000000"/>
                  <w:rPrChange w:id="207" w:author="Rafael Richards" w:date="2017-08-23T12:53:00Z">
                    <w:rPr>
                      <w:rFonts w:ascii="Arial" w:hAnsi="Arial" w:cs="Arial"/>
                      <w:i/>
                      <w:iCs/>
                      <w:color w:val="000000"/>
                      <w:sz w:val="22"/>
                      <w:szCs w:val="22"/>
                    </w:rPr>
                  </w:rPrChange>
                </w:rPr>
                <w:t>as FileMan modelin</w:t>
              </w:r>
              <w:r w:rsidR="00BF3269" w:rsidRPr="00577385">
                <w:rPr>
                  <w:iCs/>
                  <w:color w:val="000000"/>
                  <w:rPrChange w:id="208" w:author="Rafael Richards" w:date="2017-08-23T12:53:00Z">
                    <w:rPr>
                      <w:rFonts w:ascii="Arial" w:hAnsi="Arial" w:cs="Arial"/>
                      <w:i/>
                      <w:iCs/>
                      <w:color w:val="000000"/>
                      <w:sz w:val="22"/>
                      <w:szCs w:val="22"/>
                    </w:rPr>
                  </w:rPrChange>
                </w:rPr>
                <w:t>g is the first RTEP requirement</w:t>
              </w:r>
            </w:ins>
            <w:ins w:id="209" w:author="Rafael Richards" w:date="2017-08-23T12:38:00Z">
              <w:r w:rsidR="00BF3269" w:rsidRPr="00577385">
                <w:rPr>
                  <w:iCs/>
                  <w:color w:val="000000"/>
                  <w:rPrChange w:id="210" w:author="Rafael Richards" w:date="2017-08-23T12:53:00Z">
                    <w:rPr>
                      <w:rFonts w:ascii="Arial" w:hAnsi="Arial" w:cs="Arial"/>
                      <w:i/>
                      <w:iCs/>
                      <w:color w:val="000000"/>
                      <w:sz w:val="22"/>
                      <w:szCs w:val="22"/>
                    </w:rPr>
                  </w:rPrChange>
                </w:rPr>
                <w:t xml:space="preserve"> upon which all </w:t>
              </w:r>
              <w:r w:rsidR="00D40072" w:rsidRPr="00577385">
                <w:rPr>
                  <w:iCs/>
                  <w:color w:val="000000"/>
                  <w:rPrChange w:id="211" w:author="Rafael Richards" w:date="2017-08-23T12:53:00Z">
                    <w:rPr>
                      <w:rFonts w:ascii="Arial" w:hAnsi="Arial" w:cs="Arial"/>
                      <w:i/>
                      <w:iCs/>
                      <w:color w:val="000000"/>
                      <w:sz w:val="22"/>
                      <w:szCs w:val="22"/>
                    </w:rPr>
                  </w:rPrChange>
                </w:rPr>
                <w:t>other RTEP requirements depend.</w:t>
              </w:r>
            </w:ins>
            <w:ins w:id="212" w:author="Rafael Richards" w:date="2017-08-23T12:39:00Z">
              <w:r w:rsidR="00D40072" w:rsidRPr="00577385">
                <w:rPr>
                  <w:iCs/>
                  <w:color w:val="000000"/>
                  <w:rPrChange w:id="213" w:author="Rafael Richards" w:date="2017-08-23T12:53:00Z">
                    <w:rPr>
                      <w:rFonts w:ascii="Arial" w:hAnsi="Arial" w:cs="Arial"/>
                      <w:i/>
                      <w:iCs/>
                      <w:color w:val="000000"/>
                      <w:sz w:val="22"/>
                      <w:szCs w:val="22"/>
                    </w:rPr>
                  </w:rPrChange>
                </w:rPr>
                <w:t xml:space="preserve"> </w:t>
              </w:r>
            </w:ins>
            <w:ins w:id="214" w:author="Rafael Richards" w:date="2017-08-23T12:37:00Z">
              <w:r w:rsidR="00BF3269" w:rsidRPr="00577385">
                <w:rPr>
                  <w:iCs/>
                  <w:color w:val="000000"/>
                  <w:rPrChange w:id="215" w:author="Rafael Richards" w:date="2017-08-23T12:53:00Z">
                    <w:rPr>
                      <w:rFonts w:ascii="Arial" w:hAnsi="Arial" w:cs="Arial"/>
                      <w:i/>
                      <w:iCs/>
                      <w:color w:val="000000"/>
                      <w:sz w:val="22"/>
                      <w:szCs w:val="22"/>
                    </w:rPr>
                  </w:rPrChange>
                </w:rPr>
                <w:t xml:space="preserve"> Without and understanding of </w:t>
              </w:r>
              <w:proofErr w:type="spellStart"/>
              <w:r w:rsidR="00BF3269" w:rsidRPr="00577385">
                <w:rPr>
                  <w:iCs/>
                  <w:color w:val="000000"/>
                  <w:rPrChange w:id="216" w:author="Rafael Richards" w:date="2017-08-23T12:53:00Z">
                    <w:rPr>
                      <w:rFonts w:ascii="Arial" w:hAnsi="Arial" w:cs="Arial"/>
                      <w:i/>
                      <w:iCs/>
                      <w:color w:val="000000"/>
                      <w:sz w:val="22"/>
                      <w:szCs w:val="22"/>
                    </w:rPr>
                  </w:rPrChange>
                </w:rPr>
                <w:t>Fileman</w:t>
              </w:r>
              <w:proofErr w:type="spellEnd"/>
              <w:r w:rsidR="00BF3269" w:rsidRPr="00577385">
                <w:rPr>
                  <w:iCs/>
                  <w:color w:val="000000"/>
                  <w:rPrChange w:id="217" w:author="Rafael Richards" w:date="2017-08-23T12:53:00Z">
                    <w:rPr>
                      <w:rFonts w:ascii="Arial" w:hAnsi="Arial" w:cs="Arial"/>
                      <w:i/>
                      <w:iCs/>
                      <w:color w:val="000000"/>
                      <w:sz w:val="22"/>
                      <w:szCs w:val="22"/>
                    </w:rPr>
                  </w:rPrChange>
                </w:rPr>
                <w:t xml:space="preserve"> Data Modeling, the dependent requirements of this RTEP</w:t>
              </w:r>
            </w:ins>
            <w:ins w:id="218" w:author="Rafael Richards" w:date="2017-08-23T12:39:00Z">
              <w:r w:rsidR="00D40072" w:rsidRPr="00577385">
                <w:rPr>
                  <w:iCs/>
                  <w:color w:val="000000"/>
                  <w:rPrChange w:id="219" w:author="Rafael Richards" w:date="2017-08-23T12:53:00Z">
                    <w:rPr>
                      <w:rFonts w:ascii="Arial" w:hAnsi="Arial" w:cs="Arial"/>
                      <w:i/>
                      <w:iCs/>
                      <w:color w:val="000000"/>
                      <w:sz w:val="22"/>
                      <w:szCs w:val="22"/>
                    </w:rPr>
                  </w:rPrChange>
                </w:rPr>
                <w:t xml:space="preserve"> will not be possible to fulfill</w:t>
              </w:r>
            </w:ins>
            <w:ins w:id="220" w:author="Rafael Richards" w:date="2017-08-23T12:40:00Z">
              <w:r w:rsidR="00D40072" w:rsidRPr="00577385">
                <w:rPr>
                  <w:iCs/>
                  <w:color w:val="000000"/>
                  <w:rPrChange w:id="221" w:author="Rafael Richards" w:date="2017-08-23T12:53:00Z">
                    <w:rPr>
                      <w:rFonts w:ascii="Arial" w:hAnsi="Arial" w:cs="Arial"/>
                      <w:i/>
                      <w:iCs/>
                      <w:color w:val="000000"/>
                      <w:sz w:val="22"/>
                      <w:szCs w:val="22"/>
                    </w:rPr>
                  </w:rPrChange>
                </w:rPr>
                <w:t xml:space="preserve">. This puts the project at high risk of failure, thus impeding the migration of VistA to a modern, </w:t>
              </w:r>
            </w:ins>
            <w:ins w:id="222" w:author="Rafael Richards" w:date="2017-08-23T12:41:00Z">
              <w:r w:rsidR="00D40072" w:rsidRPr="00577385">
                <w:rPr>
                  <w:iCs/>
                  <w:color w:val="000000"/>
                  <w:rPrChange w:id="223" w:author="Rafael Richards" w:date="2017-08-23T12:53:00Z">
                    <w:rPr>
                      <w:rFonts w:ascii="Arial" w:hAnsi="Arial" w:cs="Arial"/>
                      <w:i/>
                      <w:iCs/>
                      <w:color w:val="000000"/>
                      <w:sz w:val="22"/>
                      <w:szCs w:val="22"/>
                    </w:rPr>
                  </w:rPrChange>
                </w:rPr>
                <w:t>commercial</w:t>
              </w:r>
            </w:ins>
            <w:ins w:id="224" w:author="Rafael Richards" w:date="2017-08-23T12:40:00Z">
              <w:r w:rsidR="00D40072" w:rsidRPr="00577385">
                <w:rPr>
                  <w:iCs/>
                  <w:color w:val="000000"/>
                  <w:rPrChange w:id="225" w:author="Rafael Richards" w:date="2017-08-23T12:53:00Z">
                    <w:rPr>
                      <w:rFonts w:ascii="Arial" w:hAnsi="Arial" w:cs="Arial"/>
                      <w:i/>
                      <w:iCs/>
                      <w:color w:val="000000"/>
                      <w:sz w:val="22"/>
                      <w:szCs w:val="22"/>
                    </w:rPr>
                  </w:rPrChange>
                </w:rPr>
                <w:t xml:space="preserve"> </w:t>
              </w:r>
            </w:ins>
            <w:ins w:id="226" w:author="Rafael Richards" w:date="2017-08-23T12:41:00Z">
              <w:r w:rsidR="00D40072" w:rsidRPr="00577385">
                <w:rPr>
                  <w:iCs/>
                  <w:color w:val="000000"/>
                  <w:rPrChange w:id="227" w:author="Rafael Richards" w:date="2017-08-23T12:53:00Z">
                    <w:rPr>
                      <w:rFonts w:ascii="Arial" w:hAnsi="Arial" w:cs="Arial"/>
                      <w:i/>
                      <w:iCs/>
                      <w:color w:val="000000"/>
                      <w:sz w:val="22"/>
                      <w:szCs w:val="22"/>
                    </w:rPr>
                  </w:rPrChange>
                </w:rPr>
                <w:t>cloud based EHR.</w:t>
              </w:r>
            </w:ins>
            <w:ins w:id="228" w:author="Rafael Richards" w:date="2017-08-23T12:40:00Z">
              <w:r w:rsidR="00D40072" w:rsidRPr="00577385">
                <w:rPr>
                  <w:iCs/>
                  <w:color w:val="000000"/>
                  <w:rPrChange w:id="229" w:author="Rafael Richards" w:date="2017-08-23T12:53:00Z">
                    <w:rPr>
                      <w:rFonts w:ascii="Arial" w:hAnsi="Arial" w:cs="Arial"/>
                      <w:i/>
                      <w:iCs/>
                      <w:color w:val="000000"/>
                      <w:sz w:val="22"/>
                      <w:szCs w:val="22"/>
                    </w:rPr>
                  </w:rPrChange>
                </w:rPr>
                <w:t xml:space="preserve"> </w:t>
              </w:r>
            </w:ins>
            <w:ins w:id="230" w:author="Rafael Richards" w:date="2017-08-23T12:37:00Z">
              <w:r w:rsidR="00250E5B" w:rsidRPr="00577385">
                <w:rPr>
                  <w:b/>
                  <w:highlight w:val="magenta"/>
                </w:rPr>
                <w:t>(</w:t>
              </w:r>
              <w:r w:rsidR="00250E5B" w:rsidRPr="005219AF">
                <w:rPr>
                  <w:b/>
                  <w:bCs/>
                  <w:highlight w:val="magenta"/>
                </w:rPr>
                <w:t>IMPACT)</w:t>
              </w:r>
              <w:r w:rsidR="00250E5B" w:rsidRPr="005219AF">
                <w:rPr>
                  <w:b/>
                  <w:highlight w:val="magenta"/>
                </w:rPr>
                <w:t xml:space="preserve"> Statement)</w:t>
              </w:r>
              <w:r w:rsidR="00250E5B" w:rsidRPr="00577385">
                <w:rPr>
                  <w:iCs/>
                  <w:color w:val="000000"/>
                  <w:rPrChange w:id="231" w:author="Rafael Richards" w:date="2017-08-23T12:53:00Z">
                    <w:rPr>
                      <w:rFonts w:ascii="Arial" w:hAnsi="Arial" w:cs="Arial"/>
                      <w:i/>
                      <w:iCs/>
                      <w:color w:val="000000"/>
                      <w:sz w:val="22"/>
                      <w:szCs w:val="22"/>
                    </w:rPr>
                  </w:rPrChange>
                </w:rPr>
                <w:t xml:space="preserve">  </w:t>
              </w:r>
            </w:ins>
          </w:p>
          <w:p w14:paraId="2119BA13" w14:textId="06098758" w:rsidR="00C23414" w:rsidRPr="004C04EE" w:rsidRDefault="00D40072" w:rsidP="004C04EE">
            <w:pPr>
              <w:textAlignment w:val="baseline"/>
              <w:rPr>
                <w:ins w:id="232" w:author="Rafael Richards" w:date="2017-08-23T12:34:00Z"/>
                <w:iCs/>
                <w:color w:val="000000"/>
              </w:rPr>
            </w:pPr>
            <w:ins w:id="233" w:author="Rafael Richards" w:date="2017-08-23T12:41:00Z">
              <w:r w:rsidRPr="00577385">
                <w:rPr>
                  <w:iCs/>
                  <w:color w:val="000000"/>
                  <w:rPrChange w:id="234" w:author="Rafael Richards" w:date="2017-08-23T12:53:00Z">
                    <w:rPr>
                      <w:rFonts w:ascii="Arial" w:hAnsi="Arial" w:cs="Arial"/>
                      <w:i/>
                      <w:iCs/>
                      <w:color w:val="000000"/>
                      <w:sz w:val="22"/>
                      <w:szCs w:val="22"/>
                    </w:rPr>
                  </w:rPrChange>
                </w:rPr>
                <w:t xml:space="preserve"> </w:t>
              </w:r>
            </w:ins>
          </w:p>
          <w:p w14:paraId="56E978A0" w14:textId="7C6C326F" w:rsidR="00BF3269" w:rsidRPr="00577385" w:rsidDel="00282E13" w:rsidRDefault="00BF3269" w:rsidP="00BF3269">
            <w:pPr>
              <w:pStyle w:val="NoSpacing"/>
              <w:rPr>
                <w:ins w:id="235" w:author="Rafael Richards" w:date="2017-08-23T12:34:00Z"/>
                <w:del w:id="236" w:author="Cole Libby" w:date="2017-08-23T10:08:00Z"/>
              </w:rPr>
            </w:pPr>
            <w:ins w:id="237" w:author="Rafael Richards" w:date="2017-08-23T12:34:00Z">
              <w:r w:rsidRPr="009249CE">
                <w:rPr>
                  <w:b/>
                </w:rPr>
                <w:t>Deficiency #</w:t>
              </w:r>
            </w:ins>
            <w:r w:rsidR="004C04EE">
              <w:rPr>
                <w:b/>
              </w:rPr>
              <w:t>2</w:t>
            </w:r>
            <w:ins w:id="238" w:author="Rafael Richards" w:date="2017-08-23T12:34:00Z">
              <w:r w:rsidRPr="009249CE">
                <w:rPr>
                  <w:b/>
                </w:rPr>
                <w:t>:</w:t>
              </w:r>
            </w:ins>
            <w:ins w:id="239" w:author="Cole Libby" w:date="2017-08-23T09:56:00Z">
              <w:r w:rsidR="004F4193" w:rsidRPr="009249CE">
                <w:rPr>
                  <w:b/>
                </w:rPr>
                <w:t xml:space="preserve"> (TEP p</w:t>
              </w:r>
            </w:ins>
            <w:r w:rsidR="00F811CF">
              <w:rPr>
                <w:b/>
              </w:rPr>
              <w:t>6</w:t>
            </w:r>
            <w:ins w:id="240" w:author="Cole Libby" w:date="2017-08-23T09:56:00Z">
              <w:r w:rsidR="004F4193" w:rsidRPr="009249CE">
                <w:rPr>
                  <w:b/>
                </w:rPr>
                <w:t xml:space="preserve">, Section 2.1, RTEP Instruction </w:t>
              </w:r>
            </w:ins>
            <w:r w:rsidR="004C04EE">
              <w:rPr>
                <w:b/>
              </w:rPr>
              <w:t>B</w:t>
            </w:r>
            <w:ins w:id="241" w:author="Cole Libby" w:date="2017-08-23T09:56:00Z">
              <w:r w:rsidR="004F4193" w:rsidRPr="009249CE">
                <w:rPr>
                  <w:b/>
                </w:rPr>
                <w:t>.1.</w:t>
              </w:r>
            </w:ins>
            <w:r w:rsidR="004C04EE">
              <w:rPr>
                <w:b/>
              </w:rPr>
              <w:t>1.</w:t>
            </w:r>
            <w:ins w:id="242" w:author="Cole Libby" w:date="2017-08-23T09:56:00Z">
              <w:r w:rsidR="004F4193" w:rsidRPr="009249CE">
                <w:rPr>
                  <w:b/>
                </w:rPr>
                <w:t>g</w:t>
              </w:r>
              <w:r w:rsidR="004F4193" w:rsidRPr="009249CE">
                <w:rPr>
                  <w:rStyle w:val="CommentReference"/>
                  <w:b/>
                </w:rPr>
                <w:commentReference w:id="243"/>
              </w:r>
            </w:ins>
            <w:r w:rsidR="004C04EE">
              <w:rPr>
                <w:b/>
              </w:rPr>
              <w:t xml:space="preserve"> and B.1.2.f</w:t>
            </w:r>
            <w:ins w:id="244" w:author="Cole Libby" w:date="2017-08-23T09:56:00Z">
              <w:r w:rsidR="004F4193" w:rsidRPr="009249CE">
                <w:rPr>
                  <w:b/>
                </w:rPr>
                <w:t xml:space="preserve">):  </w:t>
              </w:r>
              <w:r w:rsidR="004F4193" w:rsidRPr="006928E2">
                <w:t>The Offeror demonstrated a lack of understanding of the intended final solution</w:t>
              </w:r>
              <w:r w:rsidR="004F4193">
                <w:t xml:space="preserve"> as explicitly described in PWS Section 1.0, Background, and as further emphasized in RTEP Instruction </w:t>
              </w:r>
            </w:ins>
            <w:r w:rsidR="00F811CF">
              <w:t>B.1</w:t>
            </w:r>
            <w:ins w:id="245" w:author="Cole Libby" w:date="2017-08-23T09:56:00Z">
              <w:r w:rsidR="004F4193">
                <w:t xml:space="preserve">.1.g, </w:t>
              </w:r>
              <w:r w:rsidR="004F4193" w:rsidRPr="006928E2">
                <w:t xml:space="preserve">which </w:t>
              </w:r>
              <w:r w:rsidR="004F4193">
                <w:t xml:space="preserve">states that, among other requirements, the “final solution has no </w:t>
              </w:r>
              <w:r w:rsidR="004F4193" w:rsidRPr="006928E2">
                <w:t>legacy MUMPS dependencies.</w:t>
              </w:r>
              <w:r w:rsidR="004F4193">
                <w:t xml:space="preserve">” The Offeror’s response </w:t>
              </w:r>
            </w:ins>
            <w:r w:rsidR="00F811CF">
              <w:t xml:space="preserve">reiterates the requirement but does not at all reference an approach to this requirement.  Rather, the Offeror </w:t>
            </w:r>
            <w:ins w:id="246" w:author="Cole Libby" w:date="2017-08-23T09:58:00Z">
              <w:r w:rsidR="004F4193">
                <w:t xml:space="preserve">references their experience with </w:t>
              </w:r>
            </w:ins>
            <w:r w:rsidR="00F811CF">
              <w:t xml:space="preserve">the </w:t>
            </w:r>
            <w:ins w:id="247" w:author="Cole Libby" w:date="2017-08-23T09:58:00Z">
              <w:r w:rsidR="004F4193">
                <w:rPr>
                  <w:color w:val="333333"/>
                </w:rPr>
                <w:t>VistA Integration Adapter (</w:t>
              </w:r>
              <w:r w:rsidR="004F4193" w:rsidRPr="005C0DD8">
                <w:rPr>
                  <w:color w:val="333333"/>
                </w:rPr>
                <w:t>VIA</w:t>
              </w:r>
              <w:r w:rsidR="004F4193">
                <w:rPr>
                  <w:color w:val="333333"/>
                </w:rPr>
                <w:t>)</w:t>
              </w:r>
            </w:ins>
            <w:r w:rsidR="00F811CF">
              <w:rPr>
                <w:color w:val="333333"/>
              </w:rPr>
              <w:t xml:space="preserve"> project</w:t>
            </w:r>
            <w:ins w:id="248" w:author="Cole Libby" w:date="2017-08-23T09:58:00Z">
              <w:r w:rsidR="004F4193">
                <w:rPr>
                  <w:color w:val="333333"/>
                </w:rPr>
                <w:t xml:space="preserve">. </w:t>
              </w:r>
            </w:ins>
            <w:ins w:id="249" w:author="Cole Libby" w:date="2017-08-23T10:00:00Z">
              <w:r w:rsidR="004F4193">
                <w:rPr>
                  <w:color w:val="333333"/>
                </w:rPr>
                <w:t>The V</w:t>
              </w:r>
            </w:ins>
            <w:ins w:id="250" w:author="Cole Libby" w:date="2017-08-23T10:01:00Z">
              <w:r w:rsidR="004F4193">
                <w:rPr>
                  <w:color w:val="333333"/>
                </w:rPr>
                <w:t>IA project cr</w:t>
              </w:r>
            </w:ins>
            <w:ins w:id="251" w:author="Cole Libby" w:date="2017-08-23T10:02:00Z">
              <w:r w:rsidR="004F4193">
                <w:rPr>
                  <w:color w:val="333333"/>
                </w:rPr>
                <w:t>eated services to access RPC calls using a wrapper written in Java</w:t>
              </w:r>
            </w:ins>
            <w:ins w:id="252" w:author="Cole Libby" w:date="2017-08-23T10:03:00Z">
              <w:r w:rsidR="004F4193">
                <w:rPr>
                  <w:color w:val="333333"/>
                </w:rPr>
                <w:t xml:space="preserve">. </w:t>
              </w:r>
            </w:ins>
            <w:ins w:id="253" w:author="Cole Libby" w:date="2017-08-23T10:11:00Z">
              <w:r w:rsidR="00282E13">
                <w:rPr>
                  <w:color w:val="333333"/>
                </w:rPr>
                <w:t xml:space="preserve">This approach </w:t>
              </w:r>
            </w:ins>
            <w:ins w:id="254" w:author="Cole Libby" w:date="2017-08-23T10:12:00Z">
              <w:r w:rsidR="00282E13">
                <w:rPr>
                  <w:color w:val="333333"/>
                </w:rPr>
                <w:t>efficiently provided the service without replacing MUMP</w:t>
              </w:r>
            </w:ins>
            <w:r w:rsidR="004C04EE">
              <w:rPr>
                <w:color w:val="333333"/>
              </w:rPr>
              <w:t>S</w:t>
            </w:r>
            <w:ins w:id="255" w:author="Cole Libby" w:date="2017-08-23T10:12:00Z">
              <w:r w:rsidR="00282E13">
                <w:rPr>
                  <w:color w:val="333333"/>
                </w:rPr>
                <w:t xml:space="preserve"> code.</w:t>
              </w:r>
            </w:ins>
            <w:ins w:id="256" w:author="Cole Libby" w:date="2017-08-23T10:03:00Z">
              <w:r w:rsidR="004F4193">
                <w:rPr>
                  <w:color w:val="333333"/>
                </w:rPr>
                <w:t xml:space="preserve"> On page </w:t>
              </w:r>
            </w:ins>
            <w:r w:rsidR="00F811CF">
              <w:rPr>
                <w:color w:val="333333"/>
              </w:rPr>
              <w:t>2</w:t>
            </w:r>
            <w:ins w:id="257" w:author="Cole Libby" w:date="2017-08-23T10:03:00Z">
              <w:r w:rsidR="004F4193">
                <w:rPr>
                  <w:color w:val="333333"/>
                </w:rPr>
                <w:t xml:space="preserve"> of the response, the Offer</w:t>
              </w:r>
            </w:ins>
            <w:ins w:id="258" w:author="Cole Libby" w:date="2017-08-23T10:04:00Z">
              <w:r w:rsidR="004F4193">
                <w:rPr>
                  <w:color w:val="333333"/>
                </w:rPr>
                <w:t xml:space="preserve">or stated </w:t>
              </w:r>
            </w:ins>
          </w:p>
          <w:p w14:paraId="55C56645" w14:textId="54FB5C1D" w:rsidR="00BF3269" w:rsidRPr="00577385" w:rsidRDefault="00D40072" w:rsidP="004C04EE">
            <w:pPr>
              <w:pStyle w:val="NoSpacing"/>
              <w:rPr>
                <w:ins w:id="259" w:author="Rafael Richards" w:date="2017-08-23T12:34:00Z"/>
                <w:rPrChange w:id="260" w:author="Rafael Richards" w:date="2017-08-23T12:53:00Z">
                  <w:rPr>
                    <w:ins w:id="261" w:author="Rafael Richards" w:date="2017-08-23T12:34:00Z"/>
                    <w:rFonts w:ascii="Arial" w:hAnsi="Arial" w:cs="Arial"/>
                    <w:color w:val="333333"/>
                    <w:sz w:val="20"/>
                    <w:szCs w:val="20"/>
                  </w:rPr>
                </w:rPrChange>
              </w:rPr>
            </w:pPr>
            <w:ins w:id="262" w:author="Rafael Richards" w:date="2017-08-23T12:34:00Z">
              <w:r w:rsidRPr="00577385">
                <w:rPr>
                  <w:rPrChange w:id="263" w:author="Rafael Richards" w:date="2017-08-23T12:53:00Z">
                    <w:rPr>
                      <w:rFonts w:ascii="Arial" w:hAnsi="Arial" w:cs="Arial"/>
                      <w:color w:val="333333"/>
                      <w:sz w:val="20"/>
                      <w:szCs w:val="20"/>
                    </w:rPr>
                  </w:rPrChange>
                </w:rPr>
                <w:t>"</w:t>
              </w:r>
              <w:r w:rsidR="00BF3269" w:rsidRPr="00577385">
                <w:rPr>
                  <w:rPrChange w:id="264" w:author="Rafael Richards" w:date="2017-08-23T12:53:00Z">
                    <w:rPr>
                      <w:rFonts w:ascii="Arial" w:hAnsi="Arial" w:cs="Arial"/>
                      <w:color w:val="333333"/>
                      <w:sz w:val="20"/>
                      <w:szCs w:val="20"/>
                    </w:rPr>
                  </w:rPrChange>
                </w:rPr>
                <w:t xml:space="preserve">Although VIA services were developed in Java, the basic principles and methodology will remain the same." </w:t>
              </w:r>
            </w:ins>
            <w:ins w:id="265" w:author="Rafael Richards" w:date="2017-08-23T12:42:00Z">
              <w:r w:rsidR="004C04EE" w:rsidRPr="00577385">
                <w:rPr>
                  <w:b/>
                  <w:highlight w:val="yellow"/>
                </w:rPr>
                <w:t>(WHAT is proposed</w:t>
              </w:r>
            </w:ins>
            <w:r w:rsidR="004C04EE">
              <w:rPr>
                <w:b/>
              </w:rPr>
              <w:t xml:space="preserve">) </w:t>
            </w:r>
            <w:ins w:id="266" w:author="Cole Libby" w:date="2017-08-23T10:08:00Z">
              <w:r w:rsidR="00282E13">
                <w:t>Th</w:t>
              </w:r>
            </w:ins>
            <w:r w:rsidR="004C04EE">
              <w:t>e Offeror’s</w:t>
            </w:r>
            <w:ins w:id="267" w:author="Cole Libby" w:date="2017-08-23T10:08:00Z">
              <w:r w:rsidR="00282E13">
                <w:t xml:space="preserve"> approach </w:t>
              </w:r>
            </w:ins>
            <w:r w:rsidR="004C04EE">
              <w:t xml:space="preserve">applies a completely different methodology </w:t>
            </w:r>
            <w:r w:rsidR="00F811CF">
              <w:t xml:space="preserve">(e.g., RPC wrapping), which will not yield the contract </w:t>
            </w:r>
            <w:ins w:id="268" w:author="Cole Libby" w:date="2017-08-23T10:09:00Z">
              <w:r w:rsidR="00282E13">
                <w:t xml:space="preserve">goal of having no </w:t>
              </w:r>
            </w:ins>
            <w:ins w:id="269" w:author="Cole Libby" w:date="2017-08-23T10:10:00Z">
              <w:r w:rsidR="00282E13">
                <w:t>Legacy MUMP</w:t>
              </w:r>
            </w:ins>
            <w:r w:rsidR="004C04EE">
              <w:t>S</w:t>
            </w:r>
            <w:ins w:id="270" w:author="Cole Libby" w:date="2017-08-23T10:10:00Z">
              <w:r w:rsidR="00282E13">
                <w:t xml:space="preserve"> </w:t>
              </w:r>
            </w:ins>
            <w:r w:rsidR="00F811CF">
              <w:t>code dependencies</w:t>
            </w:r>
            <w:ins w:id="271" w:author="Cole Libby" w:date="2017-08-23T10:13:00Z">
              <w:r w:rsidR="00282E13">
                <w:t xml:space="preserve"> and </w:t>
              </w:r>
            </w:ins>
            <w:r w:rsidR="004C04EE">
              <w:t xml:space="preserve">would result in </w:t>
            </w:r>
            <w:ins w:id="272" w:author="Rafael Richards" w:date="2017-08-23T12:34:00Z">
              <w:del w:id="273" w:author="Cole Libby" w:date="2017-08-23T10:14:00Z">
                <w:r w:rsidR="00BF3269" w:rsidRPr="00577385" w:rsidDel="00282E13">
                  <w:rPr>
                    <w:rPrChange w:id="274" w:author="Rafael Richards" w:date="2017-08-23T12:53:00Z">
                      <w:rPr>
                        <w:rFonts w:ascii="Arial" w:hAnsi="Arial" w:cs="Arial"/>
                        <w:color w:val="333333"/>
                        <w:sz w:val="20"/>
                        <w:szCs w:val="20"/>
                      </w:rPr>
                    </w:rPrChange>
                  </w:rPr>
                  <w:delText xml:space="preserve">... VIA like MDWS and other VA projects </w:delText>
                </w:r>
              </w:del>
              <w:del w:id="275" w:author="Cole Libby" w:date="2017-08-23T09:53:00Z">
                <w:r w:rsidR="00BF3269" w:rsidRPr="00577385" w:rsidDel="00C84F3A">
                  <w:rPr>
                    <w:rPrChange w:id="276" w:author="Rafael Richards" w:date="2017-08-23T12:53:00Z">
                      <w:rPr>
                        <w:rFonts w:ascii="Arial" w:hAnsi="Arial" w:cs="Arial"/>
                        <w:color w:val="333333"/>
                        <w:sz w:val="20"/>
                        <w:szCs w:val="20"/>
                      </w:rPr>
                    </w:rPrChange>
                  </w:rPr>
                  <w:delText xml:space="preserve"> </w:delText>
                </w:r>
              </w:del>
              <w:del w:id="277" w:author="Cole Libby" w:date="2017-08-23T10:14:00Z">
                <w:r w:rsidR="00BF3269" w:rsidRPr="00577385" w:rsidDel="00282E13">
                  <w:rPr>
                    <w:rPrChange w:id="278" w:author="Rafael Richards" w:date="2017-08-23T12:53:00Z">
                      <w:rPr>
                        <w:rFonts w:ascii="Arial" w:hAnsi="Arial" w:cs="Arial"/>
                        <w:color w:val="333333"/>
                        <w:sz w:val="20"/>
                        <w:szCs w:val="20"/>
                      </w:rPr>
                    </w:rPrChange>
                  </w:rPr>
                  <w:delText xml:space="preserve">that wrapped MUMPS RPCs in a mid tier. This is completely </w:delText>
                </w:r>
              </w:del>
              <w:r w:rsidR="00BF3269" w:rsidRPr="00577385">
                <w:rPr>
                  <w:rPrChange w:id="279" w:author="Rafael Richards" w:date="2017-08-23T12:53:00Z">
                    <w:rPr>
                      <w:rFonts w:ascii="Arial" w:hAnsi="Arial" w:cs="Arial"/>
                      <w:color w:val="333333"/>
                      <w:sz w:val="20"/>
                      <w:szCs w:val="20"/>
                    </w:rPr>
                  </w:rPrChange>
                </w:rPr>
                <w:t>the opposite of model-driven emulation in centralized services</w:t>
              </w:r>
            </w:ins>
            <w:r w:rsidR="004C04EE">
              <w:t>,</w:t>
            </w:r>
            <w:ins w:id="280" w:author="Rafael Richards" w:date="2017-08-23T12:34:00Z">
              <w:r w:rsidR="00BF3269" w:rsidRPr="00577385">
                <w:rPr>
                  <w:rPrChange w:id="281" w:author="Rafael Richards" w:date="2017-08-23T12:53:00Z">
                    <w:rPr>
                      <w:rFonts w:ascii="Arial" w:hAnsi="Arial" w:cs="Arial"/>
                      <w:color w:val="333333"/>
                      <w:sz w:val="20"/>
                      <w:szCs w:val="20"/>
                    </w:rPr>
                  </w:rPrChange>
                </w:rPr>
                <w:t xml:space="preserve"> which </w:t>
              </w:r>
            </w:ins>
            <w:r w:rsidR="004C04EE">
              <w:t xml:space="preserve">is a stated requirement of the PWS.  </w:t>
            </w:r>
            <w:ins w:id="282" w:author="Rafael Richards" w:date="2017-08-23T12:36:00Z">
              <w:r w:rsidR="004C04EE" w:rsidRPr="00577385">
                <w:rPr>
                  <w:b/>
                  <w:highlight w:val="cyan"/>
                </w:rPr>
                <w:t>(WHY this is a weakness)</w:t>
              </w:r>
            </w:ins>
            <w:r w:rsidR="004C04EE">
              <w:rPr>
                <w:b/>
              </w:rPr>
              <w:t xml:space="preserve">  </w:t>
            </w:r>
            <w:ins w:id="283" w:author="Cole Libby" w:date="2017-08-23T10:14:00Z">
              <w:r w:rsidR="00282E13">
                <w:t xml:space="preserve">The </w:t>
              </w:r>
            </w:ins>
            <w:r w:rsidR="004C04EE">
              <w:t>O</w:t>
            </w:r>
            <w:ins w:id="284" w:author="Cole Libby" w:date="2017-08-23T10:14:00Z">
              <w:r w:rsidR="00282E13">
                <w:t>fferor’s approach is not feasible</w:t>
              </w:r>
            </w:ins>
            <w:r w:rsidR="004C04EE">
              <w:t xml:space="preserve">, as it continues reliance on, versus replacement of MUMPS code, which thus </w:t>
            </w:r>
            <w:ins w:id="285" w:author="Cole Libby" w:date="2017-08-23T10:14:00Z">
              <w:r w:rsidR="00282E13">
                <w:t>creates a risk for successful co</w:t>
              </w:r>
            </w:ins>
            <w:ins w:id="286" w:author="Cole Libby" w:date="2017-08-23T10:15:00Z">
              <w:r w:rsidR="00282E13">
                <w:t>ntract performance.</w:t>
              </w:r>
            </w:ins>
            <w:r w:rsidR="004C04EE">
              <w:t xml:space="preserve">  </w:t>
            </w:r>
            <w:r w:rsidR="004C04EE" w:rsidRPr="00577385">
              <w:rPr>
                <w:b/>
                <w:highlight w:val="magenta"/>
              </w:rPr>
              <w:t xml:space="preserve"> </w:t>
            </w:r>
            <w:ins w:id="287" w:author="Rafael Richards" w:date="2017-08-23T12:37:00Z">
              <w:r w:rsidR="004C04EE" w:rsidRPr="00577385">
                <w:rPr>
                  <w:b/>
                  <w:highlight w:val="magenta"/>
                </w:rPr>
                <w:t>(</w:t>
              </w:r>
              <w:r w:rsidR="004C04EE" w:rsidRPr="005219AF">
                <w:rPr>
                  <w:b/>
                  <w:bCs/>
                  <w:highlight w:val="magenta"/>
                </w:rPr>
                <w:t>IMPACT)</w:t>
              </w:r>
              <w:r w:rsidR="004C04EE" w:rsidRPr="005219AF">
                <w:rPr>
                  <w:b/>
                  <w:highlight w:val="magenta"/>
                </w:rPr>
                <w:t xml:space="preserve"> Statement)</w:t>
              </w:r>
              <w:r w:rsidR="004C04EE" w:rsidRPr="00577385">
                <w:rPr>
                  <w:iCs/>
                  <w:color w:val="000000"/>
                  <w:rPrChange w:id="288" w:author="Rafael Richards" w:date="2017-08-23T12:53:00Z">
                    <w:rPr>
                      <w:rFonts w:ascii="Arial" w:hAnsi="Arial" w:cs="Arial"/>
                      <w:i/>
                      <w:iCs/>
                      <w:color w:val="000000"/>
                      <w:sz w:val="22"/>
                      <w:szCs w:val="22"/>
                    </w:rPr>
                  </w:rPrChange>
                </w:rPr>
                <w:t xml:space="preserve">  </w:t>
              </w:r>
            </w:ins>
          </w:p>
          <w:p w14:paraId="16F3DFDE" w14:textId="77777777" w:rsidR="00C23414" w:rsidRPr="00577385" w:rsidRDefault="00C23414" w:rsidP="00041B27">
            <w:pPr>
              <w:pStyle w:val="NoSpacing"/>
            </w:pPr>
          </w:p>
          <w:p w14:paraId="5DBD2628" w14:textId="5C7FF7A4" w:rsidR="00844815" w:rsidRPr="00577385" w:rsidRDefault="007A458C" w:rsidP="009249CE">
            <w:pPr>
              <w:tabs>
                <w:tab w:val="left" w:pos="157"/>
              </w:tabs>
              <w:pPrChange w:id="289" w:author="Rafael Richards" w:date="2017-08-23T12:19:00Z">
                <w:pPr>
                  <w:pStyle w:val="NoSpacing"/>
                </w:pPr>
              </w:pPrChange>
            </w:pPr>
            <w:r w:rsidRPr="00577385">
              <w:rPr>
                <w:b/>
                <w:bCs/>
              </w:rPr>
              <w:t>Deficiency #</w:t>
            </w:r>
            <w:r w:rsidR="004C04EE">
              <w:rPr>
                <w:b/>
                <w:bCs/>
              </w:rPr>
              <w:t>3</w:t>
            </w:r>
            <w:del w:id="290" w:author="Rafael Richards" w:date="2017-08-23T12:32:00Z">
              <w:r w:rsidRPr="00577385" w:rsidDel="00C23414">
                <w:rPr>
                  <w:b/>
                  <w:bCs/>
                </w:rPr>
                <w:delText>1</w:delText>
              </w:r>
            </w:del>
            <w:r w:rsidR="00844815" w:rsidRPr="00577385">
              <w:t xml:space="preserve"> </w:t>
            </w:r>
            <w:r w:rsidR="00844815" w:rsidRPr="00577385">
              <w:rPr>
                <w:b/>
              </w:rPr>
              <w:t>(TEP p</w:t>
            </w:r>
            <w:r w:rsidR="0052703A">
              <w:rPr>
                <w:b/>
              </w:rPr>
              <w:t>p</w:t>
            </w:r>
            <w:r w:rsidR="00844815" w:rsidRPr="00577385">
              <w:rPr>
                <w:b/>
              </w:rPr>
              <w:t>3</w:t>
            </w:r>
            <w:r w:rsidR="0052703A">
              <w:rPr>
                <w:b/>
              </w:rPr>
              <w:t>-4</w:t>
            </w:r>
            <w:r w:rsidR="00844815" w:rsidRPr="00577385">
              <w:rPr>
                <w:b/>
              </w:rPr>
              <w:t xml:space="preserve">, Section 2.1, RTEP Instructions </w:t>
            </w:r>
            <w:r w:rsidR="009249CE">
              <w:rPr>
                <w:b/>
              </w:rPr>
              <w:t>B</w:t>
            </w:r>
            <w:r w:rsidR="00844815" w:rsidRPr="00577385">
              <w:rPr>
                <w:b/>
              </w:rPr>
              <w:t>.1.</w:t>
            </w:r>
            <w:r w:rsidR="009249CE">
              <w:rPr>
                <w:b/>
              </w:rPr>
              <w:t>1.</w:t>
            </w:r>
            <w:r w:rsidR="00844815" w:rsidRPr="00577385">
              <w:rPr>
                <w:b/>
              </w:rPr>
              <w:t xml:space="preserve">a):  </w:t>
            </w:r>
            <w:r w:rsidR="00844815" w:rsidRPr="00577385">
              <w:t xml:space="preserve">The Offeror indicated its intent to build on the work done through the VistA data project </w:t>
            </w:r>
            <w:ins w:id="291" w:author="Rafael Richards" w:date="2017-08-23T12:14:00Z">
              <w:r w:rsidR="00995BFC" w:rsidRPr="00577385">
                <w:t xml:space="preserve">(VDP) </w:t>
              </w:r>
            </w:ins>
            <w:r w:rsidR="00844815" w:rsidRPr="00577385">
              <w:t xml:space="preserve">in which it did not participate at the prime or subcontractor level.  The Offeror’s </w:t>
            </w:r>
            <w:r w:rsidR="00844815" w:rsidRPr="00D83307">
              <w:t xml:space="preserve">response contains </w:t>
            </w:r>
            <w:del w:id="292" w:author="Rafael Richards" w:date="2017-08-23T12:12:00Z">
              <w:r w:rsidR="00844815" w:rsidRPr="00D83307" w:rsidDel="00C87220">
                <w:delText xml:space="preserve">verbatim, </w:delText>
              </w:r>
            </w:del>
            <w:r w:rsidR="00844815" w:rsidRPr="00D83307">
              <w:t xml:space="preserve">unmodified copies of text and figures </w:t>
            </w:r>
            <w:del w:id="293" w:author="Rafael Richards" w:date="2017-08-23T12:17:00Z">
              <w:r w:rsidR="00844815" w:rsidRPr="00D83307" w:rsidDel="001E38FC">
                <w:delText xml:space="preserve">(figure 2 and figure 5) </w:delText>
              </w:r>
            </w:del>
            <w:r w:rsidR="00844815" w:rsidRPr="00D83307">
              <w:t xml:space="preserve">from </w:t>
            </w:r>
            <w:del w:id="294" w:author="Rafael Richards" w:date="2017-08-23T12:08:00Z">
              <w:r w:rsidR="00844815" w:rsidRPr="00D83307" w:rsidDel="00C15643">
                <w:delText>the</w:delText>
              </w:r>
              <w:r w:rsidR="004D11FF" w:rsidRPr="00D83307" w:rsidDel="00C15643">
                <w:delText xml:space="preserve"> public</w:delText>
              </w:r>
              <w:r w:rsidR="00844815" w:rsidRPr="00D83307" w:rsidDel="00C15643">
                <w:delText xml:space="preserve"> </w:delText>
              </w:r>
            </w:del>
            <w:del w:id="295" w:author="Rafael Richards" w:date="2017-08-23T12:15:00Z">
              <w:r w:rsidR="00844815" w:rsidRPr="00D83307" w:rsidDel="00995BFC">
                <w:delText>VistA Data Project</w:delText>
              </w:r>
            </w:del>
            <w:ins w:id="296" w:author="Rafael Richards" w:date="2017-08-23T12:15:00Z">
              <w:r w:rsidR="00995BFC" w:rsidRPr="00D83307">
                <w:t xml:space="preserve">the VDP </w:t>
              </w:r>
            </w:ins>
            <w:r w:rsidR="00844815" w:rsidRPr="00D83307">
              <w:t xml:space="preserve"> </w:t>
            </w:r>
            <w:ins w:id="297" w:author="Rafael Richards" w:date="2017-08-23T12:12:00Z">
              <w:r w:rsidR="00C87220" w:rsidRPr="00D83307">
                <w:t xml:space="preserve">website and </w:t>
              </w:r>
            </w:ins>
            <w:del w:id="298" w:author="Rafael Richards" w:date="2017-08-23T12:08:00Z">
              <w:r w:rsidR="00844815" w:rsidRPr="00D83307" w:rsidDel="00C15643">
                <w:delText xml:space="preserve">website and </w:delText>
              </w:r>
            </w:del>
            <w:r w:rsidR="00844815" w:rsidRPr="00D83307">
              <w:t>slideware</w:t>
            </w:r>
            <w:del w:id="299" w:author="Rafael Richards" w:date="2017-08-23T12:13:00Z">
              <w:r w:rsidR="00844815" w:rsidRPr="00D83307" w:rsidDel="00995BFC">
                <w:delText xml:space="preserve"> </w:delText>
              </w:r>
            </w:del>
            <w:del w:id="300" w:author="Rafael Richards" w:date="2017-08-23T12:08:00Z">
              <w:r w:rsidR="00844815" w:rsidRPr="00D83307" w:rsidDel="00C15643">
                <w:delText xml:space="preserve">previously </w:delText>
              </w:r>
            </w:del>
            <w:del w:id="301" w:author="Rafael Richards" w:date="2017-08-23T12:13:00Z">
              <w:r w:rsidR="00844815" w:rsidRPr="00D83307" w:rsidDel="00995BFC">
                <w:delText xml:space="preserve">submitted to the government.  </w:delText>
              </w:r>
            </w:del>
            <w:del w:id="302" w:author="Rafael Richards" w:date="2017-08-23T12:14:00Z">
              <w:r w:rsidR="00844815" w:rsidRPr="00D83307" w:rsidDel="00995BFC">
                <w:delText>The Offeror utilized materials produced and made publicly available relative to the VistA data project in its approach</w:delText>
              </w:r>
            </w:del>
            <w:r w:rsidR="00844815" w:rsidRPr="00D83307">
              <w:t xml:space="preserve">, </w:t>
            </w:r>
            <w:commentRangeStart w:id="303"/>
            <w:r w:rsidR="00844815" w:rsidRPr="00D83307">
              <w:t xml:space="preserve">but demonstrated a lack of understanding of the complex factors involved in the </w:t>
            </w:r>
            <w:del w:id="304" w:author="Rafael Richards" w:date="2017-08-23T12:22:00Z">
              <w:r w:rsidR="00844815" w:rsidRPr="00D83307" w:rsidDel="00B4015D">
                <w:delText xml:space="preserve">application </w:delText>
              </w:r>
            </w:del>
            <w:ins w:id="305" w:author="Rafael Richards" w:date="2017-08-23T12:22:00Z">
              <w:r w:rsidR="00B4015D" w:rsidRPr="00D83307">
                <w:t xml:space="preserve">creation </w:t>
              </w:r>
            </w:ins>
            <w:r w:rsidR="00844815" w:rsidRPr="00D83307">
              <w:t>of the Master VistA Data Model (MVDM) to the requirements of the solicited VistA Adaptive Maintenance project</w:t>
            </w:r>
            <w:ins w:id="306" w:author="Rafael Richards" w:date="2017-08-23T12:11:00Z">
              <w:r w:rsidR="00C87220" w:rsidRPr="00D83307">
                <w:t>.</w:t>
              </w:r>
            </w:ins>
            <w:commentRangeEnd w:id="303"/>
            <w:r w:rsidR="00EF350A">
              <w:rPr>
                <w:rStyle w:val="CommentReference"/>
              </w:rPr>
              <w:commentReference w:id="303"/>
            </w:r>
            <w:ins w:id="307" w:author="Rafael Richards" w:date="2017-08-23T12:11:00Z">
              <w:r w:rsidR="00C87220" w:rsidRPr="00D83307">
                <w:t xml:space="preserve"> </w:t>
              </w:r>
              <w:commentRangeStart w:id="308"/>
              <w:r w:rsidR="00C87220" w:rsidRPr="00577385">
                <w:rPr>
                  <w:color w:val="333333"/>
                  <w:shd w:val="clear" w:color="auto" w:fill="FFFFFF"/>
                  <w:rPrChange w:id="309" w:author="Rafael Richards" w:date="2017-08-23T12:53:00Z">
                    <w:rPr>
                      <w:rFonts w:ascii="Arial" w:hAnsi="Arial" w:cs="Arial"/>
                      <w:color w:val="333333"/>
                      <w:sz w:val="20"/>
                      <w:szCs w:val="20"/>
                      <w:shd w:val="clear" w:color="auto" w:fill="FFFFFF"/>
                    </w:rPr>
                  </w:rPrChange>
                </w:rPr>
                <w:t xml:space="preserve">The partial reuse of VDP seems to acknowledge this but as the Offeror doesn't relate the two projects and their concepts, </w:t>
              </w:r>
            </w:ins>
            <w:ins w:id="310" w:author="Rafael Richards" w:date="2017-08-23T12:14:00Z">
              <w:r w:rsidR="00995BFC" w:rsidRPr="00577385">
                <w:rPr>
                  <w:color w:val="333333"/>
                  <w:shd w:val="clear" w:color="auto" w:fill="FFFFFF"/>
                  <w:rPrChange w:id="311" w:author="Rafael Richards" w:date="2017-08-23T12:53:00Z">
                    <w:rPr>
                      <w:rFonts w:ascii="Arial" w:hAnsi="Arial" w:cs="Arial"/>
                      <w:color w:val="333333"/>
                      <w:sz w:val="20"/>
                      <w:szCs w:val="20"/>
                      <w:shd w:val="clear" w:color="auto" w:fill="FFFFFF"/>
                    </w:rPr>
                  </w:rPrChange>
                </w:rPr>
                <w:t xml:space="preserve">and this </w:t>
              </w:r>
            </w:ins>
            <w:r w:rsidR="004C04EE">
              <w:rPr>
                <w:color w:val="333333"/>
                <w:shd w:val="clear" w:color="auto" w:fill="FFFFFF"/>
              </w:rPr>
              <w:t>indicates a lack of a proper understanding of the means by which to apply these previously developed components</w:t>
            </w:r>
            <w:r w:rsidR="00F811CF">
              <w:rPr>
                <w:color w:val="333333"/>
                <w:shd w:val="clear" w:color="auto" w:fill="FFFFFF"/>
              </w:rPr>
              <w:t xml:space="preserve"> to this project</w:t>
            </w:r>
            <w:commentRangeEnd w:id="308"/>
            <w:r w:rsidR="00EF350A">
              <w:rPr>
                <w:rStyle w:val="CommentReference"/>
              </w:rPr>
              <w:commentReference w:id="308"/>
            </w:r>
            <w:r w:rsidR="00F811CF">
              <w:rPr>
                <w:color w:val="333333"/>
                <w:shd w:val="clear" w:color="auto" w:fill="FFFFFF"/>
              </w:rPr>
              <w:t>.  (</w:t>
            </w:r>
            <w:r w:rsidR="00844815" w:rsidRPr="005219AF">
              <w:rPr>
                <w:b/>
                <w:highlight w:val="yellow"/>
              </w:rPr>
              <w:t>WHAT is proposed)</w:t>
            </w:r>
            <w:r w:rsidR="00844815" w:rsidRPr="005219AF">
              <w:rPr>
                <w:b/>
              </w:rPr>
              <w:t xml:space="preserve"> </w:t>
            </w:r>
            <w:r w:rsidR="00844815" w:rsidRPr="005219AF">
              <w:t xml:space="preserve">The Offeror stated that “MVDM creates a ‘universal’ data model that each VistA conforms to,” which implies that MVDM creates </w:t>
            </w:r>
            <w:r w:rsidR="00844815" w:rsidRPr="00577385">
              <w:t xml:space="preserve">itself, rather than describing specifically how </w:t>
            </w:r>
            <w:del w:id="312" w:author="Rafael Richards" w:date="2017-08-23T12:22:00Z">
              <w:r w:rsidR="00844815" w:rsidRPr="00577385" w:rsidDel="00B4015D">
                <w:delText xml:space="preserve">it </w:delText>
              </w:r>
            </w:del>
            <w:ins w:id="313" w:author="Rafael Richards" w:date="2017-08-23T12:22:00Z">
              <w:r w:rsidR="00B4015D" w:rsidRPr="00577385">
                <w:t xml:space="preserve">the Offeror </w:t>
              </w:r>
            </w:ins>
            <w:r w:rsidR="00844815" w:rsidRPr="00577385">
              <w:t xml:space="preserve">would </w:t>
            </w:r>
            <w:del w:id="314" w:author="Rafael Richards" w:date="2017-08-23T12:18:00Z">
              <w:r w:rsidR="00844815" w:rsidRPr="00577385" w:rsidDel="001E38FC">
                <w:delText xml:space="preserve">use </w:delText>
              </w:r>
            </w:del>
            <w:ins w:id="315" w:author="Rafael Richards" w:date="2017-08-23T12:18:00Z">
              <w:r w:rsidR="001E38FC" w:rsidRPr="00577385">
                <w:t xml:space="preserve">create </w:t>
              </w:r>
            </w:ins>
            <w:r w:rsidR="00844815" w:rsidRPr="00577385">
              <w:t xml:space="preserve">MVDM </w:t>
            </w:r>
            <w:ins w:id="316" w:author="Rafael Richards" w:date="2017-08-23T12:18:00Z">
              <w:r w:rsidR="001E38FC" w:rsidRPr="00577385">
                <w:t xml:space="preserve">as a </w:t>
              </w:r>
            </w:ins>
            <w:del w:id="317" w:author="Rafael Richards" w:date="2017-08-23T12:18:00Z">
              <w:r w:rsidR="00844815" w:rsidRPr="00577385" w:rsidDel="001E38FC">
                <w:delText xml:space="preserve">to create a </w:delText>
              </w:r>
            </w:del>
            <w:r w:rsidR="00844815" w:rsidRPr="00577385">
              <w:t xml:space="preserve">standardized data model for use by the 131 VistA systems.  In addition, the Offeror failed to understand and apply the open source concepts to which it got access whereby neither the figures provided, nor the text supporting them, make mention of </w:t>
            </w:r>
            <w:r w:rsidR="00844815" w:rsidRPr="00577385">
              <w:lastRenderedPageBreak/>
              <w:t xml:space="preserve">technical approaches capable of providing </w:t>
            </w:r>
            <w:del w:id="318" w:author="Rafael Richards" w:date="2017-08-23T12:23:00Z">
              <w:r w:rsidR="00844815" w:rsidRPr="00577385" w:rsidDel="008D4243">
                <w:delText xml:space="preserve">backwards </w:delText>
              </w:r>
            </w:del>
            <w:r w:rsidR="00844815" w:rsidRPr="00577385">
              <w:t xml:space="preserve">synchronization required to enable the final solution to be </w:t>
            </w:r>
            <w:del w:id="319" w:author="Rafael Richards" w:date="2017-08-23T12:23:00Z">
              <w:r w:rsidR="00844815" w:rsidRPr="00577385" w:rsidDel="008D4243">
                <w:delText xml:space="preserve">legacy </w:delText>
              </w:r>
            </w:del>
            <w:r w:rsidR="00844815" w:rsidRPr="00577385">
              <w:t xml:space="preserve">VistA/MUMPS </w:t>
            </w:r>
            <w:del w:id="320" w:author="Rafael Richards" w:date="2017-08-23T12:24:00Z">
              <w:r w:rsidR="00844815" w:rsidRPr="00577385" w:rsidDel="008D4243">
                <w:delText xml:space="preserve">independent </w:delText>
              </w:r>
            </w:del>
            <w:ins w:id="321" w:author="Rafael Richards" w:date="2017-08-23T12:24:00Z">
              <w:r w:rsidR="008D4243" w:rsidRPr="00577385">
                <w:t xml:space="preserve">backwards-compatible </w:t>
              </w:r>
            </w:ins>
            <w:r w:rsidR="00844815" w:rsidRPr="00577385">
              <w:t xml:space="preserve">or to demonstrate a solution indicative of centralized Veteran Integrated Care Services (VICS).   Since these technical issues were not addressed in the architecture </w:t>
            </w:r>
            <w:del w:id="322" w:author="Rafael Richards" w:date="2017-08-23T12:12:00Z">
              <w:r w:rsidR="00844815" w:rsidRPr="00577385" w:rsidDel="00C87220">
                <w:delText xml:space="preserve">or the text to indicate an approach to develop a service layer to emulate CPRS RPCs for the referenced clinical functions, </w:delText>
              </w:r>
            </w:del>
            <w:r w:rsidR="00844815" w:rsidRPr="00577385">
              <w:t>a complete solution was impossible to assess.</w:t>
            </w:r>
            <w:r w:rsidR="00844815" w:rsidRPr="00577385">
              <w:rPr>
                <w:b/>
                <w:highlight w:val="cyan"/>
              </w:rPr>
              <w:t xml:space="preserve"> (WHY this is a weakness)</w:t>
            </w:r>
            <w:r w:rsidR="00844815" w:rsidRPr="00577385">
              <w:rPr>
                <w:b/>
              </w:rPr>
              <w:t xml:space="preserve"> </w:t>
            </w:r>
            <w:ins w:id="323" w:author="Rafael Richards" w:date="2017-08-23T12:16:00Z">
              <w:r w:rsidR="001E38FC" w:rsidRPr="00577385">
                <w:rPr>
                  <w:color w:val="333333"/>
                  <w:shd w:val="clear" w:color="auto" w:fill="FFFFFF"/>
                  <w:rPrChange w:id="324" w:author="Rafael Richards" w:date="2017-08-23T12:53:00Z">
                    <w:rPr>
                      <w:rFonts w:ascii="Arial" w:hAnsi="Arial" w:cs="Arial"/>
                      <w:color w:val="333333"/>
                      <w:sz w:val="20"/>
                      <w:szCs w:val="20"/>
                      <w:shd w:val="clear" w:color="auto" w:fill="FFFFFF"/>
                    </w:rPr>
                  </w:rPrChange>
                </w:rPr>
                <w:t xml:space="preserve">The </w:t>
              </w:r>
            </w:ins>
            <w:proofErr w:type="spellStart"/>
            <w:r w:rsidR="0052703A">
              <w:rPr>
                <w:color w:val="333333"/>
                <w:shd w:val="clear" w:color="auto" w:fill="FFFFFF"/>
              </w:rPr>
              <w:t>Of</w:t>
            </w:r>
            <w:ins w:id="325" w:author="Rafael Richards" w:date="2017-08-23T12:16:00Z">
              <w:r w:rsidR="001E38FC" w:rsidRPr="00577385">
                <w:rPr>
                  <w:color w:val="333333"/>
                  <w:shd w:val="clear" w:color="auto" w:fill="FFFFFF"/>
                  <w:rPrChange w:id="326" w:author="Rafael Richards" w:date="2017-08-23T12:53:00Z">
                    <w:rPr>
                      <w:rFonts w:ascii="Arial" w:hAnsi="Arial" w:cs="Arial"/>
                      <w:color w:val="333333"/>
                      <w:sz w:val="20"/>
                      <w:szCs w:val="20"/>
                      <w:shd w:val="clear" w:color="auto" w:fill="FFFFFF"/>
                    </w:rPr>
                  </w:rPrChange>
                </w:rPr>
                <w:t>ferers</w:t>
              </w:r>
            </w:ins>
            <w:ins w:id="327" w:author="Cole Libby" w:date="2017-08-23T09:35:00Z">
              <w:r w:rsidR="00EF350A">
                <w:rPr>
                  <w:color w:val="333333"/>
                  <w:shd w:val="clear" w:color="auto" w:fill="FFFFFF"/>
                </w:rPr>
                <w:t>’</w:t>
              </w:r>
            </w:ins>
            <w:proofErr w:type="spellEnd"/>
            <w:ins w:id="328" w:author="Rafael Richards" w:date="2017-08-23T12:16:00Z">
              <w:r w:rsidR="001E38FC" w:rsidRPr="00577385">
                <w:rPr>
                  <w:color w:val="333333"/>
                  <w:shd w:val="clear" w:color="auto" w:fill="FFFFFF"/>
                  <w:rPrChange w:id="329" w:author="Rafael Richards" w:date="2017-08-23T12:53:00Z">
                    <w:rPr>
                      <w:rFonts w:ascii="Arial" w:hAnsi="Arial" w:cs="Arial"/>
                      <w:color w:val="333333"/>
                      <w:sz w:val="20"/>
                      <w:szCs w:val="20"/>
                      <w:shd w:val="clear" w:color="auto" w:fill="FFFFFF"/>
                    </w:rPr>
                  </w:rPrChange>
                </w:rPr>
                <w:t xml:space="preserve"> lack of understanding of this third party VDP project makes successful application highly unlikely.</w:t>
              </w:r>
            </w:ins>
            <w:ins w:id="330" w:author="Rafael Richards" w:date="2017-08-23T12:19:00Z">
              <w:r w:rsidR="00E1163A" w:rsidRPr="00577385">
                <w:rPr>
                  <w:color w:val="333333"/>
                  <w:shd w:val="clear" w:color="auto" w:fill="FFFFFF"/>
                  <w:rPrChange w:id="331" w:author="Rafael Richards" w:date="2017-08-23T12:53:00Z">
                    <w:rPr>
                      <w:rFonts w:ascii="Arial" w:hAnsi="Arial" w:cs="Arial"/>
                      <w:color w:val="333333"/>
                      <w:sz w:val="20"/>
                      <w:szCs w:val="20"/>
                      <w:shd w:val="clear" w:color="auto" w:fill="FFFFFF"/>
                    </w:rPr>
                  </w:rPrChange>
                </w:rPr>
                <w:t xml:space="preserve"> The VistA Data Project (VDP) was for re-engineering VISTA using node.js and providing it with a new more secure interface. It was neither meant to establish national services (VICS) nor retire equivalent VISTA functionality. Beyond repeating its purpose based on publicly available materials, the Offeror failed to relate the work of VDP to the specific requirements of this project.  </w:t>
              </w:r>
            </w:ins>
            <w:del w:id="332" w:author="Rafael Richards" w:date="2017-08-23T12:19:00Z">
              <w:r w:rsidR="00844815" w:rsidRPr="00577385" w:rsidDel="00E1163A">
                <w:delText xml:space="preserve">The lack of understanding of the VA’s requirements for the emulation of VA patient data entry </w:delText>
              </w:r>
              <w:r w:rsidR="00844815" w:rsidRPr="005219AF" w:rsidDel="00E1163A">
                <w:delText xml:space="preserve">(PDE) and Pharmacy Computerized Physician Entry (CPOE) requirements would promulgate the VA’s reliance on MUMPS as opposed to decreasing these dependencies, thus increasing the risk to successful migration to a cloud-based, commercial Electronic Health Record (EHR). </w:delText>
              </w:r>
            </w:del>
            <w:r w:rsidR="00844815" w:rsidRPr="005219AF">
              <w:t xml:space="preserve">The Offeror’s proposal indicates a </w:t>
            </w:r>
            <w:r w:rsidR="00844815" w:rsidRPr="00577385">
              <w:t xml:space="preserve">failure to emulate </w:t>
            </w:r>
            <w:r w:rsidR="0076151A" w:rsidRPr="00577385">
              <w:t xml:space="preserve">and replace </w:t>
            </w:r>
            <w:r w:rsidR="00844815" w:rsidRPr="00577385">
              <w:t xml:space="preserve">the </w:t>
            </w:r>
            <w:r w:rsidR="0052703A">
              <w:t>Patient Data Entry (</w:t>
            </w:r>
            <w:r w:rsidR="00844815" w:rsidRPr="00577385">
              <w:t>PDE</w:t>
            </w:r>
            <w:r w:rsidR="0052703A">
              <w:t>)</w:t>
            </w:r>
            <w:r w:rsidR="00844815" w:rsidRPr="00577385">
              <w:t xml:space="preserve"> and </w:t>
            </w:r>
            <w:r w:rsidR="0052703A">
              <w:t xml:space="preserve">Outpatient Pharmacy </w:t>
            </w:r>
            <w:r w:rsidR="0052703A" w:rsidRPr="0052703A">
              <w:t>Computerized Physician Order Entry (CPOE)</w:t>
            </w:r>
            <w:r w:rsidR="0052703A">
              <w:t xml:space="preserve"> </w:t>
            </w:r>
            <w:r w:rsidR="00DB71EC" w:rsidRPr="00577385">
              <w:t xml:space="preserve">VistA functionality as </w:t>
            </w:r>
            <w:r w:rsidR="0076151A" w:rsidRPr="00577385">
              <w:t>centralize</w:t>
            </w:r>
            <w:r w:rsidR="00DB71EC" w:rsidRPr="00577385">
              <w:t xml:space="preserve">d </w:t>
            </w:r>
            <w:r w:rsidR="0076151A" w:rsidRPr="00577385">
              <w:t>services</w:t>
            </w:r>
            <w:ins w:id="333" w:author="Rafael Richards" w:date="2017-08-23T12:22:00Z">
              <w:r w:rsidR="00B4015D" w:rsidRPr="00577385">
                <w:t xml:space="preserve">, </w:t>
              </w:r>
            </w:ins>
            <w:del w:id="334" w:author="Rafael Richards" w:date="2017-08-23T12:29:00Z">
              <w:r w:rsidR="00DB71EC" w:rsidRPr="00577385" w:rsidDel="00F0256C">
                <w:delText xml:space="preserve"> </w:delText>
              </w:r>
            </w:del>
            <w:del w:id="335" w:author="Rafael Richards" w:date="2017-08-23T12:20:00Z">
              <w:r w:rsidR="00DB71EC" w:rsidRPr="00577385" w:rsidDel="00E1163A">
                <w:delText>in a MUMPS-independent manner</w:delText>
              </w:r>
              <w:r w:rsidR="00844815" w:rsidRPr="00577385" w:rsidDel="00E1163A">
                <w:delText xml:space="preserve">, which </w:delText>
              </w:r>
            </w:del>
            <w:del w:id="336" w:author="Rafael Richards" w:date="2017-08-23T12:22:00Z">
              <w:r w:rsidR="00844815" w:rsidRPr="00577385" w:rsidDel="00B4015D">
                <w:delText>fails</w:delText>
              </w:r>
            </w:del>
            <w:ins w:id="337" w:author="Rafael Richards" w:date="2017-08-23T12:29:00Z">
              <w:r w:rsidR="00F0256C" w:rsidRPr="00577385">
                <w:t>omitting</w:t>
              </w:r>
            </w:ins>
            <w:r w:rsidR="00844815" w:rsidRPr="00577385">
              <w:t xml:space="preserve"> the most </w:t>
            </w:r>
            <w:del w:id="338" w:author="Rafael Richards" w:date="2017-08-23T12:30:00Z">
              <w:r w:rsidR="00844815" w:rsidRPr="00577385" w:rsidDel="00F0256C">
                <w:delText xml:space="preserve">important </w:delText>
              </w:r>
            </w:del>
            <w:ins w:id="339" w:author="Rafael Richards" w:date="2017-08-23T12:30:00Z">
              <w:r w:rsidR="00F0256C" w:rsidRPr="00577385">
                <w:t xml:space="preserve">essential </w:t>
              </w:r>
            </w:ins>
            <w:ins w:id="340" w:author="Rafael Richards" w:date="2017-08-23T12:20:00Z">
              <w:r w:rsidR="00E1163A" w:rsidRPr="00577385">
                <w:t xml:space="preserve">feature </w:t>
              </w:r>
            </w:ins>
            <w:del w:id="341" w:author="Rafael Richards" w:date="2017-08-23T12:20:00Z">
              <w:r w:rsidR="00844815" w:rsidRPr="00577385" w:rsidDel="00E1163A">
                <w:delText xml:space="preserve">criteria </w:delText>
              </w:r>
            </w:del>
            <w:r w:rsidR="00844815" w:rsidRPr="00577385">
              <w:t>of the final solution</w:t>
            </w:r>
            <w:del w:id="342" w:author="Rafael Richards" w:date="2017-08-23T12:20:00Z">
              <w:r w:rsidR="00844815" w:rsidRPr="00577385" w:rsidDel="00E1163A">
                <w:delText xml:space="preserve"> in being legacy MUMPS independent</w:delText>
              </w:r>
            </w:del>
            <w:r w:rsidR="00844815" w:rsidRPr="00577385">
              <w:t xml:space="preserve">. </w:t>
            </w:r>
            <w:r w:rsidR="00844815" w:rsidRPr="00577385">
              <w:rPr>
                <w:b/>
                <w:highlight w:val="magenta"/>
              </w:rPr>
              <w:t>(</w:t>
            </w:r>
            <w:r w:rsidR="00844815" w:rsidRPr="00577385">
              <w:rPr>
                <w:b/>
                <w:bCs/>
                <w:highlight w:val="magenta"/>
              </w:rPr>
              <w:t>IMPACT)</w:t>
            </w:r>
            <w:r w:rsidR="00844815" w:rsidRPr="00577385">
              <w:rPr>
                <w:b/>
                <w:highlight w:val="magenta"/>
              </w:rPr>
              <w:t xml:space="preserve"> Statement)</w:t>
            </w:r>
          </w:p>
          <w:p w14:paraId="41F47437" w14:textId="77777777" w:rsidR="00E15D73" w:rsidRPr="00E543FD" w:rsidRDefault="00E15D73"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343"/>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343"/>
            <w:r w:rsidR="004012EE">
              <w:rPr>
                <w:rStyle w:val="CommentReference"/>
              </w:rPr>
              <w:commentReference w:id="343"/>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344"/>
            <w:r w:rsidRPr="00E671B3">
              <w:rPr>
                <w:b/>
              </w:rPr>
              <w:t xml:space="preserve">Evaluator </w:t>
            </w:r>
            <w:commentRangeEnd w:id="344"/>
            <w:r w:rsidR="005167AF">
              <w:rPr>
                <w:rStyle w:val="CommentReference"/>
              </w:rPr>
              <w:commentReference w:id="344"/>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065EBE0B" w:rsidR="00CE4487" w:rsidRPr="00E671B3" w:rsidRDefault="00844815" w:rsidP="006A18DA">
            <w:pPr>
              <w:rPr>
                <w:b/>
              </w:rPr>
            </w:pPr>
            <w:r>
              <w:rPr>
                <w:b/>
              </w:rPr>
              <w:t xml:space="preserve">Rafael M. Richards, </w:t>
            </w:r>
            <w:r w:rsidR="0052703A">
              <w:rPr>
                <w:b/>
              </w:rPr>
              <w:t xml:space="preserve">MD MS, Physician </w:t>
            </w:r>
            <w:proofErr w:type="spellStart"/>
            <w:r w:rsidR="0052703A">
              <w:rPr>
                <w:b/>
              </w:rPr>
              <w:t>Informaticist</w:t>
            </w:r>
            <w:proofErr w:type="spellEnd"/>
            <w:r w:rsidR="0052703A">
              <w:rPr>
                <w:b/>
              </w:rPr>
              <w:t>, U.S. Department of Veterans Affairs</w:t>
            </w:r>
            <w:bookmarkStart w:id="345" w:name="_GoBack"/>
            <w:bookmarkEnd w:id="345"/>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3" w:author="Dena Tompros" w:date="2017-08-21T16:52:00Z" w:initials="DT">
    <w:p w14:paraId="4FE2A7E1" w14:textId="77777777" w:rsidR="004F4193" w:rsidRDefault="004F4193" w:rsidP="004F4193">
      <w:pPr>
        <w:pStyle w:val="CommentText"/>
      </w:pPr>
      <w:r>
        <w:rPr>
          <w:rStyle w:val="CommentReference"/>
        </w:rPr>
        <w:annotationRef/>
      </w:r>
      <w:r>
        <w:t xml:space="preserve">I can’t seem to map to this structure.  This specific item is tied to D.1 in the </w:t>
      </w:r>
      <w:proofErr w:type="spellStart"/>
      <w:r>
        <w:t>Eval</w:t>
      </w:r>
      <w:proofErr w:type="spellEnd"/>
      <w:r>
        <w:t xml:space="preserve"> Plan.  </w:t>
      </w:r>
    </w:p>
    <w:p w14:paraId="454F4F76" w14:textId="77777777" w:rsidR="004F4193" w:rsidRDefault="004F4193" w:rsidP="004F4193">
      <w:pPr>
        <w:pStyle w:val="CommentText"/>
      </w:pPr>
    </w:p>
    <w:p w14:paraId="0EA82ADA" w14:textId="77777777" w:rsidR="004F4193" w:rsidRDefault="004F4193" w:rsidP="004F4193">
      <w:pPr>
        <w:pStyle w:val="CommentText"/>
      </w:pPr>
      <w:r w:rsidRPr="006928E2">
        <w:rPr>
          <w:highlight w:val="yellow"/>
        </w:rPr>
        <w:t>Susan, What is its corresponding RTEP Instruction #?</w:t>
      </w:r>
    </w:p>
  </w:comment>
  <w:comment w:id="303" w:author="Cole Libby" w:date="2017-08-23T09:39:00Z" w:initials="CL">
    <w:p w14:paraId="3ED905C1" w14:textId="26BE8BDD" w:rsidR="00EF350A" w:rsidRDefault="00EF350A">
      <w:pPr>
        <w:pStyle w:val="CommentText"/>
      </w:pPr>
      <w:r>
        <w:rPr>
          <w:rStyle w:val="CommentReference"/>
        </w:rPr>
        <w:annotationRef/>
      </w:r>
      <w:r w:rsidR="000D1D9A">
        <w:rPr>
          <w:noProof/>
        </w:rPr>
        <w:t>Missing word?</w:t>
      </w:r>
    </w:p>
  </w:comment>
  <w:comment w:id="308" w:author="Cole Libby" w:date="2017-08-23T09:42:00Z" w:initials="CL">
    <w:p w14:paraId="5056A3D5" w14:textId="702A4CBE" w:rsidR="00EF350A" w:rsidRDefault="00EF350A">
      <w:pPr>
        <w:pStyle w:val="CommentText"/>
      </w:pPr>
      <w:r>
        <w:rPr>
          <w:rStyle w:val="CommentReference"/>
        </w:rPr>
        <w:annotationRef/>
      </w:r>
      <w:r>
        <w:t>Missing/Extra words?</w:t>
      </w:r>
    </w:p>
  </w:comment>
  <w:comment w:id="343" w:author="Banasiak, Susan" w:date="2017-08-22T16:14:00Z" w:initials="BS">
    <w:p w14:paraId="736E720F" w14:textId="6A1F7D8A" w:rsidR="004012EE" w:rsidRDefault="004012EE">
      <w:pPr>
        <w:pStyle w:val="CommentText"/>
      </w:pPr>
      <w:r>
        <w:rPr>
          <w:rStyle w:val="CommentReference"/>
        </w:rPr>
        <w:annotationRef/>
      </w:r>
      <w:r>
        <w:t>I complete this section</w:t>
      </w:r>
    </w:p>
  </w:comment>
  <w:comment w:id="344" w:author="Banasiak, Susan" w:date="2017-08-22T16:14: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A332E" w15:done="0"/>
  <w15:commentEx w15:paraId="0EA82ADA" w15:done="0"/>
  <w15:commentEx w15:paraId="3ED905C1" w15:done="0"/>
  <w15:commentEx w15:paraId="5056A3D5" w15:done="0"/>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E33AA"/>
    <w:multiLevelType w:val="multilevel"/>
    <w:tmpl w:val="86D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3"/>
  </w:num>
  <w:num w:numId="5">
    <w:abstractNumId w:val="5"/>
  </w:num>
  <w:num w:numId="6">
    <w:abstractNumId w:val="2"/>
  </w:num>
  <w:num w:numId="7">
    <w:abstractNumId w:val="11"/>
  </w:num>
  <w:num w:numId="8">
    <w:abstractNumId w:val="9"/>
  </w:num>
  <w:num w:numId="9">
    <w:abstractNumId w:val="12"/>
  </w:num>
  <w:num w:numId="10">
    <w:abstractNumId w:val="10"/>
  </w:num>
  <w:num w:numId="11">
    <w:abstractNumId w:val="6"/>
  </w:num>
  <w:num w:numId="12">
    <w:abstractNumId w:val="8"/>
  </w:num>
  <w:num w:numId="13">
    <w:abstractNumId w:val="1"/>
  </w:num>
  <w:num w:numId="14">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Libby">
    <w15:presenceInfo w15:providerId="Windows Live" w15:userId="b1ba17ccbdeded69"/>
  </w15:person>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D9A"/>
    <w:rsid w:val="000D1ED1"/>
    <w:rsid w:val="000D429F"/>
    <w:rsid w:val="000E06DC"/>
    <w:rsid w:val="000E30A3"/>
    <w:rsid w:val="000E3936"/>
    <w:rsid w:val="000F1F22"/>
    <w:rsid w:val="000F7D76"/>
    <w:rsid w:val="00100844"/>
    <w:rsid w:val="00100971"/>
    <w:rsid w:val="00100D0B"/>
    <w:rsid w:val="001032C5"/>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C7719"/>
    <w:rsid w:val="001D3288"/>
    <w:rsid w:val="001D4D63"/>
    <w:rsid w:val="001D5B60"/>
    <w:rsid w:val="001E147E"/>
    <w:rsid w:val="001E38FC"/>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0E5B"/>
    <w:rsid w:val="002532AC"/>
    <w:rsid w:val="00253C64"/>
    <w:rsid w:val="002611D0"/>
    <w:rsid w:val="00274900"/>
    <w:rsid w:val="002777AB"/>
    <w:rsid w:val="00280F39"/>
    <w:rsid w:val="0028228C"/>
    <w:rsid w:val="00282E13"/>
    <w:rsid w:val="00285876"/>
    <w:rsid w:val="00286FD8"/>
    <w:rsid w:val="00291D09"/>
    <w:rsid w:val="00291EC9"/>
    <w:rsid w:val="00294B4F"/>
    <w:rsid w:val="0029519C"/>
    <w:rsid w:val="002A3931"/>
    <w:rsid w:val="002A493A"/>
    <w:rsid w:val="002A61CC"/>
    <w:rsid w:val="002B03F3"/>
    <w:rsid w:val="002C02CB"/>
    <w:rsid w:val="002C08F2"/>
    <w:rsid w:val="002C1289"/>
    <w:rsid w:val="002C2731"/>
    <w:rsid w:val="002C2A97"/>
    <w:rsid w:val="002C74DF"/>
    <w:rsid w:val="002E0967"/>
    <w:rsid w:val="002E71AA"/>
    <w:rsid w:val="002E7673"/>
    <w:rsid w:val="002F0AA5"/>
    <w:rsid w:val="002F2BDE"/>
    <w:rsid w:val="002F2E2E"/>
    <w:rsid w:val="002F331E"/>
    <w:rsid w:val="002F7125"/>
    <w:rsid w:val="00301A9A"/>
    <w:rsid w:val="00302EF4"/>
    <w:rsid w:val="00304D5B"/>
    <w:rsid w:val="003058C3"/>
    <w:rsid w:val="003072CF"/>
    <w:rsid w:val="00310F8F"/>
    <w:rsid w:val="00316BFA"/>
    <w:rsid w:val="0032040A"/>
    <w:rsid w:val="00323BAC"/>
    <w:rsid w:val="00333517"/>
    <w:rsid w:val="00340668"/>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977D6"/>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04EE"/>
    <w:rsid w:val="004C4628"/>
    <w:rsid w:val="004C5DEC"/>
    <w:rsid w:val="004D0504"/>
    <w:rsid w:val="004D11FF"/>
    <w:rsid w:val="004D3C3E"/>
    <w:rsid w:val="004E08D9"/>
    <w:rsid w:val="004E0D59"/>
    <w:rsid w:val="004E32CC"/>
    <w:rsid w:val="004E3868"/>
    <w:rsid w:val="004F4193"/>
    <w:rsid w:val="004F5208"/>
    <w:rsid w:val="0050440A"/>
    <w:rsid w:val="00507DFE"/>
    <w:rsid w:val="005118C3"/>
    <w:rsid w:val="00511FC0"/>
    <w:rsid w:val="00514312"/>
    <w:rsid w:val="005143ED"/>
    <w:rsid w:val="00515998"/>
    <w:rsid w:val="005167AF"/>
    <w:rsid w:val="005203FF"/>
    <w:rsid w:val="005219AF"/>
    <w:rsid w:val="00525211"/>
    <w:rsid w:val="00525AF0"/>
    <w:rsid w:val="0052703A"/>
    <w:rsid w:val="005273FE"/>
    <w:rsid w:val="00527405"/>
    <w:rsid w:val="005307E4"/>
    <w:rsid w:val="0053654F"/>
    <w:rsid w:val="0053787A"/>
    <w:rsid w:val="0055391A"/>
    <w:rsid w:val="005566E3"/>
    <w:rsid w:val="00557E12"/>
    <w:rsid w:val="005619D2"/>
    <w:rsid w:val="00561C3C"/>
    <w:rsid w:val="005651B5"/>
    <w:rsid w:val="005679CB"/>
    <w:rsid w:val="00576D40"/>
    <w:rsid w:val="00577385"/>
    <w:rsid w:val="0058003F"/>
    <w:rsid w:val="00586E74"/>
    <w:rsid w:val="00587B5F"/>
    <w:rsid w:val="00593230"/>
    <w:rsid w:val="00593356"/>
    <w:rsid w:val="005957A9"/>
    <w:rsid w:val="00596054"/>
    <w:rsid w:val="00596973"/>
    <w:rsid w:val="00597085"/>
    <w:rsid w:val="005A4A69"/>
    <w:rsid w:val="005B1C55"/>
    <w:rsid w:val="005D010B"/>
    <w:rsid w:val="005D16F7"/>
    <w:rsid w:val="005E166E"/>
    <w:rsid w:val="005E1FAE"/>
    <w:rsid w:val="005E2F5C"/>
    <w:rsid w:val="005F0E33"/>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60B9"/>
    <w:rsid w:val="00683AF3"/>
    <w:rsid w:val="00685388"/>
    <w:rsid w:val="00685862"/>
    <w:rsid w:val="006A18DA"/>
    <w:rsid w:val="006A624D"/>
    <w:rsid w:val="006B2422"/>
    <w:rsid w:val="006B66F9"/>
    <w:rsid w:val="006B7BAE"/>
    <w:rsid w:val="006C0360"/>
    <w:rsid w:val="006C048B"/>
    <w:rsid w:val="006C2B6B"/>
    <w:rsid w:val="006C5607"/>
    <w:rsid w:val="006C6D3F"/>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531DB"/>
    <w:rsid w:val="0076151A"/>
    <w:rsid w:val="0077207C"/>
    <w:rsid w:val="00773FFF"/>
    <w:rsid w:val="0077432B"/>
    <w:rsid w:val="00781450"/>
    <w:rsid w:val="00781F01"/>
    <w:rsid w:val="00784844"/>
    <w:rsid w:val="007867CC"/>
    <w:rsid w:val="007867E3"/>
    <w:rsid w:val="0078690A"/>
    <w:rsid w:val="007869ED"/>
    <w:rsid w:val="0078783A"/>
    <w:rsid w:val="00793E3B"/>
    <w:rsid w:val="007946C8"/>
    <w:rsid w:val="00796A76"/>
    <w:rsid w:val="007A0E0A"/>
    <w:rsid w:val="007A1F2B"/>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26CDC"/>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96A93"/>
    <w:rsid w:val="008A4918"/>
    <w:rsid w:val="008A66C1"/>
    <w:rsid w:val="008B0F54"/>
    <w:rsid w:val="008B2D4D"/>
    <w:rsid w:val="008B43A6"/>
    <w:rsid w:val="008B5988"/>
    <w:rsid w:val="008C35ED"/>
    <w:rsid w:val="008C701A"/>
    <w:rsid w:val="008D2DDE"/>
    <w:rsid w:val="008D4243"/>
    <w:rsid w:val="008D4693"/>
    <w:rsid w:val="008E024C"/>
    <w:rsid w:val="008E3F71"/>
    <w:rsid w:val="008E7A8B"/>
    <w:rsid w:val="008E7BCB"/>
    <w:rsid w:val="008F1D57"/>
    <w:rsid w:val="008F40A0"/>
    <w:rsid w:val="008F48A1"/>
    <w:rsid w:val="008F6814"/>
    <w:rsid w:val="00900506"/>
    <w:rsid w:val="00900BA5"/>
    <w:rsid w:val="009068D2"/>
    <w:rsid w:val="00907ADC"/>
    <w:rsid w:val="00910768"/>
    <w:rsid w:val="00910A62"/>
    <w:rsid w:val="00912FA0"/>
    <w:rsid w:val="009249CE"/>
    <w:rsid w:val="00930F5F"/>
    <w:rsid w:val="00932F91"/>
    <w:rsid w:val="0093466C"/>
    <w:rsid w:val="00943F27"/>
    <w:rsid w:val="0094405C"/>
    <w:rsid w:val="00947B8F"/>
    <w:rsid w:val="0095737C"/>
    <w:rsid w:val="00962EE6"/>
    <w:rsid w:val="009656E9"/>
    <w:rsid w:val="00972C17"/>
    <w:rsid w:val="00994FD7"/>
    <w:rsid w:val="009954B1"/>
    <w:rsid w:val="00995BFC"/>
    <w:rsid w:val="00995D57"/>
    <w:rsid w:val="00997979"/>
    <w:rsid w:val="00997BB3"/>
    <w:rsid w:val="009A0DB0"/>
    <w:rsid w:val="009A1184"/>
    <w:rsid w:val="009A4DD4"/>
    <w:rsid w:val="009A56AF"/>
    <w:rsid w:val="009A5862"/>
    <w:rsid w:val="009A5F45"/>
    <w:rsid w:val="009A64E8"/>
    <w:rsid w:val="009A7380"/>
    <w:rsid w:val="009C1446"/>
    <w:rsid w:val="009C227B"/>
    <w:rsid w:val="009C7B31"/>
    <w:rsid w:val="009D16E9"/>
    <w:rsid w:val="009D1847"/>
    <w:rsid w:val="009D5757"/>
    <w:rsid w:val="009E05F5"/>
    <w:rsid w:val="009E42A6"/>
    <w:rsid w:val="009F0B56"/>
    <w:rsid w:val="009F0E68"/>
    <w:rsid w:val="009F7770"/>
    <w:rsid w:val="00A02052"/>
    <w:rsid w:val="00A02B37"/>
    <w:rsid w:val="00A03E9D"/>
    <w:rsid w:val="00A11E2B"/>
    <w:rsid w:val="00A1202F"/>
    <w:rsid w:val="00A12045"/>
    <w:rsid w:val="00A13EE1"/>
    <w:rsid w:val="00A22764"/>
    <w:rsid w:val="00A26440"/>
    <w:rsid w:val="00A27662"/>
    <w:rsid w:val="00A317AB"/>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7571"/>
    <w:rsid w:val="00AB01AD"/>
    <w:rsid w:val="00AB2D7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4015D"/>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3269"/>
    <w:rsid w:val="00BF6084"/>
    <w:rsid w:val="00BF671B"/>
    <w:rsid w:val="00C00BC3"/>
    <w:rsid w:val="00C01BFB"/>
    <w:rsid w:val="00C02101"/>
    <w:rsid w:val="00C02560"/>
    <w:rsid w:val="00C03649"/>
    <w:rsid w:val="00C03FB4"/>
    <w:rsid w:val="00C05DAF"/>
    <w:rsid w:val="00C06B37"/>
    <w:rsid w:val="00C072AD"/>
    <w:rsid w:val="00C13A1F"/>
    <w:rsid w:val="00C15643"/>
    <w:rsid w:val="00C17972"/>
    <w:rsid w:val="00C17A56"/>
    <w:rsid w:val="00C20DBD"/>
    <w:rsid w:val="00C23414"/>
    <w:rsid w:val="00C3055A"/>
    <w:rsid w:val="00C33E57"/>
    <w:rsid w:val="00C36F3E"/>
    <w:rsid w:val="00C40E7A"/>
    <w:rsid w:val="00C42321"/>
    <w:rsid w:val="00C42438"/>
    <w:rsid w:val="00C42BE0"/>
    <w:rsid w:val="00C4357B"/>
    <w:rsid w:val="00C475DD"/>
    <w:rsid w:val="00C50EDC"/>
    <w:rsid w:val="00C5498B"/>
    <w:rsid w:val="00C55211"/>
    <w:rsid w:val="00C57E56"/>
    <w:rsid w:val="00C6262B"/>
    <w:rsid w:val="00C6353B"/>
    <w:rsid w:val="00C63781"/>
    <w:rsid w:val="00C648F2"/>
    <w:rsid w:val="00C65A09"/>
    <w:rsid w:val="00C66811"/>
    <w:rsid w:val="00C70EC7"/>
    <w:rsid w:val="00C71537"/>
    <w:rsid w:val="00C72E37"/>
    <w:rsid w:val="00C806DF"/>
    <w:rsid w:val="00C84F3A"/>
    <w:rsid w:val="00C87220"/>
    <w:rsid w:val="00C95D60"/>
    <w:rsid w:val="00CA0CDA"/>
    <w:rsid w:val="00CA2AA6"/>
    <w:rsid w:val="00CA30DA"/>
    <w:rsid w:val="00CC2F1D"/>
    <w:rsid w:val="00CE3576"/>
    <w:rsid w:val="00CE4487"/>
    <w:rsid w:val="00CE723E"/>
    <w:rsid w:val="00CE7283"/>
    <w:rsid w:val="00CE7376"/>
    <w:rsid w:val="00CF31B5"/>
    <w:rsid w:val="00CF5F8B"/>
    <w:rsid w:val="00D0635C"/>
    <w:rsid w:val="00D114AC"/>
    <w:rsid w:val="00D155D5"/>
    <w:rsid w:val="00D1650F"/>
    <w:rsid w:val="00D174C4"/>
    <w:rsid w:val="00D23A0A"/>
    <w:rsid w:val="00D253B1"/>
    <w:rsid w:val="00D334F3"/>
    <w:rsid w:val="00D352B3"/>
    <w:rsid w:val="00D40072"/>
    <w:rsid w:val="00D42CB2"/>
    <w:rsid w:val="00D4525A"/>
    <w:rsid w:val="00D538AA"/>
    <w:rsid w:val="00D53C6F"/>
    <w:rsid w:val="00D54431"/>
    <w:rsid w:val="00D56E28"/>
    <w:rsid w:val="00D57DD8"/>
    <w:rsid w:val="00D627D6"/>
    <w:rsid w:val="00D65739"/>
    <w:rsid w:val="00D665E9"/>
    <w:rsid w:val="00D667E5"/>
    <w:rsid w:val="00D71683"/>
    <w:rsid w:val="00D72F47"/>
    <w:rsid w:val="00D74139"/>
    <w:rsid w:val="00D74A68"/>
    <w:rsid w:val="00D77BAB"/>
    <w:rsid w:val="00D83307"/>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404A"/>
    <w:rsid w:val="00DE56D8"/>
    <w:rsid w:val="00DE58DA"/>
    <w:rsid w:val="00DF2F1D"/>
    <w:rsid w:val="00DF7D44"/>
    <w:rsid w:val="00E03D9D"/>
    <w:rsid w:val="00E1163A"/>
    <w:rsid w:val="00E1243F"/>
    <w:rsid w:val="00E14063"/>
    <w:rsid w:val="00E15D73"/>
    <w:rsid w:val="00E21F34"/>
    <w:rsid w:val="00E223F0"/>
    <w:rsid w:val="00E2381C"/>
    <w:rsid w:val="00E32FD5"/>
    <w:rsid w:val="00E3468D"/>
    <w:rsid w:val="00E37F30"/>
    <w:rsid w:val="00E43256"/>
    <w:rsid w:val="00E444AD"/>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4C13"/>
    <w:rsid w:val="00EB508C"/>
    <w:rsid w:val="00EC041D"/>
    <w:rsid w:val="00EC1CDD"/>
    <w:rsid w:val="00EC3E42"/>
    <w:rsid w:val="00EC64CB"/>
    <w:rsid w:val="00ED3EB2"/>
    <w:rsid w:val="00ED5472"/>
    <w:rsid w:val="00EE05F2"/>
    <w:rsid w:val="00EE2046"/>
    <w:rsid w:val="00EE6BCB"/>
    <w:rsid w:val="00EF350A"/>
    <w:rsid w:val="00EF57FE"/>
    <w:rsid w:val="00EF6167"/>
    <w:rsid w:val="00EF7C8A"/>
    <w:rsid w:val="00F00DBB"/>
    <w:rsid w:val="00F0256C"/>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981"/>
    <w:rsid w:val="00F80A6D"/>
    <w:rsid w:val="00F80F19"/>
    <w:rsid w:val="00F811CF"/>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12F"/>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510">
      <w:bodyDiv w:val="1"/>
      <w:marLeft w:val="0"/>
      <w:marRight w:val="0"/>
      <w:marTop w:val="0"/>
      <w:marBottom w:val="0"/>
      <w:divBdr>
        <w:top w:val="none" w:sz="0" w:space="0" w:color="auto"/>
        <w:left w:val="none" w:sz="0" w:space="0" w:color="auto"/>
        <w:bottom w:val="none" w:sz="0" w:space="0" w:color="auto"/>
        <w:right w:val="none" w:sz="0" w:space="0" w:color="auto"/>
      </w:divBdr>
    </w:div>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242490562">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37086196">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22731786">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842162257">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163156886">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389762840">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794593082">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00363740">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4769092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4CBF9126-3B07-4C43-A733-E7A4A138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Dena Tompros</cp:lastModifiedBy>
  <cp:revision>5</cp:revision>
  <cp:lastPrinted>2011-12-07T22:22:00Z</cp:lastPrinted>
  <dcterms:created xsi:type="dcterms:W3CDTF">2017-08-23T19:34:00Z</dcterms:created>
  <dcterms:modified xsi:type="dcterms:W3CDTF">2017-08-23T20:43:00Z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